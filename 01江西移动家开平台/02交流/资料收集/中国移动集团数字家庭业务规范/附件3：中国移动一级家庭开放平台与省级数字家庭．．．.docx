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1E3" w:rsidRPr="00A7025E" w:rsidRDefault="00C351E3" w:rsidP="00C351E3">
      <w:pPr>
        <w:autoSpaceDE w:val="0"/>
        <w:autoSpaceDN w:val="0"/>
        <w:adjustRightInd w:val="0"/>
        <w:snapToGrid w:val="0"/>
        <w:spacing w:line="360" w:lineRule="auto"/>
        <w:jc w:val="right"/>
        <w:textAlignment w:val="baseline"/>
        <w:rPr>
          <w:b/>
          <w:color w:val="000000"/>
          <w:kern w:val="0"/>
          <w:sz w:val="28"/>
          <w:szCs w:val="28"/>
        </w:rPr>
      </w:pPr>
      <w:bookmarkStart w:id="0" w:name="_Toc118024551"/>
      <w:bookmarkStart w:id="1" w:name="_Toc118024569"/>
      <w:bookmarkStart w:id="2" w:name="_Toc118026097"/>
      <w:bookmarkStart w:id="3" w:name="_Toc118028382"/>
      <w:bookmarkStart w:id="4" w:name="_Toc445157156"/>
      <w:r w:rsidRPr="00044F4A">
        <w:rPr>
          <w:b/>
          <w:noProof/>
          <w:color w:val="000000"/>
          <w:kern w:val="0"/>
          <w:sz w:val="28"/>
          <w:szCs w:val="28"/>
        </w:rPr>
        <w:drawing>
          <wp:inline distT="0" distB="0" distL="0" distR="0">
            <wp:extent cx="1323975" cy="428625"/>
            <wp:effectExtent l="0" t="0" r="0" b="0"/>
            <wp:docPr id="1" name="图片 1" descr="集团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集团标识"/>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071" t="26337" r="45015" b="50626"/>
                    <a:stretch>
                      <a:fillRect/>
                    </a:stretch>
                  </pic:blipFill>
                  <pic:spPr bwMode="auto">
                    <a:xfrm>
                      <a:off x="0" y="0"/>
                      <a:ext cx="1323975" cy="428625"/>
                    </a:xfrm>
                    <a:prstGeom prst="rect">
                      <a:avLst/>
                    </a:prstGeom>
                    <a:noFill/>
                    <a:ln>
                      <a:noFill/>
                    </a:ln>
                  </pic:spPr>
                </pic:pic>
              </a:graphicData>
            </a:graphic>
          </wp:inline>
        </w:drawing>
      </w: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B271CA" w:rsidP="00C351E3">
      <w:pPr>
        <w:widowControl/>
        <w:autoSpaceDE w:val="0"/>
        <w:autoSpaceDN w:val="0"/>
        <w:ind w:firstLineChars="200" w:firstLine="420"/>
        <w:rPr>
          <w:noProof/>
          <w:color w:val="000000"/>
          <w:kern w:val="0"/>
          <w:szCs w:val="20"/>
        </w:rPr>
      </w:pPr>
      <w:bookmarkStart w:id="5" w:name="_Toc169670933"/>
      <w:bookmarkStart w:id="6" w:name="_Toc169670934"/>
      <w:bookmarkStart w:id="7" w:name="_Toc169670935"/>
      <w:bookmarkStart w:id="8" w:name="_Toc169670936"/>
      <w:bookmarkStart w:id="9" w:name="_Toc169670937"/>
      <w:bookmarkStart w:id="10" w:name="_Toc169670938"/>
      <w:bookmarkEnd w:id="5"/>
      <w:bookmarkEnd w:id="6"/>
      <w:bookmarkEnd w:id="7"/>
      <w:bookmarkEnd w:id="8"/>
      <w:bookmarkEnd w:id="9"/>
      <w:bookmarkEnd w:id="10"/>
      <w:r>
        <w:rPr>
          <w:noProof/>
          <w:color w:val="000000"/>
          <w:kern w:val="0"/>
          <w:szCs w:val="20"/>
        </w:rPr>
        <w:pict>
          <v:shapetype id="_x0000_t202" coordsize="21600,21600" o:spt="202" path="m,l,21600r21600,l21600,xe">
            <v:stroke joinstyle="miter"/>
            <v:path gradientshapeok="t" o:connecttype="rect"/>
          </v:shapetype>
          <v:shape id="Text Box 4" o:spid="_x0000_s1026" type="#_x0000_t202" style="position:absolute;left:0;text-align:left;margin-left:-9pt;margin-top:7.8pt;width:441pt;height:46.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" stroked="f">
            <v:textbox>
              <w:txbxContent>
                <w:p w:rsidR="00F52FB1" w:rsidRPr="00471F8E" w:rsidRDefault="00F52FB1" w:rsidP="00C351E3">
                  <w:pPr>
                    <w:pStyle w:val="afffff0"/>
                    <w:rPr>
                      <w:color w:val="000000"/>
                    </w:rPr>
                  </w:pPr>
                  <w:r w:rsidRPr="00471F8E">
                    <w:rPr>
                      <w:rFonts w:hint="eastAsia"/>
                      <w:color w:val="000000"/>
                    </w:rPr>
                    <w:t>中国移动通信企业标准</w:t>
                  </w:r>
                </w:p>
              </w:txbxContent>
            </v:textbox>
          </v:shape>
        </w:pict>
      </w: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B271CA" w:rsidP="00C351E3">
      <w:pPr>
        <w:widowControl/>
        <w:autoSpaceDE w:val="0"/>
        <w:autoSpaceDN w:val="0"/>
        <w:ind w:firstLineChars="200" w:firstLine="420"/>
        <w:rPr>
          <w:noProof/>
          <w:color w:val="000000"/>
          <w:kern w:val="0"/>
          <w:szCs w:val="20"/>
        </w:rPr>
      </w:pPr>
      <w:r>
        <w:rPr>
          <w:noProof/>
          <w:color w:val="000000"/>
          <w:kern w:val="0"/>
          <w:szCs w:val="20"/>
        </w:rPr>
        <w:pict>
          <v:shape id="Text Box 10" o:spid="_x0000_s1027" type="#_x0000_t202" style="position:absolute;left:0;text-align:left;margin-left:279pt;margin-top:0;width:180pt;height:23.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" stroked="f">
            <v:textbox inset="0,0,0,0">
              <w:txbxContent>
                <w:p w:rsidR="00F52FB1" w:rsidRPr="00471F8E" w:rsidRDefault="00F52FB1" w:rsidP="00C351E3">
                  <w:pPr>
                    <w:pStyle w:val="afffff5"/>
                    <w:rPr>
                      <w:color w:val="000000"/>
                    </w:rPr>
                  </w:pPr>
                  <w:r w:rsidRPr="00471F8E">
                    <w:rPr>
                      <w:rFonts w:hint="eastAsia"/>
                      <w:color w:val="000000"/>
                    </w:rPr>
                    <w:t>QB-╳╳-╳╳╳-╳╳╳╳</w:t>
                  </w:r>
                </w:p>
              </w:txbxContent>
            </v:textbox>
          </v:shape>
        </w:pict>
      </w: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B271CA" w:rsidP="00C351E3">
      <w:pPr>
        <w:widowControl/>
        <w:autoSpaceDE w:val="0"/>
        <w:autoSpaceDN w:val="0"/>
        <w:ind w:firstLineChars="200" w:firstLine="420"/>
        <w:rPr>
          <w:noProof/>
          <w:color w:val="000000"/>
          <w:kern w:val="0"/>
          <w:szCs w:val="20"/>
        </w:rPr>
      </w:pPr>
      <w:r>
        <w:rPr>
          <w:noProof/>
          <w:color w:val="000000"/>
          <w:kern w:val="0"/>
          <w:szCs w:val="20"/>
        </w:rPr>
        <w:pict>
          <v:line id="Line 3" o:spid="_x0000_s1035" style="position:absolute;left:0;text-align:left;z-index:251660288;visibility:visible;mso-wrap-distance-top:-6e-5mm;mso-wrap-distance-bottom:-6e-5mm" from="-45pt,0" to="4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48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" strokeweight="1.5pt"/>
        </w:pict>
      </w: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B271CA" w:rsidP="00C351E3">
      <w:pPr>
        <w:pStyle w:val="affff9"/>
        <w:rPr>
          <w:rFonts w:ascii="Times New Roman"/>
          <w:noProof/>
          <w:color w:val="000000"/>
          <w:kern w:val="0"/>
          <w:szCs w:val="20"/>
        </w:rPr>
      </w:pPr>
      <w:r>
        <w:rPr>
          <w:rFonts w:ascii="Times New Roman"/>
          <w:noProof/>
          <w:color w:val="000000"/>
          <w:kern w:val="0"/>
          <w:szCs w:val="20"/>
        </w:rPr>
        <w:pict>
          <v:shape id="Text Box 5" o:spid="_x0000_s1028" type="#_x0000_t202" style="position:absolute;left:0;text-align:left;margin-left:-6pt;margin-top:7.8pt;width:447pt;height:100.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" stroked="f">
            <v:textbox>
              <w:txbxContent>
                <w:p w:rsidR="00F52FB1" w:rsidRPr="00471F8E" w:rsidRDefault="00F52FB1" w:rsidP="00C351E3">
                  <w:pPr>
                    <w:pStyle w:val="affff9"/>
                    <w:rPr>
                      <w:color w:val="000000"/>
                    </w:rPr>
                  </w:pPr>
                  <w:r w:rsidRPr="00613A70">
                    <w:rPr>
                      <w:rFonts w:hint="eastAsia"/>
                    </w:rPr>
                    <w:t>中国移动</w:t>
                  </w:r>
                  <w:r>
                    <w:rPr>
                      <w:rFonts w:hint="eastAsia"/>
                    </w:rPr>
                    <w:t>一级家庭开放平台与省级数字家庭管理平台间接口规范</w:t>
                  </w:r>
                </w:p>
              </w:txbxContent>
            </v:textbox>
          </v:shape>
        </w:pict>
      </w: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B271CA" w:rsidP="00C351E3">
      <w:pPr>
        <w:widowControl/>
        <w:autoSpaceDE w:val="0"/>
        <w:autoSpaceDN w:val="0"/>
        <w:ind w:firstLineChars="200" w:firstLine="420"/>
        <w:rPr>
          <w:noProof/>
          <w:color w:val="000000"/>
          <w:kern w:val="0"/>
          <w:szCs w:val="20"/>
        </w:rPr>
      </w:pPr>
      <w:r>
        <w:rPr>
          <w:noProof/>
          <w:color w:val="000000"/>
          <w:kern w:val="0"/>
          <w:szCs w:val="20"/>
        </w:rPr>
        <w:pict>
          <v:shape id="Text Box 11" o:spid="_x0000_s1029" type="#_x0000_t202" style="position:absolute;left:0;text-align:left;margin-left:27.75pt;margin-top:2.7pt;width:366.75pt;height:166.9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" stroked="f">
            <v:textbox>
              <w:txbxContent>
                <w:p w:rsidR="00F52FB1" w:rsidRDefault="00F52FB1" w:rsidP="00C351E3">
                  <w:pPr>
                    <w:jc w:val="center"/>
                    <w:rPr>
                      <w:b/>
                      <w:spacing w:val="60"/>
                      <w:sz w:val="28"/>
                    </w:rPr>
                  </w:pPr>
                  <w:r>
                    <w:rPr>
                      <w:b/>
                      <w:spacing w:val="60"/>
                      <w:sz w:val="28"/>
                    </w:rPr>
                    <w:t>Technical Specification for</w:t>
                  </w:r>
                  <w:r>
                    <w:rPr>
                      <w:rFonts w:hint="eastAsia"/>
                      <w:b/>
                      <w:spacing w:val="60"/>
                      <w:sz w:val="28"/>
                    </w:rPr>
                    <w:t xml:space="preserve"> Interface </w:t>
                  </w:r>
                  <w:r>
                    <w:rPr>
                      <w:b/>
                      <w:spacing w:val="60"/>
                      <w:sz w:val="28"/>
                    </w:rPr>
                    <w:t>Between</w:t>
                  </w:r>
                  <w:r w:rsidRPr="00762505">
                    <w:rPr>
                      <w:rFonts w:hint="eastAsia"/>
                      <w:b/>
                      <w:spacing w:val="60"/>
                      <w:sz w:val="28"/>
                    </w:rPr>
                    <w:t>HomeService Open Platform</w:t>
                  </w:r>
                  <w:r>
                    <w:rPr>
                      <w:rFonts w:hint="eastAsia"/>
                      <w:b/>
                      <w:spacing w:val="60"/>
                      <w:sz w:val="28"/>
                    </w:rPr>
                    <w:t>And Province Digital Home Management Platform of China Mobile</w:t>
                  </w:r>
                </w:p>
                <w:p w:rsidR="00F52FB1" w:rsidRPr="00C351E3" w:rsidRDefault="00F52FB1" w:rsidP="00C351E3">
                  <w:pPr>
                    <w:pStyle w:val="affff3"/>
                    <w:rPr>
                      <w:rFonts w:ascii="Times New Roman" w:eastAsia="黑体"/>
                      <w:color w:val="000000"/>
                    </w:rPr>
                  </w:pPr>
                </w:p>
              </w:txbxContent>
            </v:textbox>
          </v:shape>
        </w:pict>
      </w: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B271CA" w:rsidP="00C351E3">
      <w:pPr>
        <w:widowControl/>
        <w:autoSpaceDE w:val="0"/>
        <w:autoSpaceDN w:val="0"/>
        <w:ind w:firstLineChars="200" w:firstLine="420"/>
        <w:rPr>
          <w:noProof/>
          <w:color w:val="000000"/>
          <w:kern w:val="0"/>
          <w:szCs w:val="20"/>
        </w:rPr>
      </w:pPr>
      <w:r>
        <w:rPr>
          <w:noProof/>
          <w:color w:val="000000"/>
          <w:kern w:val="0"/>
          <w:szCs w:val="20"/>
        </w:rPr>
        <w:pict>
          <v:shape id="Text Box 6" o:spid="_x0000_s1030" type="#_x0000_t202" style="position:absolute;left:0;text-align:left;margin-left:99pt;margin-top:15pt;width:235.5pt;height:57.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iNhQIAABY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" stroked="f">
            <v:textbox>
              <w:txbxContent>
                <w:p w:rsidR="00F52FB1" w:rsidRPr="00471F8E" w:rsidRDefault="00F52FB1" w:rsidP="00C351E3">
                  <w:pPr>
                    <w:pStyle w:val="affffff3"/>
                    <w:rPr>
                      <w:b w:val="0"/>
                      <w:bCs/>
                      <w:color w:val="000000"/>
                    </w:rPr>
                  </w:pPr>
                  <w:r w:rsidRPr="00471F8E">
                    <w:rPr>
                      <w:rFonts w:hint="eastAsia"/>
                      <w:color w:val="000000"/>
                    </w:rPr>
                    <w:t>版本号：</w:t>
                  </w:r>
                  <w:r w:rsidRPr="00471F8E">
                    <w:rPr>
                      <w:rFonts w:hint="eastAsia"/>
                      <w:b w:val="0"/>
                      <w:bCs/>
                      <w:color w:val="000000"/>
                    </w:rPr>
                    <w:t>1.0.0</w:t>
                  </w:r>
                </w:p>
                <w:p w:rsidR="00F52FB1" w:rsidRPr="00471F8E" w:rsidRDefault="00F52FB1" w:rsidP="00C351E3">
                  <w:pPr>
                    <w:pStyle w:val="affffff3"/>
                    <w:rPr>
                      <w:color w:val="000000"/>
                    </w:rPr>
                  </w:pPr>
                </w:p>
              </w:txbxContent>
            </v:textbox>
          </v:shape>
        </w:pict>
      </w: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C351E3" w:rsidP="00C351E3">
      <w:pPr>
        <w:widowControl/>
        <w:autoSpaceDE w:val="0"/>
        <w:autoSpaceDN w:val="0"/>
        <w:rPr>
          <w:noProof/>
          <w:color w:val="000000"/>
          <w:kern w:val="0"/>
          <w:szCs w:val="20"/>
        </w:rPr>
      </w:pPr>
    </w:p>
    <w:p w:rsidR="00C351E3" w:rsidRPr="00A7025E" w:rsidRDefault="00B271CA" w:rsidP="00C351E3">
      <w:pPr>
        <w:widowControl/>
        <w:autoSpaceDE w:val="0"/>
        <w:autoSpaceDN w:val="0"/>
        <w:ind w:firstLineChars="200" w:firstLine="420"/>
        <w:rPr>
          <w:noProof/>
          <w:color w:val="000000"/>
          <w:kern w:val="0"/>
          <w:szCs w:val="20"/>
        </w:rPr>
      </w:pPr>
      <w:r>
        <w:rPr>
          <w:noProof/>
          <w:color w:val="000000"/>
          <w:kern w:val="0"/>
          <w:szCs w:val="20"/>
        </w:rPr>
        <w:pict>
          <v:shape id="Text Box 9" o:spid="_x0000_s1031" type="#_x0000_t202" style="position:absolute;left:0;text-align:left;margin-left:261pt;margin-top:7.8pt;width:207pt;height:23.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sBgwIAABY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" stroked="f">
            <v:textbox>
              <w:txbxContent>
                <w:p w:rsidR="00F52FB1" w:rsidRPr="00471F8E" w:rsidRDefault="00F52FB1" w:rsidP="00C351E3">
                  <w:pPr>
                    <w:pStyle w:val="affffff2"/>
                    <w:rPr>
                      <w:color w:val="000000"/>
                    </w:rPr>
                  </w:pPr>
                  <w:r w:rsidRPr="00471F8E">
                    <w:rPr>
                      <w:rFonts w:hint="eastAsia"/>
                      <w:color w:val="000000"/>
                    </w:rPr>
                    <w:t>╳╳╳╳-╳╳-╳╳实施</w:t>
                  </w:r>
                </w:p>
              </w:txbxContent>
            </v:textbox>
          </v:shape>
        </w:pict>
      </w:r>
      <w:r>
        <w:rPr>
          <w:noProof/>
          <w:color w:val="000000"/>
          <w:kern w:val="0"/>
          <w:szCs w:val="20"/>
        </w:rPr>
        <w:pict>
          <v:shape id="Text Box 8" o:spid="_x0000_s1032" type="#_x0000_t202" style="position:absolute;left:0;text-align:left;margin-left:-36pt;margin-top:7.8pt;width:207pt;height:23.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" stroked="f">
            <v:textbox>
              <w:txbxContent>
                <w:p w:rsidR="00F52FB1" w:rsidRPr="00471F8E" w:rsidRDefault="00F52FB1" w:rsidP="00C351E3">
                  <w:pPr>
                    <w:pStyle w:val="affffff2"/>
                    <w:rPr>
                      <w:color w:val="000000"/>
                    </w:rPr>
                  </w:pPr>
                  <w:r w:rsidRPr="00471F8E">
                    <w:rPr>
                      <w:rFonts w:hint="eastAsia"/>
                      <w:color w:val="000000"/>
                    </w:rPr>
                    <w:t>╳╳╳╳-╳╳-╳╳发布</w:t>
                  </w:r>
                </w:p>
              </w:txbxContent>
            </v:textbox>
          </v:shape>
        </w:pict>
      </w:r>
    </w:p>
    <w:p w:rsidR="00C351E3" w:rsidRPr="00A7025E" w:rsidRDefault="00C351E3" w:rsidP="00C351E3">
      <w:pPr>
        <w:widowControl/>
        <w:autoSpaceDE w:val="0"/>
        <w:autoSpaceDN w:val="0"/>
        <w:ind w:firstLineChars="200" w:firstLine="420"/>
        <w:rPr>
          <w:noProof/>
          <w:color w:val="000000"/>
          <w:kern w:val="0"/>
          <w:szCs w:val="20"/>
        </w:rPr>
      </w:pPr>
    </w:p>
    <w:p w:rsidR="00C351E3" w:rsidRPr="00A7025E" w:rsidRDefault="00B271CA" w:rsidP="00C351E3">
      <w:pPr>
        <w:widowControl/>
        <w:autoSpaceDE w:val="0"/>
        <w:autoSpaceDN w:val="0"/>
        <w:ind w:firstLineChars="200" w:firstLine="420"/>
        <w:rPr>
          <w:noProof/>
          <w:color w:val="000000"/>
          <w:kern w:val="0"/>
          <w:szCs w:val="20"/>
        </w:rPr>
      </w:pPr>
      <w:r>
        <w:rPr>
          <w:noProof/>
          <w:color w:val="000000"/>
          <w:kern w:val="0"/>
          <w:szCs w:val="20"/>
        </w:rPr>
        <w:pict>
          <v:shape id="Text Box 7" o:spid="_x0000_s1033" type="#_x0000_t202" style="position:absolute;left:0;text-align:left;margin-left:1in;margin-top:12pt;width:279pt;height:31.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" stroked="f">
            <v:textbox>
              <w:txbxContent>
                <w:p w:rsidR="00F52FB1" w:rsidRPr="00471F8E" w:rsidRDefault="00F52FB1" w:rsidP="00C351E3">
                  <w:pPr>
                    <w:pStyle w:val="affffff4"/>
                    <w:rPr>
                      <w:color w:val="000000"/>
                    </w:rPr>
                  </w:pPr>
                  <w:r w:rsidRPr="00471F8E">
                    <w:rPr>
                      <w:rFonts w:hint="eastAsia"/>
                      <w:color w:val="000000"/>
                    </w:rPr>
                    <w:t>中国移动通信集团公司    发布</w:t>
                  </w:r>
                </w:p>
              </w:txbxContent>
            </v:textbox>
          </v:shape>
        </w:pict>
      </w:r>
      <w:r>
        <w:rPr>
          <w:noProof/>
          <w:color w:val="000000"/>
          <w:kern w:val="0"/>
          <w:szCs w:val="20"/>
        </w:rPr>
        <w:pict>
          <v:line id="Line 2" o:spid="_x0000_s1034" style="position:absolute;left:0;text-align:left;z-index:251659264;visibility:visible;mso-wrap-distance-top:-6e-5mm;mso-wrap-distance-bottom:-6e-5mm" from="-27pt,7.8pt" to="45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p3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" strokeweight="1.5pt"/>
        </w:pict>
      </w:r>
    </w:p>
    <w:p w:rsidR="00C351E3" w:rsidRPr="00A7025E" w:rsidRDefault="00C351E3" w:rsidP="00C351E3">
      <w:pPr>
        <w:widowControl/>
        <w:autoSpaceDE w:val="0"/>
        <w:autoSpaceDN w:val="0"/>
        <w:ind w:firstLineChars="62" w:firstLine="198"/>
        <w:jc w:val="center"/>
        <w:rPr>
          <w:rFonts w:eastAsia="黑体"/>
          <w:noProof/>
          <w:color w:val="000000"/>
          <w:kern w:val="0"/>
          <w:sz w:val="32"/>
          <w:szCs w:val="32"/>
        </w:rPr>
        <w:sectPr w:rsidR="00C351E3" w:rsidRPr="00A7025E" w:rsidSect="00613A70">
          <w:headerReference w:type="default" r:id="rId9"/>
          <w:footerReference w:type="default" r:id="rId10"/>
          <w:pgSz w:w="11906" w:h="16838"/>
          <w:pgMar w:top="1440" w:right="1800" w:bottom="1440" w:left="1800" w:header="851" w:footer="992" w:gutter="0"/>
          <w:pgNumType w:fmt="upperRoman" w:start="1"/>
          <w:cols w:space="425"/>
          <w:docGrid w:type="lines" w:linePitch="312"/>
        </w:sectPr>
      </w:pPr>
      <w:bookmarkStart w:id="11" w:name="_Toc118024550"/>
      <w:bookmarkStart w:id="12" w:name="_Toc118024568"/>
      <w:bookmarkStart w:id="13" w:name="_Toc118026096"/>
      <w:bookmarkStart w:id="14" w:name="_Toc118028381"/>
      <w:bookmarkStart w:id="15" w:name="_Toc204427176"/>
    </w:p>
    <w:bookmarkEnd w:id="11"/>
    <w:bookmarkEnd w:id="12"/>
    <w:bookmarkEnd w:id="13"/>
    <w:bookmarkEnd w:id="14"/>
    <w:bookmarkEnd w:id="15"/>
    <w:p w:rsidR="00935A40" w:rsidRDefault="00FC02DB" w:rsidP="00FC02DB">
      <w:pPr>
        <w:pStyle w:val="QB8"/>
      </w:pPr>
      <w:r w:rsidRPr="00FC02DB">
        <w:rPr>
          <w:rFonts w:hAnsi="Times New Roman" w:cs="Times New Roman" w:hint="eastAsia"/>
          <w:noProof/>
          <w:kern w:val="0"/>
        </w:rPr>
        <w:lastRenderedPageBreak/>
        <w:t>目</w:t>
      </w:r>
      <w:r w:rsidRPr="00FC02DB">
        <w:rPr>
          <w:rFonts w:hAnsi="Times New Roman" w:cs="Times New Roman" w:hint="eastAsia"/>
          <w:noProof/>
          <w:kern w:val="0"/>
        </w:rPr>
        <w:tab/>
      </w:r>
      <w:r w:rsidRPr="00FC02DB">
        <w:rPr>
          <w:rFonts w:hAnsi="Times New Roman" w:cs="Times New Roman" w:hint="eastAsia"/>
          <w:noProof/>
          <w:kern w:val="0"/>
        </w:rPr>
        <w:tab/>
        <w:t>录</w:t>
      </w:r>
    </w:p>
    <w:sdt>
      <w:sdtPr>
        <w:rPr>
          <w:lang w:val="zh-CN"/>
        </w:rPr>
        <w:id w:val="1461539708"/>
        <w:docPartObj>
          <w:docPartGallery w:val="Table of Contents"/>
          <w:docPartUnique/>
        </w:docPartObj>
      </w:sdtPr>
      <w:sdtEndPr>
        <w:rPr>
          <w:b/>
          <w:bCs/>
        </w:rPr>
      </w:sdtEndPr>
      <w:sdtContent>
        <w:p w:rsidR="00FC02DB" w:rsidRPr="00FC02DB" w:rsidRDefault="00FC02DB" w:rsidP="00FC02DB"/>
        <w:p w:rsidR="004A59E2" w:rsidRDefault="00B271CA">
          <w:pPr>
            <w:pStyle w:val="19"/>
            <w:tabs>
              <w:tab w:val="left" w:pos="840"/>
              <w:tab w:val="right" w:leader="dot" w:pos="8296"/>
            </w:tabs>
            <w:rPr>
              <w:rFonts w:asciiTheme="minorHAnsi" w:eastAsiaTheme="minorEastAsia" w:hAnsiTheme="minorHAnsi" w:cstheme="minorBidi"/>
              <w:noProof/>
              <w:szCs w:val="22"/>
            </w:rPr>
          </w:pPr>
          <w:r w:rsidRPr="00B271CA">
            <w:fldChar w:fldCharType="begin"/>
          </w:r>
          <w:r w:rsidR="00FC02DB">
            <w:instrText xml:space="preserve"> TOC \o "1-3" \h \z \u </w:instrText>
          </w:r>
          <w:r w:rsidRPr="00B271CA">
            <w:fldChar w:fldCharType="separate"/>
          </w:r>
          <w:hyperlink w:anchor="_Toc448149211" w:history="1">
            <w:r w:rsidR="004A59E2" w:rsidRPr="00203174">
              <w:rPr>
                <w:rStyle w:val="aff1"/>
                <w:rFonts w:hint="eastAsia"/>
                <w:noProof/>
              </w:rPr>
              <w:t>前</w:t>
            </w:r>
            <w:r w:rsidR="004A59E2">
              <w:rPr>
                <w:rFonts w:asciiTheme="minorHAnsi" w:eastAsiaTheme="minorEastAsia" w:hAnsiTheme="minorHAnsi" w:cstheme="minorBidi"/>
                <w:noProof/>
                <w:szCs w:val="22"/>
              </w:rPr>
              <w:tab/>
            </w:r>
            <w:r w:rsidR="004A59E2" w:rsidRPr="00203174">
              <w:rPr>
                <w:rStyle w:val="aff1"/>
                <w:rFonts w:hint="eastAsia"/>
                <w:noProof/>
              </w:rPr>
              <w:t>言</w:t>
            </w:r>
            <w:r w:rsidR="004A59E2">
              <w:rPr>
                <w:noProof/>
                <w:webHidden/>
              </w:rPr>
              <w:tab/>
            </w:r>
            <w:r>
              <w:rPr>
                <w:noProof/>
                <w:webHidden/>
              </w:rPr>
              <w:fldChar w:fldCharType="begin"/>
            </w:r>
            <w:r w:rsidR="004A59E2">
              <w:rPr>
                <w:noProof/>
                <w:webHidden/>
              </w:rPr>
              <w:instrText xml:space="preserve"> PAGEREF _Toc448149211 \h </w:instrText>
            </w:r>
            <w:r>
              <w:rPr>
                <w:noProof/>
                <w:webHidden/>
              </w:rPr>
            </w:r>
            <w:r>
              <w:rPr>
                <w:noProof/>
                <w:webHidden/>
              </w:rPr>
              <w:fldChar w:fldCharType="separate"/>
            </w:r>
            <w:r w:rsidR="004A59E2">
              <w:rPr>
                <w:noProof/>
                <w:webHidden/>
              </w:rPr>
              <w:t>IV</w:t>
            </w:r>
            <w:r>
              <w:rPr>
                <w:noProof/>
                <w:webHidden/>
              </w:rPr>
              <w:fldChar w:fldCharType="end"/>
            </w:r>
          </w:hyperlink>
        </w:p>
        <w:p w:rsidR="004A59E2" w:rsidRDefault="00B271CA">
          <w:pPr>
            <w:pStyle w:val="19"/>
            <w:tabs>
              <w:tab w:val="left" w:pos="420"/>
              <w:tab w:val="right" w:leader="dot" w:pos="8296"/>
            </w:tabs>
            <w:rPr>
              <w:rFonts w:asciiTheme="minorHAnsi" w:eastAsiaTheme="minorEastAsia" w:hAnsiTheme="minorHAnsi" w:cstheme="minorBidi"/>
              <w:noProof/>
              <w:szCs w:val="22"/>
            </w:rPr>
          </w:pPr>
          <w:hyperlink w:anchor="_Toc448149212" w:history="1">
            <w:r w:rsidR="004A59E2" w:rsidRPr="00203174">
              <w:rPr>
                <w:rStyle w:val="aff1"/>
                <w:noProof/>
              </w:rPr>
              <w:t>1.</w:t>
            </w:r>
            <w:r w:rsidR="004A59E2">
              <w:rPr>
                <w:rFonts w:asciiTheme="minorHAnsi" w:eastAsiaTheme="minorEastAsia" w:hAnsiTheme="minorHAnsi" w:cstheme="minorBidi"/>
                <w:noProof/>
                <w:szCs w:val="22"/>
              </w:rPr>
              <w:tab/>
            </w:r>
            <w:r w:rsidR="004A59E2" w:rsidRPr="00203174">
              <w:rPr>
                <w:rStyle w:val="aff1"/>
                <w:rFonts w:hint="eastAsia"/>
                <w:noProof/>
              </w:rPr>
              <w:t>范围</w:t>
            </w:r>
            <w:r w:rsidR="004A59E2">
              <w:rPr>
                <w:noProof/>
                <w:webHidden/>
              </w:rPr>
              <w:tab/>
            </w:r>
            <w:r>
              <w:rPr>
                <w:noProof/>
                <w:webHidden/>
              </w:rPr>
              <w:fldChar w:fldCharType="begin"/>
            </w:r>
            <w:r w:rsidR="004A59E2">
              <w:rPr>
                <w:noProof/>
                <w:webHidden/>
              </w:rPr>
              <w:instrText xml:space="preserve"> PAGEREF _Toc448149212 \h </w:instrText>
            </w:r>
            <w:r>
              <w:rPr>
                <w:noProof/>
                <w:webHidden/>
              </w:rPr>
            </w:r>
            <w:r>
              <w:rPr>
                <w:noProof/>
                <w:webHidden/>
              </w:rPr>
              <w:fldChar w:fldCharType="separate"/>
            </w:r>
            <w:r w:rsidR="004A59E2">
              <w:rPr>
                <w:noProof/>
                <w:webHidden/>
              </w:rPr>
              <w:t>1</w:t>
            </w:r>
            <w:r>
              <w:rPr>
                <w:noProof/>
                <w:webHidden/>
              </w:rPr>
              <w:fldChar w:fldCharType="end"/>
            </w:r>
          </w:hyperlink>
        </w:p>
        <w:p w:rsidR="004A59E2" w:rsidRDefault="00B271CA">
          <w:pPr>
            <w:pStyle w:val="19"/>
            <w:tabs>
              <w:tab w:val="left" w:pos="420"/>
              <w:tab w:val="right" w:leader="dot" w:pos="8296"/>
            </w:tabs>
            <w:rPr>
              <w:rFonts w:asciiTheme="minorHAnsi" w:eastAsiaTheme="minorEastAsia" w:hAnsiTheme="minorHAnsi" w:cstheme="minorBidi"/>
              <w:noProof/>
              <w:szCs w:val="22"/>
            </w:rPr>
          </w:pPr>
          <w:hyperlink w:anchor="_Toc448149213" w:history="1">
            <w:r w:rsidR="004A59E2" w:rsidRPr="00203174">
              <w:rPr>
                <w:rStyle w:val="aff1"/>
                <w:noProof/>
              </w:rPr>
              <w:t>2.</w:t>
            </w:r>
            <w:r w:rsidR="004A59E2">
              <w:rPr>
                <w:rFonts w:asciiTheme="minorHAnsi" w:eastAsiaTheme="minorEastAsia" w:hAnsiTheme="minorHAnsi" w:cstheme="minorBidi"/>
                <w:noProof/>
                <w:szCs w:val="22"/>
              </w:rPr>
              <w:tab/>
            </w:r>
            <w:r w:rsidR="004A59E2" w:rsidRPr="00203174">
              <w:rPr>
                <w:rStyle w:val="aff1"/>
                <w:rFonts w:hint="eastAsia"/>
                <w:noProof/>
              </w:rPr>
              <w:t>规范性引用文件</w:t>
            </w:r>
            <w:r w:rsidR="004A59E2">
              <w:rPr>
                <w:noProof/>
                <w:webHidden/>
              </w:rPr>
              <w:tab/>
            </w:r>
            <w:r>
              <w:rPr>
                <w:noProof/>
                <w:webHidden/>
              </w:rPr>
              <w:fldChar w:fldCharType="begin"/>
            </w:r>
            <w:r w:rsidR="004A59E2">
              <w:rPr>
                <w:noProof/>
                <w:webHidden/>
              </w:rPr>
              <w:instrText xml:space="preserve"> PAGEREF _Toc448149213 \h </w:instrText>
            </w:r>
            <w:r>
              <w:rPr>
                <w:noProof/>
                <w:webHidden/>
              </w:rPr>
            </w:r>
            <w:r>
              <w:rPr>
                <w:noProof/>
                <w:webHidden/>
              </w:rPr>
              <w:fldChar w:fldCharType="separate"/>
            </w:r>
            <w:r w:rsidR="004A59E2">
              <w:rPr>
                <w:noProof/>
                <w:webHidden/>
              </w:rPr>
              <w:t>1</w:t>
            </w:r>
            <w:r>
              <w:rPr>
                <w:noProof/>
                <w:webHidden/>
              </w:rPr>
              <w:fldChar w:fldCharType="end"/>
            </w:r>
          </w:hyperlink>
        </w:p>
        <w:p w:rsidR="004A59E2" w:rsidRDefault="00B271CA">
          <w:pPr>
            <w:pStyle w:val="19"/>
            <w:tabs>
              <w:tab w:val="left" w:pos="420"/>
              <w:tab w:val="right" w:leader="dot" w:pos="8296"/>
            </w:tabs>
            <w:rPr>
              <w:rFonts w:asciiTheme="minorHAnsi" w:eastAsiaTheme="minorEastAsia" w:hAnsiTheme="minorHAnsi" w:cstheme="minorBidi"/>
              <w:noProof/>
              <w:szCs w:val="22"/>
            </w:rPr>
          </w:pPr>
          <w:hyperlink w:anchor="_Toc448149214" w:history="1">
            <w:r w:rsidR="004A59E2" w:rsidRPr="00203174">
              <w:rPr>
                <w:rStyle w:val="aff1"/>
                <w:noProof/>
              </w:rPr>
              <w:t>3.</w:t>
            </w:r>
            <w:r w:rsidR="004A59E2">
              <w:rPr>
                <w:rFonts w:asciiTheme="minorHAnsi" w:eastAsiaTheme="minorEastAsia" w:hAnsiTheme="minorHAnsi" w:cstheme="minorBidi"/>
                <w:noProof/>
                <w:szCs w:val="22"/>
              </w:rPr>
              <w:tab/>
            </w:r>
            <w:r w:rsidR="004A59E2" w:rsidRPr="00203174">
              <w:rPr>
                <w:rStyle w:val="aff1"/>
                <w:rFonts w:hint="eastAsia"/>
                <w:noProof/>
              </w:rPr>
              <w:t>术语、定义和缩略语</w:t>
            </w:r>
            <w:r w:rsidR="004A59E2">
              <w:rPr>
                <w:noProof/>
                <w:webHidden/>
              </w:rPr>
              <w:tab/>
            </w:r>
            <w:r>
              <w:rPr>
                <w:noProof/>
                <w:webHidden/>
              </w:rPr>
              <w:fldChar w:fldCharType="begin"/>
            </w:r>
            <w:r w:rsidR="004A59E2">
              <w:rPr>
                <w:noProof/>
                <w:webHidden/>
              </w:rPr>
              <w:instrText xml:space="preserve"> PAGEREF _Toc448149214 \h </w:instrText>
            </w:r>
            <w:r>
              <w:rPr>
                <w:noProof/>
                <w:webHidden/>
              </w:rPr>
            </w:r>
            <w:r>
              <w:rPr>
                <w:noProof/>
                <w:webHidden/>
              </w:rPr>
              <w:fldChar w:fldCharType="separate"/>
            </w:r>
            <w:r w:rsidR="004A59E2">
              <w:rPr>
                <w:noProof/>
                <w:webHidden/>
              </w:rPr>
              <w:t>1</w:t>
            </w:r>
            <w:r>
              <w:rPr>
                <w:noProof/>
                <w:webHidden/>
              </w:rPr>
              <w:fldChar w:fldCharType="end"/>
            </w:r>
          </w:hyperlink>
        </w:p>
        <w:p w:rsidR="004A59E2" w:rsidRDefault="00B271CA">
          <w:pPr>
            <w:pStyle w:val="19"/>
            <w:tabs>
              <w:tab w:val="left" w:pos="420"/>
              <w:tab w:val="right" w:leader="dot" w:pos="8296"/>
            </w:tabs>
            <w:rPr>
              <w:rFonts w:asciiTheme="minorHAnsi" w:eastAsiaTheme="minorEastAsia" w:hAnsiTheme="minorHAnsi" w:cstheme="minorBidi"/>
              <w:noProof/>
              <w:szCs w:val="22"/>
            </w:rPr>
          </w:pPr>
          <w:hyperlink w:anchor="_Toc448149215" w:history="1">
            <w:r w:rsidR="004A59E2" w:rsidRPr="00203174">
              <w:rPr>
                <w:rStyle w:val="aff1"/>
                <w:noProof/>
              </w:rPr>
              <w:t>4.</w:t>
            </w:r>
            <w:r w:rsidR="004A59E2">
              <w:rPr>
                <w:rFonts w:asciiTheme="minorHAnsi" w:eastAsiaTheme="minorEastAsia" w:hAnsiTheme="minorHAnsi" w:cstheme="minorBidi"/>
                <w:noProof/>
                <w:szCs w:val="22"/>
              </w:rPr>
              <w:tab/>
            </w:r>
            <w:r w:rsidR="004A59E2" w:rsidRPr="00203174">
              <w:rPr>
                <w:rStyle w:val="aff1"/>
                <w:rFonts w:hint="eastAsia"/>
                <w:noProof/>
              </w:rPr>
              <w:t>接口报文描述</w:t>
            </w:r>
            <w:r w:rsidR="004A59E2">
              <w:rPr>
                <w:noProof/>
                <w:webHidden/>
              </w:rPr>
              <w:tab/>
            </w:r>
            <w:r>
              <w:rPr>
                <w:noProof/>
                <w:webHidden/>
              </w:rPr>
              <w:fldChar w:fldCharType="begin"/>
            </w:r>
            <w:r w:rsidR="004A59E2">
              <w:rPr>
                <w:noProof/>
                <w:webHidden/>
              </w:rPr>
              <w:instrText xml:space="preserve"> PAGEREF _Toc448149215 \h </w:instrText>
            </w:r>
            <w:r>
              <w:rPr>
                <w:noProof/>
                <w:webHidden/>
              </w:rPr>
            </w:r>
            <w:r>
              <w:rPr>
                <w:noProof/>
                <w:webHidden/>
              </w:rPr>
              <w:fldChar w:fldCharType="separate"/>
            </w:r>
            <w:r w:rsidR="004A59E2">
              <w:rPr>
                <w:noProof/>
                <w:webHidden/>
              </w:rPr>
              <w:t>3</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16" w:history="1">
            <w:r w:rsidR="004A59E2" w:rsidRPr="00203174">
              <w:rPr>
                <w:rStyle w:val="aff1"/>
                <w:noProof/>
              </w:rPr>
              <w:t>4.1.</w:t>
            </w:r>
            <w:r w:rsidR="004A59E2">
              <w:rPr>
                <w:rFonts w:asciiTheme="minorHAnsi" w:eastAsiaTheme="minorEastAsia" w:hAnsiTheme="minorHAnsi" w:cstheme="minorBidi"/>
                <w:noProof/>
                <w:szCs w:val="22"/>
              </w:rPr>
              <w:tab/>
            </w:r>
            <w:r w:rsidR="004A59E2" w:rsidRPr="00203174">
              <w:rPr>
                <w:rStyle w:val="aff1"/>
                <w:rFonts w:hint="eastAsia"/>
                <w:noProof/>
              </w:rPr>
              <w:t>总体说明</w:t>
            </w:r>
            <w:r w:rsidR="004A59E2">
              <w:rPr>
                <w:noProof/>
                <w:webHidden/>
              </w:rPr>
              <w:tab/>
            </w:r>
            <w:r>
              <w:rPr>
                <w:noProof/>
                <w:webHidden/>
              </w:rPr>
              <w:fldChar w:fldCharType="begin"/>
            </w:r>
            <w:r w:rsidR="004A59E2">
              <w:rPr>
                <w:noProof/>
                <w:webHidden/>
              </w:rPr>
              <w:instrText xml:space="preserve"> PAGEREF _Toc448149216 \h </w:instrText>
            </w:r>
            <w:r>
              <w:rPr>
                <w:noProof/>
                <w:webHidden/>
              </w:rPr>
            </w:r>
            <w:r>
              <w:rPr>
                <w:noProof/>
                <w:webHidden/>
              </w:rPr>
              <w:fldChar w:fldCharType="separate"/>
            </w:r>
            <w:r w:rsidR="004A59E2">
              <w:rPr>
                <w:noProof/>
                <w:webHidden/>
              </w:rPr>
              <w:t>3</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17" w:history="1">
            <w:r w:rsidR="004A59E2" w:rsidRPr="00203174">
              <w:rPr>
                <w:rStyle w:val="aff1"/>
                <w:noProof/>
              </w:rPr>
              <w:t>4.2.</w:t>
            </w:r>
            <w:r w:rsidR="004A59E2">
              <w:rPr>
                <w:rFonts w:asciiTheme="minorHAnsi" w:eastAsiaTheme="minorEastAsia" w:hAnsiTheme="minorHAnsi" w:cstheme="minorBidi"/>
                <w:noProof/>
                <w:szCs w:val="22"/>
              </w:rPr>
              <w:tab/>
            </w:r>
            <w:r w:rsidR="004A59E2" w:rsidRPr="00203174">
              <w:rPr>
                <w:rStyle w:val="aff1"/>
                <w:rFonts w:hint="eastAsia"/>
                <w:noProof/>
              </w:rPr>
              <w:t>请求报文格式</w:t>
            </w:r>
            <w:r w:rsidR="004A59E2">
              <w:rPr>
                <w:noProof/>
                <w:webHidden/>
              </w:rPr>
              <w:tab/>
            </w:r>
            <w:r>
              <w:rPr>
                <w:noProof/>
                <w:webHidden/>
              </w:rPr>
              <w:fldChar w:fldCharType="begin"/>
            </w:r>
            <w:r w:rsidR="004A59E2">
              <w:rPr>
                <w:noProof/>
                <w:webHidden/>
              </w:rPr>
              <w:instrText xml:space="preserve"> PAGEREF _Toc448149217 \h </w:instrText>
            </w:r>
            <w:r>
              <w:rPr>
                <w:noProof/>
                <w:webHidden/>
              </w:rPr>
            </w:r>
            <w:r>
              <w:rPr>
                <w:noProof/>
                <w:webHidden/>
              </w:rPr>
              <w:fldChar w:fldCharType="separate"/>
            </w:r>
            <w:r w:rsidR="004A59E2">
              <w:rPr>
                <w:noProof/>
                <w:webHidden/>
              </w:rPr>
              <w:t>3</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18" w:history="1">
            <w:r w:rsidR="004A59E2" w:rsidRPr="00203174">
              <w:rPr>
                <w:rStyle w:val="aff1"/>
                <w:noProof/>
              </w:rPr>
              <w:t>4.3.</w:t>
            </w:r>
            <w:r w:rsidR="004A59E2">
              <w:rPr>
                <w:rFonts w:asciiTheme="minorHAnsi" w:eastAsiaTheme="minorEastAsia" w:hAnsiTheme="minorHAnsi" w:cstheme="minorBidi"/>
                <w:noProof/>
                <w:szCs w:val="22"/>
              </w:rPr>
              <w:tab/>
            </w:r>
            <w:r w:rsidR="004A59E2" w:rsidRPr="00203174">
              <w:rPr>
                <w:rStyle w:val="aff1"/>
                <w:rFonts w:hint="eastAsia"/>
                <w:noProof/>
              </w:rPr>
              <w:t>返回报文格式</w:t>
            </w:r>
            <w:r w:rsidR="004A59E2">
              <w:rPr>
                <w:noProof/>
                <w:webHidden/>
              </w:rPr>
              <w:tab/>
            </w:r>
            <w:r>
              <w:rPr>
                <w:noProof/>
                <w:webHidden/>
              </w:rPr>
              <w:fldChar w:fldCharType="begin"/>
            </w:r>
            <w:r w:rsidR="004A59E2">
              <w:rPr>
                <w:noProof/>
                <w:webHidden/>
              </w:rPr>
              <w:instrText xml:space="preserve"> PAGEREF _Toc448149218 \h </w:instrText>
            </w:r>
            <w:r>
              <w:rPr>
                <w:noProof/>
                <w:webHidden/>
              </w:rPr>
            </w:r>
            <w:r>
              <w:rPr>
                <w:noProof/>
                <w:webHidden/>
              </w:rPr>
              <w:fldChar w:fldCharType="separate"/>
            </w:r>
            <w:r w:rsidR="004A59E2">
              <w:rPr>
                <w:noProof/>
                <w:webHidden/>
              </w:rPr>
              <w:t>4</w:t>
            </w:r>
            <w:r>
              <w:rPr>
                <w:noProof/>
                <w:webHidden/>
              </w:rPr>
              <w:fldChar w:fldCharType="end"/>
            </w:r>
          </w:hyperlink>
        </w:p>
        <w:p w:rsidR="004A59E2" w:rsidRDefault="00B271CA">
          <w:pPr>
            <w:pStyle w:val="19"/>
            <w:tabs>
              <w:tab w:val="left" w:pos="420"/>
              <w:tab w:val="right" w:leader="dot" w:pos="8296"/>
            </w:tabs>
            <w:rPr>
              <w:rFonts w:asciiTheme="minorHAnsi" w:eastAsiaTheme="minorEastAsia" w:hAnsiTheme="minorHAnsi" w:cstheme="minorBidi"/>
              <w:noProof/>
              <w:szCs w:val="22"/>
            </w:rPr>
          </w:pPr>
          <w:hyperlink w:anchor="_Toc448149219" w:history="1">
            <w:r w:rsidR="004A59E2" w:rsidRPr="00203174">
              <w:rPr>
                <w:rStyle w:val="aff1"/>
                <w:noProof/>
              </w:rPr>
              <w:t>5.</w:t>
            </w:r>
            <w:r w:rsidR="004A59E2">
              <w:rPr>
                <w:rFonts w:asciiTheme="minorHAnsi" w:eastAsiaTheme="minorEastAsia" w:hAnsiTheme="minorHAnsi" w:cstheme="minorBidi"/>
                <w:noProof/>
                <w:szCs w:val="22"/>
              </w:rPr>
              <w:tab/>
            </w:r>
            <w:r w:rsidR="004A59E2" w:rsidRPr="00203174">
              <w:rPr>
                <w:rStyle w:val="aff1"/>
                <w:rFonts w:hint="eastAsia"/>
                <w:noProof/>
              </w:rPr>
              <w:t>网关基础功能配置查询及上报接口</w:t>
            </w:r>
            <w:r w:rsidR="004A59E2">
              <w:rPr>
                <w:noProof/>
                <w:webHidden/>
              </w:rPr>
              <w:tab/>
            </w:r>
            <w:r>
              <w:rPr>
                <w:noProof/>
                <w:webHidden/>
              </w:rPr>
              <w:fldChar w:fldCharType="begin"/>
            </w:r>
            <w:r w:rsidR="004A59E2">
              <w:rPr>
                <w:noProof/>
                <w:webHidden/>
              </w:rPr>
              <w:instrText xml:space="preserve"> PAGEREF _Toc448149219 \h </w:instrText>
            </w:r>
            <w:r>
              <w:rPr>
                <w:noProof/>
                <w:webHidden/>
              </w:rPr>
            </w:r>
            <w:r>
              <w:rPr>
                <w:noProof/>
                <w:webHidden/>
              </w:rPr>
              <w:fldChar w:fldCharType="separate"/>
            </w:r>
            <w:r w:rsidR="004A59E2">
              <w:rPr>
                <w:noProof/>
                <w:webHidden/>
              </w:rPr>
              <w:t>5</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20" w:history="1">
            <w:r w:rsidR="004A59E2" w:rsidRPr="00203174">
              <w:rPr>
                <w:rStyle w:val="aff1"/>
                <w:noProof/>
              </w:rPr>
              <w:t>5.1.</w:t>
            </w:r>
            <w:r w:rsidR="004A59E2">
              <w:rPr>
                <w:rFonts w:asciiTheme="minorHAnsi" w:eastAsiaTheme="minorEastAsia" w:hAnsiTheme="minorHAnsi" w:cstheme="minorBidi"/>
                <w:noProof/>
                <w:szCs w:val="22"/>
              </w:rPr>
              <w:tab/>
            </w:r>
            <w:r w:rsidR="004A59E2" w:rsidRPr="00203174">
              <w:rPr>
                <w:rStyle w:val="aff1"/>
                <w:rFonts w:hint="eastAsia"/>
                <w:noProof/>
              </w:rPr>
              <w:t>网关基本信息查询</w:t>
            </w:r>
            <w:r w:rsidR="004A59E2">
              <w:rPr>
                <w:noProof/>
                <w:webHidden/>
              </w:rPr>
              <w:tab/>
            </w:r>
            <w:r>
              <w:rPr>
                <w:noProof/>
                <w:webHidden/>
              </w:rPr>
              <w:fldChar w:fldCharType="begin"/>
            </w:r>
            <w:r w:rsidR="004A59E2">
              <w:rPr>
                <w:noProof/>
                <w:webHidden/>
              </w:rPr>
              <w:instrText xml:space="preserve"> PAGEREF _Toc448149220 \h </w:instrText>
            </w:r>
            <w:r>
              <w:rPr>
                <w:noProof/>
                <w:webHidden/>
              </w:rPr>
            </w:r>
            <w:r>
              <w:rPr>
                <w:noProof/>
                <w:webHidden/>
              </w:rPr>
              <w:fldChar w:fldCharType="separate"/>
            </w:r>
            <w:r w:rsidR="004A59E2">
              <w:rPr>
                <w:noProof/>
                <w:webHidden/>
              </w:rPr>
              <w:t>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21" w:history="1">
            <w:r w:rsidR="004A59E2" w:rsidRPr="00203174">
              <w:rPr>
                <w:rStyle w:val="aff1"/>
                <w:noProof/>
              </w:rPr>
              <w:t>5.1.1.</w:t>
            </w:r>
            <w:r w:rsidR="004A59E2">
              <w:rPr>
                <w:rFonts w:asciiTheme="minorHAnsi" w:eastAsiaTheme="minorEastAsia" w:hAnsiTheme="minorHAnsi" w:cstheme="minorBidi"/>
                <w:noProof/>
                <w:szCs w:val="22"/>
              </w:rPr>
              <w:tab/>
            </w:r>
            <w:r w:rsidR="004A59E2" w:rsidRPr="00203174">
              <w:rPr>
                <w:rStyle w:val="aff1"/>
                <w:rFonts w:hint="eastAsia"/>
                <w:noProof/>
              </w:rPr>
              <w:t>查询系统信息</w:t>
            </w:r>
            <w:r w:rsidR="004A59E2">
              <w:rPr>
                <w:noProof/>
                <w:webHidden/>
              </w:rPr>
              <w:tab/>
            </w:r>
            <w:r>
              <w:rPr>
                <w:noProof/>
                <w:webHidden/>
              </w:rPr>
              <w:fldChar w:fldCharType="begin"/>
            </w:r>
            <w:r w:rsidR="004A59E2">
              <w:rPr>
                <w:noProof/>
                <w:webHidden/>
              </w:rPr>
              <w:instrText xml:space="preserve"> PAGEREF _Toc448149221 \h </w:instrText>
            </w:r>
            <w:r>
              <w:rPr>
                <w:noProof/>
                <w:webHidden/>
              </w:rPr>
            </w:r>
            <w:r>
              <w:rPr>
                <w:noProof/>
                <w:webHidden/>
              </w:rPr>
              <w:fldChar w:fldCharType="separate"/>
            </w:r>
            <w:r w:rsidR="004A59E2">
              <w:rPr>
                <w:noProof/>
                <w:webHidden/>
              </w:rPr>
              <w:t>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22" w:history="1">
            <w:r w:rsidR="004A59E2" w:rsidRPr="00203174">
              <w:rPr>
                <w:rStyle w:val="aff1"/>
                <w:noProof/>
              </w:rPr>
              <w:t>5.1.2.</w:t>
            </w:r>
            <w:r w:rsidR="004A59E2">
              <w:rPr>
                <w:rFonts w:asciiTheme="minorHAnsi" w:eastAsiaTheme="minorEastAsia" w:hAnsiTheme="minorHAnsi" w:cstheme="minorBidi"/>
                <w:noProof/>
                <w:szCs w:val="22"/>
              </w:rPr>
              <w:tab/>
            </w:r>
            <w:r w:rsidR="004A59E2" w:rsidRPr="00203174">
              <w:rPr>
                <w:rStyle w:val="aff1"/>
                <w:rFonts w:hint="eastAsia"/>
                <w:noProof/>
              </w:rPr>
              <w:t>查询系统资源占用率</w:t>
            </w:r>
            <w:r w:rsidR="004A59E2">
              <w:rPr>
                <w:noProof/>
                <w:webHidden/>
              </w:rPr>
              <w:tab/>
            </w:r>
            <w:r>
              <w:rPr>
                <w:noProof/>
                <w:webHidden/>
              </w:rPr>
              <w:fldChar w:fldCharType="begin"/>
            </w:r>
            <w:r w:rsidR="004A59E2">
              <w:rPr>
                <w:noProof/>
                <w:webHidden/>
              </w:rPr>
              <w:instrText xml:space="preserve"> PAGEREF _Toc448149222 \h </w:instrText>
            </w:r>
            <w:r>
              <w:rPr>
                <w:noProof/>
                <w:webHidden/>
              </w:rPr>
            </w:r>
            <w:r>
              <w:rPr>
                <w:noProof/>
                <w:webHidden/>
              </w:rPr>
              <w:fldChar w:fldCharType="separate"/>
            </w:r>
            <w:r w:rsidR="004A59E2">
              <w:rPr>
                <w:noProof/>
                <w:webHidden/>
              </w:rPr>
              <w:t>8</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23" w:history="1">
            <w:r w:rsidR="004A59E2" w:rsidRPr="00203174">
              <w:rPr>
                <w:rStyle w:val="aff1"/>
                <w:noProof/>
              </w:rPr>
              <w:t>5.1.3.</w:t>
            </w:r>
            <w:r w:rsidR="004A59E2">
              <w:rPr>
                <w:rFonts w:asciiTheme="minorHAnsi" w:eastAsiaTheme="minorEastAsia" w:hAnsiTheme="minorHAnsi" w:cstheme="minorBidi"/>
                <w:noProof/>
                <w:szCs w:val="22"/>
              </w:rPr>
              <w:tab/>
            </w:r>
            <w:r w:rsidR="004A59E2" w:rsidRPr="00203174">
              <w:rPr>
                <w:rStyle w:val="aff1"/>
                <w:rFonts w:hint="eastAsia"/>
                <w:noProof/>
              </w:rPr>
              <w:t>获取持续运行时间</w:t>
            </w:r>
            <w:r w:rsidR="004A59E2">
              <w:rPr>
                <w:noProof/>
                <w:webHidden/>
              </w:rPr>
              <w:tab/>
            </w:r>
            <w:r>
              <w:rPr>
                <w:noProof/>
                <w:webHidden/>
              </w:rPr>
              <w:fldChar w:fldCharType="begin"/>
            </w:r>
            <w:r w:rsidR="004A59E2">
              <w:rPr>
                <w:noProof/>
                <w:webHidden/>
              </w:rPr>
              <w:instrText xml:space="preserve"> PAGEREF _Toc448149223 \h </w:instrText>
            </w:r>
            <w:r>
              <w:rPr>
                <w:noProof/>
                <w:webHidden/>
              </w:rPr>
            </w:r>
            <w:r>
              <w:rPr>
                <w:noProof/>
                <w:webHidden/>
              </w:rPr>
              <w:fldChar w:fldCharType="separate"/>
            </w:r>
            <w:r w:rsidR="004A59E2">
              <w:rPr>
                <w:noProof/>
                <w:webHidden/>
              </w:rPr>
              <w:t>10</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24" w:history="1">
            <w:r w:rsidR="004A59E2" w:rsidRPr="00203174">
              <w:rPr>
                <w:rStyle w:val="aff1"/>
                <w:noProof/>
              </w:rPr>
              <w:t>5.1.4.</w:t>
            </w:r>
            <w:r w:rsidR="004A59E2">
              <w:rPr>
                <w:rFonts w:asciiTheme="minorHAnsi" w:eastAsiaTheme="minorEastAsia" w:hAnsiTheme="minorHAnsi" w:cstheme="minorBidi"/>
                <w:noProof/>
                <w:szCs w:val="22"/>
              </w:rPr>
              <w:tab/>
            </w:r>
            <w:r w:rsidR="004A59E2" w:rsidRPr="00203174">
              <w:rPr>
                <w:rStyle w:val="aff1"/>
                <w:rFonts w:hint="eastAsia"/>
                <w:noProof/>
              </w:rPr>
              <w:t>获取设备信息和状态快照</w:t>
            </w:r>
            <w:r w:rsidR="004A59E2">
              <w:rPr>
                <w:noProof/>
                <w:webHidden/>
              </w:rPr>
              <w:tab/>
            </w:r>
            <w:r>
              <w:rPr>
                <w:noProof/>
                <w:webHidden/>
              </w:rPr>
              <w:fldChar w:fldCharType="begin"/>
            </w:r>
            <w:r w:rsidR="004A59E2">
              <w:rPr>
                <w:noProof/>
                <w:webHidden/>
              </w:rPr>
              <w:instrText xml:space="preserve"> PAGEREF _Toc448149224 \h </w:instrText>
            </w:r>
            <w:r>
              <w:rPr>
                <w:noProof/>
                <w:webHidden/>
              </w:rPr>
            </w:r>
            <w:r>
              <w:rPr>
                <w:noProof/>
                <w:webHidden/>
              </w:rPr>
              <w:fldChar w:fldCharType="separate"/>
            </w:r>
            <w:r w:rsidR="004A59E2">
              <w:rPr>
                <w:noProof/>
                <w:webHidden/>
              </w:rPr>
              <w:t>12</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25" w:history="1">
            <w:r w:rsidR="004A59E2" w:rsidRPr="00203174">
              <w:rPr>
                <w:rStyle w:val="aff1"/>
                <w:noProof/>
              </w:rPr>
              <w:t>5.2.</w:t>
            </w:r>
            <w:r w:rsidR="004A59E2">
              <w:rPr>
                <w:rFonts w:asciiTheme="minorHAnsi" w:eastAsiaTheme="minorEastAsia" w:hAnsiTheme="minorHAnsi" w:cstheme="minorBidi"/>
                <w:noProof/>
                <w:szCs w:val="22"/>
              </w:rPr>
              <w:tab/>
            </w:r>
            <w:r w:rsidR="004A59E2" w:rsidRPr="00203174">
              <w:rPr>
                <w:rStyle w:val="aff1"/>
                <w:rFonts w:hint="eastAsia"/>
                <w:noProof/>
              </w:rPr>
              <w:t>网络连接状态查询</w:t>
            </w:r>
            <w:r w:rsidR="004A59E2">
              <w:rPr>
                <w:noProof/>
                <w:webHidden/>
              </w:rPr>
              <w:tab/>
            </w:r>
            <w:r>
              <w:rPr>
                <w:noProof/>
                <w:webHidden/>
              </w:rPr>
              <w:fldChar w:fldCharType="begin"/>
            </w:r>
            <w:r w:rsidR="004A59E2">
              <w:rPr>
                <w:noProof/>
                <w:webHidden/>
              </w:rPr>
              <w:instrText xml:space="preserve"> PAGEREF _Toc448149225 \h </w:instrText>
            </w:r>
            <w:r>
              <w:rPr>
                <w:noProof/>
                <w:webHidden/>
              </w:rPr>
            </w:r>
            <w:r>
              <w:rPr>
                <w:noProof/>
                <w:webHidden/>
              </w:rPr>
              <w:fldChar w:fldCharType="separate"/>
            </w:r>
            <w:r w:rsidR="004A59E2">
              <w:rPr>
                <w:noProof/>
                <w:webHidden/>
              </w:rPr>
              <w:t>15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26" w:history="1">
            <w:r w:rsidR="004A59E2" w:rsidRPr="00203174">
              <w:rPr>
                <w:rStyle w:val="aff1"/>
                <w:noProof/>
              </w:rPr>
              <w:t>5.2.1.</w:t>
            </w:r>
            <w:r w:rsidR="004A59E2">
              <w:rPr>
                <w:rFonts w:asciiTheme="minorHAnsi" w:eastAsiaTheme="minorEastAsia" w:hAnsiTheme="minorHAnsi" w:cstheme="minorBidi"/>
                <w:noProof/>
                <w:szCs w:val="22"/>
              </w:rPr>
              <w:tab/>
            </w:r>
            <w:r w:rsidR="004A59E2" w:rsidRPr="00203174">
              <w:rPr>
                <w:rStyle w:val="aff1"/>
                <w:rFonts w:hint="eastAsia"/>
                <w:noProof/>
              </w:rPr>
              <w:t>查询</w:t>
            </w:r>
            <w:r w:rsidR="004A59E2" w:rsidRPr="00203174">
              <w:rPr>
                <w:rStyle w:val="aff1"/>
                <w:noProof/>
              </w:rPr>
              <w:t>PPP</w:t>
            </w:r>
            <w:r w:rsidR="004A59E2" w:rsidRPr="00203174">
              <w:rPr>
                <w:rStyle w:val="aff1"/>
                <w:rFonts w:hint="eastAsia"/>
                <w:noProof/>
              </w:rPr>
              <w:t>拨号状态</w:t>
            </w:r>
            <w:r w:rsidR="004A59E2">
              <w:rPr>
                <w:noProof/>
                <w:webHidden/>
              </w:rPr>
              <w:tab/>
            </w:r>
            <w:r>
              <w:rPr>
                <w:noProof/>
                <w:webHidden/>
              </w:rPr>
              <w:fldChar w:fldCharType="begin"/>
            </w:r>
            <w:r w:rsidR="004A59E2">
              <w:rPr>
                <w:noProof/>
                <w:webHidden/>
              </w:rPr>
              <w:instrText xml:space="preserve"> PAGEREF _Toc448149226 \h </w:instrText>
            </w:r>
            <w:r>
              <w:rPr>
                <w:noProof/>
                <w:webHidden/>
              </w:rPr>
            </w:r>
            <w:r>
              <w:rPr>
                <w:noProof/>
                <w:webHidden/>
              </w:rPr>
              <w:fldChar w:fldCharType="separate"/>
            </w:r>
            <w:r w:rsidR="004A59E2">
              <w:rPr>
                <w:noProof/>
                <w:webHidden/>
              </w:rPr>
              <w:t>15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27" w:history="1">
            <w:r w:rsidR="004A59E2" w:rsidRPr="00203174">
              <w:rPr>
                <w:rStyle w:val="aff1"/>
                <w:noProof/>
              </w:rPr>
              <w:t>5.2.2.</w:t>
            </w:r>
            <w:r w:rsidR="004A59E2">
              <w:rPr>
                <w:rFonts w:asciiTheme="minorHAnsi" w:eastAsiaTheme="minorEastAsia" w:hAnsiTheme="minorHAnsi" w:cstheme="minorBidi"/>
                <w:noProof/>
                <w:szCs w:val="22"/>
              </w:rPr>
              <w:tab/>
            </w:r>
            <w:r w:rsidR="004A59E2" w:rsidRPr="00203174">
              <w:rPr>
                <w:rStyle w:val="aff1"/>
                <w:rFonts w:hint="eastAsia"/>
                <w:noProof/>
              </w:rPr>
              <w:t>获取</w:t>
            </w:r>
            <w:r w:rsidR="004A59E2" w:rsidRPr="00203174">
              <w:rPr>
                <w:rStyle w:val="aff1"/>
                <w:noProof/>
              </w:rPr>
              <w:t>Internet</w:t>
            </w:r>
            <w:r w:rsidR="004A59E2" w:rsidRPr="00203174">
              <w:rPr>
                <w:rStyle w:val="aff1"/>
                <w:rFonts w:hint="eastAsia"/>
                <w:noProof/>
              </w:rPr>
              <w:t>连接的网络信息</w:t>
            </w:r>
            <w:r w:rsidR="004A59E2">
              <w:rPr>
                <w:noProof/>
                <w:webHidden/>
              </w:rPr>
              <w:tab/>
            </w:r>
            <w:r>
              <w:rPr>
                <w:noProof/>
                <w:webHidden/>
              </w:rPr>
              <w:fldChar w:fldCharType="begin"/>
            </w:r>
            <w:r w:rsidR="004A59E2">
              <w:rPr>
                <w:noProof/>
                <w:webHidden/>
              </w:rPr>
              <w:instrText xml:space="preserve"> PAGEREF _Toc448149227 \h </w:instrText>
            </w:r>
            <w:r>
              <w:rPr>
                <w:noProof/>
                <w:webHidden/>
              </w:rPr>
            </w:r>
            <w:r>
              <w:rPr>
                <w:noProof/>
                <w:webHidden/>
              </w:rPr>
              <w:fldChar w:fldCharType="separate"/>
            </w:r>
            <w:r w:rsidR="004A59E2">
              <w:rPr>
                <w:noProof/>
                <w:webHidden/>
              </w:rPr>
              <w:t>18</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28" w:history="1">
            <w:r w:rsidR="004A59E2" w:rsidRPr="00203174">
              <w:rPr>
                <w:rStyle w:val="aff1"/>
                <w:noProof/>
              </w:rPr>
              <w:t>5.3.</w:t>
            </w:r>
            <w:r w:rsidR="004A59E2">
              <w:rPr>
                <w:rFonts w:asciiTheme="minorHAnsi" w:eastAsiaTheme="minorEastAsia" w:hAnsiTheme="minorHAnsi" w:cstheme="minorBidi"/>
                <w:noProof/>
                <w:szCs w:val="22"/>
              </w:rPr>
              <w:tab/>
            </w:r>
            <w:r w:rsidR="004A59E2" w:rsidRPr="00203174">
              <w:rPr>
                <w:rStyle w:val="aff1"/>
                <w:rFonts w:hint="eastAsia"/>
                <w:noProof/>
              </w:rPr>
              <w:t>无线网络配置管理</w:t>
            </w:r>
            <w:r w:rsidR="004A59E2">
              <w:rPr>
                <w:noProof/>
                <w:webHidden/>
              </w:rPr>
              <w:tab/>
            </w:r>
            <w:r>
              <w:rPr>
                <w:noProof/>
                <w:webHidden/>
              </w:rPr>
              <w:fldChar w:fldCharType="begin"/>
            </w:r>
            <w:r w:rsidR="004A59E2">
              <w:rPr>
                <w:noProof/>
                <w:webHidden/>
              </w:rPr>
              <w:instrText xml:space="preserve"> PAGEREF _Toc448149228 \h </w:instrText>
            </w:r>
            <w:r>
              <w:rPr>
                <w:noProof/>
                <w:webHidden/>
              </w:rPr>
            </w:r>
            <w:r>
              <w:rPr>
                <w:noProof/>
                <w:webHidden/>
              </w:rPr>
              <w:fldChar w:fldCharType="separate"/>
            </w:r>
            <w:r w:rsidR="004A59E2">
              <w:rPr>
                <w:noProof/>
                <w:webHidden/>
              </w:rPr>
              <w:t>21</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29" w:history="1">
            <w:r w:rsidR="004A59E2" w:rsidRPr="00203174">
              <w:rPr>
                <w:rStyle w:val="aff1"/>
                <w:noProof/>
              </w:rPr>
              <w:t>5.3.1.</w:t>
            </w:r>
            <w:r w:rsidR="004A59E2">
              <w:rPr>
                <w:rFonts w:asciiTheme="minorHAnsi" w:eastAsiaTheme="minorEastAsia" w:hAnsiTheme="minorHAnsi" w:cstheme="minorBidi"/>
                <w:noProof/>
                <w:szCs w:val="22"/>
              </w:rPr>
              <w:tab/>
            </w:r>
            <w:r w:rsidR="004A59E2" w:rsidRPr="00203174">
              <w:rPr>
                <w:rStyle w:val="aff1"/>
                <w:rFonts w:hint="eastAsia"/>
                <w:noProof/>
              </w:rPr>
              <w:t>设置</w:t>
            </w:r>
            <w:r w:rsidR="004A59E2" w:rsidRPr="00203174">
              <w:rPr>
                <w:rStyle w:val="aff1"/>
                <w:noProof/>
              </w:rPr>
              <w:t>SSID</w:t>
            </w:r>
            <w:r w:rsidR="004A59E2" w:rsidRPr="00203174">
              <w:rPr>
                <w:rStyle w:val="aff1"/>
                <w:rFonts w:hint="eastAsia"/>
                <w:noProof/>
              </w:rPr>
              <w:t>配置</w:t>
            </w:r>
            <w:r w:rsidR="004A59E2">
              <w:rPr>
                <w:noProof/>
                <w:webHidden/>
              </w:rPr>
              <w:tab/>
            </w:r>
            <w:r>
              <w:rPr>
                <w:noProof/>
                <w:webHidden/>
              </w:rPr>
              <w:fldChar w:fldCharType="begin"/>
            </w:r>
            <w:r w:rsidR="004A59E2">
              <w:rPr>
                <w:noProof/>
                <w:webHidden/>
              </w:rPr>
              <w:instrText xml:space="preserve"> PAGEREF _Toc448149229 \h </w:instrText>
            </w:r>
            <w:r>
              <w:rPr>
                <w:noProof/>
                <w:webHidden/>
              </w:rPr>
            </w:r>
            <w:r>
              <w:rPr>
                <w:noProof/>
                <w:webHidden/>
              </w:rPr>
              <w:fldChar w:fldCharType="separate"/>
            </w:r>
            <w:r w:rsidR="004A59E2">
              <w:rPr>
                <w:noProof/>
                <w:webHidden/>
              </w:rPr>
              <w:t>21</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30" w:history="1">
            <w:r w:rsidR="004A59E2" w:rsidRPr="00203174">
              <w:rPr>
                <w:rStyle w:val="aff1"/>
                <w:noProof/>
              </w:rPr>
              <w:t>5.3.2.</w:t>
            </w:r>
            <w:r w:rsidR="004A59E2">
              <w:rPr>
                <w:rFonts w:asciiTheme="minorHAnsi" w:eastAsiaTheme="minorEastAsia" w:hAnsiTheme="minorHAnsi" w:cstheme="minorBidi"/>
                <w:noProof/>
                <w:szCs w:val="22"/>
              </w:rPr>
              <w:tab/>
            </w:r>
            <w:r w:rsidR="004A59E2" w:rsidRPr="00203174">
              <w:rPr>
                <w:rStyle w:val="aff1"/>
                <w:rFonts w:hint="eastAsia"/>
                <w:noProof/>
              </w:rPr>
              <w:t>查询</w:t>
            </w:r>
            <w:r w:rsidR="004A59E2" w:rsidRPr="00203174">
              <w:rPr>
                <w:rStyle w:val="aff1"/>
                <w:noProof/>
              </w:rPr>
              <w:t>SSID</w:t>
            </w:r>
            <w:r w:rsidR="004A59E2" w:rsidRPr="00203174">
              <w:rPr>
                <w:rStyle w:val="aff1"/>
                <w:rFonts w:hint="eastAsia"/>
                <w:noProof/>
              </w:rPr>
              <w:t>信息</w:t>
            </w:r>
            <w:r w:rsidR="004A59E2">
              <w:rPr>
                <w:noProof/>
                <w:webHidden/>
              </w:rPr>
              <w:tab/>
            </w:r>
            <w:r>
              <w:rPr>
                <w:noProof/>
                <w:webHidden/>
              </w:rPr>
              <w:fldChar w:fldCharType="begin"/>
            </w:r>
            <w:r w:rsidR="004A59E2">
              <w:rPr>
                <w:noProof/>
                <w:webHidden/>
              </w:rPr>
              <w:instrText xml:space="preserve"> PAGEREF _Toc448149230 \h </w:instrText>
            </w:r>
            <w:r>
              <w:rPr>
                <w:noProof/>
                <w:webHidden/>
              </w:rPr>
            </w:r>
            <w:r>
              <w:rPr>
                <w:noProof/>
                <w:webHidden/>
              </w:rPr>
              <w:fldChar w:fldCharType="separate"/>
            </w:r>
            <w:r w:rsidR="004A59E2">
              <w:rPr>
                <w:noProof/>
                <w:webHidden/>
              </w:rPr>
              <w:t>23</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31" w:history="1">
            <w:r w:rsidR="004A59E2" w:rsidRPr="00203174">
              <w:rPr>
                <w:rStyle w:val="aff1"/>
                <w:noProof/>
              </w:rPr>
              <w:t>5.3.3.</w:t>
            </w:r>
            <w:r w:rsidR="004A59E2">
              <w:rPr>
                <w:rFonts w:asciiTheme="minorHAnsi" w:eastAsiaTheme="minorEastAsia" w:hAnsiTheme="minorHAnsi" w:cstheme="minorBidi"/>
                <w:noProof/>
                <w:szCs w:val="22"/>
              </w:rPr>
              <w:tab/>
            </w:r>
            <w:r w:rsidR="004A59E2" w:rsidRPr="00203174">
              <w:rPr>
                <w:rStyle w:val="aff1"/>
                <w:rFonts w:hint="eastAsia"/>
                <w:noProof/>
              </w:rPr>
              <w:t>开启</w:t>
            </w:r>
            <w:r w:rsidR="004A59E2" w:rsidRPr="00203174">
              <w:rPr>
                <w:rStyle w:val="aff1"/>
                <w:noProof/>
              </w:rPr>
              <w:t>WPS</w:t>
            </w:r>
            <w:r w:rsidR="004A59E2">
              <w:rPr>
                <w:noProof/>
                <w:webHidden/>
              </w:rPr>
              <w:tab/>
            </w:r>
            <w:r>
              <w:rPr>
                <w:noProof/>
                <w:webHidden/>
              </w:rPr>
              <w:fldChar w:fldCharType="begin"/>
            </w:r>
            <w:r w:rsidR="004A59E2">
              <w:rPr>
                <w:noProof/>
                <w:webHidden/>
              </w:rPr>
              <w:instrText xml:space="preserve"> PAGEREF _Toc448149231 \h </w:instrText>
            </w:r>
            <w:r>
              <w:rPr>
                <w:noProof/>
                <w:webHidden/>
              </w:rPr>
            </w:r>
            <w:r>
              <w:rPr>
                <w:noProof/>
                <w:webHidden/>
              </w:rPr>
              <w:fldChar w:fldCharType="separate"/>
            </w:r>
            <w:r w:rsidR="004A59E2">
              <w:rPr>
                <w:noProof/>
                <w:webHidden/>
              </w:rPr>
              <w:t>26</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32" w:history="1">
            <w:r w:rsidR="004A59E2" w:rsidRPr="00203174">
              <w:rPr>
                <w:rStyle w:val="aff1"/>
                <w:noProof/>
              </w:rPr>
              <w:t>5.3.4.</w:t>
            </w:r>
            <w:r w:rsidR="004A59E2">
              <w:rPr>
                <w:rFonts w:asciiTheme="minorHAnsi" w:eastAsiaTheme="minorEastAsia" w:hAnsiTheme="minorHAnsi" w:cstheme="minorBidi"/>
                <w:noProof/>
                <w:szCs w:val="22"/>
              </w:rPr>
              <w:tab/>
            </w:r>
            <w:r w:rsidR="004A59E2" w:rsidRPr="00203174">
              <w:rPr>
                <w:rStyle w:val="aff1"/>
                <w:rFonts w:hint="eastAsia"/>
                <w:noProof/>
              </w:rPr>
              <w:t>查询</w:t>
            </w:r>
            <w:r w:rsidR="004A59E2" w:rsidRPr="00203174">
              <w:rPr>
                <w:rStyle w:val="aff1"/>
                <w:noProof/>
              </w:rPr>
              <w:t>WPS</w:t>
            </w:r>
            <w:r w:rsidR="004A59E2" w:rsidRPr="00203174">
              <w:rPr>
                <w:rStyle w:val="aff1"/>
                <w:rFonts w:hint="eastAsia"/>
                <w:noProof/>
              </w:rPr>
              <w:t>当前状态</w:t>
            </w:r>
            <w:r w:rsidR="004A59E2">
              <w:rPr>
                <w:noProof/>
                <w:webHidden/>
              </w:rPr>
              <w:tab/>
            </w:r>
            <w:r>
              <w:rPr>
                <w:noProof/>
                <w:webHidden/>
              </w:rPr>
              <w:fldChar w:fldCharType="begin"/>
            </w:r>
            <w:r w:rsidR="004A59E2">
              <w:rPr>
                <w:noProof/>
                <w:webHidden/>
              </w:rPr>
              <w:instrText xml:space="preserve"> PAGEREF _Toc448149232 \h </w:instrText>
            </w:r>
            <w:r>
              <w:rPr>
                <w:noProof/>
                <w:webHidden/>
              </w:rPr>
            </w:r>
            <w:r>
              <w:rPr>
                <w:noProof/>
                <w:webHidden/>
              </w:rPr>
              <w:fldChar w:fldCharType="separate"/>
            </w:r>
            <w:r w:rsidR="004A59E2">
              <w:rPr>
                <w:noProof/>
                <w:webHidden/>
              </w:rPr>
              <w:t>27</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33" w:history="1">
            <w:r w:rsidR="004A59E2" w:rsidRPr="00203174">
              <w:rPr>
                <w:rStyle w:val="aff1"/>
                <w:noProof/>
              </w:rPr>
              <w:t>5.3.5.</w:t>
            </w:r>
            <w:r w:rsidR="004A59E2">
              <w:rPr>
                <w:rFonts w:asciiTheme="minorHAnsi" w:eastAsiaTheme="minorEastAsia" w:hAnsiTheme="minorHAnsi" w:cstheme="minorBidi"/>
                <w:noProof/>
                <w:szCs w:val="22"/>
              </w:rPr>
              <w:tab/>
            </w:r>
            <w:r w:rsidR="004A59E2" w:rsidRPr="00203174">
              <w:rPr>
                <w:rStyle w:val="aff1"/>
                <w:rFonts w:hint="eastAsia"/>
                <w:noProof/>
              </w:rPr>
              <w:t>关闭</w:t>
            </w:r>
            <w:r w:rsidR="004A59E2" w:rsidRPr="00203174">
              <w:rPr>
                <w:rStyle w:val="aff1"/>
                <w:noProof/>
              </w:rPr>
              <w:t>WPS</w:t>
            </w:r>
            <w:r w:rsidR="004A59E2">
              <w:rPr>
                <w:noProof/>
                <w:webHidden/>
              </w:rPr>
              <w:tab/>
            </w:r>
            <w:r>
              <w:rPr>
                <w:noProof/>
                <w:webHidden/>
              </w:rPr>
              <w:fldChar w:fldCharType="begin"/>
            </w:r>
            <w:r w:rsidR="004A59E2">
              <w:rPr>
                <w:noProof/>
                <w:webHidden/>
              </w:rPr>
              <w:instrText xml:space="preserve"> PAGEREF _Toc448149233 \h </w:instrText>
            </w:r>
            <w:r>
              <w:rPr>
                <w:noProof/>
                <w:webHidden/>
              </w:rPr>
            </w:r>
            <w:r>
              <w:rPr>
                <w:noProof/>
                <w:webHidden/>
              </w:rPr>
              <w:fldChar w:fldCharType="separate"/>
            </w:r>
            <w:r w:rsidR="004A59E2">
              <w:rPr>
                <w:noProof/>
                <w:webHidden/>
              </w:rPr>
              <w:t>29</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34" w:history="1">
            <w:r w:rsidR="004A59E2" w:rsidRPr="00203174">
              <w:rPr>
                <w:rStyle w:val="aff1"/>
                <w:noProof/>
              </w:rPr>
              <w:t>5.3.6.</w:t>
            </w:r>
            <w:r w:rsidR="004A59E2">
              <w:rPr>
                <w:rFonts w:asciiTheme="minorHAnsi" w:eastAsiaTheme="minorEastAsia" w:hAnsiTheme="minorHAnsi" w:cstheme="minorBidi"/>
                <w:noProof/>
                <w:szCs w:val="22"/>
              </w:rPr>
              <w:tab/>
            </w:r>
            <w:r w:rsidR="004A59E2" w:rsidRPr="00203174">
              <w:rPr>
                <w:rStyle w:val="aff1"/>
                <w:rFonts w:hint="eastAsia"/>
                <w:noProof/>
              </w:rPr>
              <w:t>开关</w:t>
            </w:r>
            <w:r w:rsidR="004A59E2" w:rsidRPr="00203174">
              <w:rPr>
                <w:rStyle w:val="aff1"/>
                <w:noProof/>
              </w:rPr>
              <w:t>SSID</w:t>
            </w:r>
            <w:r w:rsidR="004A59E2">
              <w:rPr>
                <w:noProof/>
                <w:webHidden/>
              </w:rPr>
              <w:tab/>
            </w:r>
            <w:r>
              <w:rPr>
                <w:noProof/>
                <w:webHidden/>
              </w:rPr>
              <w:fldChar w:fldCharType="begin"/>
            </w:r>
            <w:r w:rsidR="004A59E2">
              <w:rPr>
                <w:noProof/>
                <w:webHidden/>
              </w:rPr>
              <w:instrText xml:space="preserve"> PAGEREF _Toc448149234 \h </w:instrText>
            </w:r>
            <w:r>
              <w:rPr>
                <w:noProof/>
                <w:webHidden/>
              </w:rPr>
            </w:r>
            <w:r>
              <w:rPr>
                <w:noProof/>
                <w:webHidden/>
              </w:rPr>
              <w:fldChar w:fldCharType="separate"/>
            </w:r>
            <w:r w:rsidR="004A59E2">
              <w:rPr>
                <w:noProof/>
                <w:webHidden/>
              </w:rPr>
              <w:t>31</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35" w:history="1">
            <w:r w:rsidR="004A59E2" w:rsidRPr="00203174">
              <w:rPr>
                <w:rStyle w:val="aff1"/>
                <w:noProof/>
              </w:rPr>
              <w:t>5.3.7.</w:t>
            </w:r>
            <w:r w:rsidR="004A59E2">
              <w:rPr>
                <w:rFonts w:asciiTheme="minorHAnsi" w:eastAsiaTheme="minorEastAsia" w:hAnsiTheme="minorHAnsi" w:cstheme="minorBidi"/>
                <w:noProof/>
                <w:szCs w:val="22"/>
              </w:rPr>
              <w:tab/>
            </w:r>
            <w:r w:rsidR="004A59E2" w:rsidRPr="00203174">
              <w:rPr>
                <w:rStyle w:val="aff1"/>
                <w:rFonts w:hint="eastAsia"/>
                <w:noProof/>
              </w:rPr>
              <w:t>设置</w:t>
            </w:r>
            <w:r w:rsidR="004A59E2" w:rsidRPr="00203174">
              <w:rPr>
                <w:rStyle w:val="aff1"/>
                <w:noProof/>
              </w:rPr>
              <w:t>Wi-Fi</w:t>
            </w:r>
            <w:r w:rsidR="004A59E2" w:rsidRPr="00203174">
              <w:rPr>
                <w:rStyle w:val="aff1"/>
                <w:rFonts w:hint="eastAsia"/>
                <w:noProof/>
              </w:rPr>
              <w:t>定时开关</w:t>
            </w:r>
            <w:r w:rsidR="004A59E2">
              <w:rPr>
                <w:noProof/>
                <w:webHidden/>
              </w:rPr>
              <w:tab/>
            </w:r>
            <w:r>
              <w:rPr>
                <w:noProof/>
                <w:webHidden/>
              </w:rPr>
              <w:fldChar w:fldCharType="begin"/>
            </w:r>
            <w:r w:rsidR="004A59E2">
              <w:rPr>
                <w:noProof/>
                <w:webHidden/>
              </w:rPr>
              <w:instrText xml:space="preserve"> PAGEREF _Toc448149235 \h </w:instrText>
            </w:r>
            <w:r>
              <w:rPr>
                <w:noProof/>
                <w:webHidden/>
              </w:rPr>
            </w:r>
            <w:r>
              <w:rPr>
                <w:noProof/>
                <w:webHidden/>
              </w:rPr>
              <w:fldChar w:fldCharType="separate"/>
            </w:r>
            <w:r w:rsidR="004A59E2">
              <w:rPr>
                <w:noProof/>
                <w:webHidden/>
              </w:rPr>
              <w:t>32</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36" w:history="1">
            <w:r w:rsidR="004A59E2" w:rsidRPr="00203174">
              <w:rPr>
                <w:rStyle w:val="aff1"/>
                <w:noProof/>
              </w:rPr>
              <w:t>5.3.8.</w:t>
            </w:r>
            <w:r w:rsidR="004A59E2">
              <w:rPr>
                <w:rFonts w:asciiTheme="minorHAnsi" w:eastAsiaTheme="minorEastAsia" w:hAnsiTheme="minorHAnsi" w:cstheme="minorBidi"/>
                <w:noProof/>
                <w:szCs w:val="22"/>
              </w:rPr>
              <w:tab/>
            </w:r>
            <w:r w:rsidR="004A59E2" w:rsidRPr="00203174">
              <w:rPr>
                <w:rStyle w:val="aff1"/>
                <w:rFonts w:hint="eastAsia"/>
                <w:noProof/>
              </w:rPr>
              <w:t>查询</w:t>
            </w:r>
            <w:r w:rsidR="004A59E2" w:rsidRPr="00203174">
              <w:rPr>
                <w:rStyle w:val="aff1"/>
                <w:noProof/>
              </w:rPr>
              <w:t>Wi-Fi</w:t>
            </w:r>
            <w:r w:rsidR="004A59E2" w:rsidRPr="00203174">
              <w:rPr>
                <w:rStyle w:val="aff1"/>
                <w:rFonts w:hint="eastAsia"/>
                <w:noProof/>
              </w:rPr>
              <w:t>定时开关状态</w:t>
            </w:r>
            <w:r w:rsidR="004A59E2">
              <w:rPr>
                <w:noProof/>
                <w:webHidden/>
              </w:rPr>
              <w:tab/>
            </w:r>
            <w:r>
              <w:rPr>
                <w:noProof/>
                <w:webHidden/>
              </w:rPr>
              <w:fldChar w:fldCharType="begin"/>
            </w:r>
            <w:r w:rsidR="004A59E2">
              <w:rPr>
                <w:noProof/>
                <w:webHidden/>
              </w:rPr>
              <w:instrText xml:space="preserve"> PAGEREF _Toc448149236 \h </w:instrText>
            </w:r>
            <w:r>
              <w:rPr>
                <w:noProof/>
                <w:webHidden/>
              </w:rPr>
            </w:r>
            <w:r>
              <w:rPr>
                <w:noProof/>
                <w:webHidden/>
              </w:rPr>
              <w:fldChar w:fldCharType="separate"/>
            </w:r>
            <w:r w:rsidR="004A59E2">
              <w:rPr>
                <w:noProof/>
                <w:webHidden/>
              </w:rPr>
              <w:t>34</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37" w:history="1">
            <w:r w:rsidR="004A59E2" w:rsidRPr="00203174">
              <w:rPr>
                <w:rStyle w:val="aff1"/>
                <w:noProof/>
              </w:rPr>
              <w:t>5.4.</w:t>
            </w:r>
            <w:r w:rsidR="004A59E2">
              <w:rPr>
                <w:rFonts w:asciiTheme="minorHAnsi" w:eastAsiaTheme="minorEastAsia" w:hAnsiTheme="minorHAnsi" w:cstheme="minorBidi"/>
                <w:noProof/>
                <w:szCs w:val="22"/>
              </w:rPr>
              <w:tab/>
            </w:r>
            <w:r w:rsidR="004A59E2" w:rsidRPr="00203174">
              <w:rPr>
                <w:rStyle w:val="aff1"/>
                <w:rFonts w:hint="eastAsia"/>
                <w:noProof/>
              </w:rPr>
              <w:t>家庭内网配置管理</w:t>
            </w:r>
            <w:r w:rsidR="004A59E2">
              <w:rPr>
                <w:noProof/>
                <w:webHidden/>
              </w:rPr>
              <w:tab/>
            </w:r>
            <w:r>
              <w:rPr>
                <w:noProof/>
                <w:webHidden/>
              </w:rPr>
              <w:fldChar w:fldCharType="begin"/>
            </w:r>
            <w:r w:rsidR="004A59E2">
              <w:rPr>
                <w:noProof/>
                <w:webHidden/>
              </w:rPr>
              <w:instrText xml:space="preserve"> PAGEREF _Toc448149237 \h </w:instrText>
            </w:r>
            <w:r>
              <w:rPr>
                <w:noProof/>
                <w:webHidden/>
              </w:rPr>
            </w:r>
            <w:r>
              <w:rPr>
                <w:noProof/>
                <w:webHidden/>
              </w:rPr>
              <w:fldChar w:fldCharType="separate"/>
            </w:r>
            <w:r w:rsidR="004A59E2">
              <w:rPr>
                <w:noProof/>
                <w:webHidden/>
              </w:rPr>
              <w:t>35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38" w:history="1">
            <w:r w:rsidR="004A59E2" w:rsidRPr="00203174">
              <w:rPr>
                <w:rStyle w:val="aff1"/>
                <w:noProof/>
              </w:rPr>
              <w:t>5.4.1.</w:t>
            </w:r>
            <w:r w:rsidR="004A59E2">
              <w:rPr>
                <w:rFonts w:asciiTheme="minorHAnsi" w:eastAsiaTheme="minorEastAsia" w:hAnsiTheme="minorHAnsi" w:cstheme="minorBidi"/>
                <w:noProof/>
                <w:szCs w:val="22"/>
              </w:rPr>
              <w:tab/>
            </w:r>
            <w:r w:rsidR="004A59E2" w:rsidRPr="00203174">
              <w:rPr>
                <w:rStyle w:val="aff1"/>
                <w:rFonts w:hint="eastAsia"/>
                <w:noProof/>
              </w:rPr>
              <w:t>设置网关设备名称</w:t>
            </w:r>
            <w:r w:rsidR="004A59E2">
              <w:rPr>
                <w:noProof/>
                <w:webHidden/>
              </w:rPr>
              <w:tab/>
            </w:r>
            <w:r>
              <w:rPr>
                <w:noProof/>
                <w:webHidden/>
              </w:rPr>
              <w:fldChar w:fldCharType="begin"/>
            </w:r>
            <w:r w:rsidR="004A59E2">
              <w:rPr>
                <w:noProof/>
                <w:webHidden/>
              </w:rPr>
              <w:instrText xml:space="preserve"> PAGEREF _Toc448149238 \h </w:instrText>
            </w:r>
            <w:r>
              <w:rPr>
                <w:noProof/>
                <w:webHidden/>
              </w:rPr>
            </w:r>
            <w:r>
              <w:rPr>
                <w:noProof/>
                <w:webHidden/>
              </w:rPr>
              <w:fldChar w:fldCharType="separate"/>
            </w:r>
            <w:r w:rsidR="004A59E2">
              <w:rPr>
                <w:noProof/>
                <w:webHidden/>
              </w:rPr>
              <w:t>35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39" w:history="1">
            <w:r w:rsidR="004A59E2" w:rsidRPr="00203174">
              <w:rPr>
                <w:rStyle w:val="aff1"/>
                <w:noProof/>
              </w:rPr>
              <w:t>5.4.2.</w:t>
            </w:r>
            <w:r w:rsidR="004A59E2">
              <w:rPr>
                <w:rFonts w:asciiTheme="minorHAnsi" w:eastAsiaTheme="minorEastAsia" w:hAnsiTheme="minorHAnsi" w:cstheme="minorBidi"/>
                <w:noProof/>
                <w:szCs w:val="22"/>
              </w:rPr>
              <w:tab/>
            </w:r>
            <w:r w:rsidR="004A59E2" w:rsidRPr="00203174">
              <w:rPr>
                <w:rStyle w:val="aff1"/>
                <w:rFonts w:hint="eastAsia"/>
                <w:noProof/>
              </w:rPr>
              <w:t>设置下挂的设备别名</w:t>
            </w:r>
            <w:r w:rsidR="004A59E2">
              <w:rPr>
                <w:noProof/>
                <w:webHidden/>
              </w:rPr>
              <w:tab/>
            </w:r>
            <w:r>
              <w:rPr>
                <w:noProof/>
                <w:webHidden/>
              </w:rPr>
              <w:fldChar w:fldCharType="begin"/>
            </w:r>
            <w:r w:rsidR="004A59E2">
              <w:rPr>
                <w:noProof/>
                <w:webHidden/>
              </w:rPr>
              <w:instrText xml:space="preserve"> PAGEREF _Toc448149239 \h </w:instrText>
            </w:r>
            <w:r>
              <w:rPr>
                <w:noProof/>
                <w:webHidden/>
              </w:rPr>
            </w:r>
            <w:r>
              <w:rPr>
                <w:noProof/>
                <w:webHidden/>
              </w:rPr>
              <w:fldChar w:fldCharType="separate"/>
            </w:r>
            <w:r w:rsidR="004A59E2">
              <w:rPr>
                <w:noProof/>
                <w:webHidden/>
              </w:rPr>
              <w:t>37</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40" w:history="1">
            <w:r w:rsidR="004A59E2" w:rsidRPr="00203174">
              <w:rPr>
                <w:rStyle w:val="aff1"/>
                <w:noProof/>
              </w:rPr>
              <w:t>5.4.3.</w:t>
            </w:r>
            <w:r w:rsidR="004A59E2">
              <w:rPr>
                <w:rFonts w:asciiTheme="minorHAnsi" w:eastAsiaTheme="minorEastAsia" w:hAnsiTheme="minorHAnsi" w:cstheme="minorBidi"/>
                <w:noProof/>
                <w:szCs w:val="22"/>
              </w:rPr>
              <w:tab/>
            </w:r>
            <w:r w:rsidR="004A59E2" w:rsidRPr="00203174">
              <w:rPr>
                <w:rStyle w:val="aff1"/>
                <w:rFonts w:hint="eastAsia"/>
                <w:noProof/>
              </w:rPr>
              <w:t>获取网关和下挂的设备名称</w:t>
            </w:r>
            <w:r w:rsidR="004A59E2">
              <w:rPr>
                <w:noProof/>
                <w:webHidden/>
              </w:rPr>
              <w:tab/>
            </w:r>
            <w:r>
              <w:rPr>
                <w:noProof/>
                <w:webHidden/>
              </w:rPr>
              <w:fldChar w:fldCharType="begin"/>
            </w:r>
            <w:r w:rsidR="004A59E2">
              <w:rPr>
                <w:noProof/>
                <w:webHidden/>
              </w:rPr>
              <w:instrText xml:space="preserve"> PAGEREF _Toc448149240 \h </w:instrText>
            </w:r>
            <w:r>
              <w:rPr>
                <w:noProof/>
                <w:webHidden/>
              </w:rPr>
            </w:r>
            <w:r>
              <w:rPr>
                <w:noProof/>
                <w:webHidden/>
              </w:rPr>
              <w:fldChar w:fldCharType="separate"/>
            </w:r>
            <w:r w:rsidR="004A59E2">
              <w:rPr>
                <w:noProof/>
                <w:webHidden/>
              </w:rPr>
              <w:t>39</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41" w:history="1">
            <w:r w:rsidR="004A59E2" w:rsidRPr="00203174">
              <w:rPr>
                <w:rStyle w:val="aff1"/>
                <w:noProof/>
              </w:rPr>
              <w:t>5.4.4.</w:t>
            </w:r>
            <w:r w:rsidR="004A59E2">
              <w:rPr>
                <w:rFonts w:asciiTheme="minorHAnsi" w:eastAsiaTheme="minorEastAsia" w:hAnsiTheme="minorHAnsi" w:cstheme="minorBidi"/>
                <w:noProof/>
                <w:szCs w:val="22"/>
              </w:rPr>
              <w:tab/>
            </w:r>
            <w:r w:rsidR="004A59E2" w:rsidRPr="00203174">
              <w:rPr>
                <w:rStyle w:val="aff1"/>
                <w:rFonts w:hint="eastAsia"/>
                <w:noProof/>
              </w:rPr>
              <w:t>获取家庭内网拓扑信息</w:t>
            </w:r>
            <w:r w:rsidR="004A59E2">
              <w:rPr>
                <w:noProof/>
                <w:webHidden/>
              </w:rPr>
              <w:tab/>
            </w:r>
            <w:r>
              <w:rPr>
                <w:noProof/>
                <w:webHidden/>
              </w:rPr>
              <w:fldChar w:fldCharType="begin"/>
            </w:r>
            <w:r w:rsidR="004A59E2">
              <w:rPr>
                <w:noProof/>
                <w:webHidden/>
              </w:rPr>
              <w:instrText xml:space="preserve"> PAGEREF _Toc448149241 \h </w:instrText>
            </w:r>
            <w:r>
              <w:rPr>
                <w:noProof/>
                <w:webHidden/>
              </w:rPr>
            </w:r>
            <w:r>
              <w:rPr>
                <w:noProof/>
                <w:webHidden/>
              </w:rPr>
              <w:fldChar w:fldCharType="separate"/>
            </w:r>
            <w:r w:rsidR="004A59E2">
              <w:rPr>
                <w:noProof/>
                <w:webHidden/>
              </w:rPr>
              <w:t>41</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42" w:history="1">
            <w:r w:rsidR="004A59E2" w:rsidRPr="00203174">
              <w:rPr>
                <w:rStyle w:val="aff1"/>
                <w:noProof/>
              </w:rPr>
              <w:t>5.4.5.</w:t>
            </w:r>
            <w:r w:rsidR="004A59E2">
              <w:rPr>
                <w:rFonts w:asciiTheme="minorHAnsi" w:eastAsiaTheme="minorEastAsia" w:hAnsiTheme="minorHAnsi" w:cstheme="minorBidi"/>
                <w:noProof/>
                <w:szCs w:val="22"/>
              </w:rPr>
              <w:tab/>
            </w:r>
            <w:r w:rsidR="004A59E2" w:rsidRPr="00203174">
              <w:rPr>
                <w:rStyle w:val="aff1"/>
                <w:rFonts w:hint="eastAsia"/>
                <w:noProof/>
              </w:rPr>
              <w:t>设置网关下挂的终端接入控制</w:t>
            </w:r>
            <w:r w:rsidR="004A59E2">
              <w:rPr>
                <w:noProof/>
                <w:webHidden/>
              </w:rPr>
              <w:tab/>
            </w:r>
            <w:r>
              <w:rPr>
                <w:noProof/>
                <w:webHidden/>
              </w:rPr>
              <w:fldChar w:fldCharType="begin"/>
            </w:r>
            <w:r w:rsidR="004A59E2">
              <w:rPr>
                <w:noProof/>
                <w:webHidden/>
              </w:rPr>
              <w:instrText xml:space="preserve"> PAGEREF _Toc448149242 \h </w:instrText>
            </w:r>
            <w:r>
              <w:rPr>
                <w:noProof/>
                <w:webHidden/>
              </w:rPr>
            </w:r>
            <w:r>
              <w:rPr>
                <w:noProof/>
                <w:webHidden/>
              </w:rPr>
              <w:fldChar w:fldCharType="separate"/>
            </w:r>
            <w:r w:rsidR="004A59E2">
              <w:rPr>
                <w:noProof/>
                <w:webHidden/>
              </w:rPr>
              <w:t>44</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43" w:history="1">
            <w:r w:rsidR="004A59E2" w:rsidRPr="00203174">
              <w:rPr>
                <w:rStyle w:val="aff1"/>
                <w:noProof/>
              </w:rPr>
              <w:t>5.4.6.</w:t>
            </w:r>
            <w:r w:rsidR="004A59E2">
              <w:rPr>
                <w:rFonts w:asciiTheme="minorHAnsi" w:eastAsiaTheme="minorEastAsia" w:hAnsiTheme="minorHAnsi" w:cstheme="minorBidi"/>
                <w:noProof/>
                <w:szCs w:val="22"/>
              </w:rPr>
              <w:tab/>
            </w:r>
            <w:r w:rsidR="004A59E2" w:rsidRPr="00203174">
              <w:rPr>
                <w:rStyle w:val="aff1"/>
                <w:rFonts w:hint="eastAsia"/>
                <w:noProof/>
              </w:rPr>
              <w:t>获取网关下挂终端的网络访问控制名单</w:t>
            </w:r>
            <w:r w:rsidR="004A59E2">
              <w:rPr>
                <w:noProof/>
                <w:webHidden/>
              </w:rPr>
              <w:tab/>
            </w:r>
            <w:r>
              <w:rPr>
                <w:noProof/>
                <w:webHidden/>
              </w:rPr>
              <w:fldChar w:fldCharType="begin"/>
            </w:r>
            <w:r w:rsidR="004A59E2">
              <w:rPr>
                <w:noProof/>
                <w:webHidden/>
              </w:rPr>
              <w:instrText xml:space="preserve"> PAGEREF _Toc448149243 \h </w:instrText>
            </w:r>
            <w:r>
              <w:rPr>
                <w:noProof/>
                <w:webHidden/>
              </w:rPr>
            </w:r>
            <w:r>
              <w:rPr>
                <w:noProof/>
                <w:webHidden/>
              </w:rPr>
              <w:fldChar w:fldCharType="separate"/>
            </w:r>
            <w:r w:rsidR="004A59E2">
              <w:rPr>
                <w:noProof/>
                <w:webHidden/>
              </w:rPr>
              <w:t>46</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44" w:history="1">
            <w:r w:rsidR="004A59E2" w:rsidRPr="00203174">
              <w:rPr>
                <w:rStyle w:val="aff1"/>
                <w:noProof/>
              </w:rPr>
              <w:t>5.4.7.</w:t>
            </w:r>
            <w:r w:rsidR="004A59E2">
              <w:rPr>
                <w:rFonts w:asciiTheme="minorHAnsi" w:eastAsiaTheme="minorEastAsia" w:hAnsiTheme="minorHAnsi" w:cstheme="minorBidi"/>
                <w:noProof/>
                <w:szCs w:val="22"/>
              </w:rPr>
              <w:tab/>
            </w:r>
            <w:r w:rsidR="004A59E2" w:rsidRPr="00203174">
              <w:rPr>
                <w:rStyle w:val="aff1"/>
                <w:rFonts w:hint="eastAsia"/>
                <w:noProof/>
              </w:rPr>
              <w:t>获取网关下挂终端的存储访问控制名单</w:t>
            </w:r>
            <w:r w:rsidR="004A59E2">
              <w:rPr>
                <w:noProof/>
                <w:webHidden/>
              </w:rPr>
              <w:tab/>
            </w:r>
            <w:r>
              <w:rPr>
                <w:noProof/>
                <w:webHidden/>
              </w:rPr>
              <w:fldChar w:fldCharType="begin"/>
            </w:r>
            <w:r w:rsidR="004A59E2">
              <w:rPr>
                <w:noProof/>
                <w:webHidden/>
              </w:rPr>
              <w:instrText xml:space="preserve"> PAGEREF _Toc448149244 \h </w:instrText>
            </w:r>
            <w:r>
              <w:rPr>
                <w:noProof/>
                <w:webHidden/>
              </w:rPr>
            </w:r>
            <w:r>
              <w:rPr>
                <w:noProof/>
                <w:webHidden/>
              </w:rPr>
              <w:fldChar w:fldCharType="separate"/>
            </w:r>
            <w:r w:rsidR="004A59E2">
              <w:rPr>
                <w:noProof/>
                <w:webHidden/>
              </w:rPr>
              <w:t>48</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45" w:history="1">
            <w:r w:rsidR="004A59E2" w:rsidRPr="00203174">
              <w:rPr>
                <w:rStyle w:val="aff1"/>
                <w:noProof/>
              </w:rPr>
              <w:t>5.4.8.</w:t>
            </w:r>
            <w:r w:rsidR="004A59E2">
              <w:rPr>
                <w:rFonts w:asciiTheme="minorHAnsi" w:eastAsiaTheme="minorEastAsia" w:hAnsiTheme="minorHAnsi" w:cstheme="minorBidi"/>
                <w:noProof/>
                <w:szCs w:val="22"/>
              </w:rPr>
              <w:tab/>
            </w:r>
            <w:r w:rsidR="004A59E2" w:rsidRPr="00203174">
              <w:rPr>
                <w:rStyle w:val="aff1"/>
                <w:rFonts w:hint="eastAsia"/>
                <w:noProof/>
              </w:rPr>
              <w:t>配置网关下挂终端上线消息上报策略</w:t>
            </w:r>
            <w:r w:rsidR="004A59E2">
              <w:rPr>
                <w:noProof/>
                <w:webHidden/>
              </w:rPr>
              <w:tab/>
            </w:r>
            <w:r>
              <w:rPr>
                <w:noProof/>
                <w:webHidden/>
              </w:rPr>
              <w:fldChar w:fldCharType="begin"/>
            </w:r>
            <w:r w:rsidR="004A59E2">
              <w:rPr>
                <w:noProof/>
                <w:webHidden/>
              </w:rPr>
              <w:instrText xml:space="preserve"> PAGEREF _Toc448149245 \h </w:instrText>
            </w:r>
            <w:r>
              <w:rPr>
                <w:noProof/>
                <w:webHidden/>
              </w:rPr>
            </w:r>
            <w:r>
              <w:rPr>
                <w:noProof/>
                <w:webHidden/>
              </w:rPr>
              <w:fldChar w:fldCharType="separate"/>
            </w:r>
            <w:r w:rsidR="004A59E2">
              <w:rPr>
                <w:noProof/>
                <w:webHidden/>
              </w:rPr>
              <w:t>49</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46" w:history="1">
            <w:r w:rsidR="004A59E2" w:rsidRPr="00203174">
              <w:rPr>
                <w:rStyle w:val="aff1"/>
                <w:noProof/>
              </w:rPr>
              <w:t>5.4.9.</w:t>
            </w:r>
            <w:r w:rsidR="004A59E2">
              <w:rPr>
                <w:rFonts w:asciiTheme="minorHAnsi" w:eastAsiaTheme="minorEastAsia" w:hAnsiTheme="minorHAnsi" w:cstheme="minorBidi"/>
                <w:noProof/>
                <w:szCs w:val="22"/>
              </w:rPr>
              <w:tab/>
            </w:r>
            <w:r w:rsidR="004A59E2" w:rsidRPr="00203174">
              <w:rPr>
                <w:rStyle w:val="aff1"/>
                <w:rFonts w:hint="eastAsia"/>
                <w:noProof/>
              </w:rPr>
              <w:t>网关下挂终端上线消息上报</w:t>
            </w:r>
            <w:r w:rsidR="004A59E2">
              <w:rPr>
                <w:noProof/>
                <w:webHidden/>
              </w:rPr>
              <w:tab/>
            </w:r>
            <w:r>
              <w:rPr>
                <w:noProof/>
                <w:webHidden/>
              </w:rPr>
              <w:fldChar w:fldCharType="begin"/>
            </w:r>
            <w:r w:rsidR="004A59E2">
              <w:rPr>
                <w:noProof/>
                <w:webHidden/>
              </w:rPr>
              <w:instrText xml:space="preserve"> PAGEREF _Toc448149246 \h </w:instrText>
            </w:r>
            <w:r>
              <w:rPr>
                <w:noProof/>
                <w:webHidden/>
              </w:rPr>
            </w:r>
            <w:r>
              <w:rPr>
                <w:noProof/>
                <w:webHidden/>
              </w:rPr>
              <w:fldChar w:fldCharType="separate"/>
            </w:r>
            <w:r w:rsidR="004A59E2">
              <w:rPr>
                <w:noProof/>
                <w:webHidden/>
              </w:rPr>
              <w:t>51</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47" w:history="1">
            <w:r w:rsidR="004A59E2" w:rsidRPr="00203174">
              <w:rPr>
                <w:rStyle w:val="aff1"/>
                <w:noProof/>
              </w:rPr>
              <w:t>5.4.10.</w:t>
            </w:r>
            <w:r w:rsidR="004A59E2">
              <w:rPr>
                <w:rFonts w:asciiTheme="minorHAnsi" w:eastAsiaTheme="minorEastAsia" w:hAnsiTheme="minorHAnsi" w:cstheme="minorBidi"/>
                <w:noProof/>
                <w:szCs w:val="22"/>
              </w:rPr>
              <w:tab/>
            </w:r>
            <w:r w:rsidR="004A59E2" w:rsidRPr="00203174">
              <w:rPr>
                <w:rStyle w:val="aff1"/>
                <w:rFonts w:hint="eastAsia"/>
                <w:noProof/>
              </w:rPr>
              <w:t>获取网关下挂终端上线消息上报策略</w:t>
            </w:r>
            <w:r w:rsidR="004A59E2">
              <w:rPr>
                <w:noProof/>
                <w:webHidden/>
              </w:rPr>
              <w:tab/>
            </w:r>
            <w:r>
              <w:rPr>
                <w:noProof/>
                <w:webHidden/>
              </w:rPr>
              <w:fldChar w:fldCharType="begin"/>
            </w:r>
            <w:r w:rsidR="004A59E2">
              <w:rPr>
                <w:noProof/>
                <w:webHidden/>
              </w:rPr>
              <w:instrText xml:space="preserve"> PAGEREF _Toc448149247 \h </w:instrText>
            </w:r>
            <w:r>
              <w:rPr>
                <w:noProof/>
                <w:webHidden/>
              </w:rPr>
            </w:r>
            <w:r>
              <w:rPr>
                <w:noProof/>
                <w:webHidden/>
              </w:rPr>
              <w:fldChar w:fldCharType="separate"/>
            </w:r>
            <w:r w:rsidR="004A59E2">
              <w:rPr>
                <w:noProof/>
                <w:webHidden/>
              </w:rPr>
              <w:t>53</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48" w:history="1">
            <w:r w:rsidR="004A59E2" w:rsidRPr="00203174">
              <w:rPr>
                <w:rStyle w:val="aff1"/>
                <w:noProof/>
              </w:rPr>
              <w:t>5.5.</w:t>
            </w:r>
            <w:r w:rsidR="004A59E2">
              <w:rPr>
                <w:rFonts w:asciiTheme="minorHAnsi" w:eastAsiaTheme="minorEastAsia" w:hAnsiTheme="minorHAnsi" w:cstheme="minorBidi"/>
                <w:noProof/>
                <w:szCs w:val="22"/>
              </w:rPr>
              <w:tab/>
            </w:r>
            <w:r w:rsidR="004A59E2" w:rsidRPr="00203174">
              <w:rPr>
                <w:rStyle w:val="aff1"/>
                <w:rFonts w:hint="eastAsia"/>
                <w:noProof/>
              </w:rPr>
              <w:t>网速和流量统计</w:t>
            </w:r>
            <w:r w:rsidR="004A59E2">
              <w:rPr>
                <w:noProof/>
                <w:webHidden/>
              </w:rPr>
              <w:tab/>
            </w:r>
            <w:r>
              <w:rPr>
                <w:noProof/>
                <w:webHidden/>
              </w:rPr>
              <w:fldChar w:fldCharType="begin"/>
            </w:r>
            <w:r w:rsidR="004A59E2">
              <w:rPr>
                <w:noProof/>
                <w:webHidden/>
              </w:rPr>
              <w:instrText xml:space="preserve"> PAGEREF _Toc448149248 \h </w:instrText>
            </w:r>
            <w:r>
              <w:rPr>
                <w:noProof/>
                <w:webHidden/>
              </w:rPr>
            </w:r>
            <w:r>
              <w:rPr>
                <w:noProof/>
                <w:webHidden/>
              </w:rPr>
              <w:fldChar w:fldCharType="separate"/>
            </w:r>
            <w:r w:rsidR="004A59E2">
              <w:rPr>
                <w:noProof/>
                <w:webHidden/>
              </w:rPr>
              <w:t>55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49" w:history="1">
            <w:r w:rsidR="004A59E2" w:rsidRPr="00203174">
              <w:rPr>
                <w:rStyle w:val="aff1"/>
                <w:noProof/>
              </w:rPr>
              <w:t>5.5.1.</w:t>
            </w:r>
            <w:r w:rsidR="004A59E2">
              <w:rPr>
                <w:rFonts w:asciiTheme="minorHAnsi" w:eastAsiaTheme="minorEastAsia" w:hAnsiTheme="minorHAnsi" w:cstheme="minorBidi"/>
                <w:noProof/>
                <w:szCs w:val="22"/>
              </w:rPr>
              <w:tab/>
            </w:r>
            <w:r w:rsidR="004A59E2" w:rsidRPr="00203174">
              <w:rPr>
                <w:rStyle w:val="aff1"/>
                <w:rFonts w:hint="eastAsia"/>
                <w:noProof/>
              </w:rPr>
              <w:t>获取网关</w:t>
            </w:r>
            <w:r w:rsidR="004A59E2" w:rsidRPr="00203174">
              <w:rPr>
                <w:rStyle w:val="aff1"/>
                <w:noProof/>
              </w:rPr>
              <w:t>WAN</w:t>
            </w:r>
            <w:r w:rsidR="004A59E2" w:rsidRPr="00203174">
              <w:rPr>
                <w:rStyle w:val="aff1"/>
                <w:rFonts w:hint="eastAsia"/>
                <w:noProof/>
              </w:rPr>
              <w:t>侧和</w:t>
            </w:r>
            <w:r w:rsidR="004A59E2" w:rsidRPr="00203174">
              <w:rPr>
                <w:rStyle w:val="aff1"/>
                <w:noProof/>
              </w:rPr>
              <w:t>LAN</w:t>
            </w:r>
            <w:r w:rsidR="004A59E2" w:rsidRPr="00203174">
              <w:rPr>
                <w:rStyle w:val="aff1"/>
                <w:rFonts w:hint="eastAsia"/>
                <w:noProof/>
              </w:rPr>
              <w:t>侧流量统计</w:t>
            </w:r>
            <w:r w:rsidR="004A59E2">
              <w:rPr>
                <w:noProof/>
                <w:webHidden/>
              </w:rPr>
              <w:tab/>
            </w:r>
            <w:r>
              <w:rPr>
                <w:noProof/>
                <w:webHidden/>
              </w:rPr>
              <w:fldChar w:fldCharType="begin"/>
            </w:r>
            <w:r w:rsidR="004A59E2">
              <w:rPr>
                <w:noProof/>
                <w:webHidden/>
              </w:rPr>
              <w:instrText xml:space="preserve"> PAGEREF _Toc448149249 \h </w:instrText>
            </w:r>
            <w:r>
              <w:rPr>
                <w:noProof/>
                <w:webHidden/>
              </w:rPr>
            </w:r>
            <w:r>
              <w:rPr>
                <w:noProof/>
                <w:webHidden/>
              </w:rPr>
              <w:fldChar w:fldCharType="separate"/>
            </w:r>
            <w:r w:rsidR="004A59E2">
              <w:rPr>
                <w:noProof/>
                <w:webHidden/>
              </w:rPr>
              <w:t>55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50" w:history="1">
            <w:r w:rsidR="004A59E2" w:rsidRPr="00203174">
              <w:rPr>
                <w:rStyle w:val="aff1"/>
                <w:noProof/>
              </w:rPr>
              <w:t>5.5.2.</w:t>
            </w:r>
            <w:r w:rsidR="004A59E2">
              <w:rPr>
                <w:rFonts w:asciiTheme="minorHAnsi" w:eastAsiaTheme="minorEastAsia" w:hAnsiTheme="minorHAnsi" w:cstheme="minorBidi"/>
                <w:noProof/>
                <w:szCs w:val="22"/>
              </w:rPr>
              <w:tab/>
            </w:r>
            <w:r w:rsidR="004A59E2" w:rsidRPr="00203174">
              <w:rPr>
                <w:rStyle w:val="aff1"/>
                <w:rFonts w:hint="eastAsia"/>
                <w:noProof/>
              </w:rPr>
              <w:t>设置下挂设备的上下行最大带宽限制</w:t>
            </w:r>
            <w:r w:rsidR="004A59E2">
              <w:rPr>
                <w:noProof/>
                <w:webHidden/>
              </w:rPr>
              <w:tab/>
            </w:r>
            <w:r>
              <w:rPr>
                <w:noProof/>
                <w:webHidden/>
              </w:rPr>
              <w:fldChar w:fldCharType="begin"/>
            </w:r>
            <w:r w:rsidR="004A59E2">
              <w:rPr>
                <w:noProof/>
                <w:webHidden/>
              </w:rPr>
              <w:instrText xml:space="preserve"> PAGEREF _Toc448149250 \h </w:instrText>
            </w:r>
            <w:r>
              <w:rPr>
                <w:noProof/>
                <w:webHidden/>
              </w:rPr>
            </w:r>
            <w:r>
              <w:rPr>
                <w:noProof/>
                <w:webHidden/>
              </w:rPr>
              <w:fldChar w:fldCharType="separate"/>
            </w:r>
            <w:r w:rsidR="004A59E2">
              <w:rPr>
                <w:noProof/>
                <w:webHidden/>
              </w:rPr>
              <w:t>57</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51" w:history="1">
            <w:r w:rsidR="004A59E2" w:rsidRPr="00203174">
              <w:rPr>
                <w:rStyle w:val="aff1"/>
                <w:noProof/>
              </w:rPr>
              <w:t>5.5.3.</w:t>
            </w:r>
            <w:r w:rsidR="004A59E2">
              <w:rPr>
                <w:rFonts w:asciiTheme="minorHAnsi" w:eastAsiaTheme="minorEastAsia" w:hAnsiTheme="minorHAnsi" w:cstheme="minorBidi"/>
                <w:noProof/>
                <w:szCs w:val="22"/>
              </w:rPr>
              <w:tab/>
            </w:r>
            <w:r w:rsidR="004A59E2" w:rsidRPr="00203174">
              <w:rPr>
                <w:rStyle w:val="aff1"/>
                <w:rFonts w:hint="eastAsia"/>
                <w:noProof/>
              </w:rPr>
              <w:t>获取下挂的设备上下行最大带宽限制</w:t>
            </w:r>
            <w:r w:rsidR="004A59E2">
              <w:rPr>
                <w:noProof/>
                <w:webHidden/>
              </w:rPr>
              <w:tab/>
            </w:r>
            <w:r>
              <w:rPr>
                <w:noProof/>
                <w:webHidden/>
              </w:rPr>
              <w:fldChar w:fldCharType="begin"/>
            </w:r>
            <w:r w:rsidR="004A59E2">
              <w:rPr>
                <w:noProof/>
                <w:webHidden/>
              </w:rPr>
              <w:instrText xml:space="preserve"> PAGEREF _Toc448149251 \h </w:instrText>
            </w:r>
            <w:r>
              <w:rPr>
                <w:noProof/>
                <w:webHidden/>
              </w:rPr>
            </w:r>
            <w:r>
              <w:rPr>
                <w:noProof/>
                <w:webHidden/>
              </w:rPr>
              <w:fldChar w:fldCharType="separate"/>
            </w:r>
            <w:r w:rsidR="004A59E2">
              <w:rPr>
                <w:noProof/>
                <w:webHidden/>
              </w:rPr>
              <w:t>58</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52" w:history="1">
            <w:r w:rsidR="004A59E2" w:rsidRPr="00203174">
              <w:rPr>
                <w:rStyle w:val="aff1"/>
                <w:noProof/>
              </w:rPr>
              <w:t>5.5.4.</w:t>
            </w:r>
            <w:r w:rsidR="004A59E2">
              <w:rPr>
                <w:rFonts w:asciiTheme="minorHAnsi" w:eastAsiaTheme="minorEastAsia" w:hAnsiTheme="minorHAnsi" w:cstheme="minorBidi"/>
                <w:noProof/>
                <w:szCs w:val="22"/>
              </w:rPr>
              <w:tab/>
            </w:r>
            <w:r w:rsidR="004A59E2" w:rsidRPr="00203174">
              <w:rPr>
                <w:rStyle w:val="aff1"/>
                <w:rFonts w:hint="eastAsia"/>
                <w:noProof/>
              </w:rPr>
              <w:t>设置下挂设备实时速率统计开关</w:t>
            </w:r>
            <w:r w:rsidR="004A59E2">
              <w:rPr>
                <w:noProof/>
                <w:webHidden/>
              </w:rPr>
              <w:tab/>
            </w:r>
            <w:r>
              <w:rPr>
                <w:noProof/>
                <w:webHidden/>
              </w:rPr>
              <w:fldChar w:fldCharType="begin"/>
            </w:r>
            <w:r w:rsidR="004A59E2">
              <w:rPr>
                <w:noProof/>
                <w:webHidden/>
              </w:rPr>
              <w:instrText xml:space="preserve"> PAGEREF _Toc448149252 \h </w:instrText>
            </w:r>
            <w:r>
              <w:rPr>
                <w:noProof/>
                <w:webHidden/>
              </w:rPr>
            </w:r>
            <w:r>
              <w:rPr>
                <w:noProof/>
                <w:webHidden/>
              </w:rPr>
              <w:fldChar w:fldCharType="separate"/>
            </w:r>
            <w:r w:rsidR="004A59E2">
              <w:rPr>
                <w:noProof/>
                <w:webHidden/>
              </w:rPr>
              <w:t>60</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53" w:history="1">
            <w:r w:rsidR="004A59E2" w:rsidRPr="00203174">
              <w:rPr>
                <w:rStyle w:val="aff1"/>
                <w:noProof/>
              </w:rPr>
              <w:t>5.5.5.</w:t>
            </w:r>
            <w:r w:rsidR="004A59E2">
              <w:rPr>
                <w:rFonts w:asciiTheme="minorHAnsi" w:eastAsiaTheme="minorEastAsia" w:hAnsiTheme="minorHAnsi" w:cstheme="minorBidi"/>
                <w:noProof/>
                <w:szCs w:val="22"/>
              </w:rPr>
              <w:tab/>
            </w:r>
            <w:r w:rsidR="004A59E2" w:rsidRPr="00203174">
              <w:rPr>
                <w:rStyle w:val="aff1"/>
                <w:rFonts w:hint="eastAsia"/>
                <w:noProof/>
              </w:rPr>
              <w:t>查询下挂设备上下行实时流量统计</w:t>
            </w:r>
            <w:r w:rsidR="004A59E2">
              <w:rPr>
                <w:noProof/>
                <w:webHidden/>
              </w:rPr>
              <w:tab/>
            </w:r>
            <w:r>
              <w:rPr>
                <w:noProof/>
                <w:webHidden/>
              </w:rPr>
              <w:fldChar w:fldCharType="begin"/>
            </w:r>
            <w:r w:rsidR="004A59E2">
              <w:rPr>
                <w:noProof/>
                <w:webHidden/>
              </w:rPr>
              <w:instrText xml:space="preserve"> PAGEREF _Toc448149253 \h </w:instrText>
            </w:r>
            <w:r>
              <w:rPr>
                <w:noProof/>
                <w:webHidden/>
              </w:rPr>
            </w:r>
            <w:r>
              <w:rPr>
                <w:noProof/>
                <w:webHidden/>
              </w:rPr>
              <w:fldChar w:fldCharType="separate"/>
            </w:r>
            <w:r w:rsidR="004A59E2">
              <w:rPr>
                <w:noProof/>
                <w:webHidden/>
              </w:rPr>
              <w:t>61</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54" w:history="1">
            <w:r w:rsidR="004A59E2" w:rsidRPr="00203174">
              <w:rPr>
                <w:rStyle w:val="aff1"/>
                <w:noProof/>
              </w:rPr>
              <w:t>5.5.6.</w:t>
            </w:r>
            <w:r w:rsidR="004A59E2">
              <w:rPr>
                <w:rFonts w:asciiTheme="minorHAnsi" w:eastAsiaTheme="minorEastAsia" w:hAnsiTheme="minorHAnsi" w:cstheme="minorBidi"/>
                <w:noProof/>
                <w:szCs w:val="22"/>
              </w:rPr>
              <w:tab/>
            </w:r>
            <w:r w:rsidR="004A59E2" w:rsidRPr="00203174">
              <w:rPr>
                <w:rStyle w:val="aff1"/>
                <w:rFonts w:hint="eastAsia"/>
                <w:noProof/>
              </w:rPr>
              <w:t>配置下挂设备实时速率上报策略</w:t>
            </w:r>
            <w:r w:rsidR="004A59E2">
              <w:rPr>
                <w:noProof/>
                <w:webHidden/>
              </w:rPr>
              <w:tab/>
            </w:r>
            <w:r>
              <w:rPr>
                <w:noProof/>
                <w:webHidden/>
              </w:rPr>
              <w:fldChar w:fldCharType="begin"/>
            </w:r>
            <w:r w:rsidR="004A59E2">
              <w:rPr>
                <w:noProof/>
                <w:webHidden/>
              </w:rPr>
              <w:instrText xml:space="preserve"> PAGEREF _Toc448149254 \h </w:instrText>
            </w:r>
            <w:r>
              <w:rPr>
                <w:noProof/>
                <w:webHidden/>
              </w:rPr>
            </w:r>
            <w:r>
              <w:rPr>
                <w:noProof/>
                <w:webHidden/>
              </w:rPr>
              <w:fldChar w:fldCharType="separate"/>
            </w:r>
            <w:r w:rsidR="004A59E2">
              <w:rPr>
                <w:noProof/>
                <w:webHidden/>
              </w:rPr>
              <w:t>63</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55" w:history="1">
            <w:r w:rsidR="004A59E2" w:rsidRPr="00203174">
              <w:rPr>
                <w:rStyle w:val="aff1"/>
                <w:noProof/>
              </w:rPr>
              <w:t>5.5.7.</w:t>
            </w:r>
            <w:r w:rsidR="004A59E2">
              <w:rPr>
                <w:rFonts w:asciiTheme="minorHAnsi" w:eastAsiaTheme="minorEastAsia" w:hAnsiTheme="minorHAnsi" w:cstheme="minorBidi"/>
                <w:noProof/>
                <w:szCs w:val="22"/>
              </w:rPr>
              <w:tab/>
            </w:r>
            <w:r w:rsidR="004A59E2" w:rsidRPr="00203174">
              <w:rPr>
                <w:rStyle w:val="aff1"/>
                <w:rFonts w:hint="eastAsia"/>
                <w:noProof/>
              </w:rPr>
              <w:t>下挂设备速率上报</w:t>
            </w:r>
            <w:r w:rsidR="004A59E2">
              <w:rPr>
                <w:noProof/>
                <w:webHidden/>
              </w:rPr>
              <w:tab/>
            </w:r>
            <w:r>
              <w:rPr>
                <w:noProof/>
                <w:webHidden/>
              </w:rPr>
              <w:fldChar w:fldCharType="begin"/>
            </w:r>
            <w:r w:rsidR="004A59E2">
              <w:rPr>
                <w:noProof/>
                <w:webHidden/>
              </w:rPr>
              <w:instrText xml:space="preserve"> PAGEREF _Toc448149255 \h </w:instrText>
            </w:r>
            <w:r>
              <w:rPr>
                <w:noProof/>
                <w:webHidden/>
              </w:rPr>
            </w:r>
            <w:r>
              <w:rPr>
                <w:noProof/>
                <w:webHidden/>
              </w:rPr>
              <w:fldChar w:fldCharType="separate"/>
            </w:r>
            <w:r w:rsidR="004A59E2">
              <w:rPr>
                <w:noProof/>
                <w:webHidden/>
              </w:rPr>
              <w:t>65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56" w:history="1">
            <w:r w:rsidR="004A59E2" w:rsidRPr="00203174">
              <w:rPr>
                <w:rStyle w:val="aff1"/>
                <w:noProof/>
              </w:rPr>
              <w:t>5.5.8.</w:t>
            </w:r>
            <w:r w:rsidR="004A59E2">
              <w:rPr>
                <w:rFonts w:asciiTheme="minorHAnsi" w:eastAsiaTheme="minorEastAsia" w:hAnsiTheme="minorHAnsi" w:cstheme="minorBidi"/>
                <w:noProof/>
                <w:szCs w:val="22"/>
              </w:rPr>
              <w:tab/>
            </w:r>
            <w:r w:rsidR="004A59E2" w:rsidRPr="00203174">
              <w:rPr>
                <w:rStyle w:val="aff1"/>
                <w:rFonts w:hint="eastAsia"/>
                <w:noProof/>
              </w:rPr>
              <w:t>获取下挂设备实时速率上报策略</w:t>
            </w:r>
            <w:r w:rsidR="004A59E2">
              <w:rPr>
                <w:noProof/>
                <w:webHidden/>
              </w:rPr>
              <w:tab/>
            </w:r>
            <w:r>
              <w:rPr>
                <w:noProof/>
                <w:webHidden/>
              </w:rPr>
              <w:fldChar w:fldCharType="begin"/>
            </w:r>
            <w:r w:rsidR="004A59E2">
              <w:rPr>
                <w:noProof/>
                <w:webHidden/>
              </w:rPr>
              <w:instrText xml:space="preserve"> PAGEREF _Toc448149256 \h </w:instrText>
            </w:r>
            <w:r>
              <w:rPr>
                <w:noProof/>
                <w:webHidden/>
              </w:rPr>
            </w:r>
            <w:r>
              <w:rPr>
                <w:noProof/>
                <w:webHidden/>
              </w:rPr>
              <w:fldChar w:fldCharType="separate"/>
            </w:r>
            <w:r w:rsidR="004A59E2">
              <w:rPr>
                <w:noProof/>
                <w:webHidden/>
              </w:rPr>
              <w:t>66</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57" w:history="1">
            <w:r w:rsidR="004A59E2" w:rsidRPr="00203174">
              <w:rPr>
                <w:rStyle w:val="aff1"/>
                <w:noProof/>
              </w:rPr>
              <w:t>5.6.</w:t>
            </w:r>
            <w:r w:rsidR="004A59E2">
              <w:rPr>
                <w:rFonts w:asciiTheme="minorHAnsi" w:eastAsiaTheme="minorEastAsia" w:hAnsiTheme="minorHAnsi" w:cstheme="minorBidi"/>
                <w:noProof/>
                <w:szCs w:val="22"/>
              </w:rPr>
              <w:tab/>
            </w:r>
            <w:r w:rsidR="004A59E2" w:rsidRPr="00203174">
              <w:rPr>
                <w:rStyle w:val="aff1"/>
                <w:rFonts w:hint="eastAsia"/>
                <w:noProof/>
              </w:rPr>
              <w:t>网关高级配置管理</w:t>
            </w:r>
            <w:r w:rsidR="004A59E2">
              <w:rPr>
                <w:noProof/>
                <w:webHidden/>
              </w:rPr>
              <w:tab/>
            </w:r>
            <w:r>
              <w:rPr>
                <w:noProof/>
                <w:webHidden/>
              </w:rPr>
              <w:fldChar w:fldCharType="begin"/>
            </w:r>
            <w:r w:rsidR="004A59E2">
              <w:rPr>
                <w:noProof/>
                <w:webHidden/>
              </w:rPr>
              <w:instrText xml:space="preserve"> PAGEREF _Toc448149257 \h </w:instrText>
            </w:r>
            <w:r>
              <w:rPr>
                <w:noProof/>
                <w:webHidden/>
              </w:rPr>
            </w:r>
            <w:r>
              <w:rPr>
                <w:noProof/>
                <w:webHidden/>
              </w:rPr>
              <w:fldChar w:fldCharType="separate"/>
            </w:r>
            <w:r w:rsidR="004A59E2">
              <w:rPr>
                <w:noProof/>
                <w:webHidden/>
              </w:rPr>
              <w:t>68</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58" w:history="1">
            <w:r w:rsidR="004A59E2" w:rsidRPr="00203174">
              <w:rPr>
                <w:rStyle w:val="aff1"/>
                <w:noProof/>
              </w:rPr>
              <w:t>5.6.1.</w:t>
            </w:r>
            <w:r w:rsidR="004A59E2">
              <w:rPr>
                <w:rFonts w:asciiTheme="minorHAnsi" w:eastAsiaTheme="minorEastAsia" w:hAnsiTheme="minorHAnsi" w:cstheme="minorBidi"/>
                <w:noProof/>
                <w:szCs w:val="22"/>
              </w:rPr>
              <w:tab/>
            </w:r>
            <w:r w:rsidR="004A59E2" w:rsidRPr="00203174">
              <w:rPr>
                <w:rStyle w:val="aff1"/>
                <w:rFonts w:hint="eastAsia"/>
                <w:noProof/>
              </w:rPr>
              <w:t>网关重启</w:t>
            </w:r>
            <w:r w:rsidR="004A59E2">
              <w:rPr>
                <w:noProof/>
                <w:webHidden/>
              </w:rPr>
              <w:tab/>
            </w:r>
            <w:r>
              <w:rPr>
                <w:noProof/>
                <w:webHidden/>
              </w:rPr>
              <w:fldChar w:fldCharType="begin"/>
            </w:r>
            <w:r w:rsidR="004A59E2">
              <w:rPr>
                <w:noProof/>
                <w:webHidden/>
              </w:rPr>
              <w:instrText xml:space="preserve"> PAGEREF _Toc448149258 \h </w:instrText>
            </w:r>
            <w:r>
              <w:rPr>
                <w:noProof/>
                <w:webHidden/>
              </w:rPr>
            </w:r>
            <w:r>
              <w:rPr>
                <w:noProof/>
                <w:webHidden/>
              </w:rPr>
              <w:fldChar w:fldCharType="separate"/>
            </w:r>
            <w:r w:rsidR="004A59E2">
              <w:rPr>
                <w:noProof/>
                <w:webHidden/>
              </w:rPr>
              <w:t>68</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59" w:history="1">
            <w:r w:rsidR="004A59E2" w:rsidRPr="00203174">
              <w:rPr>
                <w:rStyle w:val="aff1"/>
                <w:noProof/>
              </w:rPr>
              <w:t>5.6.2.</w:t>
            </w:r>
            <w:r w:rsidR="004A59E2">
              <w:rPr>
                <w:rFonts w:asciiTheme="minorHAnsi" w:eastAsiaTheme="minorEastAsia" w:hAnsiTheme="minorHAnsi" w:cstheme="minorBidi"/>
                <w:noProof/>
                <w:szCs w:val="22"/>
              </w:rPr>
              <w:tab/>
            </w:r>
            <w:r w:rsidR="004A59E2" w:rsidRPr="00203174">
              <w:rPr>
                <w:rStyle w:val="aff1"/>
                <w:rFonts w:hint="eastAsia"/>
                <w:noProof/>
              </w:rPr>
              <w:t>恢复客户端所作设置</w:t>
            </w:r>
            <w:r w:rsidR="004A59E2">
              <w:rPr>
                <w:noProof/>
                <w:webHidden/>
              </w:rPr>
              <w:tab/>
            </w:r>
            <w:r>
              <w:rPr>
                <w:noProof/>
                <w:webHidden/>
              </w:rPr>
              <w:fldChar w:fldCharType="begin"/>
            </w:r>
            <w:r w:rsidR="004A59E2">
              <w:rPr>
                <w:noProof/>
                <w:webHidden/>
              </w:rPr>
              <w:instrText xml:space="preserve"> PAGEREF _Toc448149259 \h </w:instrText>
            </w:r>
            <w:r>
              <w:rPr>
                <w:noProof/>
                <w:webHidden/>
              </w:rPr>
            </w:r>
            <w:r>
              <w:rPr>
                <w:noProof/>
                <w:webHidden/>
              </w:rPr>
              <w:fldChar w:fldCharType="separate"/>
            </w:r>
            <w:r w:rsidR="004A59E2">
              <w:rPr>
                <w:noProof/>
                <w:webHidden/>
              </w:rPr>
              <w:t>69</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60" w:history="1">
            <w:r w:rsidR="004A59E2" w:rsidRPr="00203174">
              <w:rPr>
                <w:rStyle w:val="aff1"/>
                <w:noProof/>
              </w:rPr>
              <w:t>5.6.3.</w:t>
            </w:r>
            <w:r w:rsidR="004A59E2">
              <w:rPr>
                <w:rFonts w:asciiTheme="minorHAnsi" w:eastAsiaTheme="minorEastAsia" w:hAnsiTheme="minorHAnsi" w:cstheme="minorBidi"/>
                <w:noProof/>
                <w:szCs w:val="22"/>
              </w:rPr>
              <w:tab/>
            </w:r>
            <w:r w:rsidR="004A59E2" w:rsidRPr="00203174">
              <w:rPr>
                <w:rStyle w:val="aff1"/>
                <w:rFonts w:hint="eastAsia"/>
                <w:noProof/>
              </w:rPr>
              <w:t>应用服务协议管理</w:t>
            </w:r>
            <w:r w:rsidR="004A59E2">
              <w:rPr>
                <w:noProof/>
                <w:webHidden/>
              </w:rPr>
              <w:tab/>
            </w:r>
            <w:r>
              <w:rPr>
                <w:noProof/>
                <w:webHidden/>
              </w:rPr>
              <w:fldChar w:fldCharType="begin"/>
            </w:r>
            <w:r w:rsidR="004A59E2">
              <w:rPr>
                <w:noProof/>
                <w:webHidden/>
              </w:rPr>
              <w:instrText xml:space="preserve"> PAGEREF _Toc448149260 \h </w:instrText>
            </w:r>
            <w:r>
              <w:rPr>
                <w:noProof/>
                <w:webHidden/>
              </w:rPr>
            </w:r>
            <w:r>
              <w:rPr>
                <w:noProof/>
                <w:webHidden/>
              </w:rPr>
              <w:fldChar w:fldCharType="separate"/>
            </w:r>
            <w:r w:rsidR="004A59E2">
              <w:rPr>
                <w:noProof/>
                <w:webHidden/>
              </w:rPr>
              <w:t>71</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61" w:history="1">
            <w:r w:rsidR="004A59E2" w:rsidRPr="00203174">
              <w:rPr>
                <w:rStyle w:val="aff1"/>
                <w:noProof/>
              </w:rPr>
              <w:t>5.6.4.</w:t>
            </w:r>
            <w:r w:rsidR="004A59E2">
              <w:rPr>
                <w:rFonts w:asciiTheme="minorHAnsi" w:eastAsiaTheme="minorEastAsia" w:hAnsiTheme="minorHAnsi" w:cstheme="minorBidi"/>
                <w:noProof/>
                <w:szCs w:val="22"/>
              </w:rPr>
              <w:tab/>
            </w:r>
            <w:r w:rsidR="004A59E2" w:rsidRPr="00203174">
              <w:rPr>
                <w:rStyle w:val="aff1"/>
                <w:rFonts w:hint="eastAsia"/>
                <w:noProof/>
              </w:rPr>
              <w:t>应用服务协议账号管理</w:t>
            </w:r>
            <w:r w:rsidR="004A59E2">
              <w:rPr>
                <w:noProof/>
                <w:webHidden/>
              </w:rPr>
              <w:tab/>
            </w:r>
            <w:r>
              <w:rPr>
                <w:noProof/>
                <w:webHidden/>
              </w:rPr>
              <w:fldChar w:fldCharType="begin"/>
            </w:r>
            <w:r w:rsidR="004A59E2">
              <w:rPr>
                <w:noProof/>
                <w:webHidden/>
              </w:rPr>
              <w:instrText xml:space="preserve"> PAGEREF _Toc448149261 \h </w:instrText>
            </w:r>
            <w:r>
              <w:rPr>
                <w:noProof/>
                <w:webHidden/>
              </w:rPr>
            </w:r>
            <w:r>
              <w:rPr>
                <w:noProof/>
                <w:webHidden/>
              </w:rPr>
              <w:fldChar w:fldCharType="separate"/>
            </w:r>
            <w:r w:rsidR="004A59E2">
              <w:rPr>
                <w:noProof/>
                <w:webHidden/>
              </w:rPr>
              <w:t>72</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62" w:history="1">
            <w:r w:rsidR="004A59E2" w:rsidRPr="00203174">
              <w:rPr>
                <w:rStyle w:val="aff1"/>
                <w:noProof/>
              </w:rPr>
              <w:t>5.6.5.</w:t>
            </w:r>
            <w:r w:rsidR="004A59E2">
              <w:rPr>
                <w:rFonts w:asciiTheme="minorHAnsi" w:eastAsiaTheme="minorEastAsia" w:hAnsiTheme="minorHAnsi" w:cstheme="minorBidi"/>
                <w:noProof/>
                <w:szCs w:val="22"/>
              </w:rPr>
              <w:tab/>
            </w:r>
            <w:r w:rsidR="004A59E2" w:rsidRPr="00203174">
              <w:rPr>
                <w:rStyle w:val="aff1"/>
                <w:rFonts w:hint="eastAsia"/>
                <w:noProof/>
              </w:rPr>
              <w:t>应用服务协议信息查询</w:t>
            </w:r>
            <w:r w:rsidR="004A59E2">
              <w:rPr>
                <w:noProof/>
                <w:webHidden/>
              </w:rPr>
              <w:tab/>
            </w:r>
            <w:r>
              <w:rPr>
                <w:noProof/>
                <w:webHidden/>
              </w:rPr>
              <w:fldChar w:fldCharType="begin"/>
            </w:r>
            <w:r w:rsidR="004A59E2">
              <w:rPr>
                <w:noProof/>
                <w:webHidden/>
              </w:rPr>
              <w:instrText xml:space="preserve"> PAGEREF _Toc448149262 \h </w:instrText>
            </w:r>
            <w:r>
              <w:rPr>
                <w:noProof/>
                <w:webHidden/>
              </w:rPr>
            </w:r>
            <w:r>
              <w:rPr>
                <w:noProof/>
                <w:webHidden/>
              </w:rPr>
              <w:fldChar w:fldCharType="separate"/>
            </w:r>
            <w:r w:rsidR="004A59E2">
              <w:rPr>
                <w:noProof/>
                <w:webHidden/>
              </w:rPr>
              <w:t>75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63" w:history="1">
            <w:r w:rsidR="004A59E2" w:rsidRPr="00203174">
              <w:rPr>
                <w:rStyle w:val="aff1"/>
                <w:noProof/>
              </w:rPr>
              <w:t>5.6.6.</w:t>
            </w:r>
            <w:r w:rsidR="004A59E2">
              <w:rPr>
                <w:rFonts w:asciiTheme="minorHAnsi" w:eastAsiaTheme="minorEastAsia" w:hAnsiTheme="minorHAnsi" w:cstheme="minorBidi"/>
                <w:noProof/>
                <w:szCs w:val="22"/>
              </w:rPr>
              <w:tab/>
            </w:r>
            <w:r w:rsidR="004A59E2" w:rsidRPr="00203174">
              <w:rPr>
                <w:rStyle w:val="aff1"/>
                <w:rFonts w:hint="eastAsia"/>
                <w:noProof/>
              </w:rPr>
              <w:t>修改网关用户管理员密码</w:t>
            </w:r>
            <w:r w:rsidR="004A59E2">
              <w:rPr>
                <w:noProof/>
                <w:webHidden/>
              </w:rPr>
              <w:tab/>
            </w:r>
            <w:r>
              <w:rPr>
                <w:noProof/>
                <w:webHidden/>
              </w:rPr>
              <w:fldChar w:fldCharType="begin"/>
            </w:r>
            <w:r w:rsidR="004A59E2">
              <w:rPr>
                <w:noProof/>
                <w:webHidden/>
              </w:rPr>
              <w:instrText xml:space="preserve"> PAGEREF _Toc448149263 \h </w:instrText>
            </w:r>
            <w:r>
              <w:rPr>
                <w:noProof/>
                <w:webHidden/>
              </w:rPr>
            </w:r>
            <w:r>
              <w:rPr>
                <w:noProof/>
                <w:webHidden/>
              </w:rPr>
              <w:fldChar w:fldCharType="separate"/>
            </w:r>
            <w:r w:rsidR="004A59E2">
              <w:rPr>
                <w:noProof/>
                <w:webHidden/>
              </w:rPr>
              <w:t>78</w:t>
            </w:r>
            <w:r>
              <w:rPr>
                <w:noProof/>
                <w:webHidden/>
              </w:rPr>
              <w:fldChar w:fldCharType="end"/>
            </w:r>
          </w:hyperlink>
        </w:p>
        <w:p w:rsidR="004A59E2" w:rsidRDefault="00B271CA">
          <w:pPr>
            <w:pStyle w:val="19"/>
            <w:tabs>
              <w:tab w:val="left" w:pos="420"/>
              <w:tab w:val="right" w:leader="dot" w:pos="8296"/>
            </w:tabs>
            <w:rPr>
              <w:rFonts w:asciiTheme="minorHAnsi" w:eastAsiaTheme="minorEastAsia" w:hAnsiTheme="minorHAnsi" w:cstheme="minorBidi"/>
              <w:noProof/>
              <w:szCs w:val="22"/>
            </w:rPr>
          </w:pPr>
          <w:hyperlink w:anchor="_Toc448149264" w:history="1">
            <w:r w:rsidR="004A59E2" w:rsidRPr="00203174">
              <w:rPr>
                <w:rStyle w:val="aff1"/>
                <w:noProof/>
              </w:rPr>
              <w:t>6.</w:t>
            </w:r>
            <w:r w:rsidR="004A59E2">
              <w:rPr>
                <w:rFonts w:asciiTheme="minorHAnsi" w:eastAsiaTheme="minorEastAsia" w:hAnsiTheme="minorHAnsi" w:cstheme="minorBidi"/>
                <w:noProof/>
                <w:szCs w:val="22"/>
              </w:rPr>
              <w:tab/>
            </w:r>
            <w:r w:rsidR="004A59E2" w:rsidRPr="00203174">
              <w:rPr>
                <w:rStyle w:val="aff1"/>
                <w:rFonts w:hint="eastAsia"/>
                <w:noProof/>
              </w:rPr>
              <w:t>网关固件升级状态通知接口</w:t>
            </w:r>
            <w:r w:rsidR="004A59E2">
              <w:rPr>
                <w:noProof/>
                <w:webHidden/>
              </w:rPr>
              <w:tab/>
            </w:r>
            <w:r>
              <w:rPr>
                <w:noProof/>
                <w:webHidden/>
              </w:rPr>
              <w:fldChar w:fldCharType="begin"/>
            </w:r>
            <w:r w:rsidR="004A59E2">
              <w:rPr>
                <w:noProof/>
                <w:webHidden/>
              </w:rPr>
              <w:instrText xml:space="preserve"> PAGEREF _Toc448149264 \h </w:instrText>
            </w:r>
            <w:r>
              <w:rPr>
                <w:noProof/>
                <w:webHidden/>
              </w:rPr>
            </w:r>
            <w:r>
              <w:rPr>
                <w:noProof/>
                <w:webHidden/>
              </w:rPr>
              <w:fldChar w:fldCharType="separate"/>
            </w:r>
            <w:r w:rsidR="004A59E2">
              <w:rPr>
                <w:noProof/>
                <w:webHidden/>
              </w:rPr>
              <w:t>80</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65" w:history="1">
            <w:r w:rsidR="004A59E2" w:rsidRPr="00203174">
              <w:rPr>
                <w:rStyle w:val="aff1"/>
                <w:noProof/>
              </w:rPr>
              <w:t>6.1.</w:t>
            </w:r>
            <w:r w:rsidR="004A59E2">
              <w:rPr>
                <w:rFonts w:asciiTheme="minorHAnsi" w:eastAsiaTheme="minorEastAsia" w:hAnsiTheme="minorHAnsi" w:cstheme="minorBidi"/>
                <w:noProof/>
                <w:szCs w:val="22"/>
              </w:rPr>
              <w:tab/>
            </w:r>
            <w:r w:rsidR="004A59E2" w:rsidRPr="00203174">
              <w:rPr>
                <w:rStyle w:val="aff1"/>
                <w:rFonts w:hint="eastAsia"/>
                <w:noProof/>
              </w:rPr>
              <w:t>同步固件升级任务接口定义</w:t>
            </w:r>
            <w:r w:rsidR="004A59E2">
              <w:rPr>
                <w:noProof/>
                <w:webHidden/>
              </w:rPr>
              <w:tab/>
            </w:r>
            <w:r>
              <w:rPr>
                <w:noProof/>
                <w:webHidden/>
              </w:rPr>
              <w:fldChar w:fldCharType="begin"/>
            </w:r>
            <w:r w:rsidR="004A59E2">
              <w:rPr>
                <w:noProof/>
                <w:webHidden/>
              </w:rPr>
              <w:instrText xml:space="preserve"> PAGEREF _Toc448149265 \h </w:instrText>
            </w:r>
            <w:r>
              <w:rPr>
                <w:noProof/>
                <w:webHidden/>
              </w:rPr>
            </w:r>
            <w:r>
              <w:rPr>
                <w:noProof/>
                <w:webHidden/>
              </w:rPr>
              <w:fldChar w:fldCharType="separate"/>
            </w:r>
            <w:r w:rsidR="004A59E2">
              <w:rPr>
                <w:noProof/>
                <w:webHidden/>
              </w:rPr>
              <w:t>80</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66" w:history="1">
            <w:r w:rsidR="004A59E2" w:rsidRPr="00203174">
              <w:rPr>
                <w:rStyle w:val="aff1"/>
                <w:noProof/>
              </w:rPr>
              <w:t>6.1.1.</w:t>
            </w:r>
            <w:r w:rsidR="004A59E2">
              <w:rPr>
                <w:rFonts w:asciiTheme="minorHAnsi" w:eastAsiaTheme="minorEastAsia" w:hAnsiTheme="minorHAnsi" w:cstheme="minorBidi"/>
                <w:noProof/>
                <w:szCs w:val="22"/>
              </w:rPr>
              <w:tab/>
            </w:r>
            <w:r w:rsidR="004A59E2" w:rsidRPr="00203174">
              <w:rPr>
                <w:rStyle w:val="aff1"/>
                <w:rFonts w:hint="eastAsia"/>
                <w:noProof/>
              </w:rPr>
              <w:t>接口说明</w:t>
            </w:r>
            <w:r w:rsidR="004A59E2">
              <w:rPr>
                <w:noProof/>
                <w:webHidden/>
              </w:rPr>
              <w:tab/>
            </w:r>
            <w:r>
              <w:rPr>
                <w:noProof/>
                <w:webHidden/>
              </w:rPr>
              <w:fldChar w:fldCharType="begin"/>
            </w:r>
            <w:r w:rsidR="004A59E2">
              <w:rPr>
                <w:noProof/>
                <w:webHidden/>
              </w:rPr>
              <w:instrText xml:space="preserve"> PAGEREF _Toc448149266 \h </w:instrText>
            </w:r>
            <w:r>
              <w:rPr>
                <w:noProof/>
                <w:webHidden/>
              </w:rPr>
            </w:r>
            <w:r>
              <w:rPr>
                <w:noProof/>
                <w:webHidden/>
              </w:rPr>
              <w:fldChar w:fldCharType="separate"/>
            </w:r>
            <w:r w:rsidR="004A59E2">
              <w:rPr>
                <w:noProof/>
                <w:webHidden/>
              </w:rPr>
              <w:t>80</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67" w:history="1">
            <w:r w:rsidR="004A59E2" w:rsidRPr="00203174">
              <w:rPr>
                <w:rStyle w:val="aff1"/>
                <w:noProof/>
              </w:rPr>
              <w:t>6.1.2.</w:t>
            </w:r>
            <w:r w:rsidR="004A59E2">
              <w:rPr>
                <w:rFonts w:asciiTheme="minorHAnsi" w:eastAsiaTheme="minorEastAsia" w:hAnsiTheme="minorHAnsi" w:cstheme="minorBidi"/>
                <w:noProof/>
                <w:szCs w:val="22"/>
              </w:rPr>
              <w:tab/>
            </w:r>
            <w:r w:rsidR="004A59E2" w:rsidRPr="00203174">
              <w:rPr>
                <w:rStyle w:val="aff1"/>
                <w:rFonts w:hint="eastAsia"/>
                <w:noProof/>
              </w:rPr>
              <w:t>接口类型</w:t>
            </w:r>
            <w:r w:rsidR="004A59E2">
              <w:rPr>
                <w:noProof/>
                <w:webHidden/>
              </w:rPr>
              <w:tab/>
            </w:r>
            <w:r>
              <w:rPr>
                <w:noProof/>
                <w:webHidden/>
              </w:rPr>
              <w:fldChar w:fldCharType="begin"/>
            </w:r>
            <w:r w:rsidR="004A59E2">
              <w:rPr>
                <w:noProof/>
                <w:webHidden/>
              </w:rPr>
              <w:instrText xml:space="preserve"> PAGEREF _Toc448149267 \h </w:instrText>
            </w:r>
            <w:r>
              <w:rPr>
                <w:noProof/>
                <w:webHidden/>
              </w:rPr>
            </w:r>
            <w:r>
              <w:rPr>
                <w:noProof/>
                <w:webHidden/>
              </w:rPr>
              <w:fldChar w:fldCharType="separate"/>
            </w:r>
            <w:r w:rsidR="004A59E2">
              <w:rPr>
                <w:noProof/>
                <w:webHidden/>
              </w:rPr>
              <w:t>80</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68" w:history="1">
            <w:r w:rsidR="004A59E2" w:rsidRPr="00203174">
              <w:rPr>
                <w:rStyle w:val="aff1"/>
                <w:noProof/>
              </w:rPr>
              <w:t>6.1.3.</w:t>
            </w:r>
            <w:r w:rsidR="004A59E2">
              <w:rPr>
                <w:rFonts w:asciiTheme="minorHAnsi" w:eastAsiaTheme="minorEastAsia" w:hAnsiTheme="minorHAnsi" w:cstheme="minorBidi"/>
                <w:noProof/>
                <w:szCs w:val="22"/>
              </w:rPr>
              <w:tab/>
            </w:r>
            <w:r w:rsidR="004A59E2" w:rsidRPr="00203174">
              <w:rPr>
                <w:rStyle w:val="aff1"/>
                <w:rFonts w:hint="eastAsia"/>
                <w:noProof/>
              </w:rPr>
              <w:t>同步固件升级任务请求</w:t>
            </w:r>
            <w:r w:rsidR="004A59E2">
              <w:rPr>
                <w:noProof/>
                <w:webHidden/>
              </w:rPr>
              <w:tab/>
            </w:r>
            <w:r>
              <w:rPr>
                <w:noProof/>
                <w:webHidden/>
              </w:rPr>
              <w:fldChar w:fldCharType="begin"/>
            </w:r>
            <w:r w:rsidR="004A59E2">
              <w:rPr>
                <w:noProof/>
                <w:webHidden/>
              </w:rPr>
              <w:instrText xml:space="preserve"> PAGEREF _Toc448149268 \h </w:instrText>
            </w:r>
            <w:r>
              <w:rPr>
                <w:noProof/>
                <w:webHidden/>
              </w:rPr>
            </w:r>
            <w:r>
              <w:rPr>
                <w:noProof/>
                <w:webHidden/>
              </w:rPr>
              <w:fldChar w:fldCharType="separate"/>
            </w:r>
            <w:r w:rsidR="004A59E2">
              <w:rPr>
                <w:noProof/>
                <w:webHidden/>
              </w:rPr>
              <w:t>80</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69" w:history="1">
            <w:r w:rsidR="004A59E2" w:rsidRPr="00203174">
              <w:rPr>
                <w:rStyle w:val="aff1"/>
                <w:noProof/>
              </w:rPr>
              <w:t>6.1.4.</w:t>
            </w:r>
            <w:r w:rsidR="004A59E2">
              <w:rPr>
                <w:rFonts w:asciiTheme="minorHAnsi" w:eastAsiaTheme="minorEastAsia" w:hAnsiTheme="minorHAnsi" w:cstheme="minorBidi"/>
                <w:noProof/>
                <w:szCs w:val="22"/>
              </w:rPr>
              <w:tab/>
            </w:r>
            <w:r w:rsidR="004A59E2" w:rsidRPr="00203174">
              <w:rPr>
                <w:rStyle w:val="aff1"/>
                <w:rFonts w:hint="eastAsia"/>
                <w:noProof/>
              </w:rPr>
              <w:t>同步固件升级任务响应</w:t>
            </w:r>
            <w:r w:rsidR="004A59E2">
              <w:rPr>
                <w:noProof/>
                <w:webHidden/>
              </w:rPr>
              <w:tab/>
            </w:r>
            <w:r>
              <w:rPr>
                <w:noProof/>
                <w:webHidden/>
              </w:rPr>
              <w:fldChar w:fldCharType="begin"/>
            </w:r>
            <w:r w:rsidR="004A59E2">
              <w:rPr>
                <w:noProof/>
                <w:webHidden/>
              </w:rPr>
              <w:instrText xml:space="preserve"> PAGEREF _Toc448149269 \h </w:instrText>
            </w:r>
            <w:r>
              <w:rPr>
                <w:noProof/>
                <w:webHidden/>
              </w:rPr>
            </w:r>
            <w:r>
              <w:rPr>
                <w:noProof/>
                <w:webHidden/>
              </w:rPr>
              <w:fldChar w:fldCharType="separate"/>
            </w:r>
            <w:r w:rsidR="004A59E2">
              <w:rPr>
                <w:noProof/>
                <w:webHidden/>
              </w:rPr>
              <w:t>81</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70" w:history="1">
            <w:r w:rsidR="004A59E2" w:rsidRPr="00203174">
              <w:rPr>
                <w:rStyle w:val="aff1"/>
                <w:noProof/>
              </w:rPr>
              <w:t>6.2.</w:t>
            </w:r>
            <w:r w:rsidR="004A59E2">
              <w:rPr>
                <w:rFonts w:asciiTheme="minorHAnsi" w:eastAsiaTheme="minorEastAsia" w:hAnsiTheme="minorHAnsi" w:cstheme="minorBidi"/>
                <w:noProof/>
                <w:szCs w:val="22"/>
              </w:rPr>
              <w:tab/>
            </w:r>
            <w:r w:rsidR="004A59E2" w:rsidRPr="00203174">
              <w:rPr>
                <w:rStyle w:val="aff1"/>
                <w:rFonts w:hint="eastAsia"/>
                <w:noProof/>
              </w:rPr>
              <w:t>删除固件升级任务接口定义</w:t>
            </w:r>
            <w:r w:rsidR="004A59E2">
              <w:rPr>
                <w:noProof/>
                <w:webHidden/>
              </w:rPr>
              <w:tab/>
            </w:r>
            <w:r>
              <w:rPr>
                <w:noProof/>
                <w:webHidden/>
              </w:rPr>
              <w:fldChar w:fldCharType="begin"/>
            </w:r>
            <w:r w:rsidR="004A59E2">
              <w:rPr>
                <w:noProof/>
                <w:webHidden/>
              </w:rPr>
              <w:instrText xml:space="preserve"> PAGEREF _Toc448149270 \h </w:instrText>
            </w:r>
            <w:r>
              <w:rPr>
                <w:noProof/>
                <w:webHidden/>
              </w:rPr>
            </w:r>
            <w:r>
              <w:rPr>
                <w:noProof/>
                <w:webHidden/>
              </w:rPr>
              <w:fldChar w:fldCharType="separate"/>
            </w:r>
            <w:r w:rsidR="004A59E2">
              <w:rPr>
                <w:noProof/>
                <w:webHidden/>
              </w:rPr>
              <w:t>82</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71" w:history="1">
            <w:r w:rsidR="004A59E2" w:rsidRPr="00203174">
              <w:rPr>
                <w:rStyle w:val="aff1"/>
                <w:noProof/>
              </w:rPr>
              <w:t>6.2.1.</w:t>
            </w:r>
            <w:r w:rsidR="004A59E2">
              <w:rPr>
                <w:rFonts w:asciiTheme="minorHAnsi" w:eastAsiaTheme="minorEastAsia" w:hAnsiTheme="minorHAnsi" w:cstheme="minorBidi"/>
                <w:noProof/>
                <w:szCs w:val="22"/>
              </w:rPr>
              <w:tab/>
            </w:r>
            <w:r w:rsidR="004A59E2" w:rsidRPr="00203174">
              <w:rPr>
                <w:rStyle w:val="aff1"/>
                <w:rFonts w:hint="eastAsia"/>
                <w:noProof/>
              </w:rPr>
              <w:t>接口说明</w:t>
            </w:r>
            <w:r w:rsidR="004A59E2">
              <w:rPr>
                <w:noProof/>
                <w:webHidden/>
              </w:rPr>
              <w:tab/>
            </w:r>
            <w:r>
              <w:rPr>
                <w:noProof/>
                <w:webHidden/>
              </w:rPr>
              <w:fldChar w:fldCharType="begin"/>
            </w:r>
            <w:r w:rsidR="004A59E2">
              <w:rPr>
                <w:noProof/>
                <w:webHidden/>
              </w:rPr>
              <w:instrText xml:space="preserve"> PAGEREF _Toc448149271 \h </w:instrText>
            </w:r>
            <w:r>
              <w:rPr>
                <w:noProof/>
                <w:webHidden/>
              </w:rPr>
            </w:r>
            <w:r>
              <w:rPr>
                <w:noProof/>
                <w:webHidden/>
              </w:rPr>
              <w:fldChar w:fldCharType="separate"/>
            </w:r>
            <w:r w:rsidR="004A59E2">
              <w:rPr>
                <w:noProof/>
                <w:webHidden/>
              </w:rPr>
              <w:t>82</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72" w:history="1">
            <w:r w:rsidR="004A59E2" w:rsidRPr="00203174">
              <w:rPr>
                <w:rStyle w:val="aff1"/>
                <w:noProof/>
              </w:rPr>
              <w:t>6.2.2.</w:t>
            </w:r>
            <w:r w:rsidR="004A59E2">
              <w:rPr>
                <w:rFonts w:asciiTheme="minorHAnsi" w:eastAsiaTheme="minorEastAsia" w:hAnsiTheme="minorHAnsi" w:cstheme="minorBidi"/>
                <w:noProof/>
                <w:szCs w:val="22"/>
              </w:rPr>
              <w:tab/>
            </w:r>
            <w:r w:rsidR="004A59E2" w:rsidRPr="00203174">
              <w:rPr>
                <w:rStyle w:val="aff1"/>
                <w:rFonts w:hint="eastAsia"/>
                <w:noProof/>
              </w:rPr>
              <w:t>接口类型</w:t>
            </w:r>
            <w:r w:rsidR="004A59E2">
              <w:rPr>
                <w:noProof/>
                <w:webHidden/>
              </w:rPr>
              <w:tab/>
            </w:r>
            <w:r>
              <w:rPr>
                <w:noProof/>
                <w:webHidden/>
              </w:rPr>
              <w:fldChar w:fldCharType="begin"/>
            </w:r>
            <w:r w:rsidR="004A59E2">
              <w:rPr>
                <w:noProof/>
                <w:webHidden/>
              </w:rPr>
              <w:instrText xml:space="preserve"> PAGEREF _Toc448149272 \h </w:instrText>
            </w:r>
            <w:r>
              <w:rPr>
                <w:noProof/>
                <w:webHidden/>
              </w:rPr>
            </w:r>
            <w:r>
              <w:rPr>
                <w:noProof/>
                <w:webHidden/>
              </w:rPr>
              <w:fldChar w:fldCharType="separate"/>
            </w:r>
            <w:r w:rsidR="004A59E2">
              <w:rPr>
                <w:noProof/>
                <w:webHidden/>
              </w:rPr>
              <w:t>82</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73" w:history="1">
            <w:r w:rsidR="004A59E2" w:rsidRPr="00203174">
              <w:rPr>
                <w:rStyle w:val="aff1"/>
                <w:noProof/>
              </w:rPr>
              <w:t>6.2.3.</w:t>
            </w:r>
            <w:r w:rsidR="004A59E2">
              <w:rPr>
                <w:rFonts w:asciiTheme="minorHAnsi" w:eastAsiaTheme="minorEastAsia" w:hAnsiTheme="minorHAnsi" w:cstheme="minorBidi"/>
                <w:noProof/>
                <w:szCs w:val="22"/>
              </w:rPr>
              <w:tab/>
            </w:r>
            <w:r w:rsidR="004A59E2" w:rsidRPr="00203174">
              <w:rPr>
                <w:rStyle w:val="aff1"/>
                <w:rFonts w:hint="eastAsia"/>
                <w:noProof/>
              </w:rPr>
              <w:t>删除固件升级任务请求</w:t>
            </w:r>
            <w:r w:rsidR="004A59E2">
              <w:rPr>
                <w:noProof/>
                <w:webHidden/>
              </w:rPr>
              <w:tab/>
            </w:r>
            <w:r>
              <w:rPr>
                <w:noProof/>
                <w:webHidden/>
              </w:rPr>
              <w:fldChar w:fldCharType="begin"/>
            </w:r>
            <w:r w:rsidR="004A59E2">
              <w:rPr>
                <w:noProof/>
                <w:webHidden/>
              </w:rPr>
              <w:instrText xml:space="preserve"> PAGEREF _Toc448149273 \h </w:instrText>
            </w:r>
            <w:r>
              <w:rPr>
                <w:noProof/>
                <w:webHidden/>
              </w:rPr>
            </w:r>
            <w:r>
              <w:rPr>
                <w:noProof/>
                <w:webHidden/>
              </w:rPr>
              <w:fldChar w:fldCharType="separate"/>
            </w:r>
            <w:r w:rsidR="004A59E2">
              <w:rPr>
                <w:noProof/>
                <w:webHidden/>
              </w:rPr>
              <w:t>82</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74" w:history="1">
            <w:r w:rsidR="004A59E2" w:rsidRPr="00203174">
              <w:rPr>
                <w:rStyle w:val="aff1"/>
                <w:noProof/>
              </w:rPr>
              <w:t>6.2.4.</w:t>
            </w:r>
            <w:r w:rsidR="004A59E2">
              <w:rPr>
                <w:rFonts w:asciiTheme="minorHAnsi" w:eastAsiaTheme="minorEastAsia" w:hAnsiTheme="minorHAnsi" w:cstheme="minorBidi"/>
                <w:noProof/>
                <w:szCs w:val="22"/>
              </w:rPr>
              <w:tab/>
            </w:r>
            <w:r w:rsidR="004A59E2" w:rsidRPr="00203174">
              <w:rPr>
                <w:rStyle w:val="aff1"/>
                <w:rFonts w:hint="eastAsia"/>
                <w:noProof/>
              </w:rPr>
              <w:t>删除固件升级任务响应</w:t>
            </w:r>
            <w:r w:rsidR="004A59E2">
              <w:rPr>
                <w:noProof/>
                <w:webHidden/>
              </w:rPr>
              <w:tab/>
            </w:r>
            <w:r>
              <w:rPr>
                <w:noProof/>
                <w:webHidden/>
              </w:rPr>
              <w:fldChar w:fldCharType="begin"/>
            </w:r>
            <w:r w:rsidR="004A59E2">
              <w:rPr>
                <w:noProof/>
                <w:webHidden/>
              </w:rPr>
              <w:instrText xml:space="preserve"> PAGEREF _Toc448149274 \h </w:instrText>
            </w:r>
            <w:r>
              <w:rPr>
                <w:noProof/>
                <w:webHidden/>
              </w:rPr>
            </w:r>
            <w:r>
              <w:rPr>
                <w:noProof/>
                <w:webHidden/>
              </w:rPr>
              <w:fldChar w:fldCharType="separate"/>
            </w:r>
            <w:r w:rsidR="004A59E2">
              <w:rPr>
                <w:noProof/>
                <w:webHidden/>
              </w:rPr>
              <w:t>83</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75" w:history="1">
            <w:r w:rsidR="004A59E2" w:rsidRPr="00203174">
              <w:rPr>
                <w:rStyle w:val="aff1"/>
                <w:noProof/>
              </w:rPr>
              <w:t>6.3.</w:t>
            </w:r>
            <w:r w:rsidR="004A59E2">
              <w:rPr>
                <w:rFonts w:asciiTheme="minorHAnsi" w:eastAsiaTheme="minorEastAsia" w:hAnsiTheme="minorHAnsi" w:cstheme="minorBidi"/>
                <w:noProof/>
                <w:szCs w:val="22"/>
              </w:rPr>
              <w:tab/>
            </w:r>
            <w:r w:rsidR="004A59E2" w:rsidRPr="00203174">
              <w:rPr>
                <w:rStyle w:val="aff1"/>
                <w:rFonts w:hint="eastAsia"/>
                <w:noProof/>
              </w:rPr>
              <w:t>查询网关升级状态接口定义</w:t>
            </w:r>
            <w:r w:rsidR="004A59E2">
              <w:rPr>
                <w:noProof/>
                <w:webHidden/>
              </w:rPr>
              <w:tab/>
            </w:r>
            <w:r>
              <w:rPr>
                <w:noProof/>
                <w:webHidden/>
              </w:rPr>
              <w:fldChar w:fldCharType="begin"/>
            </w:r>
            <w:r w:rsidR="004A59E2">
              <w:rPr>
                <w:noProof/>
                <w:webHidden/>
              </w:rPr>
              <w:instrText xml:space="preserve"> PAGEREF _Toc448149275 \h </w:instrText>
            </w:r>
            <w:r>
              <w:rPr>
                <w:noProof/>
                <w:webHidden/>
              </w:rPr>
            </w:r>
            <w:r>
              <w:rPr>
                <w:noProof/>
                <w:webHidden/>
              </w:rPr>
              <w:fldChar w:fldCharType="separate"/>
            </w:r>
            <w:r w:rsidR="004A59E2">
              <w:rPr>
                <w:noProof/>
                <w:webHidden/>
              </w:rPr>
              <w:t>83</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76" w:history="1">
            <w:r w:rsidR="004A59E2" w:rsidRPr="00203174">
              <w:rPr>
                <w:rStyle w:val="aff1"/>
                <w:noProof/>
              </w:rPr>
              <w:t>6.3.1.</w:t>
            </w:r>
            <w:r w:rsidR="004A59E2">
              <w:rPr>
                <w:rFonts w:asciiTheme="minorHAnsi" w:eastAsiaTheme="minorEastAsia" w:hAnsiTheme="minorHAnsi" w:cstheme="minorBidi"/>
                <w:noProof/>
                <w:szCs w:val="22"/>
              </w:rPr>
              <w:tab/>
            </w:r>
            <w:r w:rsidR="004A59E2" w:rsidRPr="00203174">
              <w:rPr>
                <w:rStyle w:val="aff1"/>
                <w:rFonts w:hint="eastAsia"/>
                <w:noProof/>
              </w:rPr>
              <w:t>接口说明</w:t>
            </w:r>
            <w:r w:rsidR="004A59E2">
              <w:rPr>
                <w:noProof/>
                <w:webHidden/>
              </w:rPr>
              <w:tab/>
            </w:r>
            <w:r>
              <w:rPr>
                <w:noProof/>
                <w:webHidden/>
              </w:rPr>
              <w:fldChar w:fldCharType="begin"/>
            </w:r>
            <w:r w:rsidR="004A59E2">
              <w:rPr>
                <w:noProof/>
                <w:webHidden/>
              </w:rPr>
              <w:instrText xml:space="preserve"> PAGEREF _Toc448149276 \h </w:instrText>
            </w:r>
            <w:r>
              <w:rPr>
                <w:noProof/>
                <w:webHidden/>
              </w:rPr>
            </w:r>
            <w:r>
              <w:rPr>
                <w:noProof/>
                <w:webHidden/>
              </w:rPr>
              <w:fldChar w:fldCharType="separate"/>
            </w:r>
            <w:r w:rsidR="004A59E2">
              <w:rPr>
                <w:noProof/>
                <w:webHidden/>
              </w:rPr>
              <w:t>83</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77" w:history="1">
            <w:r w:rsidR="004A59E2" w:rsidRPr="00203174">
              <w:rPr>
                <w:rStyle w:val="aff1"/>
                <w:noProof/>
              </w:rPr>
              <w:t>6.3.2.</w:t>
            </w:r>
            <w:r w:rsidR="004A59E2">
              <w:rPr>
                <w:rFonts w:asciiTheme="minorHAnsi" w:eastAsiaTheme="minorEastAsia" w:hAnsiTheme="minorHAnsi" w:cstheme="minorBidi"/>
                <w:noProof/>
                <w:szCs w:val="22"/>
              </w:rPr>
              <w:tab/>
            </w:r>
            <w:r w:rsidR="004A59E2" w:rsidRPr="00203174">
              <w:rPr>
                <w:rStyle w:val="aff1"/>
                <w:rFonts w:hint="eastAsia"/>
                <w:noProof/>
              </w:rPr>
              <w:t>接口类型</w:t>
            </w:r>
            <w:r w:rsidR="004A59E2">
              <w:rPr>
                <w:noProof/>
                <w:webHidden/>
              </w:rPr>
              <w:tab/>
            </w:r>
            <w:r>
              <w:rPr>
                <w:noProof/>
                <w:webHidden/>
              </w:rPr>
              <w:fldChar w:fldCharType="begin"/>
            </w:r>
            <w:r w:rsidR="004A59E2">
              <w:rPr>
                <w:noProof/>
                <w:webHidden/>
              </w:rPr>
              <w:instrText xml:space="preserve"> PAGEREF _Toc448149277 \h </w:instrText>
            </w:r>
            <w:r>
              <w:rPr>
                <w:noProof/>
                <w:webHidden/>
              </w:rPr>
            </w:r>
            <w:r>
              <w:rPr>
                <w:noProof/>
                <w:webHidden/>
              </w:rPr>
              <w:fldChar w:fldCharType="separate"/>
            </w:r>
            <w:r w:rsidR="004A59E2">
              <w:rPr>
                <w:noProof/>
                <w:webHidden/>
              </w:rPr>
              <w:t>83</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78" w:history="1">
            <w:r w:rsidR="004A59E2" w:rsidRPr="00203174">
              <w:rPr>
                <w:rStyle w:val="aff1"/>
                <w:noProof/>
              </w:rPr>
              <w:t>6.3.3.</w:t>
            </w:r>
            <w:r w:rsidR="004A59E2">
              <w:rPr>
                <w:rFonts w:asciiTheme="minorHAnsi" w:eastAsiaTheme="minorEastAsia" w:hAnsiTheme="minorHAnsi" w:cstheme="minorBidi"/>
                <w:noProof/>
                <w:szCs w:val="22"/>
              </w:rPr>
              <w:tab/>
            </w:r>
            <w:r w:rsidR="004A59E2" w:rsidRPr="00203174">
              <w:rPr>
                <w:rStyle w:val="aff1"/>
                <w:rFonts w:hint="eastAsia"/>
                <w:noProof/>
              </w:rPr>
              <w:t>查询网关升级状态请求</w:t>
            </w:r>
            <w:r w:rsidR="004A59E2">
              <w:rPr>
                <w:noProof/>
                <w:webHidden/>
              </w:rPr>
              <w:tab/>
            </w:r>
            <w:r>
              <w:rPr>
                <w:noProof/>
                <w:webHidden/>
              </w:rPr>
              <w:fldChar w:fldCharType="begin"/>
            </w:r>
            <w:r w:rsidR="004A59E2">
              <w:rPr>
                <w:noProof/>
                <w:webHidden/>
              </w:rPr>
              <w:instrText xml:space="preserve"> PAGEREF _Toc448149278 \h </w:instrText>
            </w:r>
            <w:r>
              <w:rPr>
                <w:noProof/>
                <w:webHidden/>
              </w:rPr>
            </w:r>
            <w:r>
              <w:rPr>
                <w:noProof/>
                <w:webHidden/>
              </w:rPr>
              <w:fldChar w:fldCharType="separate"/>
            </w:r>
            <w:r w:rsidR="004A59E2">
              <w:rPr>
                <w:noProof/>
                <w:webHidden/>
              </w:rPr>
              <w:t>83</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79" w:history="1">
            <w:r w:rsidR="004A59E2" w:rsidRPr="00203174">
              <w:rPr>
                <w:rStyle w:val="aff1"/>
                <w:noProof/>
              </w:rPr>
              <w:t>6.3.4.</w:t>
            </w:r>
            <w:r w:rsidR="004A59E2">
              <w:rPr>
                <w:rFonts w:asciiTheme="minorHAnsi" w:eastAsiaTheme="minorEastAsia" w:hAnsiTheme="minorHAnsi" w:cstheme="minorBidi"/>
                <w:noProof/>
                <w:szCs w:val="22"/>
              </w:rPr>
              <w:tab/>
            </w:r>
            <w:r w:rsidR="004A59E2" w:rsidRPr="00203174">
              <w:rPr>
                <w:rStyle w:val="aff1"/>
                <w:rFonts w:hint="eastAsia"/>
                <w:noProof/>
              </w:rPr>
              <w:t>查询网关升级状态响应</w:t>
            </w:r>
            <w:r w:rsidR="004A59E2">
              <w:rPr>
                <w:noProof/>
                <w:webHidden/>
              </w:rPr>
              <w:tab/>
            </w:r>
            <w:r>
              <w:rPr>
                <w:noProof/>
                <w:webHidden/>
              </w:rPr>
              <w:fldChar w:fldCharType="begin"/>
            </w:r>
            <w:r w:rsidR="004A59E2">
              <w:rPr>
                <w:noProof/>
                <w:webHidden/>
              </w:rPr>
              <w:instrText xml:space="preserve"> PAGEREF _Toc448149279 \h </w:instrText>
            </w:r>
            <w:r>
              <w:rPr>
                <w:noProof/>
                <w:webHidden/>
              </w:rPr>
            </w:r>
            <w:r>
              <w:rPr>
                <w:noProof/>
                <w:webHidden/>
              </w:rPr>
              <w:fldChar w:fldCharType="separate"/>
            </w:r>
            <w:r w:rsidR="004A59E2">
              <w:rPr>
                <w:noProof/>
                <w:webHidden/>
              </w:rPr>
              <w:t>84</w:t>
            </w:r>
            <w:r>
              <w:rPr>
                <w:noProof/>
                <w:webHidden/>
              </w:rPr>
              <w:fldChar w:fldCharType="end"/>
            </w:r>
          </w:hyperlink>
        </w:p>
        <w:p w:rsidR="004A59E2" w:rsidRDefault="00B271CA">
          <w:pPr>
            <w:pStyle w:val="19"/>
            <w:tabs>
              <w:tab w:val="left" w:pos="420"/>
              <w:tab w:val="right" w:leader="dot" w:pos="8296"/>
            </w:tabs>
            <w:rPr>
              <w:rFonts w:asciiTheme="minorHAnsi" w:eastAsiaTheme="minorEastAsia" w:hAnsiTheme="minorHAnsi" w:cstheme="minorBidi"/>
              <w:noProof/>
              <w:szCs w:val="22"/>
            </w:rPr>
          </w:pPr>
          <w:hyperlink w:anchor="_Toc448149280" w:history="1">
            <w:r w:rsidR="004A59E2" w:rsidRPr="00203174">
              <w:rPr>
                <w:rStyle w:val="aff1"/>
                <w:noProof/>
              </w:rPr>
              <w:t>7.</w:t>
            </w:r>
            <w:r w:rsidR="004A59E2">
              <w:rPr>
                <w:rFonts w:asciiTheme="minorHAnsi" w:eastAsiaTheme="minorEastAsia" w:hAnsiTheme="minorHAnsi" w:cstheme="minorBidi"/>
                <w:noProof/>
                <w:szCs w:val="22"/>
              </w:rPr>
              <w:tab/>
            </w:r>
            <w:r w:rsidR="004A59E2" w:rsidRPr="00203174">
              <w:rPr>
                <w:rStyle w:val="aff1"/>
                <w:rFonts w:hint="eastAsia"/>
                <w:noProof/>
              </w:rPr>
              <w:t>网关上下线信息同步接口</w:t>
            </w:r>
            <w:r w:rsidR="004A59E2">
              <w:rPr>
                <w:noProof/>
                <w:webHidden/>
              </w:rPr>
              <w:tab/>
            </w:r>
            <w:r>
              <w:rPr>
                <w:noProof/>
                <w:webHidden/>
              </w:rPr>
              <w:fldChar w:fldCharType="begin"/>
            </w:r>
            <w:r w:rsidR="004A59E2">
              <w:rPr>
                <w:noProof/>
                <w:webHidden/>
              </w:rPr>
              <w:instrText xml:space="preserve"> PAGEREF _Toc448149280 \h </w:instrText>
            </w:r>
            <w:r>
              <w:rPr>
                <w:noProof/>
                <w:webHidden/>
              </w:rPr>
            </w:r>
            <w:r>
              <w:rPr>
                <w:noProof/>
                <w:webHidden/>
              </w:rPr>
              <w:fldChar w:fldCharType="separate"/>
            </w:r>
            <w:r w:rsidR="004A59E2">
              <w:rPr>
                <w:noProof/>
                <w:webHidden/>
              </w:rPr>
              <w:t>85</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81" w:history="1">
            <w:r w:rsidR="004A59E2" w:rsidRPr="00203174">
              <w:rPr>
                <w:rStyle w:val="aff1"/>
                <w:noProof/>
              </w:rPr>
              <w:t>7.1.</w:t>
            </w:r>
            <w:r w:rsidR="004A59E2">
              <w:rPr>
                <w:rFonts w:asciiTheme="minorHAnsi" w:eastAsiaTheme="minorEastAsia" w:hAnsiTheme="minorHAnsi" w:cstheme="minorBidi"/>
                <w:noProof/>
                <w:szCs w:val="22"/>
              </w:rPr>
              <w:tab/>
            </w:r>
            <w:r w:rsidR="004A59E2" w:rsidRPr="00203174">
              <w:rPr>
                <w:rStyle w:val="aff1"/>
                <w:rFonts w:hint="eastAsia"/>
                <w:noProof/>
              </w:rPr>
              <w:t>网关基本信息自动导入接口</w:t>
            </w:r>
            <w:r w:rsidR="004A59E2">
              <w:rPr>
                <w:noProof/>
                <w:webHidden/>
              </w:rPr>
              <w:tab/>
            </w:r>
            <w:r>
              <w:rPr>
                <w:noProof/>
                <w:webHidden/>
              </w:rPr>
              <w:fldChar w:fldCharType="begin"/>
            </w:r>
            <w:r w:rsidR="004A59E2">
              <w:rPr>
                <w:noProof/>
                <w:webHidden/>
              </w:rPr>
              <w:instrText xml:space="preserve"> PAGEREF _Toc448149281 \h </w:instrText>
            </w:r>
            <w:r>
              <w:rPr>
                <w:noProof/>
                <w:webHidden/>
              </w:rPr>
            </w:r>
            <w:r>
              <w:rPr>
                <w:noProof/>
                <w:webHidden/>
              </w:rPr>
              <w:fldChar w:fldCharType="separate"/>
            </w:r>
            <w:r w:rsidR="004A59E2">
              <w:rPr>
                <w:noProof/>
                <w:webHidden/>
              </w:rPr>
              <w:t>85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82" w:history="1">
            <w:r w:rsidR="004A59E2" w:rsidRPr="00203174">
              <w:rPr>
                <w:rStyle w:val="aff1"/>
                <w:noProof/>
              </w:rPr>
              <w:t>7.1.1.</w:t>
            </w:r>
            <w:r w:rsidR="004A59E2">
              <w:rPr>
                <w:rFonts w:asciiTheme="minorHAnsi" w:eastAsiaTheme="minorEastAsia" w:hAnsiTheme="minorHAnsi" w:cstheme="minorBidi"/>
                <w:noProof/>
                <w:szCs w:val="22"/>
              </w:rPr>
              <w:tab/>
            </w:r>
            <w:r w:rsidR="004A59E2" w:rsidRPr="00203174">
              <w:rPr>
                <w:rStyle w:val="aff1"/>
                <w:rFonts w:hint="eastAsia"/>
                <w:noProof/>
              </w:rPr>
              <w:t>接口类型说明</w:t>
            </w:r>
            <w:r w:rsidR="004A59E2">
              <w:rPr>
                <w:noProof/>
                <w:webHidden/>
              </w:rPr>
              <w:tab/>
            </w:r>
            <w:r>
              <w:rPr>
                <w:noProof/>
                <w:webHidden/>
              </w:rPr>
              <w:fldChar w:fldCharType="begin"/>
            </w:r>
            <w:r w:rsidR="004A59E2">
              <w:rPr>
                <w:noProof/>
                <w:webHidden/>
              </w:rPr>
              <w:instrText xml:space="preserve"> PAGEREF _Toc448149282 \h </w:instrText>
            </w:r>
            <w:r>
              <w:rPr>
                <w:noProof/>
                <w:webHidden/>
              </w:rPr>
            </w:r>
            <w:r>
              <w:rPr>
                <w:noProof/>
                <w:webHidden/>
              </w:rPr>
              <w:fldChar w:fldCharType="separate"/>
            </w:r>
            <w:r w:rsidR="004A59E2">
              <w:rPr>
                <w:noProof/>
                <w:webHidden/>
              </w:rPr>
              <w:t>85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83" w:history="1">
            <w:r w:rsidR="004A59E2" w:rsidRPr="00203174">
              <w:rPr>
                <w:rStyle w:val="aff1"/>
                <w:noProof/>
              </w:rPr>
              <w:t>7.1.2.</w:t>
            </w:r>
            <w:r w:rsidR="004A59E2">
              <w:rPr>
                <w:rFonts w:asciiTheme="minorHAnsi" w:eastAsiaTheme="minorEastAsia" w:hAnsiTheme="minorHAnsi" w:cstheme="minorBidi"/>
                <w:noProof/>
                <w:szCs w:val="22"/>
              </w:rPr>
              <w:tab/>
            </w:r>
            <w:r w:rsidR="004A59E2" w:rsidRPr="00203174">
              <w:rPr>
                <w:rStyle w:val="aff1"/>
                <w:rFonts w:hint="eastAsia"/>
                <w:noProof/>
              </w:rPr>
              <w:t>接口类型</w:t>
            </w:r>
            <w:r w:rsidR="004A59E2">
              <w:rPr>
                <w:noProof/>
                <w:webHidden/>
              </w:rPr>
              <w:tab/>
            </w:r>
            <w:r>
              <w:rPr>
                <w:noProof/>
                <w:webHidden/>
              </w:rPr>
              <w:fldChar w:fldCharType="begin"/>
            </w:r>
            <w:r w:rsidR="004A59E2">
              <w:rPr>
                <w:noProof/>
                <w:webHidden/>
              </w:rPr>
              <w:instrText xml:space="preserve"> PAGEREF _Toc448149283 \h </w:instrText>
            </w:r>
            <w:r>
              <w:rPr>
                <w:noProof/>
                <w:webHidden/>
              </w:rPr>
            </w:r>
            <w:r>
              <w:rPr>
                <w:noProof/>
                <w:webHidden/>
              </w:rPr>
              <w:fldChar w:fldCharType="separate"/>
            </w:r>
            <w:r w:rsidR="004A59E2">
              <w:rPr>
                <w:noProof/>
                <w:webHidden/>
              </w:rPr>
              <w:t>86</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84" w:history="1">
            <w:r w:rsidR="004A59E2" w:rsidRPr="00203174">
              <w:rPr>
                <w:rStyle w:val="aff1"/>
                <w:noProof/>
              </w:rPr>
              <w:t>7.1.3.</w:t>
            </w:r>
            <w:r w:rsidR="004A59E2">
              <w:rPr>
                <w:rFonts w:asciiTheme="minorHAnsi" w:eastAsiaTheme="minorEastAsia" w:hAnsiTheme="minorHAnsi" w:cstheme="minorBidi"/>
                <w:noProof/>
                <w:szCs w:val="22"/>
              </w:rPr>
              <w:tab/>
            </w:r>
            <w:r w:rsidR="004A59E2" w:rsidRPr="00203174">
              <w:rPr>
                <w:rStyle w:val="aff1"/>
                <w:rFonts w:hint="eastAsia"/>
                <w:noProof/>
              </w:rPr>
              <w:t>请求报文定义</w:t>
            </w:r>
            <w:r w:rsidR="004A59E2">
              <w:rPr>
                <w:noProof/>
                <w:webHidden/>
              </w:rPr>
              <w:tab/>
            </w:r>
            <w:r>
              <w:rPr>
                <w:noProof/>
                <w:webHidden/>
              </w:rPr>
              <w:fldChar w:fldCharType="begin"/>
            </w:r>
            <w:r w:rsidR="004A59E2">
              <w:rPr>
                <w:noProof/>
                <w:webHidden/>
              </w:rPr>
              <w:instrText xml:space="preserve"> PAGEREF _Toc448149284 \h </w:instrText>
            </w:r>
            <w:r>
              <w:rPr>
                <w:noProof/>
                <w:webHidden/>
              </w:rPr>
            </w:r>
            <w:r>
              <w:rPr>
                <w:noProof/>
                <w:webHidden/>
              </w:rPr>
              <w:fldChar w:fldCharType="separate"/>
            </w:r>
            <w:r w:rsidR="004A59E2">
              <w:rPr>
                <w:noProof/>
                <w:webHidden/>
              </w:rPr>
              <w:t>86</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85" w:history="1">
            <w:r w:rsidR="004A59E2" w:rsidRPr="00203174">
              <w:rPr>
                <w:rStyle w:val="aff1"/>
                <w:noProof/>
              </w:rPr>
              <w:t>7.1.4.</w:t>
            </w:r>
            <w:r w:rsidR="004A59E2">
              <w:rPr>
                <w:rFonts w:asciiTheme="minorHAnsi" w:eastAsiaTheme="minorEastAsia" w:hAnsiTheme="minorHAnsi" w:cstheme="minorBidi"/>
                <w:noProof/>
                <w:szCs w:val="22"/>
              </w:rPr>
              <w:tab/>
            </w:r>
            <w:r w:rsidR="004A59E2" w:rsidRPr="00203174">
              <w:rPr>
                <w:rStyle w:val="aff1"/>
                <w:rFonts w:hint="eastAsia"/>
                <w:noProof/>
              </w:rPr>
              <w:t>响应报文定义</w:t>
            </w:r>
            <w:r w:rsidR="004A59E2">
              <w:rPr>
                <w:noProof/>
                <w:webHidden/>
              </w:rPr>
              <w:tab/>
            </w:r>
            <w:r>
              <w:rPr>
                <w:noProof/>
                <w:webHidden/>
              </w:rPr>
              <w:fldChar w:fldCharType="begin"/>
            </w:r>
            <w:r w:rsidR="004A59E2">
              <w:rPr>
                <w:noProof/>
                <w:webHidden/>
              </w:rPr>
              <w:instrText xml:space="preserve"> PAGEREF _Toc448149285 \h </w:instrText>
            </w:r>
            <w:r>
              <w:rPr>
                <w:noProof/>
                <w:webHidden/>
              </w:rPr>
            </w:r>
            <w:r>
              <w:rPr>
                <w:noProof/>
                <w:webHidden/>
              </w:rPr>
              <w:fldChar w:fldCharType="separate"/>
            </w:r>
            <w:r w:rsidR="004A59E2">
              <w:rPr>
                <w:noProof/>
                <w:webHidden/>
              </w:rPr>
              <w:t>86</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86" w:history="1">
            <w:r w:rsidR="004A59E2" w:rsidRPr="00203174">
              <w:rPr>
                <w:rStyle w:val="aff1"/>
                <w:noProof/>
              </w:rPr>
              <w:t>7.2.</w:t>
            </w:r>
            <w:r w:rsidR="004A59E2">
              <w:rPr>
                <w:rFonts w:asciiTheme="minorHAnsi" w:eastAsiaTheme="minorEastAsia" w:hAnsiTheme="minorHAnsi" w:cstheme="minorBidi"/>
                <w:noProof/>
                <w:szCs w:val="22"/>
              </w:rPr>
              <w:tab/>
            </w:r>
            <w:r w:rsidR="004A59E2" w:rsidRPr="00203174">
              <w:rPr>
                <w:rStyle w:val="aff1"/>
                <w:rFonts w:hint="eastAsia"/>
                <w:noProof/>
              </w:rPr>
              <w:t>网关设备上下线同步接口</w:t>
            </w:r>
            <w:r w:rsidR="004A59E2">
              <w:rPr>
                <w:noProof/>
                <w:webHidden/>
              </w:rPr>
              <w:tab/>
            </w:r>
            <w:r>
              <w:rPr>
                <w:noProof/>
                <w:webHidden/>
              </w:rPr>
              <w:fldChar w:fldCharType="begin"/>
            </w:r>
            <w:r w:rsidR="004A59E2">
              <w:rPr>
                <w:noProof/>
                <w:webHidden/>
              </w:rPr>
              <w:instrText xml:space="preserve"> PAGEREF _Toc448149286 \h </w:instrText>
            </w:r>
            <w:r>
              <w:rPr>
                <w:noProof/>
                <w:webHidden/>
              </w:rPr>
            </w:r>
            <w:r>
              <w:rPr>
                <w:noProof/>
                <w:webHidden/>
              </w:rPr>
              <w:fldChar w:fldCharType="separate"/>
            </w:r>
            <w:r w:rsidR="004A59E2">
              <w:rPr>
                <w:noProof/>
                <w:webHidden/>
              </w:rPr>
              <w:t>87</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87" w:history="1">
            <w:r w:rsidR="004A59E2" w:rsidRPr="00203174">
              <w:rPr>
                <w:rStyle w:val="aff1"/>
                <w:noProof/>
              </w:rPr>
              <w:t>7.2.1.</w:t>
            </w:r>
            <w:r w:rsidR="004A59E2">
              <w:rPr>
                <w:rFonts w:asciiTheme="minorHAnsi" w:eastAsiaTheme="minorEastAsia" w:hAnsiTheme="minorHAnsi" w:cstheme="minorBidi"/>
                <w:noProof/>
                <w:szCs w:val="22"/>
              </w:rPr>
              <w:tab/>
            </w:r>
            <w:r w:rsidR="004A59E2" w:rsidRPr="00203174">
              <w:rPr>
                <w:rStyle w:val="aff1"/>
                <w:rFonts w:hint="eastAsia"/>
                <w:noProof/>
              </w:rPr>
              <w:t>接口类型说明</w:t>
            </w:r>
            <w:r w:rsidR="004A59E2">
              <w:rPr>
                <w:noProof/>
                <w:webHidden/>
              </w:rPr>
              <w:tab/>
            </w:r>
            <w:r>
              <w:rPr>
                <w:noProof/>
                <w:webHidden/>
              </w:rPr>
              <w:fldChar w:fldCharType="begin"/>
            </w:r>
            <w:r w:rsidR="004A59E2">
              <w:rPr>
                <w:noProof/>
                <w:webHidden/>
              </w:rPr>
              <w:instrText xml:space="preserve"> PAGEREF _Toc448149287 \h </w:instrText>
            </w:r>
            <w:r>
              <w:rPr>
                <w:noProof/>
                <w:webHidden/>
              </w:rPr>
            </w:r>
            <w:r>
              <w:rPr>
                <w:noProof/>
                <w:webHidden/>
              </w:rPr>
              <w:fldChar w:fldCharType="separate"/>
            </w:r>
            <w:r w:rsidR="004A59E2">
              <w:rPr>
                <w:noProof/>
                <w:webHidden/>
              </w:rPr>
              <w:t>87</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88" w:history="1">
            <w:r w:rsidR="004A59E2" w:rsidRPr="00203174">
              <w:rPr>
                <w:rStyle w:val="aff1"/>
                <w:noProof/>
              </w:rPr>
              <w:t>7.2.2.</w:t>
            </w:r>
            <w:r w:rsidR="004A59E2">
              <w:rPr>
                <w:rFonts w:asciiTheme="minorHAnsi" w:eastAsiaTheme="minorEastAsia" w:hAnsiTheme="minorHAnsi" w:cstheme="minorBidi"/>
                <w:noProof/>
                <w:szCs w:val="22"/>
              </w:rPr>
              <w:tab/>
            </w:r>
            <w:r w:rsidR="004A59E2" w:rsidRPr="00203174">
              <w:rPr>
                <w:rStyle w:val="aff1"/>
                <w:rFonts w:hint="eastAsia"/>
                <w:noProof/>
              </w:rPr>
              <w:t>接口类型</w:t>
            </w:r>
            <w:r w:rsidR="004A59E2">
              <w:rPr>
                <w:noProof/>
                <w:webHidden/>
              </w:rPr>
              <w:tab/>
            </w:r>
            <w:r>
              <w:rPr>
                <w:noProof/>
                <w:webHidden/>
              </w:rPr>
              <w:fldChar w:fldCharType="begin"/>
            </w:r>
            <w:r w:rsidR="004A59E2">
              <w:rPr>
                <w:noProof/>
                <w:webHidden/>
              </w:rPr>
              <w:instrText xml:space="preserve"> PAGEREF _Toc448149288 \h </w:instrText>
            </w:r>
            <w:r>
              <w:rPr>
                <w:noProof/>
                <w:webHidden/>
              </w:rPr>
            </w:r>
            <w:r>
              <w:rPr>
                <w:noProof/>
                <w:webHidden/>
              </w:rPr>
              <w:fldChar w:fldCharType="separate"/>
            </w:r>
            <w:r w:rsidR="004A59E2">
              <w:rPr>
                <w:noProof/>
                <w:webHidden/>
              </w:rPr>
              <w:t>87</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89" w:history="1">
            <w:r w:rsidR="004A59E2" w:rsidRPr="00203174">
              <w:rPr>
                <w:rStyle w:val="aff1"/>
                <w:noProof/>
              </w:rPr>
              <w:t>7.2.3.</w:t>
            </w:r>
            <w:r w:rsidR="004A59E2">
              <w:rPr>
                <w:rFonts w:asciiTheme="minorHAnsi" w:eastAsiaTheme="minorEastAsia" w:hAnsiTheme="minorHAnsi" w:cstheme="minorBidi"/>
                <w:noProof/>
                <w:szCs w:val="22"/>
              </w:rPr>
              <w:tab/>
            </w:r>
            <w:r w:rsidR="004A59E2" w:rsidRPr="00203174">
              <w:rPr>
                <w:rStyle w:val="aff1"/>
                <w:rFonts w:hint="eastAsia"/>
                <w:noProof/>
              </w:rPr>
              <w:t>请求报文定义</w:t>
            </w:r>
            <w:r w:rsidR="004A59E2">
              <w:rPr>
                <w:noProof/>
                <w:webHidden/>
              </w:rPr>
              <w:tab/>
            </w:r>
            <w:r>
              <w:rPr>
                <w:noProof/>
                <w:webHidden/>
              </w:rPr>
              <w:fldChar w:fldCharType="begin"/>
            </w:r>
            <w:r w:rsidR="004A59E2">
              <w:rPr>
                <w:noProof/>
                <w:webHidden/>
              </w:rPr>
              <w:instrText xml:space="preserve"> PAGEREF _Toc448149289 \h </w:instrText>
            </w:r>
            <w:r>
              <w:rPr>
                <w:noProof/>
                <w:webHidden/>
              </w:rPr>
            </w:r>
            <w:r>
              <w:rPr>
                <w:noProof/>
                <w:webHidden/>
              </w:rPr>
              <w:fldChar w:fldCharType="separate"/>
            </w:r>
            <w:r w:rsidR="004A59E2">
              <w:rPr>
                <w:noProof/>
                <w:webHidden/>
              </w:rPr>
              <w:t>87</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90" w:history="1">
            <w:r w:rsidR="004A59E2" w:rsidRPr="00203174">
              <w:rPr>
                <w:rStyle w:val="aff1"/>
                <w:noProof/>
              </w:rPr>
              <w:t>7.2.4.</w:t>
            </w:r>
            <w:r w:rsidR="004A59E2">
              <w:rPr>
                <w:rFonts w:asciiTheme="minorHAnsi" w:eastAsiaTheme="minorEastAsia" w:hAnsiTheme="minorHAnsi" w:cstheme="minorBidi"/>
                <w:noProof/>
                <w:szCs w:val="22"/>
              </w:rPr>
              <w:tab/>
            </w:r>
            <w:r w:rsidR="004A59E2" w:rsidRPr="00203174">
              <w:rPr>
                <w:rStyle w:val="aff1"/>
                <w:rFonts w:hint="eastAsia"/>
                <w:noProof/>
              </w:rPr>
              <w:t>响应报文定义</w:t>
            </w:r>
            <w:r w:rsidR="004A59E2">
              <w:rPr>
                <w:noProof/>
                <w:webHidden/>
              </w:rPr>
              <w:tab/>
            </w:r>
            <w:r>
              <w:rPr>
                <w:noProof/>
                <w:webHidden/>
              </w:rPr>
              <w:fldChar w:fldCharType="begin"/>
            </w:r>
            <w:r w:rsidR="004A59E2">
              <w:rPr>
                <w:noProof/>
                <w:webHidden/>
              </w:rPr>
              <w:instrText xml:space="preserve"> PAGEREF _Toc448149290 \h </w:instrText>
            </w:r>
            <w:r>
              <w:rPr>
                <w:noProof/>
                <w:webHidden/>
              </w:rPr>
            </w:r>
            <w:r>
              <w:rPr>
                <w:noProof/>
                <w:webHidden/>
              </w:rPr>
              <w:fldChar w:fldCharType="separate"/>
            </w:r>
            <w:r w:rsidR="004A59E2">
              <w:rPr>
                <w:noProof/>
                <w:webHidden/>
              </w:rPr>
              <w:t>88</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91" w:history="1">
            <w:r w:rsidR="004A59E2" w:rsidRPr="00203174">
              <w:rPr>
                <w:rStyle w:val="aff1"/>
                <w:noProof/>
              </w:rPr>
              <w:t>7.3.</w:t>
            </w:r>
            <w:r w:rsidR="004A59E2">
              <w:rPr>
                <w:rFonts w:asciiTheme="minorHAnsi" w:eastAsiaTheme="minorEastAsia" w:hAnsiTheme="minorHAnsi" w:cstheme="minorBidi"/>
                <w:noProof/>
                <w:szCs w:val="22"/>
              </w:rPr>
              <w:tab/>
            </w:r>
            <w:r w:rsidR="004A59E2" w:rsidRPr="00203174">
              <w:rPr>
                <w:rStyle w:val="aff1"/>
                <w:rFonts w:hint="eastAsia"/>
                <w:noProof/>
              </w:rPr>
              <w:t>网关销户接口</w:t>
            </w:r>
            <w:r w:rsidR="004A59E2">
              <w:rPr>
                <w:noProof/>
                <w:webHidden/>
              </w:rPr>
              <w:tab/>
            </w:r>
            <w:r>
              <w:rPr>
                <w:noProof/>
                <w:webHidden/>
              </w:rPr>
              <w:fldChar w:fldCharType="begin"/>
            </w:r>
            <w:r w:rsidR="004A59E2">
              <w:rPr>
                <w:noProof/>
                <w:webHidden/>
              </w:rPr>
              <w:instrText xml:space="preserve"> PAGEREF _Toc448149291 \h </w:instrText>
            </w:r>
            <w:r>
              <w:rPr>
                <w:noProof/>
                <w:webHidden/>
              </w:rPr>
            </w:r>
            <w:r>
              <w:rPr>
                <w:noProof/>
                <w:webHidden/>
              </w:rPr>
              <w:fldChar w:fldCharType="separate"/>
            </w:r>
            <w:r w:rsidR="004A59E2">
              <w:rPr>
                <w:noProof/>
                <w:webHidden/>
              </w:rPr>
              <w:t>88</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92" w:history="1">
            <w:r w:rsidR="004A59E2" w:rsidRPr="00203174">
              <w:rPr>
                <w:rStyle w:val="aff1"/>
                <w:noProof/>
              </w:rPr>
              <w:t>7.3.1.</w:t>
            </w:r>
            <w:r w:rsidR="004A59E2">
              <w:rPr>
                <w:rFonts w:asciiTheme="minorHAnsi" w:eastAsiaTheme="minorEastAsia" w:hAnsiTheme="minorHAnsi" w:cstheme="minorBidi"/>
                <w:noProof/>
                <w:szCs w:val="22"/>
              </w:rPr>
              <w:tab/>
            </w:r>
            <w:r w:rsidR="004A59E2" w:rsidRPr="00203174">
              <w:rPr>
                <w:rStyle w:val="aff1"/>
                <w:rFonts w:hint="eastAsia"/>
                <w:noProof/>
              </w:rPr>
              <w:t>接口类型说明</w:t>
            </w:r>
            <w:r w:rsidR="004A59E2">
              <w:rPr>
                <w:noProof/>
                <w:webHidden/>
              </w:rPr>
              <w:tab/>
            </w:r>
            <w:r>
              <w:rPr>
                <w:noProof/>
                <w:webHidden/>
              </w:rPr>
              <w:fldChar w:fldCharType="begin"/>
            </w:r>
            <w:r w:rsidR="004A59E2">
              <w:rPr>
                <w:noProof/>
                <w:webHidden/>
              </w:rPr>
              <w:instrText xml:space="preserve"> PAGEREF _Toc448149292 \h </w:instrText>
            </w:r>
            <w:r>
              <w:rPr>
                <w:noProof/>
                <w:webHidden/>
              </w:rPr>
            </w:r>
            <w:r>
              <w:rPr>
                <w:noProof/>
                <w:webHidden/>
              </w:rPr>
              <w:fldChar w:fldCharType="separate"/>
            </w:r>
            <w:r w:rsidR="004A59E2">
              <w:rPr>
                <w:noProof/>
                <w:webHidden/>
              </w:rPr>
              <w:t>88</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93" w:history="1">
            <w:r w:rsidR="004A59E2" w:rsidRPr="00203174">
              <w:rPr>
                <w:rStyle w:val="aff1"/>
                <w:noProof/>
              </w:rPr>
              <w:t>7.3.2.</w:t>
            </w:r>
            <w:r w:rsidR="004A59E2">
              <w:rPr>
                <w:rFonts w:asciiTheme="minorHAnsi" w:eastAsiaTheme="minorEastAsia" w:hAnsiTheme="minorHAnsi" w:cstheme="minorBidi"/>
                <w:noProof/>
                <w:szCs w:val="22"/>
              </w:rPr>
              <w:tab/>
            </w:r>
            <w:r w:rsidR="004A59E2" w:rsidRPr="00203174">
              <w:rPr>
                <w:rStyle w:val="aff1"/>
                <w:rFonts w:hint="eastAsia"/>
                <w:noProof/>
              </w:rPr>
              <w:t>接口类型</w:t>
            </w:r>
            <w:r w:rsidR="004A59E2">
              <w:rPr>
                <w:noProof/>
                <w:webHidden/>
              </w:rPr>
              <w:tab/>
            </w:r>
            <w:r>
              <w:rPr>
                <w:noProof/>
                <w:webHidden/>
              </w:rPr>
              <w:fldChar w:fldCharType="begin"/>
            </w:r>
            <w:r w:rsidR="004A59E2">
              <w:rPr>
                <w:noProof/>
                <w:webHidden/>
              </w:rPr>
              <w:instrText xml:space="preserve"> PAGEREF _Toc448149293 \h </w:instrText>
            </w:r>
            <w:r>
              <w:rPr>
                <w:noProof/>
                <w:webHidden/>
              </w:rPr>
            </w:r>
            <w:r>
              <w:rPr>
                <w:noProof/>
                <w:webHidden/>
              </w:rPr>
              <w:fldChar w:fldCharType="separate"/>
            </w:r>
            <w:r w:rsidR="004A59E2">
              <w:rPr>
                <w:noProof/>
                <w:webHidden/>
              </w:rPr>
              <w:t>89</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94" w:history="1">
            <w:r w:rsidR="004A59E2" w:rsidRPr="00203174">
              <w:rPr>
                <w:rStyle w:val="aff1"/>
                <w:noProof/>
              </w:rPr>
              <w:t>7.3.3.</w:t>
            </w:r>
            <w:r w:rsidR="004A59E2">
              <w:rPr>
                <w:rFonts w:asciiTheme="minorHAnsi" w:eastAsiaTheme="minorEastAsia" w:hAnsiTheme="minorHAnsi" w:cstheme="minorBidi"/>
                <w:noProof/>
                <w:szCs w:val="22"/>
              </w:rPr>
              <w:tab/>
            </w:r>
            <w:r w:rsidR="004A59E2" w:rsidRPr="00203174">
              <w:rPr>
                <w:rStyle w:val="aff1"/>
                <w:rFonts w:hint="eastAsia"/>
                <w:noProof/>
              </w:rPr>
              <w:t>请求报文定义</w:t>
            </w:r>
            <w:r w:rsidR="004A59E2">
              <w:rPr>
                <w:noProof/>
                <w:webHidden/>
              </w:rPr>
              <w:tab/>
            </w:r>
            <w:r>
              <w:rPr>
                <w:noProof/>
                <w:webHidden/>
              </w:rPr>
              <w:fldChar w:fldCharType="begin"/>
            </w:r>
            <w:r w:rsidR="004A59E2">
              <w:rPr>
                <w:noProof/>
                <w:webHidden/>
              </w:rPr>
              <w:instrText xml:space="preserve"> PAGEREF _Toc448149294 \h </w:instrText>
            </w:r>
            <w:r>
              <w:rPr>
                <w:noProof/>
                <w:webHidden/>
              </w:rPr>
            </w:r>
            <w:r>
              <w:rPr>
                <w:noProof/>
                <w:webHidden/>
              </w:rPr>
              <w:fldChar w:fldCharType="separate"/>
            </w:r>
            <w:r w:rsidR="004A59E2">
              <w:rPr>
                <w:noProof/>
                <w:webHidden/>
              </w:rPr>
              <w:t>89</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95" w:history="1">
            <w:r w:rsidR="004A59E2" w:rsidRPr="00203174">
              <w:rPr>
                <w:rStyle w:val="aff1"/>
                <w:noProof/>
              </w:rPr>
              <w:t>7.3.4.</w:t>
            </w:r>
            <w:r w:rsidR="004A59E2">
              <w:rPr>
                <w:rFonts w:asciiTheme="minorHAnsi" w:eastAsiaTheme="minorEastAsia" w:hAnsiTheme="minorHAnsi" w:cstheme="minorBidi"/>
                <w:noProof/>
                <w:szCs w:val="22"/>
              </w:rPr>
              <w:tab/>
            </w:r>
            <w:r w:rsidR="004A59E2" w:rsidRPr="00203174">
              <w:rPr>
                <w:rStyle w:val="aff1"/>
                <w:rFonts w:hint="eastAsia"/>
                <w:noProof/>
              </w:rPr>
              <w:t>响应报文定义</w:t>
            </w:r>
            <w:r w:rsidR="004A59E2">
              <w:rPr>
                <w:noProof/>
                <w:webHidden/>
              </w:rPr>
              <w:tab/>
            </w:r>
            <w:r>
              <w:rPr>
                <w:noProof/>
                <w:webHidden/>
              </w:rPr>
              <w:fldChar w:fldCharType="begin"/>
            </w:r>
            <w:r w:rsidR="004A59E2">
              <w:rPr>
                <w:noProof/>
                <w:webHidden/>
              </w:rPr>
              <w:instrText xml:space="preserve"> PAGEREF _Toc448149295 \h </w:instrText>
            </w:r>
            <w:r>
              <w:rPr>
                <w:noProof/>
                <w:webHidden/>
              </w:rPr>
            </w:r>
            <w:r>
              <w:rPr>
                <w:noProof/>
                <w:webHidden/>
              </w:rPr>
              <w:fldChar w:fldCharType="separate"/>
            </w:r>
            <w:r w:rsidR="004A59E2">
              <w:rPr>
                <w:noProof/>
                <w:webHidden/>
              </w:rPr>
              <w:t>89</w:t>
            </w:r>
            <w:r>
              <w:rPr>
                <w:noProof/>
                <w:webHidden/>
              </w:rPr>
              <w:fldChar w:fldCharType="end"/>
            </w:r>
          </w:hyperlink>
        </w:p>
        <w:p w:rsidR="004A59E2" w:rsidRDefault="00B271CA">
          <w:pPr>
            <w:pStyle w:val="19"/>
            <w:tabs>
              <w:tab w:val="left" w:pos="420"/>
              <w:tab w:val="right" w:leader="dot" w:pos="8296"/>
            </w:tabs>
            <w:rPr>
              <w:rFonts w:asciiTheme="minorHAnsi" w:eastAsiaTheme="minorEastAsia" w:hAnsiTheme="minorHAnsi" w:cstheme="minorBidi"/>
              <w:noProof/>
              <w:szCs w:val="22"/>
            </w:rPr>
          </w:pPr>
          <w:hyperlink w:anchor="_Toc448149296" w:history="1">
            <w:r w:rsidR="004A59E2" w:rsidRPr="00203174">
              <w:rPr>
                <w:rStyle w:val="aff1"/>
                <w:noProof/>
              </w:rPr>
              <w:t>8.</w:t>
            </w:r>
            <w:r w:rsidR="004A59E2">
              <w:rPr>
                <w:rFonts w:asciiTheme="minorHAnsi" w:eastAsiaTheme="minorEastAsia" w:hAnsiTheme="minorHAnsi" w:cstheme="minorBidi"/>
                <w:noProof/>
                <w:szCs w:val="22"/>
              </w:rPr>
              <w:tab/>
            </w:r>
            <w:r w:rsidR="004A59E2" w:rsidRPr="00203174">
              <w:rPr>
                <w:rStyle w:val="aff1"/>
                <w:rFonts w:hint="eastAsia"/>
                <w:noProof/>
              </w:rPr>
              <w:t>插件管理接口</w:t>
            </w:r>
            <w:r w:rsidR="004A59E2">
              <w:rPr>
                <w:noProof/>
                <w:webHidden/>
              </w:rPr>
              <w:tab/>
            </w:r>
            <w:r>
              <w:rPr>
                <w:noProof/>
                <w:webHidden/>
              </w:rPr>
              <w:fldChar w:fldCharType="begin"/>
            </w:r>
            <w:r w:rsidR="004A59E2">
              <w:rPr>
                <w:noProof/>
                <w:webHidden/>
              </w:rPr>
              <w:instrText xml:space="preserve"> PAGEREF _Toc448149296 \h </w:instrText>
            </w:r>
            <w:r>
              <w:rPr>
                <w:noProof/>
                <w:webHidden/>
              </w:rPr>
            </w:r>
            <w:r>
              <w:rPr>
                <w:noProof/>
                <w:webHidden/>
              </w:rPr>
              <w:fldChar w:fldCharType="separate"/>
            </w:r>
            <w:r w:rsidR="004A59E2">
              <w:rPr>
                <w:noProof/>
                <w:webHidden/>
              </w:rPr>
              <w:t>90</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297" w:history="1">
            <w:r w:rsidR="004A59E2" w:rsidRPr="00203174">
              <w:rPr>
                <w:rStyle w:val="aff1"/>
                <w:noProof/>
              </w:rPr>
              <w:t>8.1.</w:t>
            </w:r>
            <w:r w:rsidR="004A59E2">
              <w:rPr>
                <w:rFonts w:asciiTheme="minorHAnsi" w:eastAsiaTheme="minorEastAsia" w:hAnsiTheme="minorHAnsi" w:cstheme="minorBidi"/>
                <w:noProof/>
                <w:szCs w:val="22"/>
              </w:rPr>
              <w:tab/>
            </w:r>
            <w:r w:rsidR="004A59E2" w:rsidRPr="00203174">
              <w:rPr>
                <w:rStyle w:val="aff1"/>
                <w:rFonts w:hint="eastAsia"/>
                <w:noProof/>
              </w:rPr>
              <w:t>插件上报审核接口</w:t>
            </w:r>
            <w:r w:rsidR="004A59E2">
              <w:rPr>
                <w:noProof/>
                <w:webHidden/>
              </w:rPr>
              <w:tab/>
            </w:r>
            <w:r>
              <w:rPr>
                <w:noProof/>
                <w:webHidden/>
              </w:rPr>
              <w:fldChar w:fldCharType="begin"/>
            </w:r>
            <w:r w:rsidR="004A59E2">
              <w:rPr>
                <w:noProof/>
                <w:webHidden/>
              </w:rPr>
              <w:instrText xml:space="preserve"> PAGEREF _Toc448149297 \h </w:instrText>
            </w:r>
            <w:r>
              <w:rPr>
                <w:noProof/>
                <w:webHidden/>
              </w:rPr>
            </w:r>
            <w:r>
              <w:rPr>
                <w:noProof/>
                <w:webHidden/>
              </w:rPr>
              <w:fldChar w:fldCharType="separate"/>
            </w:r>
            <w:r w:rsidR="004A59E2">
              <w:rPr>
                <w:noProof/>
                <w:webHidden/>
              </w:rPr>
              <w:t>90</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98" w:history="1">
            <w:r w:rsidR="004A59E2" w:rsidRPr="00203174">
              <w:rPr>
                <w:rStyle w:val="aff1"/>
                <w:noProof/>
              </w:rPr>
              <w:t>8.1.1.</w:t>
            </w:r>
            <w:r w:rsidR="004A59E2">
              <w:rPr>
                <w:rFonts w:asciiTheme="minorHAnsi" w:eastAsiaTheme="minorEastAsia" w:hAnsiTheme="minorHAnsi" w:cstheme="minorBidi"/>
                <w:noProof/>
                <w:szCs w:val="22"/>
              </w:rPr>
              <w:tab/>
            </w:r>
            <w:r w:rsidR="004A59E2" w:rsidRPr="00203174">
              <w:rPr>
                <w:rStyle w:val="aff1"/>
                <w:rFonts w:hint="eastAsia"/>
                <w:noProof/>
              </w:rPr>
              <w:t>接口说明</w:t>
            </w:r>
            <w:r w:rsidR="004A59E2">
              <w:rPr>
                <w:noProof/>
                <w:webHidden/>
              </w:rPr>
              <w:tab/>
            </w:r>
            <w:r>
              <w:rPr>
                <w:noProof/>
                <w:webHidden/>
              </w:rPr>
              <w:fldChar w:fldCharType="begin"/>
            </w:r>
            <w:r w:rsidR="004A59E2">
              <w:rPr>
                <w:noProof/>
                <w:webHidden/>
              </w:rPr>
              <w:instrText xml:space="preserve"> PAGEREF _Toc448149298 \h </w:instrText>
            </w:r>
            <w:r>
              <w:rPr>
                <w:noProof/>
                <w:webHidden/>
              </w:rPr>
            </w:r>
            <w:r>
              <w:rPr>
                <w:noProof/>
                <w:webHidden/>
              </w:rPr>
              <w:fldChar w:fldCharType="separate"/>
            </w:r>
            <w:r w:rsidR="004A59E2">
              <w:rPr>
                <w:noProof/>
                <w:webHidden/>
              </w:rPr>
              <w:t>90</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299" w:history="1">
            <w:r w:rsidR="004A59E2" w:rsidRPr="00203174">
              <w:rPr>
                <w:rStyle w:val="aff1"/>
                <w:noProof/>
              </w:rPr>
              <w:t>8.1.2.</w:t>
            </w:r>
            <w:r w:rsidR="004A59E2">
              <w:rPr>
                <w:rFonts w:asciiTheme="minorHAnsi" w:eastAsiaTheme="minorEastAsia" w:hAnsiTheme="minorHAnsi" w:cstheme="minorBidi"/>
                <w:noProof/>
                <w:szCs w:val="22"/>
              </w:rPr>
              <w:tab/>
            </w:r>
            <w:r w:rsidR="004A59E2" w:rsidRPr="00203174">
              <w:rPr>
                <w:rStyle w:val="aff1"/>
                <w:rFonts w:hint="eastAsia"/>
                <w:noProof/>
              </w:rPr>
              <w:t>接口类型</w:t>
            </w:r>
            <w:r w:rsidR="004A59E2">
              <w:rPr>
                <w:noProof/>
                <w:webHidden/>
              </w:rPr>
              <w:tab/>
            </w:r>
            <w:r>
              <w:rPr>
                <w:noProof/>
                <w:webHidden/>
              </w:rPr>
              <w:fldChar w:fldCharType="begin"/>
            </w:r>
            <w:r w:rsidR="004A59E2">
              <w:rPr>
                <w:noProof/>
                <w:webHidden/>
              </w:rPr>
              <w:instrText xml:space="preserve"> PAGEREF _Toc448149299 \h </w:instrText>
            </w:r>
            <w:r>
              <w:rPr>
                <w:noProof/>
                <w:webHidden/>
              </w:rPr>
            </w:r>
            <w:r>
              <w:rPr>
                <w:noProof/>
                <w:webHidden/>
              </w:rPr>
              <w:fldChar w:fldCharType="separate"/>
            </w:r>
            <w:r w:rsidR="004A59E2">
              <w:rPr>
                <w:noProof/>
                <w:webHidden/>
              </w:rPr>
              <w:t>90</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00" w:history="1">
            <w:r w:rsidR="004A59E2" w:rsidRPr="00203174">
              <w:rPr>
                <w:rStyle w:val="aff1"/>
                <w:noProof/>
              </w:rPr>
              <w:t>8.1.3.</w:t>
            </w:r>
            <w:r w:rsidR="004A59E2">
              <w:rPr>
                <w:rFonts w:asciiTheme="minorHAnsi" w:eastAsiaTheme="minorEastAsia" w:hAnsiTheme="minorHAnsi" w:cstheme="minorBidi"/>
                <w:noProof/>
                <w:szCs w:val="22"/>
              </w:rPr>
              <w:tab/>
            </w:r>
            <w:r w:rsidR="004A59E2" w:rsidRPr="00203174">
              <w:rPr>
                <w:rStyle w:val="aff1"/>
                <w:rFonts w:hint="eastAsia"/>
                <w:noProof/>
              </w:rPr>
              <w:t>请求报文定义</w:t>
            </w:r>
            <w:r w:rsidR="004A59E2">
              <w:rPr>
                <w:noProof/>
                <w:webHidden/>
              </w:rPr>
              <w:tab/>
            </w:r>
            <w:r>
              <w:rPr>
                <w:noProof/>
                <w:webHidden/>
              </w:rPr>
              <w:fldChar w:fldCharType="begin"/>
            </w:r>
            <w:r w:rsidR="004A59E2">
              <w:rPr>
                <w:noProof/>
                <w:webHidden/>
              </w:rPr>
              <w:instrText xml:space="preserve"> PAGEREF _Toc448149300 \h </w:instrText>
            </w:r>
            <w:r>
              <w:rPr>
                <w:noProof/>
                <w:webHidden/>
              </w:rPr>
            </w:r>
            <w:r>
              <w:rPr>
                <w:noProof/>
                <w:webHidden/>
              </w:rPr>
              <w:fldChar w:fldCharType="separate"/>
            </w:r>
            <w:r w:rsidR="004A59E2">
              <w:rPr>
                <w:noProof/>
                <w:webHidden/>
              </w:rPr>
              <w:t>90</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01" w:history="1">
            <w:r w:rsidR="004A59E2" w:rsidRPr="00203174">
              <w:rPr>
                <w:rStyle w:val="aff1"/>
                <w:noProof/>
              </w:rPr>
              <w:t>8.1.4.</w:t>
            </w:r>
            <w:r w:rsidR="004A59E2">
              <w:rPr>
                <w:rFonts w:asciiTheme="minorHAnsi" w:eastAsiaTheme="minorEastAsia" w:hAnsiTheme="minorHAnsi" w:cstheme="minorBidi"/>
                <w:noProof/>
                <w:szCs w:val="22"/>
              </w:rPr>
              <w:tab/>
            </w:r>
            <w:r w:rsidR="004A59E2" w:rsidRPr="00203174">
              <w:rPr>
                <w:rStyle w:val="aff1"/>
                <w:rFonts w:hint="eastAsia"/>
                <w:noProof/>
              </w:rPr>
              <w:t>响应报文定义</w:t>
            </w:r>
            <w:r w:rsidR="004A59E2">
              <w:rPr>
                <w:noProof/>
                <w:webHidden/>
              </w:rPr>
              <w:tab/>
            </w:r>
            <w:r>
              <w:rPr>
                <w:noProof/>
                <w:webHidden/>
              </w:rPr>
              <w:fldChar w:fldCharType="begin"/>
            </w:r>
            <w:r w:rsidR="004A59E2">
              <w:rPr>
                <w:noProof/>
                <w:webHidden/>
              </w:rPr>
              <w:instrText xml:space="preserve"> PAGEREF _Toc448149301 \h </w:instrText>
            </w:r>
            <w:r>
              <w:rPr>
                <w:noProof/>
                <w:webHidden/>
              </w:rPr>
            </w:r>
            <w:r>
              <w:rPr>
                <w:noProof/>
                <w:webHidden/>
              </w:rPr>
              <w:fldChar w:fldCharType="separate"/>
            </w:r>
            <w:r w:rsidR="004A59E2">
              <w:rPr>
                <w:noProof/>
                <w:webHidden/>
              </w:rPr>
              <w:t>91</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302" w:history="1">
            <w:r w:rsidR="004A59E2" w:rsidRPr="00203174">
              <w:rPr>
                <w:rStyle w:val="aff1"/>
                <w:noProof/>
              </w:rPr>
              <w:t>8.2.</w:t>
            </w:r>
            <w:r w:rsidR="004A59E2">
              <w:rPr>
                <w:rFonts w:asciiTheme="minorHAnsi" w:eastAsiaTheme="minorEastAsia" w:hAnsiTheme="minorHAnsi" w:cstheme="minorBidi"/>
                <w:noProof/>
                <w:szCs w:val="22"/>
              </w:rPr>
              <w:tab/>
            </w:r>
            <w:r w:rsidR="004A59E2" w:rsidRPr="00203174">
              <w:rPr>
                <w:rStyle w:val="aff1"/>
                <w:rFonts w:hint="eastAsia"/>
                <w:noProof/>
              </w:rPr>
              <w:t>插件上架请求审批反馈</w:t>
            </w:r>
            <w:r w:rsidR="004A59E2">
              <w:rPr>
                <w:noProof/>
                <w:webHidden/>
              </w:rPr>
              <w:tab/>
            </w:r>
            <w:r>
              <w:rPr>
                <w:noProof/>
                <w:webHidden/>
              </w:rPr>
              <w:fldChar w:fldCharType="begin"/>
            </w:r>
            <w:r w:rsidR="004A59E2">
              <w:rPr>
                <w:noProof/>
                <w:webHidden/>
              </w:rPr>
              <w:instrText xml:space="preserve"> PAGEREF _Toc448149302 \h </w:instrText>
            </w:r>
            <w:r>
              <w:rPr>
                <w:noProof/>
                <w:webHidden/>
              </w:rPr>
            </w:r>
            <w:r>
              <w:rPr>
                <w:noProof/>
                <w:webHidden/>
              </w:rPr>
              <w:fldChar w:fldCharType="separate"/>
            </w:r>
            <w:r w:rsidR="004A59E2">
              <w:rPr>
                <w:noProof/>
                <w:webHidden/>
              </w:rPr>
              <w:t>92</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03" w:history="1">
            <w:r w:rsidR="004A59E2" w:rsidRPr="00203174">
              <w:rPr>
                <w:rStyle w:val="aff1"/>
                <w:noProof/>
              </w:rPr>
              <w:t>8.2.1.</w:t>
            </w:r>
            <w:r w:rsidR="004A59E2">
              <w:rPr>
                <w:rFonts w:asciiTheme="minorHAnsi" w:eastAsiaTheme="minorEastAsia" w:hAnsiTheme="minorHAnsi" w:cstheme="minorBidi"/>
                <w:noProof/>
                <w:szCs w:val="22"/>
              </w:rPr>
              <w:tab/>
            </w:r>
            <w:r w:rsidR="004A59E2" w:rsidRPr="00203174">
              <w:rPr>
                <w:rStyle w:val="aff1"/>
                <w:rFonts w:hint="eastAsia"/>
                <w:noProof/>
              </w:rPr>
              <w:t>接口说明</w:t>
            </w:r>
            <w:r w:rsidR="004A59E2">
              <w:rPr>
                <w:noProof/>
                <w:webHidden/>
              </w:rPr>
              <w:tab/>
            </w:r>
            <w:r>
              <w:rPr>
                <w:noProof/>
                <w:webHidden/>
              </w:rPr>
              <w:fldChar w:fldCharType="begin"/>
            </w:r>
            <w:r w:rsidR="004A59E2">
              <w:rPr>
                <w:noProof/>
                <w:webHidden/>
              </w:rPr>
              <w:instrText xml:space="preserve"> PAGEREF _Toc448149303 \h </w:instrText>
            </w:r>
            <w:r>
              <w:rPr>
                <w:noProof/>
                <w:webHidden/>
              </w:rPr>
            </w:r>
            <w:r>
              <w:rPr>
                <w:noProof/>
                <w:webHidden/>
              </w:rPr>
              <w:fldChar w:fldCharType="separate"/>
            </w:r>
            <w:r w:rsidR="004A59E2">
              <w:rPr>
                <w:noProof/>
                <w:webHidden/>
              </w:rPr>
              <w:t>92</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04" w:history="1">
            <w:r w:rsidR="004A59E2" w:rsidRPr="00203174">
              <w:rPr>
                <w:rStyle w:val="aff1"/>
                <w:noProof/>
              </w:rPr>
              <w:t>8.2.2.</w:t>
            </w:r>
            <w:r w:rsidR="004A59E2">
              <w:rPr>
                <w:rFonts w:asciiTheme="minorHAnsi" w:eastAsiaTheme="minorEastAsia" w:hAnsiTheme="minorHAnsi" w:cstheme="minorBidi"/>
                <w:noProof/>
                <w:szCs w:val="22"/>
              </w:rPr>
              <w:tab/>
            </w:r>
            <w:r w:rsidR="004A59E2" w:rsidRPr="00203174">
              <w:rPr>
                <w:rStyle w:val="aff1"/>
                <w:rFonts w:hint="eastAsia"/>
                <w:noProof/>
              </w:rPr>
              <w:t>接口类型</w:t>
            </w:r>
            <w:r w:rsidR="004A59E2">
              <w:rPr>
                <w:noProof/>
                <w:webHidden/>
              </w:rPr>
              <w:tab/>
            </w:r>
            <w:r>
              <w:rPr>
                <w:noProof/>
                <w:webHidden/>
              </w:rPr>
              <w:fldChar w:fldCharType="begin"/>
            </w:r>
            <w:r w:rsidR="004A59E2">
              <w:rPr>
                <w:noProof/>
                <w:webHidden/>
              </w:rPr>
              <w:instrText xml:space="preserve"> PAGEREF _Toc448149304 \h </w:instrText>
            </w:r>
            <w:r>
              <w:rPr>
                <w:noProof/>
                <w:webHidden/>
              </w:rPr>
            </w:r>
            <w:r>
              <w:rPr>
                <w:noProof/>
                <w:webHidden/>
              </w:rPr>
              <w:fldChar w:fldCharType="separate"/>
            </w:r>
            <w:r w:rsidR="004A59E2">
              <w:rPr>
                <w:noProof/>
                <w:webHidden/>
              </w:rPr>
              <w:t>92</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05" w:history="1">
            <w:r w:rsidR="004A59E2" w:rsidRPr="00203174">
              <w:rPr>
                <w:rStyle w:val="aff1"/>
                <w:noProof/>
              </w:rPr>
              <w:t>8.2.3.</w:t>
            </w:r>
            <w:r w:rsidR="004A59E2">
              <w:rPr>
                <w:rFonts w:asciiTheme="minorHAnsi" w:eastAsiaTheme="minorEastAsia" w:hAnsiTheme="minorHAnsi" w:cstheme="minorBidi"/>
                <w:noProof/>
                <w:szCs w:val="22"/>
              </w:rPr>
              <w:tab/>
            </w:r>
            <w:r w:rsidR="004A59E2" w:rsidRPr="00203174">
              <w:rPr>
                <w:rStyle w:val="aff1"/>
                <w:rFonts w:hint="eastAsia"/>
                <w:noProof/>
              </w:rPr>
              <w:t>请求报文定义</w:t>
            </w:r>
            <w:r w:rsidR="004A59E2">
              <w:rPr>
                <w:noProof/>
                <w:webHidden/>
              </w:rPr>
              <w:tab/>
            </w:r>
            <w:r>
              <w:rPr>
                <w:noProof/>
                <w:webHidden/>
              </w:rPr>
              <w:fldChar w:fldCharType="begin"/>
            </w:r>
            <w:r w:rsidR="004A59E2">
              <w:rPr>
                <w:noProof/>
                <w:webHidden/>
              </w:rPr>
              <w:instrText xml:space="preserve"> PAGEREF _Toc448149305 \h </w:instrText>
            </w:r>
            <w:r>
              <w:rPr>
                <w:noProof/>
                <w:webHidden/>
              </w:rPr>
            </w:r>
            <w:r>
              <w:rPr>
                <w:noProof/>
                <w:webHidden/>
              </w:rPr>
              <w:fldChar w:fldCharType="separate"/>
            </w:r>
            <w:r w:rsidR="004A59E2">
              <w:rPr>
                <w:noProof/>
                <w:webHidden/>
              </w:rPr>
              <w:t>92</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06" w:history="1">
            <w:r w:rsidR="004A59E2" w:rsidRPr="00203174">
              <w:rPr>
                <w:rStyle w:val="aff1"/>
                <w:noProof/>
              </w:rPr>
              <w:t>8.2.4.</w:t>
            </w:r>
            <w:r w:rsidR="004A59E2">
              <w:rPr>
                <w:rFonts w:asciiTheme="minorHAnsi" w:eastAsiaTheme="minorEastAsia" w:hAnsiTheme="minorHAnsi" w:cstheme="minorBidi"/>
                <w:noProof/>
                <w:szCs w:val="22"/>
              </w:rPr>
              <w:tab/>
            </w:r>
            <w:r w:rsidR="004A59E2" w:rsidRPr="00203174">
              <w:rPr>
                <w:rStyle w:val="aff1"/>
                <w:rFonts w:hint="eastAsia"/>
                <w:noProof/>
              </w:rPr>
              <w:t>响应报文定义</w:t>
            </w:r>
            <w:r w:rsidR="004A59E2">
              <w:rPr>
                <w:noProof/>
                <w:webHidden/>
              </w:rPr>
              <w:tab/>
            </w:r>
            <w:r>
              <w:rPr>
                <w:noProof/>
                <w:webHidden/>
              </w:rPr>
              <w:fldChar w:fldCharType="begin"/>
            </w:r>
            <w:r w:rsidR="004A59E2">
              <w:rPr>
                <w:noProof/>
                <w:webHidden/>
              </w:rPr>
              <w:instrText xml:space="preserve"> PAGEREF _Toc448149306 \h </w:instrText>
            </w:r>
            <w:r>
              <w:rPr>
                <w:noProof/>
                <w:webHidden/>
              </w:rPr>
            </w:r>
            <w:r>
              <w:rPr>
                <w:noProof/>
                <w:webHidden/>
              </w:rPr>
              <w:fldChar w:fldCharType="separate"/>
            </w:r>
            <w:r w:rsidR="004A59E2">
              <w:rPr>
                <w:noProof/>
                <w:webHidden/>
              </w:rPr>
              <w:t>93</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307" w:history="1">
            <w:r w:rsidR="004A59E2" w:rsidRPr="00203174">
              <w:rPr>
                <w:rStyle w:val="aff1"/>
                <w:noProof/>
              </w:rPr>
              <w:t>8.3.</w:t>
            </w:r>
            <w:r w:rsidR="004A59E2">
              <w:rPr>
                <w:rFonts w:asciiTheme="minorHAnsi" w:eastAsiaTheme="minorEastAsia" w:hAnsiTheme="minorHAnsi" w:cstheme="minorBidi"/>
                <w:noProof/>
                <w:szCs w:val="22"/>
              </w:rPr>
              <w:tab/>
            </w:r>
            <w:r w:rsidR="004A59E2" w:rsidRPr="00203174">
              <w:rPr>
                <w:rStyle w:val="aff1"/>
                <w:rFonts w:hint="eastAsia"/>
                <w:noProof/>
              </w:rPr>
              <w:t>手机客户端触发的插件下发接口</w:t>
            </w:r>
            <w:r w:rsidR="004A59E2">
              <w:rPr>
                <w:noProof/>
                <w:webHidden/>
              </w:rPr>
              <w:tab/>
            </w:r>
            <w:r>
              <w:rPr>
                <w:noProof/>
                <w:webHidden/>
              </w:rPr>
              <w:fldChar w:fldCharType="begin"/>
            </w:r>
            <w:r w:rsidR="004A59E2">
              <w:rPr>
                <w:noProof/>
                <w:webHidden/>
              </w:rPr>
              <w:instrText xml:space="preserve"> PAGEREF _Toc448149307 \h </w:instrText>
            </w:r>
            <w:r>
              <w:rPr>
                <w:noProof/>
                <w:webHidden/>
              </w:rPr>
            </w:r>
            <w:r>
              <w:rPr>
                <w:noProof/>
                <w:webHidden/>
              </w:rPr>
              <w:fldChar w:fldCharType="separate"/>
            </w:r>
            <w:r w:rsidR="004A59E2">
              <w:rPr>
                <w:noProof/>
                <w:webHidden/>
              </w:rPr>
              <w:t>94</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08" w:history="1">
            <w:r w:rsidR="004A59E2" w:rsidRPr="00203174">
              <w:rPr>
                <w:rStyle w:val="aff1"/>
                <w:noProof/>
              </w:rPr>
              <w:t>8.3.1.</w:t>
            </w:r>
            <w:r w:rsidR="004A59E2">
              <w:rPr>
                <w:rFonts w:asciiTheme="minorHAnsi" w:eastAsiaTheme="minorEastAsia" w:hAnsiTheme="minorHAnsi" w:cstheme="minorBidi"/>
                <w:noProof/>
                <w:szCs w:val="22"/>
              </w:rPr>
              <w:tab/>
            </w:r>
            <w:r w:rsidR="004A59E2" w:rsidRPr="00203174">
              <w:rPr>
                <w:rStyle w:val="aff1"/>
                <w:rFonts w:hint="eastAsia"/>
                <w:noProof/>
              </w:rPr>
              <w:t>接口说明</w:t>
            </w:r>
            <w:r w:rsidR="004A59E2">
              <w:rPr>
                <w:noProof/>
                <w:webHidden/>
              </w:rPr>
              <w:tab/>
            </w:r>
            <w:r>
              <w:rPr>
                <w:noProof/>
                <w:webHidden/>
              </w:rPr>
              <w:fldChar w:fldCharType="begin"/>
            </w:r>
            <w:r w:rsidR="004A59E2">
              <w:rPr>
                <w:noProof/>
                <w:webHidden/>
              </w:rPr>
              <w:instrText xml:space="preserve"> PAGEREF _Toc448149308 \h </w:instrText>
            </w:r>
            <w:r>
              <w:rPr>
                <w:noProof/>
                <w:webHidden/>
              </w:rPr>
            </w:r>
            <w:r>
              <w:rPr>
                <w:noProof/>
                <w:webHidden/>
              </w:rPr>
              <w:fldChar w:fldCharType="separate"/>
            </w:r>
            <w:r w:rsidR="004A59E2">
              <w:rPr>
                <w:noProof/>
                <w:webHidden/>
              </w:rPr>
              <w:t>94</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09" w:history="1">
            <w:r w:rsidR="004A59E2" w:rsidRPr="00203174">
              <w:rPr>
                <w:rStyle w:val="aff1"/>
                <w:noProof/>
              </w:rPr>
              <w:t>8.3.2.</w:t>
            </w:r>
            <w:r w:rsidR="004A59E2">
              <w:rPr>
                <w:rFonts w:asciiTheme="minorHAnsi" w:eastAsiaTheme="minorEastAsia" w:hAnsiTheme="minorHAnsi" w:cstheme="minorBidi"/>
                <w:noProof/>
                <w:szCs w:val="22"/>
              </w:rPr>
              <w:tab/>
            </w:r>
            <w:r w:rsidR="004A59E2" w:rsidRPr="00203174">
              <w:rPr>
                <w:rStyle w:val="aff1"/>
                <w:rFonts w:hint="eastAsia"/>
                <w:noProof/>
              </w:rPr>
              <w:t>接口类型</w:t>
            </w:r>
            <w:r w:rsidR="004A59E2">
              <w:rPr>
                <w:noProof/>
                <w:webHidden/>
              </w:rPr>
              <w:tab/>
            </w:r>
            <w:r>
              <w:rPr>
                <w:noProof/>
                <w:webHidden/>
              </w:rPr>
              <w:fldChar w:fldCharType="begin"/>
            </w:r>
            <w:r w:rsidR="004A59E2">
              <w:rPr>
                <w:noProof/>
                <w:webHidden/>
              </w:rPr>
              <w:instrText xml:space="preserve"> PAGEREF _Toc448149309 \h </w:instrText>
            </w:r>
            <w:r>
              <w:rPr>
                <w:noProof/>
                <w:webHidden/>
              </w:rPr>
            </w:r>
            <w:r>
              <w:rPr>
                <w:noProof/>
                <w:webHidden/>
              </w:rPr>
              <w:fldChar w:fldCharType="separate"/>
            </w:r>
            <w:r w:rsidR="004A59E2">
              <w:rPr>
                <w:noProof/>
                <w:webHidden/>
              </w:rPr>
              <w:t>94</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10" w:history="1">
            <w:r w:rsidR="004A59E2" w:rsidRPr="00203174">
              <w:rPr>
                <w:rStyle w:val="aff1"/>
                <w:noProof/>
              </w:rPr>
              <w:t>8.3.3.</w:t>
            </w:r>
            <w:r w:rsidR="004A59E2">
              <w:rPr>
                <w:rFonts w:asciiTheme="minorHAnsi" w:eastAsiaTheme="minorEastAsia" w:hAnsiTheme="minorHAnsi" w:cstheme="minorBidi"/>
                <w:noProof/>
                <w:szCs w:val="22"/>
              </w:rPr>
              <w:tab/>
            </w:r>
            <w:r w:rsidR="004A59E2" w:rsidRPr="00203174">
              <w:rPr>
                <w:rStyle w:val="aff1"/>
                <w:rFonts w:hint="eastAsia"/>
                <w:noProof/>
              </w:rPr>
              <w:t>请求报文定义</w:t>
            </w:r>
            <w:r w:rsidR="004A59E2">
              <w:rPr>
                <w:noProof/>
                <w:webHidden/>
              </w:rPr>
              <w:tab/>
            </w:r>
            <w:r>
              <w:rPr>
                <w:noProof/>
                <w:webHidden/>
              </w:rPr>
              <w:fldChar w:fldCharType="begin"/>
            </w:r>
            <w:r w:rsidR="004A59E2">
              <w:rPr>
                <w:noProof/>
                <w:webHidden/>
              </w:rPr>
              <w:instrText xml:space="preserve"> PAGEREF _Toc448149310 \h </w:instrText>
            </w:r>
            <w:r>
              <w:rPr>
                <w:noProof/>
                <w:webHidden/>
              </w:rPr>
            </w:r>
            <w:r>
              <w:rPr>
                <w:noProof/>
                <w:webHidden/>
              </w:rPr>
              <w:fldChar w:fldCharType="separate"/>
            </w:r>
            <w:r w:rsidR="004A59E2">
              <w:rPr>
                <w:noProof/>
                <w:webHidden/>
              </w:rPr>
              <w:t>94</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11" w:history="1">
            <w:r w:rsidR="004A59E2" w:rsidRPr="00203174">
              <w:rPr>
                <w:rStyle w:val="aff1"/>
                <w:noProof/>
              </w:rPr>
              <w:t>8.3.4.</w:t>
            </w:r>
            <w:r w:rsidR="004A59E2">
              <w:rPr>
                <w:rFonts w:asciiTheme="minorHAnsi" w:eastAsiaTheme="minorEastAsia" w:hAnsiTheme="minorHAnsi" w:cstheme="minorBidi"/>
                <w:noProof/>
                <w:szCs w:val="22"/>
              </w:rPr>
              <w:tab/>
            </w:r>
            <w:r w:rsidR="004A59E2" w:rsidRPr="00203174">
              <w:rPr>
                <w:rStyle w:val="aff1"/>
                <w:rFonts w:hint="eastAsia"/>
                <w:noProof/>
              </w:rPr>
              <w:t>响应报文定义</w:t>
            </w:r>
            <w:r w:rsidR="004A59E2">
              <w:rPr>
                <w:noProof/>
                <w:webHidden/>
              </w:rPr>
              <w:tab/>
            </w:r>
            <w:r>
              <w:rPr>
                <w:noProof/>
                <w:webHidden/>
              </w:rPr>
              <w:fldChar w:fldCharType="begin"/>
            </w:r>
            <w:r w:rsidR="004A59E2">
              <w:rPr>
                <w:noProof/>
                <w:webHidden/>
              </w:rPr>
              <w:instrText xml:space="preserve"> PAGEREF _Toc448149311 \h </w:instrText>
            </w:r>
            <w:r>
              <w:rPr>
                <w:noProof/>
                <w:webHidden/>
              </w:rPr>
            </w:r>
            <w:r>
              <w:rPr>
                <w:noProof/>
                <w:webHidden/>
              </w:rPr>
              <w:fldChar w:fldCharType="separate"/>
            </w:r>
            <w:r w:rsidR="004A59E2">
              <w:rPr>
                <w:noProof/>
                <w:webHidden/>
              </w:rPr>
              <w:t>95</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312" w:history="1">
            <w:r w:rsidR="004A59E2" w:rsidRPr="00203174">
              <w:rPr>
                <w:rStyle w:val="aff1"/>
                <w:noProof/>
              </w:rPr>
              <w:t>8.4.</w:t>
            </w:r>
            <w:r w:rsidR="004A59E2">
              <w:rPr>
                <w:rFonts w:asciiTheme="minorHAnsi" w:eastAsiaTheme="minorEastAsia" w:hAnsiTheme="minorHAnsi" w:cstheme="minorBidi"/>
                <w:noProof/>
                <w:szCs w:val="22"/>
              </w:rPr>
              <w:tab/>
            </w:r>
            <w:r w:rsidR="004A59E2" w:rsidRPr="00203174">
              <w:rPr>
                <w:rStyle w:val="aff1"/>
                <w:rFonts w:hint="eastAsia"/>
                <w:noProof/>
              </w:rPr>
              <w:t>手机客户端触发的插件下发反馈</w:t>
            </w:r>
            <w:r w:rsidR="004A59E2">
              <w:rPr>
                <w:noProof/>
                <w:webHidden/>
              </w:rPr>
              <w:tab/>
            </w:r>
            <w:r>
              <w:rPr>
                <w:noProof/>
                <w:webHidden/>
              </w:rPr>
              <w:fldChar w:fldCharType="begin"/>
            </w:r>
            <w:r w:rsidR="004A59E2">
              <w:rPr>
                <w:noProof/>
                <w:webHidden/>
              </w:rPr>
              <w:instrText xml:space="preserve"> PAGEREF _Toc448149312 \h </w:instrText>
            </w:r>
            <w:r>
              <w:rPr>
                <w:noProof/>
                <w:webHidden/>
              </w:rPr>
            </w:r>
            <w:r>
              <w:rPr>
                <w:noProof/>
                <w:webHidden/>
              </w:rPr>
              <w:fldChar w:fldCharType="separate"/>
            </w:r>
            <w:r w:rsidR="004A59E2">
              <w:rPr>
                <w:noProof/>
                <w:webHidden/>
              </w:rPr>
              <w:t>95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13" w:history="1">
            <w:r w:rsidR="004A59E2" w:rsidRPr="00203174">
              <w:rPr>
                <w:rStyle w:val="aff1"/>
                <w:noProof/>
              </w:rPr>
              <w:t>8.4.1.</w:t>
            </w:r>
            <w:r w:rsidR="004A59E2">
              <w:rPr>
                <w:rFonts w:asciiTheme="minorHAnsi" w:eastAsiaTheme="minorEastAsia" w:hAnsiTheme="minorHAnsi" w:cstheme="minorBidi"/>
                <w:noProof/>
                <w:szCs w:val="22"/>
              </w:rPr>
              <w:tab/>
            </w:r>
            <w:r w:rsidR="004A59E2" w:rsidRPr="00203174">
              <w:rPr>
                <w:rStyle w:val="aff1"/>
                <w:rFonts w:hint="eastAsia"/>
                <w:noProof/>
              </w:rPr>
              <w:t>接口说明</w:t>
            </w:r>
            <w:r w:rsidR="004A59E2">
              <w:rPr>
                <w:noProof/>
                <w:webHidden/>
              </w:rPr>
              <w:tab/>
            </w:r>
            <w:r>
              <w:rPr>
                <w:noProof/>
                <w:webHidden/>
              </w:rPr>
              <w:fldChar w:fldCharType="begin"/>
            </w:r>
            <w:r w:rsidR="004A59E2">
              <w:rPr>
                <w:noProof/>
                <w:webHidden/>
              </w:rPr>
              <w:instrText xml:space="preserve"> PAGEREF _Toc448149313 \h </w:instrText>
            </w:r>
            <w:r>
              <w:rPr>
                <w:noProof/>
                <w:webHidden/>
              </w:rPr>
            </w:r>
            <w:r>
              <w:rPr>
                <w:noProof/>
                <w:webHidden/>
              </w:rPr>
              <w:fldChar w:fldCharType="separate"/>
            </w:r>
            <w:r w:rsidR="004A59E2">
              <w:rPr>
                <w:noProof/>
                <w:webHidden/>
              </w:rPr>
              <w:t>95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14" w:history="1">
            <w:r w:rsidR="004A59E2" w:rsidRPr="00203174">
              <w:rPr>
                <w:rStyle w:val="aff1"/>
                <w:noProof/>
              </w:rPr>
              <w:t>8.4.2.</w:t>
            </w:r>
            <w:r w:rsidR="004A59E2">
              <w:rPr>
                <w:rFonts w:asciiTheme="minorHAnsi" w:eastAsiaTheme="minorEastAsia" w:hAnsiTheme="minorHAnsi" w:cstheme="minorBidi"/>
                <w:noProof/>
                <w:szCs w:val="22"/>
              </w:rPr>
              <w:tab/>
            </w:r>
            <w:r w:rsidR="004A59E2" w:rsidRPr="00203174">
              <w:rPr>
                <w:rStyle w:val="aff1"/>
                <w:rFonts w:hint="eastAsia"/>
                <w:noProof/>
              </w:rPr>
              <w:t>接口类型</w:t>
            </w:r>
            <w:r w:rsidR="004A59E2">
              <w:rPr>
                <w:noProof/>
                <w:webHidden/>
              </w:rPr>
              <w:tab/>
            </w:r>
            <w:r>
              <w:rPr>
                <w:noProof/>
                <w:webHidden/>
              </w:rPr>
              <w:fldChar w:fldCharType="begin"/>
            </w:r>
            <w:r w:rsidR="004A59E2">
              <w:rPr>
                <w:noProof/>
                <w:webHidden/>
              </w:rPr>
              <w:instrText xml:space="preserve"> PAGEREF _Toc448149314 \h </w:instrText>
            </w:r>
            <w:r>
              <w:rPr>
                <w:noProof/>
                <w:webHidden/>
              </w:rPr>
            </w:r>
            <w:r>
              <w:rPr>
                <w:noProof/>
                <w:webHidden/>
              </w:rPr>
              <w:fldChar w:fldCharType="separate"/>
            </w:r>
            <w:r w:rsidR="004A59E2">
              <w:rPr>
                <w:noProof/>
                <w:webHidden/>
              </w:rPr>
              <w:t>95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15" w:history="1">
            <w:r w:rsidR="004A59E2" w:rsidRPr="00203174">
              <w:rPr>
                <w:rStyle w:val="aff1"/>
                <w:noProof/>
              </w:rPr>
              <w:t>8.4.3.</w:t>
            </w:r>
            <w:r w:rsidR="004A59E2">
              <w:rPr>
                <w:rFonts w:asciiTheme="minorHAnsi" w:eastAsiaTheme="minorEastAsia" w:hAnsiTheme="minorHAnsi" w:cstheme="minorBidi"/>
                <w:noProof/>
                <w:szCs w:val="22"/>
              </w:rPr>
              <w:tab/>
            </w:r>
            <w:r w:rsidR="004A59E2" w:rsidRPr="00203174">
              <w:rPr>
                <w:rStyle w:val="aff1"/>
                <w:rFonts w:hint="eastAsia"/>
                <w:noProof/>
              </w:rPr>
              <w:t>请求报文定义</w:t>
            </w:r>
            <w:r w:rsidR="004A59E2">
              <w:rPr>
                <w:noProof/>
                <w:webHidden/>
              </w:rPr>
              <w:tab/>
            </w:r>
            <w:r>
              <w:rPr>
                <w:noProof/>
                <w:webHidden/>
              </w:rPr>
              <w:fldChar w:fldCharType="begin"/>
            </w:r>
            <w:r w:rsidR="004A59E2">
              <w:rPr>
                <w:noProof/>
                <w:webHidden/>
              </w:rPr>
              <w:instrText xml:space="preserve"> PAGEREF _Toc448149315 \h </w:instrText>
            </w:r>
            <w:r>
              <w:rPr>
                <w:noProof/>
                <w:webHidden/>
              </w:rPr>
            </w:r>
            <w:r>
              <w:rPr>
                <w:noProof/>
                <w:webHidden/>
              </w:rPr>
              <w:fldChar w:fldCharType="separate"/>
            </w:r>
            <w:r w:rsidR="004A59E2">
              <w:rPr>
                <w:noProof/>
                <w:webHidden/>
              </w:rPr>
              <w:t>95</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16" w:history="1">
            <w:r w:rsidR="004A59E2" w:rsidRPr="00203174">
              <w:rPr>
                <w:rStyle w:val="aff1"/>
                <w:noProof/>
              </w:rPr>
              <w:t>8.4.4.</w:t>
            </w:r>
            <w:r w:rsidR="004A59E2">
              <w:rPr>
                <w:rFonts w:asciiTheme="minorHAnsi" w:eastAsiaTheme="minorEastAsia" w:hAnsiTheme="minorHAnsi" w:cstheme="minorBidi"/>
                <w:noProof/>
                <w:szCs w:val="22"/>
              </w:rPr>
              <w:tab/>
            </w:r>
            <w:r w:rsidR="004A59E2" w:rsidRPr="00203174">
              <w:rPr>
                <w:rStyle w:val="aff1"/>
                <w:rFonts w:hint="eastAsia"/>
                <w:noProof/>
              </w:rPr>
              <w:t>响应报文定义</w:t>
            </w:r>
            <w:r w:rsidR="004A59E2">
              <w:rPr>
                <w:noProof/>
                <w:webHidden/>
              </w:rPr>
              <w:tab/>
            </w:r>
            <w:r>
              <w:rPr>
                <w:noProof/>
                <w:webHidden/>
              </w:rPr>
              <w:fldChar w:fldCharType="begin"/>
            </w:r>
            <w:r w:rsidR="004A59E2">
              <w:rPr>
                <w:noProof/>
                <w:webHidden/>
              </w:rPr>
              <w:instrText xml:space="preserve"> PAGEREF _Toc448149316 \h </w:instrText>
            </w:r>
            <w:r>
              <w:rPr>
                <w:noProof/>
                <w:webHidden/>
              </w:rPr>
            </w:r>
            <w:r>
              <w:rPr>
                <w:noProof/>
                <w:webHidden/>
              </w:rPr>
              <w:fldChar w:fldCharType="separate"/>
            </w:r>
            <w:r w:rsidR="004A59E2">
              <w:rPr>
                <w:noProof/>
                <w:webHidden/>
              </w:rPr>
              <w:t>96</w:t>
            </w:r>
            <w:r>
              <w:rPr>
                <w:noProof/>
                <w:webHidden/>
              </w:rPr>
              <w:fldChar w:fldCharType="end"/>
            </w:r>
          </w:hyperlink>
        </w:p>
        <w:p w:rsidR="004A59E2" w:rsidRDefault="00B271CA">
          <w:pPr>
            <w:pStyle w:val="19"/>
            <w:tabs>
              <w:tab w:val="left" w:pos="420"/>
              <w:tab w:val="right" w:leader="dot" w:pos="8296"/>
            </w:tabs>
            <w:rPr>
              <w:rFonts w:asciiTheme="minorHAnsi" w:eastAsiaTheme="minorEastAsia" w:hAnsiTheme="minorHAnsi" w:cstheme="minorBidi"/>
              <w:noProof/>
              <w:szCs w:val="22"/>
            </w:rPr>
          </w:pPr>
          <w:hyperlink w:anchor="_Toc448149317" w:history="1">
            <w:r w:rsidR="004A59E2" w:rsidRPr="00203174">
              <w:rPr>
                <w:rStyle w:val="aff1"/>
                <w:noProof/>
              </w:rPr>
              <w:t>9.</w:t>
            </w:r>
            <w:r w:rsidR="004A59E2">
              <w:rPr>
                <w:rFonts w:asciiTheme="minorHAnsi" w:eastAsiaTheme="minorEastAsia" w:hAnsiTheme="minorHAnsi" w:cstheme="minorBidi"/>
                <w:noProof/>
                <w:szCs w:val="22"/>
              </w:rPr>
              <w:tab/>
            </w:r>
            <w:r w:rsidR="004A59E2" w:rsidRPr="00203174">
              <w:rPr>
                <w:rStyle w:val="aff1"/>
                <w:rFonts w:hint="eastAsia"/>
                <w:noProof/>
              </w:rPr>
              <w:t>业务订购接口</w:t>
            </w:r>
            <w:r w:rsidR="004A59E2">
              <w:rPr>
                <w:noProof/>
                <w:webHidden/>
              </w:rPr>
              <w:tab/>
            </w:r>
            <w:r>
              <w:rPr>
                <w:noProof/>
                <w:webHidden/>
              </w:rPr>
              <w:fldChar w:fldCharType="begin"/>
            </w:r>
            <w:r w:rsidR="004A59E2">
              <w:rPr>
                <w:noProof/>
                <w:webHidden/>
              </w:rPr>
              <w:instrText xml:space="preserve"> PAGEREF _Toc448149317 \h </w:instrText>
            </w:r>
            <w:r>
              <w:rPr>
                <w:noProof/>
                <w:webHidden/>
              </w:rPr>
            </w:r>
            <w:r>
              <w:rPr>
                <w:noProof/>
                <w:webHidden/>
              </w:rPr>
              <w:fldChar w:fldCharType="separate"/>
            </w:r>
            <w:r w:rsidR="004A59E2">
              <w:rPr>
                <w:noProof/>
                <w:webHidden/>
              </w:rPr>
              <w:t>97</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318" w:history="1">
            <w:r w:rsidR="004A59E2" w:rsidRPr="00203174">
              <w:rPr>
                <w:rStyle w:val="aff1"/>
                <w:noProof/>
              </w:rPr>
              <w:t>9.1.</w:t>
            </w:r>
            <w:r w:rsidR="004A59E2">
              <w:rPr>
                <w:rFonts w:asciiTheme="minorHAnsi" w:eastAsiaTheme="minorEastAsia" w:hAnsiTheme="minorHAnsi" w:cstheme="minorBidi"/>
                <w:noProof/>
                <w:szCs w:val="22"/>
              </w:rPr>
              <w:tab/>
            </w:r>
            <w:r w:rsidR="004A59E2" w:rsidRPr="00203174">
              <w:rPr>
                <w:rStyle w:val="aff1"/>
                <w:rFonts w:hint="eastAsia"/>
                <w:noProof/>
              </w:rPr>
              <w:t>省级业务订购</w:t>
            </w:r>
            <w:r w:rsidR="004A59E2">
              <w:rPr>
                <w:noProof/>
                <w:webHidden/>
              </w:rPr>
              <w:tab/>
            </w:r>
            <w:r>
              <w:rPr>
                <w:noProof/>
                <w:webHidden/>
              </w:rPr>
              <w:fldChar w:fldCharType="begin"/>
            </w:r>
            <w:r w:rsidR="004A59E2">
              <w:rPr>
                <w:noProof/>
                <w:webHidden/>
              </w:rPr>
              <w:instrText xml:space="preserve"> PAGEREF _Toc448149318 \h </w:instrText>
            </w:r>
            <w:r>
              <w:rPr>
                <w:noProof/>
                <w:webHidden/>
              </w:rPr>
            </w:r>
            <w:r>
              <w:rPr>
                <w:noProof/>
                <w:webHidden/>
              </w:rPr>
              <w:fldChar w:fldCharType="separate"/>
            </w:r>
            <w:r w:rsidR="004A59E2">
              <w:rPr>
                <w:noProof/>
                <w:webHidden/>
              </w:rPr>
              <w:t>97</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19" w:history="1">
            <w:r w:rsidR="004A59E2" w:rsidRPr="00203174">
              <w:rPr>
                <w:rStyle w:val="aff1"/>
                <w:noProof/>
              </w:rPr>
              <w:t>9.1.1.</w:t>
            </w:r>
            <w:r w:rsidR="004A59E2">
              <w:rPr>
                <w:rFonts w:asciiTheme="minorHAnsi" w:eastAsiaTheme="minorEastAsia" w:hAnsiTheme="minorHAnsi" w:cstheme="minorBidi"/>
                <w:noProof/>
                <w:szCs w:val="22"/>
              </w:rPr>
              <w:tab/>
            </w:r>
            <w:r w:rsidR="004A59E2" w:rsidRPr="00203174">
              <w:rPr>
                <w:rStyle w:val="aff1"/>
                <w:rFonts w:hint="eastAsia"/>
                <w:noProof/>
              </w:rPr>
              <w:t>接口说明</w:t>
            </w:r>
            <w:r w:rsidR="004A59E2">
              <w:rPr>
                <w:noProof/>
                <w:webHidden/>
              </w:rPr>
              <w:tab/>
            </w:r>
            <w:r>
              <w:rPr>
                <w:noProof/>
                <w:webHidden/>
              </w:rPr>
              <w:fldChar w:fldCharType="begin"/>
            </w:r>
            <w:r w:rsidR="004A59E2">
              <w:rPr>
                <w:noProof/>
                <w:webHidden/>
              </w:rPr>
              <w:instrText xml:space="preserve"> PAGEREF _Toc448149319 \h </w:instrText>
            </w:r>
            <w:r>
              <w:rPr>
                <w:noProof/>
                <w:webHidden/>
              </w:rPr>
            </w:r>
            <w:r>
              <w:rPr>
                <w:noProof/>
                <w:webHidden/>
              </w:rPr>
              <w:fldChar w:fldCharType="separate"/>
            </w:r>
            <w:r w:rsidR="004A59E2">
              <w:rPr>
                <w:noProof/>
                <w:webHidden/>
              </w:rPr>
              <w:t>97</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20" w:history="1">
            <w:r w:rsidR="004A59E2" w:rsidRPr="00203174">
              <w:rPr>
                <w:rStyle w:val="aff1"/>
                <w:noProof/>
              </w:rPr>
              <w:t>9.1.2.</w:t>
            </w:r>
            <w:r w:rsidR="004A59E2">
              <w:rPr>
                <w:rFonts w:asciiTheme="minorHAnsi" w:eastAsiaTheme="minorEastAsia" w:hAnsiTheme="minorHAnsi" w:cstheme="minorBidi"/>
                <w:noProof/>
                <w:szCs w:val="22"/>
              </w:rPr>
              <w:tab/>
            </w:r>
            <w:r w:rsidR="004A59E2" w:rsidRPr="00203174">
              <w:rPr>
                <w:rStyle w:val="aff1"/>
                <w:rFonts w:hint="eastAsia"/>
                <w:noProof/>
              </w:rPr>
              <w:t>接口类型</w:t>
            </w:r>
            <w:r w:rsidR="004A59E2">
              <w:rPr>
                <w:noProof/>
                <w:webHidden/>
              </w:rPr>
              <w:tab/>
            </w:r>
            <w:r>
              <w:rPr>
                <w:noProof/>
                <w:webHidden/>
              </w:rPr>
              <w:fldChar w:fldCharType="begin"/>
            </w:r>
            <w:r w:rsidR="004A59E2">
              <w:rPr>
                <w:noProof/>
                <w:webHidden/>
              </w:rPr>
              <w:instrText xml:space="preserve"> PAGEREF _Toc448149320 \h </w:instrText>
            </w:r>
            <w:r>
              <w:rPr>
                <w:noProof/>
                <w:webHidden/>
              </w:rPr>
            </w:r>
            <w:r>
              <w:rPr>
                <w:noProof/>
                <w:webHidden/>
              </w:rPr>
              <w:fldChar w:fldCharType="separate"/>
            </w:r>
            <w:r w:rsidR="004A59E2">
              <w:rPr>
                <w:noProof/>
                <w:webHidden/>
              </w:rPr>
              <w:t>97</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21" w:history="1">
            <w:r w:rsidR="004A59E2" w:rsidRPr="00203174">
              <w:rPr>
                <w:rStyle w:val="aff1"/>
                <w:noProof/>
              </w:rPr>
              <w:t>9.1.3.</w:t>
            </w:r>
            <w:r w:rsidR="004A59E2">
              <w:rPr>
                <w:rFonts w:asciiTheme="minorHAnsi" w:eastAsiaTheme="minorEastAsia" w:hAnsiTheme="minorHAnsi" w:cstheme="minorBidi"/>
                <w:noProof/>
                <w:szCs w:val="22"/>
              </w:rPr>
              <w:tab/>
            </w:r>
            <w:r w:rsidR="004A59E2" w:rsidRPr="00203174">
              <w:rPr>
                <w:rStyle w:val="aff1"/>
                <w:rFonts w:hint="eastAsia"/>
                <w:noProof/>
              </w:rPr>
              <w:t>请求报文定义</w:t>
            </w:r>
            <w:r w:rsidR="004A59E2">
              <w:rPr>
                <w:noProof/>
                <w:webHidden/>
              </w:rPr>
              <w:tab/>
            </w:r>
            <w:r>
              <w:rPr>
                <w:noProof/>
                <w:webHidden/>
              </w:rPr>
              <w:fldChar w:fldCharType="begin"/>
            </w:r>
            <w:r w:rsidR="004A59E2">
              <w:rPr>
                <w:noProof/>
                <w:webHidden/>
              </w:rPr>
              <w:instrText xml:space="preserve"> PAGEREF _Toc448149321 \h </w:instrText>
            </w:r>
            <w:r>
              <w:rPr>
                <w:noProof/>
                <w:webHidden/>
              </w:rPr>
            </w:r>
            <w:r>
              <w:rPr>
                <w:noProof/>
                <w:webHidden/>
              </w:rPr>
              <w:fldChar w:fldCharType="separate"/>
            </w:r>
            <w:r w:rsidR="004A59E2">
              <w:rPr>
                <w:noProof/>
                <w:webHidden/>
              </w:rPr>
              <w:t>97</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22" w:history="1">
            <w:r w:rsidR="004A59E2" w:rsidRPr="00203174">
              <w:rPr>
                <w:rStyle w:val="aff1"/>
                <w:noProof/>
              </w:rPr>
              <w:t>9.1.4.</w:t>
            </w:r>
            <w:r w:rsidR="004A59E2">
              <w:rPr>
                <w:rFonts w:asciiTheme="minorHAnsi" w:eastAsiaTheme="minorEastAsia" w:hAnsiTheme="minorHAnsi" w:cstheme="minorBidi"/>
                <w:noProof/>
                <w:szCs w:val="22"/>
              </w:rPr>
              <w:tab/>
            </w:r>
            <w:r w:rsidR="004A59E2" w:rsidRPr="00203174">
              <w:rPr>
                <w:rStyle w:val="aff1"/>
                <w:rFonts w:hint="eastAsia"/>
                <w:noProof/>
              </w:rPr>
              <w:t>响应报文定义</w:t>
            </w:r>
            <w:r w:rsidR="004A59E2">
              <w:rPr>
                <w:noProof/>
                <w:webHidden/>
              </w:rPr>
              <w:tab/>
            </w:r>
            <w:r>
              <w:rPr>
                <w:noProof/>
                <w:webHidden/>
              </w:rPr>
              <w:fldChar w:fldCharType="begin"/>
            </w:r>
            <w:r w:rsidR="004A59E2">
              <w:rPr>
                <w:noProof/>
                <w:webHidden/>
              </w:rPr>
              <w:instrText xml:space="preserve"> PAGEREF _Toc448149322 \h </w:instrText>
            </w:r>
            <w:r>
              <w:rPr>
                <w:noProof/>
                <w:webHidden/>
              </w:rPr>
            </w:r>
            <w:r>
              <w:rPr>
                <w:noProof/>
                <w:webHidden/>
              </w:rPr>
              <w:fldChar w:fldCharType="separate"/>
            </w:r>
            <w:r w:rsidR="004A59E2">
              <w:rPr>
                <w:noProof/>
                <w:webHidden/>
              </w:rPr>
              <w:t>98</w:t>
            </w:r>
            <w:r>
              <w:rPr>
                <w:noProof/>
                <w:webHidden/>
              </w:rPr>
              <w:fldChar w:fldCharType="end"/>
            </w:r>
          </w:hyperlink>
        </w:p>
        <w:p w:rsidR="004A59E2" w:rsidRDefault="00B271CA">
          <w:pPr>
            <w:pStyle w:val="2a"/>
            <w:rPr>
              <w:rFonts w:asciiTheme="minorHAnsi" w:eastAsiaTheme="minorEastAsia" w:hAnsiTheme="minorHAnsi" w:cstheme="minorBidi"/>
              <w:noProof/>
              <w:szCs w:val="22"/>
            </w:rPr>
          </w:pPr>
          <w:hyperlink w:anchor="_Toc448149323" w:history="1">
            <w:r w:rsidR="004A59E2" w:rsidRPr="00203174">
              <w:rPr>
                <w:rStyle w:val="aff1"/>
                <w:noProof/>
              </w:rPr>
              <w:t>9.2.</w:t>
            </w:r>
            <w:r w:rsidR="004A59E2">
              <w:rPr>
                <w:rFonts w:asciiTheme="minorHAnsi" w:eastAsiaTheme="minorEastAsia" w:hAnsiTheme="minorHAnsi" w:cstheme="minorBidi"/>
                <w:noProof/>
                <w:szCs w:val="22"/>
              </w:rPr>
              <w:tab/>
            </w:r>
            <w:r w:rsidR="004A59E2" w:rsidRPr="00203174">
              <w:rPr>
                <w:rStyle w:val="aff1"/>
                <w:rFonts w:hint="eastAsia"/>
                <w:noProof/>
              </w:rPr>
              <w:t>业务订购关系同步</w:t>
            </w:r>
            <w:r w:rsidR="004A59E2">
              <w:rPr>
                <w:noProof/>
                <w:webHidden/>
              </w:rPr>
              <w:tab/>
            </w:r>
            <w:r>
              <w:rPr>
                <w:noProof/>
                <w:webHidden/>
              </w:rPr>
              <w:fldChar w:fldCharType="begin"/>
            </w:r>
            <w:r w:rsidR="004A59E2">
              <w:rPr>
                <w:noProof/>
                <w:webHidden/>
              </w:rPr>
              <w:instrText xml:space="preserve"> PAGEREF _Toc448149323 \h </w:instrText>
            </w:r>
            <w:r>
              <w:rPr>
                <w:noProof/>
                <w:webHidden/>
              </w:rPr>
            </w:r>
            <w:r>
              <w:rPr>
                <w:noProof/>
                <w:webHidden/>
              </w:rPr>
              <w:fldChar w:fldCharType="separate"/>
            </w:r>
            <w:r w:rsidR="004A59E2">
              <w:rPr>
                <w:noProof/>
                <w:webHidden/>
              </w:rPr>
              <w:t>99</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24" w:history="1">
            <w:r w:rsidR="004A59E2" w:rsidRPr="00203174">
              <w:rPr>
                <w:rStyle w:val="aff1"/>
                <w:noProof/>
              </w:rPr>
              <w:t>9.2.1.</w:t>
            </w:r>
            <w:r w:rsidR="004A59E2">
              <w:rPr>
                <w:rFonts w:asciiTheme="minorHAnsi" w:eastAsiaTheme="minorEastAsia" w:hAnsiTheme="minorHAnsi" w:cstheme="minorBidi"/>
                <w:noProof/>
                <w:szCs w:val="22"/>
              </w:rPr>
              <w:tab/>
            </w:r>
            <w:r w:rsidR="004A59E2" w:rsidRPr="00203174">
              <w:rPr>
                <w:rStyle w:val="aff1"/>
                <w:rFonts w:hint="eastAsia"/>
                <w:noProof/>
              </w:rPr>
              <w:t>接口说明</w:t>
            </w:r>
            <w:r w:rsidR="004A59E2">
              <w:rPr>
                <w:noProof/>
                <w:webHidden/>
              </w:rPr>
              <w:tab/>
            </w:r>
            <w:r>
              <w:rPr>
                <w:noProof/>
                <w:webHidden/>
              </w:rPr>
              <w:fldChar w:fldCharType="begin"/>
            </w:r>
            <w:r w:rsidR="004A59E2">
              <w:rPr>
                <w:noProof/>
                <w:webHidden/>
              </w:rPr>
              <w:instrText xml:space="preserve"> PAGEREF _Toc448149324 \h </w:instrText>
            </w:r>
            <w:r>
              <w:rPr>
                <w:noProof/>
                <w:webHidden/>
              </w:rPr>
            </w:r>
            <w:r>
              <w:rPr>
                <w:noProof/>
                <w:webHidden/>
              </w:rPr>
              <w:fldChar w:fldCharType="separate"/>
            </w:r>
            <w:r w:rsidR="004A59E2">
              <w:rPr>
                <w:noProof/>
                <w:webHidden/>
              </w:rPr>
              <w:t>99</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25" w:history="1">
            <w:r w:rsidR="004A59E2" w:rsidRPr="00203174">
              <w:rPr>
                <w:rStyle w:val="aff1"/>
                <w:noProof/>
              </w:rPr>
              <w:t>9.2.2.</w:t>
            </w:r>
            <w:r w:rsidR="004A59E2">
              <w:rPr>
                <w:rFonts w:asciiTheme="minorHAnsi" w:eastAsiaTheme="minorEastAsia" w:hAnsiTheme="minorHAnsi" w:cstheme="minorBidi"/>
                <w:noProof/>
                <w:szCs w:val="22"/>
              </w:rPr>
              <w:tab/>
            </w:r>
            <w:r w:rsidR="004A59E2" w:rsidRPr="00203174">
              <w:rPr>
                <w:rStyle w:val="aff1"/>
                <w:rFonts w:hint="eastAsia"/>
                <w:noProof/>
              </w:rPr>
              <w:t>接口类型</w:t>
            </w:r>
            <w:r w:rsidR="004A59E2">
              <w:rPr>
                <w:noProof/>
                <w:webHidden/>
              </w:rPr>
              <w:tab/>
            </w:r>
            <w:r>
              <w:rPr>
                <w:noProof/>
                <w:webHidden/>
              </w:rPr>
              <w:fldChar w:fldCharType="begin"/>
            </w:r>
            <w:r w:rsidR="004A59E2">
              <w:rPr>
                <w:noProof/>
                <w:webHidden/>
              </w:rPr>
              <w:instrText xml:space="preserve"> PAGEREF _Toc448149325 \h </w:instrText>
            </w:r>
            <w:r>
              <w:rPr>
                <w:noProof/>
                <w:webHidden/>
              </w:rPr>
            </w:r>
            <w:r>
              <w:rPr>
                <w:noProof/>
                <w:webHidden/>
              </w:rPr>
              <w:fldChar w:fldCharType="separate"/>
            </w:r>
            <w:r w:rsidR="004A59E2">
              <w:rPr>
                <w:noProof/>
                <w:webHidden/>
              </w:rPr>
              <w:t>99</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26" w:history="1">
            <w:r w:rsidR="004A59E2" w:rsidRPr="00203174">
              <w:rPr>
                <w:rStyle w:val="aff1"/>
                <w:noProof/>
              </w:rPr>
              <w:t>9.2.3.</w:t>
            </w:r>
            <w:r w:rsidR="004A59E2">
              <w:rPr>
                <w:rFonts w:asciiTheme="minorHAnsi" w:eastAsiaTheme="minorEastAsia" w:hAnsiTheme="minorHAnsi" w:cstheme="minorBidi"/>
                <w:noProof/>
                <w:szCs w:val="22"/>
              </w:rPr>
              <w:tab/>
            </w:r>
            <w:r w:rsidR="004A59E2" w:rsidRPr="00203174">
              <w:rPr>
                <w:rStyle w:val="aff1"/>
                <w:rFonts w:hint="eastAsia"/>
                <w:noProof/>
              </w:rPr>
              <w:t>请求报文定义</w:t>
            </w:r>
            <w:r w:rsidR="004A59E2">
              <w:rPr>
                <w:noProof/>
                <w:webHidden/>
              </w:rPr>
              <w:tab/>
            </w:r>
            <w:r>
              <w:rPr>
                <w:noProof/>
                <w:webHidden/>
              </w:rPr>
              <w:fldChar w:fldCharType="begin"/>
            </w:r>
            <w:r w:rsidR="004A59E2">
              <w:rPr>
                <w:noProof/>
                <w:webHidden/>
              </w:rPr>
              <w:instrText xml:space="preserve"> PAGEREF _Toc448149326 \h </w:instrText>
            </w:r>
            <w:r>
              <w:rPr>
                <w:noProof/>
                <w:webHidden/>
              </w:rPr>
            </w:r>
            <w:r>
              <w:rPr>
                <w:noProof/>
                <w:webHidden/>
              </w:rPr>
              <w:fldChar w:fldCharType="separate"/>
            </w:r>
            <w:r w:rsidR="004A59E2">
              <w:rPr>
                <w:noProof/>
                <w:webHidden/>
              </w:rPr>
              <w:t>99</w:t>
            </w:r>
            <w:r>
              <w:rPr>
                <w:noProof/>
                <w:webHidden/>
              </w:rPr>
              <w:fldChar w:fldCharType="end"/>
            </w:r>
          </w:hyperlink>
        </w:p>
        <w:p w:rsidR="004A59E2" w:rsidRDefault="00B271CA">
          <w:pPr>
            <w:pStyle w:val="33"/>
            <w:rPr>
              <w:rFonts w:asciiTheme="minorHAnsi" w:eastAsiaTheme="minorEastAsia" w:hAnsiTheme="minorHAnsi" w:cstheme="minorBidi"/>
              <w:noProof/>
              <w:szCs w:val="22"/>
            </w:rPr>
          </w:pPr>
          <w:hyperlink w:anchor="_Toc448149327" w:history="1">
            <w:r w:rsidR="004A59E2" w:rsidRPr="00203174">
              <w:rPr>
                <w:rStyle w:val="aff1"/>
                <w:noProof/>
              </w:rPr>
              <w:t>9.2.4.</w:t>
            </w:r>
            <w:r w:rsidR="004A59E2">
              <w:rPr>
                <w:rFonts w:asciiTheme="minorHAnsi" w:eastAsiaTheme="minorEastAsia" w:hAnsiTheme="minorHAnsi" w:cstheme="minorBidi"/>
                <w:noProof/>
                <w:szCs w:val="22"/>
              </w:rPr>
              <w:tab/>
            </w:r>
            <w:r w:rsidR="004A59E2" w:rsidRPr="00203174">
              <w:rPr>
                <w:rStyle w:val="aff1"/>
                <w:rFonts w:hint="eastAsia"/>
                <w:noProof/>
              </w:rPr>
              <w:t>响应报文定义</w:t>
            </w:r>
            <w:r w:rsidR="004A59E2">
              <w:rPr>
                <w:noProof/>
                <w:webHidden/>
              </w:rPr>
              <w:tab/>
            </w:r>
            <w:r>
              <w:rPr>
                <w:noProof/>
                <w:webHidden/>
              </w:rPr>
              <w:fldChar w:fldCharType="begin"/>
            </w:r>
            <w:r w:rsidR="004A59E2">
              <w:rPr>
                <w:noProof/>
                <w:webHidden/>
              </w:rPr>
              <w:instrText xml:space="preserve"> PAGEREF _Toc448149327 \h </w:instrText>
            </w:r>
            <w:r>
              <w:rPr>
                <w:noProof/>
                <w:webHidden/>
              </w:rPr>
            </w:r>
            <w:r>
              <w:rPr>
                <w:noProof/>
                <w:webHidden/>
              </w:rPr>
              <w:fldChar w:fldCharType="separate"/>
            </w:r>
            <w:r w:rsidR="004A59E2">
              <w:rPr>
                <w:noProof/>
                <w:webHidden/>
              </w:rPr>
              <w:t>100</w:t>
            </w:r>
            <w:r>
              <w:rPr>
                <w:noProof/>
                <w:webHidden/>
              </w:rPr>
              <w:fldChar w:fldCharType="end"/>
            </w:r>
          </w:hyperlink>
        </w:p>
        <w:p w:rsidR="004A59E2" w:rsidRDefault="00B271CA">
          <w:pPr>
            <w:pStyle w:val="19"/>
            <w:tabs>
              <w:tab w:val="right" w:leader="dot" w:pos="8296"/>
            </w:tabs>
            <w:rPr>
              <w:rFonts w:asciiTheme="minorHAnsi" w:eastAsiaTheme="minorEastAsia" w:hAnsiTheme="minorHAnsi" w:cstheme="minorBidi"/>
              <w:noProof/>
              <w:szCs w:val="22"/>
            </w:rPr>
          </w:pPr>
          <w:hyperlink w:anchor="_Toc448149328" w:history="1">
            <w:r w:rsidR="004A59E2" w:rsidRPr="00203174">
              <w:rPr>
                <w:rStyle w:val="aff1"/>
                <w:rFonts w:hint="eastAsia"/>
                <w:noProof/>
              </w:rPr>
              <w:t>附录</w:t>
            </w:r>
            <w:r w:rsidR="004A59E2" w:rsidRPr="00203174">
              <w:rPr>
                <w:rStyle w:val="aff1"/>
                <w:noProof/>
              </w:rPr>
              <w:t>A</w:t>
            </w:r>
            <w:r w:rsidR="004A59E2" w:rsidRPr="00203174">
              <w:rPr>
                <w:rStyle w:val="aff1"/>
                <w:rFonts w:hint="eastAsia"/>
                <w:noProof/>
              </w:rPr>
              <w:t>接口返回值</w:t>
            </w:r>
            <w:r w:rsidR="004A59E2" w:rsidRPr="00203174">
              <w:rPr>
                <w:rStyle w:val="aff1"/>
                <w:noProof/>
              </w:rPr>
              <w:t>Result</w:t>
            </w:r>
            <w:r w:rsidR="004A59E2" w:rsidRPr="00203174">
              <w:rPr>
                <w:rStyle w:val="aff1"/>
                <w:rFonts w:hint="eastAsia"/>
                <w:noProof/>
              </w:rPr>
              <w:t>定义</w:t>
            </w:r>
            <w:r w:rsidR="004A59E2">
              <w:rPr>
                <w:noProof/>
                <w:webHidden/>
              </w:rPr>
              <w:tab/>
            </w:r>
            <w:r>
              <w:rPr>
                <w:noProof/>
                <w:webHidden/>
              </w:rPr>
              <w:fldChar w:fldCharType="begin"/>
            </w:r>
            <w:r w:rsidR="004A59E2">
              <w:rPr>
                <w:noProof/>
                <w:webHidden/>
              </w:rPr>
              <w:instrText xml:space="preserve"> PAGEREF _Toc448149328 \h </w:instrText>
            </w:r>
            <w:r>
              <w:rPr>
                <w:noProof/>
                <w:webHidden/>
              </w:rPr>
            </w:r>
            <w:r>
              <w:rPr>
                <w:noProof/>
                <w:webHidden/>
              </w:rPr>
              <w:fldChar w:fldCharType="separate"/>
            </w:r>
            <w:r w:rsidR="004A59E2">
              <w:rPr>
                <w:noProof/>
                <w:webHidden/>
              </w:rPr>
              <w:t>101</w:t>
            </w:r>
            <w:r>
              <w:rPr>
                <w:noProof/>
                <w:webHidden/>
              </w:rPr>
              <w:fldChar w:fldCharType="end"/>
            </w:r>
          </w:hyperlink>
        </w:p>
        <w:p w:rsidR="004A59E2" w:rsidRDefault="00B271CA">
          <w:pPr>
            <w:pStyle w:val="19"/>
            <w:tabs>
              <w:tab w:val="right" w:leader="dot" w:pos="8296"/>
            </w:tabs>
            <w:rPr>
              <w:rFonts w:asciiTheme="minorHAnsi" w:eastAsiaTheme="minorEastAsia" w:hAnsiTheme="minorHAnsi" w:cstheme="minorBidi"/>
              <w:noProof/>
              <w:szCs w:val="22"/>
            </w:rPr>
          </w:pPr>
          <w:hyperlink w:anchor="_Toc448149329" w:history="1">
            <w:r w:rsidR="004A59E2" w:rsidRPr="00203174">
              <w:rPr>
                <w:rStyle w:val="aff1"/>
                <w:rFonts w:hint="eastAsia"/>
                <w:noProof/>
              </w:rPr>
              <w:t>附录</w:t>
            </w:r>
            <w:r w:rsidR="004A59E2" w:rsidRPr="00203174">
              <w:rPr>
                <w:rStyle w:val="aff1"/>
                <w:noProof/>
              </w:rPr>
              <w:t xml:space="preserve">B </w:t>
            </w:r>
            <w:r w:rsidR="004A59E2" w:rsidRPr="00203174">
              <w:rPr>
                <w:rStyle w:val="aff1"/>
                <w:rFonts w:hint="eastAsia"/>
                <w:noProof/>
              </w:rPr>
              <w:t>网关基本信息导入文件格式</w:t>
            </w:r>
            <w:r w:rsidR="004A59E2">
              <w:rPr>
                <w:noProof/>
                <w:webHidden/>
              </w:rPr>
              <w:tab/>
            </w:r>
            <w:r>
              <w:rPr>
                <w:noProof/>
                <w:webHidden/>
              </w:rPr>
              <w:fldChar w:fldCharType="begin"/>
            </w:r>
            <w:r w:rsidR="004A59E2">
              <w:rPr>
                <w:noProof/>
                <w:webHidden/>
              </w:rPr>
              <w:instrText xml:space="preserve"> PAGEREF _Toc448149329 \h </w:instrText>
            </w:r>
            <w:r>
              <w:rPr>
                <w:noProof/>
                <w:webHidden/>
              </w:rPr>
            </w:r>
            <w:r>
              <w:rPr>
                <w:noProof/>
                <w:webHidden/>
              </w:rPr>
              <w:fldChar w:fldCharType="separate"/>
            </w:r>
            <w:r w:rsidR="004A59E2">
              <w:rPr>
                <w:noProof/>
                <w:webHidden/>
              </w:rPr>
              <w:t>101</w:t>
            </w:r>
            <w:r>
              <w:rPr>
                <w:noProof/>
                <w:webHidden/>
              </w:rPr>
              <w:fldChar w:fldCharType="end"/>
            </w:r>
          </w:hyperlink>
        </w:p>
        <w:p w:rsidR="00FC02DB" w:rsidRDefault="00B271CA">
          <w:r>
            <w:rPr>
              <w:b/>
              <w:bCs/>
              <w:lang w:val="zh-CN"/>
            </w:rPr>
            <w:fldChar w:fldCharType="end"/>
          </w:r>
        </w:p>
      </w:sdtContent>
    </w:sdt>
    <w:p w:rsidR="00B601E9" w:rsidRDefault="00B601E9">
      <w:pPr>
        <w:widowControl/>
        <w:jc w:val="left"/>
      </w:pPr>
    </w:p>
    <w:p w:rsidR="00935A40" w:rsidRDefault="00935A40">
      <w:pPr>
        <w:widowControl/>
        <w:jc w:val="left"/>
        <w:rPr>
          <w:rFonts w:ascii="黑体" w:eastAsia="黑体" w:hAnsiTheme="minorHAnsi" w:cstheme="minorBidi"/>
          <w:sz w:val="32"/>
          <w:szCs w:val="32"/>
        </w:rPr>
      </w:pPr>
      <w:r>
        <w:br w:type="page"/>
      </w:r>
    </w:p>
    <w:p w:rsidR="002D0F45" w:rsidRPr="00684C24" w:rsidRDefault="002D0F45" w:rsidP="007C1E97">
      <w:pPr>
        <w:pStyle w:val="QB8"/>
        <w:outlineLvl w:val="0"/>
      </w:pPr>
      <w:bookmarkStart w:id="16" w:name="_Toc448149211"/>
      <w:r w:rsidRPr="00684C24">
        <w:rPr>
          <w:rFonts w:hint="eastAsia"/>
        </w:rPr>
        <w:lastRenderedPageBreak/>
        <w:t>前</w:t>
      </w:r>
      <w:r w:rsidRPr="00684C24">
        <w:rPr>
          <w:rFonts w:hint="eastAsia"/>
        </w:rPr>
        <w:tab/>
      </w:r>
      <w:r w:rsidRPr="00684C24">
        <w:rPr>
          <w:rFonts w:hint="eastAsia"/>
        </w:rPr>
        <w:tab/>
        <w:t>言</w:t>
      </w:r>
      <w:bookmarkEnd w:id="0"/>
      <w:bookmarkEnd w:id="1"/>
      <w:bookmarkEnd w:id="2"/>
      <w:bookmarkEnd w:id="3"/>
      <w:bookmarkEnd w:id="16"/>
    </w:p>
    <w:p w:rsidR="002D0F45" w:rsidRPr="00A7025E" w:rsidRDefault="00C351E3" w:rsidP="002D0F45">
      <w:pPr>
        <w:pStyle w:val="QBa"/>
        <w:ind w:firstLine="480"/>
        <w:rPr>
          <w:color w:val="000000"/>
        </w:rPr>
      </w:pPr>
      <w:r w:rsidRPr="00A958A5">
        <w:rPr>
          <w:rFonts w:hint="eastAsia"/>
        </w:rPr>
        <w:t>本标准对智能家庭网关</w:t>
      </w:r>
      <w:r>
        <w:rPr>
          <w:rFonts w:hint="eastAsia"/>
        </w:rPr>
        <w:t>在</w:t>
      </w:r>
      <w:r w:rsidRPr="00A958A5">
        <w:rPr>
          <w:rFonts w:hint="eastAsia"/>
        </w:rPr>
        <w:t>数字家庭业务开展过程中</w:t>
      </w:r>
      <w:r>
        <w:rPr>
          <w:rFonts w:hint="eastAsia"/>
        </w:rPr>
        <w:t>，</w:t>
      </w:r>
      <w:r w:rsidR="00D83BED">
        <w:rPr>
          <w:rFonts w:hint="eastAsia"/>
        </w:rPr>
        <w:t>一级家庭开放平台</w:t>
      </w:r>
      <w:r>
        <w:rPr>
          <w:rFonts w:hint="eastAsia"/>
        </w:rPr>
        <w:t>与</w:t>
      </w:r>
      <w:r w:rsidR="0030286F">
        <w:t>省级数字家庭管理平台</w:t>
      </w:r>
      <w:r>
        <w:t>间的</w:t>
      </w:r>
      <w:r w:rsidRPr="00A958A5">
        <w:rPr>
          <w:rFonts w:hint="eastAsia"/>
        </w:rPr>
        <w:t>接口进行了定义。</w:t>
      </w:r>
    </w:p>
    <w:p w:rsidR="002D0F45" w:rsidRPr="00A7025E" w:rsidRDefault="002D0F45" w:rsidP="002D0F45">
      <w:pPr>
        <w:widowControl/>
        <w:autoSpaceDE w:val="0"/>
        <w:autoSpaceDN w:val="0"/>
        <w:spacing w:line="360" w:lineRule="auto"/>
        <w:ind w:firstLineChars="200" w:firstLine="480"/>
        <w:rPr>
          <w:noProof/>
          <w:color w:val="000000"/>
          <w:kern w:val="0"/>
          <w:sz w:val="24"/>
        </w:rPr>
      </w:pPr>
      <w:r w:rsidRPr="00A7025E">
        <w:rPr>
          <w:noProof/>
          <w:color w:val="000000"/>
          <w:kern w:val="0"/>
          <w:sz w:val="24"/>
        </w:rPr>
        <w:t>本标准主要包括以下几方面内容：本标准包括的主要内容：</w:t>
      </w:r>
      <w:r w:rsidR="00C351E3">
        <w:rPr>
          <w:rFonts w:hint="eastAsia"/>
          <w:noProof/>
          <w:color w:val="000000"/>
          <w:kern w:val="0"/>
          <w:sz w:val="24"/>
        </w:rPr>
        <w:t>网关基础</w:t>
      </w:r>
      <w:r w:rsidR="00C351E3">
        <w:rPr>
          <w:noProof/>
          <w:color w:val="000000"/>
          <w:kern w:val="0"/>
          <w:sz w:val="24"/>
        </w:rPr>
        <w:t>功能配置查询</w:t>
      </w:r>
      <w:r w:rsidR="00EC07A3">
        <w:rPr>
          <w:rFonts w:hint="eastAsia"/>
          <w:noProof/>
          <w:color w:val="000000"/>
          <w:kern w:val="0"/>
          <w:sz w:val="24"/>
        </w:rPr>
        <w:t>及</w:t>
      </w:r>
      <w:r w:rsidR="00EC07A3">
        <w:rPr>
          <w:noProof/>
          <w:color w:val="000000"/>
          <w:kern w:val="0"/>
          <w:sz w:val="24"/>
        </w:rPr>
        <w:t>上报</w:t>
      </w:r>
      <w:r w:rsidR="00C351E3">
        <w:rPr>
          <w:noProof/>
          <w:color w:val="000000"/>
          <w:kern w:val="0"/>
          <w:sz w:val="24"/>
        </w:rPr>
        <w:t>接口</w:t>
      </w:r>
      <w:r w:rsidRPr="00A7025E">
        <w:rPr>
          <w:noProof/>
          <w:color w:val="000000"/>
          <w:kern w:val="0"/>
          <w:sz w:val="24"/>
        </w:rPr>
        <w:t>、</w:t>
      </w:r>
      <w:r w:rsidR="00C351E3">
        <w:rPr>
          <w:rFonts w:hint="eastAsia"/>
          <w:noProof/>
          <w:color w:val="000000"/>
          <w:kern w:val="0"/>
          <w:sz w:val="24"/>
        </w:rPr>
        <w:t>网关</w:t>
      </w:r>
      <w:r w:rsidR="00C351E3">
        <w:rPr>
          <w:noProof/>
          <w:color w:val="000000"/>
          <w:kern w:val="0"/>
          <w:sz w:val="24"/>
        </w:rPr>
        <w:t>固件升级状态通知接口</w:t>
      </w:r>
      <w:r w:rsidR="00DE3012">
        <w:rPr>
          <w:rFonts w:hint="eastAsia"/>
          <w:noProof/>
          <w:color w:val="000000"/>
          <w:kern w:val="0"/>
          <w:sz w:val="24"/>
        </w:rPr>
        <w:t>、</w:t>
      </w:r>
      <w:r w:rsidR="00DE3012">
        <w:rPr>
          <w:noProof/>
          <w:color w:val="000000"/>
          <w:kern w:val="0"/>
          <w:sz w:val="24"/>
        </w:rPr>
        <w:t>网关</w:t>
      </w:r>
      <w:r w:rsidR="00EC07A3">
        <w:rPr>
          <w:rFonts w:hint="eastAsia"/>
          <w:noProof/>
          <w:color w:val="000000"/>
          <w:kern w:val="0"/>
          <w:sz w:val="24"/>
        </w:rPr>
        <w:t>上下线</w:t>
      </w:r>
      <w:r w:rsidR="00DE3012">
        <w:rPr>
          <w:noProof/>
          <w:color w:val="000000"/>
          <w:kern w:val="0"/>
          <w:sz w:val="24"/>
        </w:rPr>
        <w:t>信息</w:t>
      </w:r>
      <w:r w:rsidR="00EC07A3">
        <w:rPr>
          <w:rFonts w:hint="eastAsia"/>
          <w:noProof/>
          <w:color w:val="000000"/>
          <w:kern w:val="0"/>
          <w:sz w:val="24"/>
        </w:rPr>
        <w:t>同步、</w:t>
      </w:r>
      <w:r w:rsidR="00C351E3">
        <w:rPr>
          <w:noProof/>
          <w:color w:val="000000"/>
          <w:kern w:val="0"/>
          <w:sz w:val="24"/>
        </w:rPr>
        <w:t>插件</w:t>
      </w:r>
      <w:r w:rsidR="00EC07A3">
        <w:rPr>
          <w:rFonts w:hint="eastAsia"/>
          <w:noProof/>
          <w:color w:val="000000"/>
          <w:kern w:val="0"/>
          <w:sz w:val="24"/>
        </w:rPr>
        <w:t>管理和</w:t>
      </w:r>
      <w:r w:rsidR="00EC07A3">
        <w:rPr>
          <w:noProof/>
          <w:color w:val="000000"/>
          <w:kern w:val="0"/>
          <w:sz w:val="24"/>
        </w:rPr>
        <w:t>业务订购</w:t>
      </w:r>
      <w:r w:rsidR="00C351E3">
        <w:rPr>
          <w:noProof/>
          <w:color w:val="000000"/>
          <w:kern w:val="0"/>
          <w:sz w:val="24"/>
        </w:rPr>
        <w:t>接口</w:t>
      </w:r>
      <w:r w:rsidR="00EC07A3">
        <w:rPr>
          <w:rFonts w:hint="eastAsia"/>
          <w:noProof/>
          <w:color w:val="000000"/>
          <w:kern w:val="0"/>
          <w:sz w:val="24"/>
        </w:rPr>
        <w:t>等</w:t>
      </w:r>
      <w:r w:rsidRPr="00A7025E">
        <w:rPr>
          <w:noProof/>
          <w:color w:val="000000"/>
          <w:kern w:val="0"/>
          <w:sz w:val="24"/>
        </w:rPr>
        <w:t>。</w:t>
      </w:r>
    </w:p>
    <w:p w:rsidR="00157A12" w:rsidRPr="00A7025E" w:rsidRDefault="00157A12" w:rsidP="00157A12">
      <w:pPr>
        <w:pStyle w:val="QBa"/>
        <w:ind w:firstLine="480"/>
        <w:rPr>
          <w:color w:val="000000"/>
        </w:rPr>
      </w:pPr>
      <w:r w:rsidRPr="00A7025E">
        <w:rPr>
          <w:color w:val="000000"/>
        </w:rPr>
        <w:t>本标准是家庭网关及其提供业务的系列标准之一，该系列标准的结构、名称或预计的名称如下：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3"/>
        <w:gridCol w:w="1931"/>
        <w:gridCol w:w="5040"/>
      </w:tblGrid>
      <w:tr w:rsidR="00157A12" w:rsidRPr="00A7025E" w:rsidTr="002D21EB">
        <w:trPr>
          <w:jc w:val="center"/>
        </w:trPr>
        <w:tc>
          <w:tcPr>
            <w:tcW w:w="703" w:type="dxa"/>
            <w:shd w:val="clear" w:color="auto" w:fill="auto"/>
          </w:tcPr>
          <w:p w:rsidR="00157A12" w:rsidRPr="008707BC" w:rsidRDefault="00157A12" w:rsidP="002D21EB">
            <w:pPr>
              <w:pStyle w:val="QB9"/>
              <w:jc w:val="center"/>
              <w:rPr>
                <w:rFonts w:ascii="Times New Roman"/>
                <w:color w:val="000000"/>
                <w:sz w:val="24"/>
                <w:szCs w:val="24"/>
              </w:rPr>
            </w:pPr>
            <w:r w:rsidRPr="008707BC">
              <w:rPr>
                <w:rFonts w:ascii="Times New Roman"/>
                <w:color w:val="000000"/>
                <w:szCs w:val="24"/>
              </w:rPr>
              <w:t>序号</w:t>
            </w:r>
          </w:p>
        </w:tc>
        <w:tc>
          <w:tcPr>
            <w:tcW w:w="1931" w:type="dxa"/>
            <w:shd w:val="clear" w:color="auto" w:fill="auto"/>
          </w:tcPr>
          <w:p w:rsidR="00157A12" w:rsidRPr="008707BC" w:rsidRDefault="00157A12" w:rsidP="002D21EB">
            <w:pPr>
              <w:pStyle w:val="QB9"/>
              <w:jc w:val="center"/>
              <w:rPr>
                <w:rFonts w:ascii="Times New Roman"/>
                <w:color w:val="000000"/>
                <w:szCs w:val="24"/>
              </w:rPr>
            </w:pPr>
            <w:r w:rsidRPr="008707BC">
              <w:rPr>
                <w:rFonts w:ascii="Times New Roman"/>
                <w:color w:val="000000"/>
                <w:szCs w:val="24"/>
              </w:rPr>
              <w:t>标准编号</w:t>
            </w:r>
          </w:p>
        </w:tc>
        <w:tc>
          <w:tcPr>
            <w:tcW w:w="5040" w:type="dxa"/>
            <w:shd w:val="clear" w:color="auto" w:fill="auto"/>
          </w:tcPr>
          <w:p w:rsidR="00157A12" w:rsidRPr="008707BC" w:rsidRDefault="00157A12" w:rsidP="002D21EB">
            <w:pPr>
              <w:pStyle w:val="QB9"/>
              <w:jc w:val="center"/>
              <w:rPr>
                <w:rFonts w:ascii="Times New Roman"/>
                <w:color w:val="000000"/>
                <w:szCs w:val="24"/>
              </w:rPr>
            </w:pPr>
            <w:r w:rsidRPr="008707BC">
              <w:rPr>
                <w:rFonts w:ascii="Times New Roman"/>
                <w:color w:val="000000"/>
                <w:szCs w:val="24"/>
              </w:rPr>
              <w:t>标准名称</w:t>
            </w:r>
          </w:p>
        </w:tc>
      </w:tr>
      <w:tr w:rsidR="00157A12" w:rsidRPr="00A7025E" w:rsidTr="002D21EB">
        <w:trPr>
          <w:jc w:val="center"/>
        </w:trPr>
        <w:tc>
          <w:tcPr>
            <w:tcW w:w="703" w:type="dxa"/>
            <w:shd w:val="clear" w:color="auto" w:fill="auto"/>
          </w:tcPr>
          <w:p w:rsidR="00157A12" w:rsidRPr="008707BC" w:rsidRDefault="00157A12" w:rsidP="002D21EB">
            <w:pPr>
              <w:pStyle w:val="QB9"/>
              <w:jc w:val="center"/>
              <w:rPr>
                <w:rFonts w:ascii="Times New Roman"/>
                <w:color w:val="000000"/>
                <w:szCs w:val="24"/>
              </w:rPr>
            </w:pPr>
            <w:r w:rsidRPr="008707BC">
              <w:rPr>
                <w:rFonts w:ascii="Times New Roman"/>
                <w:color w:val="000000"/>
                <w:szCs w:val="24"/>
              </w:rPr>
              <w:t>[1]</w:t>
            </w:r>
          </w:p>
        </w:tc>
        <w:tc>
          <w:tcPr>
            <w:tcW w:w="1931" w:type="dxa"/>
            <w:shd w:val="clear" w:color="auto" w:fill="auto"/>
          </w:tcPr>
          <w:p w:rsidR="00157A12" w:rsidRPr="00A7025E" w:rsidRDefault="00157A12" w:rsidP="002D21EB">
            <w:r w:rsidRPr="00A7025E">
              <w:t>QB-X-XXX-XXXX</w:t>
            </w:r>
          </w:p>
        </w:tc>
        <w:tc>
          <w:tcPr>
            <w:tcW w:w="5040" w:type="dxa"/>
            <w:shd w:val="clear" w:color="auto" w:fill="auto"/>
          </w:tcPr>
          <w:p w:rsidR="00157A12" w:rsidRPr="00A7025E" w:rsidRDefault="00157A12" w:rsidP="002D21EB">
            <w:r>
              <w:rPr>
                <w:rFonts w:hint="eastAsia"/>
              </w:rPr>
              <w:t>中国移动</w:t>
            </w:r>
            <w:r>
              <w:t>数字家庭</w:t>
            </w:r>
            <w:r w:rsidRPr="00A7025E">
              <w:t>业务规范</w:t>
            </w:r>
          </w:p>
        </w:tc>
      </w:tr>
      <w:tr w:rsidR="00157A12" w:rsidRPr="00A7025E" w:rsidTr="002D21EB">
        <w:trPr>
          <w:jc w:val="center"/>
        </w:trPr>
        <w:tc>
          <w:tcPr>
            <w:tcW w:w="703" w:type="dxa"/>
            <w:shd w:val="clear" w:color="auto" w:fill="auto"/>
          </w:tcPr>
          <w:p w:rsidR="00157A12" w:rsidRPr="008707BC" w:rsidRDefault="00157A12" w:rsidP="002D21EB">
            <w:pPr>
              <w:pStyle w:val="QB9"/>
              <w:jc w:val="center"/>
              <w:rPr>
                <w:rFonts w:ascii="Times New Roman"/>
                <w:color w:val="000000"/>
                <w:szCs w:val="24"/>
              </w:rPr>
            </w:pPr>
            <w:r w:rsidRPr="008707BC">
              <w:rPr>
                <w:rFonts w:ascii="Times New Roman"/>
                <w:color w:val="000000"/>
                <w:szCs w:val="24"/>
              </w:rPr>
              <w:t>[2]</w:t>
            </w:r>
          </w:p>
        </w:tc>
        <w:tc>
          <w:tcPr>
            <w:tcW w:w="1931" w:type="dxa"/>
            <w:shd w:val="clear" w:color="auto" w:fill="auto"/>
          </w:tcPr>
          <w:p w:rsidR="00157A12" w:rsidRPr="00A7025E" w:rsidRDefault="00157A12" w:rsidP="002D21EB">
            <w:r w:rsidRPr="00A7025E">
              <w:t>QB-X-XXX-XXXX</w:t>
            </w:r>
          </w:p>
        </w:tc>
        <w:tc>
          <w:tcPr>
            <w:tcW w:w="5040" w:type="dxa"/>
            <w:shd w:val="clear" w:color="auto" w:fill="auto"/>
          </w:tcPr>
          <w:p w:rsidR="00157A12" w:rsidRPr="00A7025E" w:rsidRDefault="00157A12" w:rsidP="002D21EB">
            <w:r>
              <w:rPr>
                <w:rFonts w:hint="eastAsia"/>
              </w:rPr>
              <w:t>中国移动</w:t>
            </w:r>
            <w:r>
              <w:t>数字家庭</w:t>
            </w:r>
            <w:r w:rsidRPr="00A7025E">
              <w:t>总体技术要求</w:t>
            </w:r>
          </w:p>
        </w:tc>
      </w:tr>
      <w:tr w:rsidR="00157A12" w:rsidRPr="00A7025E" w:rsidTr="002D21EB">
        <w:trPr>
          <w:jc w:val="center"/>
        </w:trPr>
        <w:tc>
          <w:tcPr>
            <w:tcW w:w="703" w:type="dxa"/>
            <w:shd w:val="clear" w:color="auto" w:fill="auto"/>
          </w:tcPr>
          <w:p w:rsidR="00157A12" w:rsidRPr="008707BC" w:rsidRDefault="00157A12" w:rsidP="002D21EB">
            <w:pPr>
              <w:pStyle w:val="QB9"/>
              <w:jc w:val="center"/>
              <w:rPr>
                <w:rFonts w:ascii="Times New Roman"/>
                <w:color w:val="000000"/>
                <w:szCs w:val="24"/>
              </w:rPr>
            </w:pPr>
            <w:r w:rsidRPr="008707BC">
              <w:rPr>
                <w:rFonts w:ascii="Times New Roman"/>
                <w:color w:val="000000"/>
                <w:szCs w:val="24"/>
              </w:rPr>
              <w:t>[3]</w:t>
            </w:r>
          </w:p>
        </w:tc>
        <w:tc>
          <w:tcPr>
            <w:tcW w:w="1931" w:type="dxa"/>
            <w:shd w:val="clear" w:color="auto" w:fill="auto"/>
          </w:tcPr>
          <w:p w:rsidR="00157A12" w:rsidRPr="00A7025E" w:rsidRDefault="00157A12" w:rsidP="002D21EB">
            <w:r w:rsidRPr="00A7025E">
              <w:t>QB-X-XXX-XXXX</w:t>
            </w:r>
          </w:p>
        </w:tc>
        <w:tc>
          <w:tcPr>
            <w:tcW w:w="5040" w:type="dxa"/>
            <w:shd w:val="clear" w:color="auto" w:fill="auto"/>
          </w:tcPr>
          <w:p w:rsidR="00157A12" w:rsidRPr="00A7025E" w:rsidRDefault="00157A12" w:rsidP="002D21EB">
            <w:r>
              <w:rPr>
                <w:rFonts w:hint="eastAsia"/>
              </w:rPr>
              <w:t>中国移动</w:t>
            </w:r>
            <w:r w:rsidRPr="00A7025E">
              <w:t>智能家庭网关技术规范</w:t>
            </w:r>
          </w:p>
        </w:tc>
      </w:tr>
      <w:tr w:rsidR="00157A12" w:rsidRPr="00A7025E" w:rsidTr="002D21EB">
        <w:trPr>
          <w:jc w:val="center"/>
        </w:trPr>
        <w:tc>
          <w:tcPr>
            <w:tcW w:w="703" w:type="dxa"/>
            <w:shd w:val="clear" w:color="auto" w:fill="auto"/>
          </w:tcPr>
          <w:p w:rsidR="00157A12" w:rsidRPr="008707BC" w:rsidRDefault="00157A12" w:rsidP="002D21EB">
            <w:pPr>
              <w:pStyle w:val="QB9"/>
              <w:jc w:val="center"/>
              <w:rPr>
                <w:rFonts w:ascii="Times New Roman"/>
                <w:color w:val="000000"/>
                <w:szCs w:val="24"/>
              </w:rPr>
            </w:pPr>
            <w:r w:rsidRPr="008707BC">
              <w:rPr>
                <w:rFonts w:ascii="Times New Roman"/>
                <w:color w:val="000000"/>
                <w:szCs w:val="24"/>
              </w:rPr>
              <w:t>[4]</w:t>
            </w:r>
          </w:p>
        </w:tc>
        <w:tc>
          <w:tcPr>
            <w:tcW w:w="1931" w:type="dxa"/>
            <w:shd w:val="clear" w:color="auto" w:fill="auto"/>
          </w:tcPr>
          <w:p w:rsidR="00157A12" w:rsidRPr="00A7025E" w:rsidRDefault="00157A12" w:rsidP="002D21EB">
            <w:r w:rsidRPr="00A7025E">
              <w:t>QB-X-XXX-XXXX</w:t>
            </w:r>
          </w:p>
        </w:tc>
        <w:tc>
          <w:tcPr>
            <w:tcW w:w="5040" w:type="dxa"/>
            <w:shd w:val="clear" w:color="auto" w:fill="auto"/>
          </w:tcPr>
          <w:p w:rsidR="00157A12" w:rsidRPr="00A7025E" w:rsidRDefault="00157A12" w:rsidP="002D21EB">
            <w:r>
              <w:rPr>
                <w:rFonts w:hint="eastAsia"/>
              </w:rPr>
              <w:t>中国移动</w:t>
            </w:r>
            <w:r w:rsidRPr="00A7025E">
              <w:t>智能家庭网关接口规范</w:t>
            </w:r>
            <w:r w:rsidRPr="00A7025E">
              <w:t>-</w:t>
            </w:r>
            <w:r>
              <w:rPr>
                <w:rFonts w:hint="eastAsia"/>
              </w:rPr>
              <w:t>终端</w:t>
            </w:r>
            <w:r>
              <w:t>管理相关</w:t>
            </w:r>
            <w:r w:rsidRPr="00A7025E">
              <w:t>分册</w:t>
            </w:r>
          </w:p>
        </w:tc>
      </w:tr>
      <w:tr w:rsidR="00157A12" w:rsidRPr="00A7025E" w:rsidTr="002D21EB">
        <w:trPr>
          <w:jc w:val="center"/>
        </w:trPr>
        <w:tc>
          <w:tcPr>
            <w:tcW w:w="703" w:type="dxa"/>
            <w:shd w:val="clear" w:color="auto" w:fill="auto"/>
          </w:tcPr>
          <w:p w:rsidR="00157A12" w:rsidRPr="008707BC" w:rsidRDefault="00157A12" w:rsidP="002D21EB">
            <w:pPr>
              <w:pStyle w:val="QB9"/>
              <w:jc w:val="center"/>
              <w:rPr>
                <w:rFonts w:ascii="Times New Roman"/>
                <w:color w:val="000000"/>
                <w:szCs w:val="24"/>
              </w:rPr>
            </w:pPr>
            <w:r w:rsidRPr="008707BC">
              <w:rPr>
                <w:rFonts w:ascii="Times New Roman"/>
                <w:color w:val="000000"/>
                <w:szCs w:val="24"/>
              </w:rPr>
              <w:t>[5]</w:t>
            </w:r>
          </w:p>
        </w:tc>
        <w:tc>
          <w:tcPr>
            <w:tcW w:w="1931" w:type="dxa"/>
            <w:shd w:val="clear" w:color="auto" w:fill="auto"/>
          </w:tcPr>
          <w:p w:rsidR="00157A12" w:rsidRPr="00A7025E" w:rsidRDefault="00157A12" w:rsidP="002D21EB">
            <w:r w:rsidRPr="00A7025E">
              <w:t>QB-X-XXX-XXXX</w:t>
            </w:r>
          </w:p>
        </w:tc>
        <w:tc>
          <w:tcPr>
            <w:tcW w:w="5040" w:type="dxa"/>
            <w:shd w:val="clear" w:color="auto" w:fill="auto"/>
          </w:tcPr>
          <w:p w:rsidR="00157A12" w:rsidRPr="00A7025E" w:rsidRDefault="00157A12" w:rsidP="002D21EB">
            <w:r>
              <w:rPr>
                <w:rFonts w:hint="eastAsia"/>
              </w:rPr>
              <w:t>中国移动</w:t>
            </w:r>
            <w:r w:rsidRPr="00A7025E">
              <w:t>智能家庭网关接口规范</w:t>
            </w:r>
            <w:r w:rsidRPr="00A7025E">
              <w:t>-</w:t>
            </w:r>
            <w:r>
              <w:rPr>
                <w:rFonts w:hint="eastAsia"/>
              </w:rPr>
              <w:t>插件</w:t>
            </w:r>
            <w:r>
              <w:t>管理相关</w:t>
            </w:r>
            <w:r w:rsidRPr="00A7025E">
              <w:t>分册</w:t>
            </w:r>
          </w:p>
        </w:tc>
      </w:tr>
      <w:tr w:rsidR="00157A12" w:rsidRPr="00A7025E" w:rsidTr="002D21EB">
        <w:trPr>
          <w:jc w:val="center"/>
        </w:trPr>
        <w:tc>
          <w:tcPr>
            <w:tcW w:w="703" w:type="dxa"/>
            <w:shd w:val="clear" w:color="auto" w:fill="auto"/>
          </w:tcPr>
          <w:p w:rsidR="00157A12" w:rsidRPr="008707BC" w:rsidRDefault="00157A12" w:rsidP="002D21EB">
            <w:pPr>
              <w:pStyle w:val="QB9"/>
              <w:jc w:val="center"/>
              <w:rPr>
                <w:rFonts w:ascii="Times New Roman"/>
                <w:color w:val="000000"/>
                <w:szCs w:val="24"/>
              </w:rPr>
            </w:pPr>
            <w:r w:rsidRPr="008707BC">
              <w:rPr>
                <w:rFonts w:ascii="Times New Roman"/>
                <w:color w:val="000000"/>
                <w:szCs w:val="24"/>
              </w:rPr>
              <w:t>[6]</w:t>
            </w:r>
          </w:p>
        </w:tc>
        <w:tc>
          <w:tcPr>
            <w:tcW w:w="1931" w:type="dxa"/>
            <w:shd w:val="clear" w:color="auto" w:fill="auto"/>
          </w:tcPr>
          <w:p w:rsidR="00157A12" w:rsidRPr="00A7025E" w:rsidRDefault="00157A12" w:rsidP="002D21EB">
            <w:r w:rsidRPr="00A7025E">
              <w:t>QB-X-XXX-XXXX</w:t>
            </w:r>
          </w:p>
        </w:tc>
        <w:tc>
          <w:tcPr>
            <w:tcW w:w="5040" w:type="dxa"/>
            <w:shd w:val="clear" w:color="auto" w:fill="auto"/>
          </w:tcPr>
          <w:p w:rsidR="00157A12" w:rsidRPr="00A7025E" w:rsidRDefault="00157A12" w:rsidP="002D21EB">
            <w:r>
              <w:rPr>
                <w:rFonts w:hint="eastAsia"/>
              </w:rPr>
              <w:t>中国移动</w:t>
            </w:r>
            <w:r>
              <w:t>一级家庭开放平台</w:t>
            </w:r>
            <w:r w:rsidRPr="00A7025E">
              <w:t>规范</w:t>
            </w:r>
          </w:p>
        </w:tc>
      </w:tr>
      <w:tr w:rsidR="00157A12" w:rsidRPr="00A7025E" w:rsidTr="002D21EB">
        <w:trPr>
          <w:jc w:val="center"/>
        </w:trPr>
        <w:tc>
          <w:tcPr>
            <w:tcW w:w="703" w:type="dxa"/>
            <w:shd w:val="clear" w:color="auto" w:fill="auto"/>
          </w:tcPr>
          <w:p w:rsidR="00157A12" w:rsidRPr="008707BC" w:rsidRDefault="00157A12" w:rsidP="002D21EB">
            <w:pPr>
              <w:pStyle w:val="QB9"/>
              <w:jc w:val="center"/>
              <w:rPr>
                <w:rFonts w:ascii="Times New Roman"/>
                <w:color w:val="000000"/>
                <w:szCs w:val="24"/>
              </w:rPr>
            </w:pPr>
            <w:r w:rsidRPr="008707BC">
              <w:rPr>
                <w:rFonts w:ascii="Times New Roman"/>
                <w:color w:val="000000"/>
                <w:szCs w:val="24"/>
              </w:rPr>
              <w:t>[7]</w:t>
            </w:r>
          </w:p>
        </w:tc>
        <w:tc>
          <w:tcPr>
            <w:tcW w:w="1931" w:type="dxa"/>
            <w:shd w:val="clear" w:color="auto" w:fill="auto"/>
          </w:tcPr>
          <w:p w:rsidR="00157A12" w:rsidRPr="00A7025E" w:rsidRDefault="00157A12" w:rsidP="002D21EB">
            <w:r w:rsidRPr="00A7025E">
              <w:t>QB-X-XXX-XXXX</w:t>
            </w:r>
          </w:p>
        </w:tc>
        <w:tc>
          <w:tcPr>
            <w:tcW w:w="5040" w:type="dxa"/>
            <w:shd w:val="clear" w:color="auto" w:fill="auto"/>
          </w:tcPr>
          <w:p w:rsidR="00157A12" w:rsidRPr="00A7025E" w:rsidRDefault="00157A12" w:rsidP="002D21EB">
            <w:r w:rsidRPr="00613A70">
              <w:rPr>
                <w:rFonts w:hint="eastAsia"/>
              </w:rPr>
              <w:t>中国移动</w:t>
            </w:r>
            <w:r>
              <w:rPr>
                <w:rFonts w:hint="eastAsia"/>
              </w:rPr>
              <w:t>省级数字家庭管理平台规范</w:t>
            </w:r>
          </w:p>
        </w:tc>
      </w:tr>
      <w:tr w:rsidR="00157A12" w:rsidRPr="00A7025E" w:rsidTr="002D21EB">
        <w:trPr>
          <w:jc w:val="center"/>
        </w:trPr>
        <w:tc>
          <w:tcPr>
            <w:tcW w:w="703" w:type="dxa"/>
            <w:shd w:val="clear" w:color="auto" w:fill="auto"/>
          </w:tcPr>
          <w:p w:rsidR="00157A12" w:rsidRPr="008707BC" w:rsidRDefault="00157A12" w:rsidP="002D21EB">
            <w:pPr>
              <w:pStyle w:val="QB9"/>
              <w:jc w:val="center"/>
              <w:rPr>
                <w:rFonts w:ascii="Times New Roman"/>
                <w:color w:val="000000"/>
                <w:szCs w:val="24"/>
              </w:rPr>
            </w:pPr>
            <w:r w:rsidRPr="008707BC">
              <w:rPr>
                <w:rFonts w:ascii="Times New Roman"/>
                <w:color w:val="000000"/>
                <w:szCs w:val="24"/>
              </w:rPr>
              <w:t>[8]</w:t>
            </w:r>
          </w:p>
        </w:tc>
        <w:tc>
          <w:tcPr>
            <w:tcW w:w="1931" w:type="dxa"/>
            <w:shd w:val="clear" w:color="auto" w:fill="auto"/>
          </w:tcPr>
          <w:p w:rsidR="00157A12" w:rsidRPr="00A7025E" w:rsidRDefault="00157A12" w:rsidP="002D21EB">
            <w:r w:rsidRPr="00A7025E">
              <w:t>QB-X-XXX-XXXX</w:t>
            </w:r>
          </w:p>
        </w:tc>
        <w:tc>
          <w:tcPr>
            <w:tcW w:w="5040" w:type="dxa"/>
            <w:shd w:val="clear" w:color="auto" w:fill="auto"/>
          </w:tcPr>
          <w:p w:rsidR="00157A12" w:rsidRPr="00A7025E" w:rsidRDefault="00157A12" w:rsidP="002D21EB">
            <w:r>
              <w:rPr>
                <w:rFonts w:hint="eastAsia"/>
              </w:rPr>
              <w:t>中国移动</w:t>
            </w:r>
            <w:r w:rsidRPr="00A7025E">
              <w:t>智能家庭网关测试规范</w:t>
            </w:r>
          </w:p>
        </w:tc>
      </w:tr>
      <w:tr w:rsidR="00157A12" w:rsidRPr="00A7025E" w:rsidTr="002D21EB">
        <w:trPr>
          <w:jc w:val="center"/>
        </w:trPr>
        <w:tc>
          <w:tcPr>
            <w:tcW w:w="703" w:type="dxa"/>
            <w:shd w:val="clear" w:color="auto" w:fill="auto"/>
          </w:tcPr>
          <w:p w:rsidR="00157A12" w:rsidRPr="008707BC" w:rsidRDefault="00157A12" w:rsidP="002D21EB">
            <w:pPr>
              <w:pStyle w:val="QB9"/>
              <w:jc w:val="center"/>
              <w:rPr>
                <w:rFonts w:ascii="Times New Roman"/>
                <w:color w:val="000000"/>
                <w:szCs w:val="24"/>
              </w:rPr>
            </w:pPr>
            <w:r w:rsidRPr="008707BC">
              <w:rPr>
                <w:rFonts w:ascii="Times New Roman"/>
                <w:color w:val="000000"/>
                <w:szCs w:val="24"/>
              </w:rPr>
              <w:t>[</w:t>
            </w:r>
            <w:r>
              <w:rPr>
                <w:rFonts w:ascii="Times New Roman"/>
                <w:color w:val="000000"/>
                <w:szCs w:val="24"/>
              </w:rPr>
              <w:t>9</w:t>
            </w:r>
            <w:r w:rsidRPr="008707BC">
              <w:rPr>
                <w:rFonts w:ascii="Times New Roman"/>
                <w:color w:val="000000"/>
                <w:szCs w:val="24"/>
              </w:rPr>
              <w:t>]</w:t>
            </w:r>
          </w:p>
        </w:tc>
        <w:tc>
          <w:tcPr>
            <w:tcW w:w="1931" w:type="dxa"/>
            <w:shd w:val="clear" w:color="auto" w:fill="auto"/>
          </w:tcPr>
          <w:p w:rsidR="00157A12" w:rsidRPr="00A7025E" w:rsidRDefault="00157A12" w:rsidP="002D21EB">
            <w:r w:rsidRPr="00A7025E">
              <w:t>QB-X-XXX-XXXX</w:t>
            </w:r>
          </w:p>
        </w:tc>
        <w:tc>
          <w:tcPr>
            <w:tcW w:w="5040" w:type="dxa"/>
            <w:shd w:val="clear" w:color="auto" w:fill="auto"/>
          </w:tcPr>
          <w:p w:rsidR="00157A12" w:rsidRDefault="00157A12" w:rsidP="002D21EB">
            <w:r w:rsidRPr="00613A70">
              <w:rPr>
                <w:rFonts w:hint="eastAsia"/>
              </w:rPr>
              <w:t>中国移动</w:t>
            </w:r>
            <w:r>
              <w:rPr>
                <w:rFonts w:hint="eastAsia"/>
              </w:rPr>
              <w:t>一级家庭开放平台</w:t>
            </w:r>
            <w:r w:rsidRPr="00613A70">
              <w:rPr>
                <w:rFonts w:hint="eastAsia"/>
              </w:rPr>
              <w:t>与</w:t>
            </w:r>
            <w:r>
              <w:rPr>
                <w:rFonts w:hint="eastAsia"/>
              </w:rPr>
              <w:t>省级数字家庭管理平台</w:t>
            </w:r>
            <w:r w:rsidRPr="00613A70">
              <w:rPr>
                <w:rFonts w:hint="eastAsia"/>
              </w:rPr>
              <w:t>间接口规范</w:t>
            </w:r>
          </w:p>
        </w:tc>
      </w:tr>
    </w:tbl>
    <w:p w:rsidR="002D0F45" w:rsidRPr="00A7025E" w:rsidRDefault="00157A12" w:rsidP="002D0F45">
      <w:pPr>
        <w:pStyle w:val="QBa"/>
        <w:ind w:firstLine="480"/>
        <w:rPr>
          <w:color w:val="000000"/>
        </w:rPr>
      </w:pPr>
      <w:r w:rsidRPr="00A7025E">
        <w:rPr>
          <w:color w:val="000000"/>
        </w:rPr>
        <w:t>本标准需与《</w:t>
      </w:r>
      <w:r>
        <w:rPr>
          <w:rFonts w:hint="eastAsia"/>
          <w:color w:val="000000"/>
        </w:rPr>
        <w:t>中国移动</w:t>
      </w:r>
      <w:r>
        <w:t>数字家庭</w:t>
      </w:r>
      <w:r w:rsidRPr="00A7025E">
        <w:t>业务规范</w:t>
      </w:r>
      <w:r w:rsidRPr="00A7025E">
        <w:rPr>
          <w:color w:val="000000"/>
        </w:rPr>
        <w:t>》、《</w:t>
      </w:r>
      <w:r>
        <w:rPr>
          <w:rFonts w:hint="eastAsia"/>
          <w:color w:val="000000"/>
        </w:rPr>
        <w:t>中国移动</w:t>
      </w:r>
      <w:r>
        <w:t>数字家庭</w:t>
      </w:r>
      <w:r w:rsidRPr="00A7025E">
        <w:t>总体技术要求</w:t>
      </w:r>
      <w:r w:rsidRPr="00A7025E">
        <w:rPr>
          <w:color w:val="000000"/>
        </w:rPr>
        <w:t>》、《</w:t>
      </w:r>
      <w:r>
        <w:rPr>
          <w:rFonts w:hint="eastAsia"/>
          <w:color w:val="000000"/>
        </w:rPr>
        <w:t>中国移动</w:t>
      </w:r>
      <w:r w:rsidRPr="00A7025E">
        <w:t>智能家庭网关技术规范</w:t>
      </w:r>
      <w:r w:rsidRPr="00A7025E">
        <w:rPr>
          <w:color w:val="000000"/>
        </w:rPr>
        <w:t>》、《</w:t>
      </w:r>
      <w:r>
        <w:rPr>
          <w:rFonts w:hint="eastAsia"/>
          <w:color w:val="000000"/>
        </w:rPr>
        <w:t>中国移动</w:t>
      </w:r>
      <w:r w:rsidRPr="00A7025E">
        <w:t>智能家庭网关接口规范-</w:t>
      </w:r>
      <w:r>
        <w:rPr>
          <w:rFonts w:hint="eastAsia"/>
        </w:rPr>
        <w:t>终端</w:t>
      </w:r>
      <w:r>
        <w:t>管理相关</w:t>
      </w:r>
      <w:r w:rsidRPr="00A7025E">
        <w:t>分册</w:t>
      </w:r>
      <w:r w:rsidRPr="00A7025E">
        <w:rPr>
          <w:color w:val="000000"/>
        </w:rPr>
        <w:t>》、《</w:t>
      </w:r>
      <w:r>
        <w:rPr>
          <w:rFonts w:hint="eastAsia"/>
          <w:color w:val="000000"/>
        </w:rPr>
        <w:t>中国移动</w:t>
      </w:r>
      <w:r w:rsidRPr="00A7025E">
        <w:t>智能家庭网关接口规范-</w:t>
      </w:r>
      <w:r>
        <w:rPr>
          <w:rFonts w:hint="eastAsia"/>
        </w:rPr>
        <w:t>插件</w:t>
      </w:r>
      <w:r>
        <w:t>管理相关</w:t>
      </w:r>
      <w:r w:rsidRPr="00A7025E">
        <w:t>分册</w:t>
      </w:r>
      <w:r w:rsidRPr="00A7025E">
        <w:rPr>
          <w:color w:val="000000"/>
        </w:rPr>
        <w:t>》</w:t>
      </w:r>
      <w:r>
        <w:rPr>
          <w:rFonts w:hint="eastAsia"/>
          <w:color w:val="000000"/>
        </w:rPr>
        <w:t>、</w:t>
      </w:r>
      <w:r w:rsidRPr="00A7025E">
        <w:rPr>
          <w:color w:val="000000"/>
        </w:rPr>
        <w:t>《</w:t>
      </w:r>
      <w:r>
        <w:rPr>
          <w:rFonts w:hint="eastAsia"/>
          <w:color w:val="000000"/>
        </w:rPr>
        <w:t>中国移动</w:t>
      </w:r>
      <w:r>
        <w:t>一级家庭开放平台</w:t>
      </w:r>
      <w:r w:rsidRPr="00A7025E">
        <w:t>规范</w:t>
      </w:r>
      <w:r w:rsidRPr="00A7025E">
        <w:rPr>
          <w:color w:val="000000"/>
        </w:rPr>
        <w:t>》、《</w:t>
      </w:r>
      <w:r w:rsidRPr="00613A70">
        <w:rPr>
          <w:rFonts w:hint="eastAsia"/>
          <w:color w:val="000000"/>
        </w:rPr>
        <w:t>中国移动</w:t>
      </w:r>
      <w:r>
        <w:rPr>
          <w:rFonts w:hint="eastAsia"/>
          <w:color w:val="000000"/>
        </w:rPr>
        <w:t>省级数字家庭管理平台</w:t>
      </w:r>
      <w:r w:rsidRPr="00A7025E">
        <w:t>规范</w:t>
      </w:r>
      <w:r w:rsidRPr="00A7025E">
        <w:rPr>
          <w:color w:val="000000"/>
        </w:rPr>
        <w:t>》、《</w:t>
      </w:r>
      <w:r>
        <w:rPr>
          <w:rFonts w:hint="eastAsia"/>
          <w:color w:val="000000"/>
        </w:rPr>
        <w:t>中国移动</w:t>
      </w:r>
      <w:r w:rsidRPr="00A7025E">
        <w:t>智能家庭网关测试规范</w:t>
      </w:r>
      <w:r w:rsidRPr="00A7025E">
        <w:rPr>
          <w:color w:val="000000"/>
        </w:rPr>
        <w:t>》</w:t>
      </w:r>
      <w:r>
        <w:rPr>
          <w:rFonts w:hint="eastAsia"/>
          <w:color w:val="000000"/>
        </w:rPr>
        <w:t>、</w:t>
      </w:r>
      <w:r>
        <w:rPr>
          <w:color w:val="000000"/>
        </w:rPr>
        <w:t>《</w:t>
      </w:r>
      <w:r w:rsidRPr="00613A70">
        <w:rPr>
          <w:rFonts w:hint="eastAsia"/>
        </w:rPr>
        <w:t>中国移动</w:t>
      </w:r>
      <w:r>
        <w:rPr>
          <w:rFonts w:hint="eastAsia"/>
        </w:rPr>
        <w:t>省级数字家庭管理平台</w:t>
      </w:r>
      <w:r w:rsidRPr="00613A70">
        <w:rPr>
          <w:rFonts w:hint="eastAsia"/>
        </w:rPr>
        <w:t>与</w:t>
      </w:r>
      <w:r>
        <w:rPr>
          <w:rFonts w:hint="eastAsia"/>
        </w:rPr>
        <w:t>一级家庭开放平台</w:t>
      </w:r>
      <w:r w:rsidRPr="00613A70">
        <w:rPr>
          <w:rFonts w:hint="eastAsia"/>
        </w:rPr>
        <w:t>间接口规范</w:t>
      </w:r>
      <w:r>
        <w:rPr>
          <w:color w:val="000000"/>
        </w:rPr>
        <w:t>》</w:t>
      </w:r>
      <w:r w:rsidRPr="00A7025E">
        <w:rPr>
          <w:color w:val="000000"/>
        </w:rPr>
        <w:t>配套使用。</w:t>
      </w:r>
      <w:bookmarkStart w:id="17" w:name="_GoBack"/>
      <w:bookmarkEnd w:id="17"/>
      <w:r w:rsidR="002D0F45" w:rsidRPr="00A7025E">
        <w:rPr>
          <w:color w:val="000000"/>
        </w:rPr>
        <w:t>本标准由中移</w:t>
      </w:r>
      <w:r w:rsidR="00B271CA">
        <w:rPr>
          <w:rFonts w:hAnsi="宋体"/>
          <w:snapToGrid w:val="0"/>
        </w:rPr>
        <w:fldChar w:fldCharType="begin">
          <w:ffData>
            <w:name w:val=""/>
            <w:enabled/>
            <w:calcOnExit w:val="0"/>
            <w:textInput/>
          </w:ffData>
        </w:fldChar>
      </w:r>
      <w:r w:rsidR="002D0F45">
        <w:rPr>
          <w:rFonts w:hAnsi="宋体"/>
          <w:snapToGrid w:val="0"/>
        </w:rPr>
        <w:instrText xml:space="preserve"> FORMTEXT </w:instrText>
      </w:r>
      <w:r w:rsidR="00B271CA">
        <w:rPr>
          <w:rFonts w:hAnsi="宋体"/>
          <w:snapToGrid w:val="0"/>
        </w:rPr>
      </w:r>
      <w:r w:rsidR="00B271CA">
        <w:rPr>
          <w:rFonts w:hAnsi="宋体"/>
          <w:snapToGrid w:val="0"/>
        </w:rPr>
        <w:fldChar w:fldCharType="separate"/>
      </w:r>
      <w:r w:rsidR="002D0F45">
        <w:rPr>
          <w:rFonts w:hAnsi="宋体" w:hint="eastAsia"/>
          <w:snapToGrid w:val="0"/>
        </w:rPr>
        <w:t>     </w:t>
      </w:r>
      <w:r w:rsidR="00B271CA">
        <w:rPr>
          <w:rFonts w:hAnsi="宋体"/>
          <w:snapToGrid w:val="0"/>
        </w:rPr>
        <w:fldChar w:fldCharType="end"/>
      </w:r>
      <w:r w:rsidR="002D0F45" w:rsidRPr="00A7025E">
        <w:rPr>
          <w:color w:val="000000"/>
        </w:rPr>
        <w:t>号文件印发。</w:t>
      </w:r>
    </w:p>
    <w:p w:rsidR="002D0F45" w:rsidRPr="00A7025E" w:rsidRDefault="002D0F45" w:rsidP="002D0F45">
      <w:pPr>
        <w:pStyle w:val="QBa"/>
        <w:ind w:firstLine="480"/>
        <w:rPr>
          <w:color w:val="000000"/>
        </w:rPr>
      </w:pPr>
      <w:r w:rsidRPr="00A7025E">
        <w:rPr>
          <w:color w:val="000000"/>
        </w:rPr>
        <w:t>本标准由中国移动通信集团公司</w:t>
      </w:r>
      <w:r>
        <w:rPr>
          <w:rFonts w:hint="eastAsia"/>
          <w:color w:val="000000"/>
        </w:rPr>
        <w:t>技术</w:t>
      </w:r>
      <w:r w:rsidRPr="00A7025E">
        <w:rPr>
          <w:color w:val="000000"/>
        </w:rPr>
        <w:t>部提出，集团公司技术部归口。</w:t>
      </w:r>
    </w:p>
    <w:p w:rsidR="002D0F45" w:rsidRPr="00A7025E" w:rsidRDefault="002D0F45" w:rsidP="002D0F45">
      <w:pPr>
        <w:pStyle w:val="QBa"/>
        <w:ind w:firstLine="480"/>
        <w:rPr>
          <w:color w:val="000000"/>
        </w:rPr>
      </w:pPr>
      <w:r w:rsidRPr="00A7025E">
        <w:rPr>
          <w:color w:val="000000"/>
        </w:rPr>
        <w:t>本标准起草单位：中国移动通信有限公司研究院</w:t>
      </w:r>
    </w:p>
    <w:p w:rsidR="002D0F45" w:rsidRPr="00A7025E" w:rsidRDefault="002D0F45" w:rsidP="002D0F45">
      <w:pPr>
        <w:pStyle w:val="QBa"/>
        <w:ind w:firstLine="480"/>
        <w:rPr>
          <w:color w:val="000000"/>
        </w:rPr>
      </w:pPr>
      <w:r w:rsidRPr="00A7025E">
        <w:rPr>
          <w:color w:val="000000"/>
        </w:rPr>
        <w:t>本标准主要起草人：</w:t>
      </w:r>
      <w:r w:rsidR="000315B9">
        <w:rPr>
          <w:rFonts w:hint="eastAsia"/>
          <w:color w:val="000000"/>
        </w:rPr>
        <w:t>王慧</w:t>
      </w:r>
      <w:r w:rsidR="000315B9">
        <w:rPr>
          <w:color w:val="000000"/>
        </w:rPr>
        <w:t>、李建坤、</w:t>
      </w:r>
      <w:r w:rsidR="000315B9">
        <w:rPr>
          <w:rFonts w:hint="eastAsia"/>
          <w:color w:val="000000"/>
        </w:rPr>
        <w:t>涂</w:t>
      </w:r>
      <w:r w:rsidR="000315B9">
        <w:rPr>
          <w:color w:val="000000"/>
        </w:rPr>
        <w:t>晓强、</w:t>
      </w:r>
      <w:r w:rsidR="000315B9">
        <w:rPr>
          <w:rFonts w:hint="eastAsia"/>
          <w:color w:val="000000"/>
        </w:rPr>
        <w:t>缪</w:t>
      </w:r>
      <w:r w:rsidR="000315B9">
        <w:rPr>
          <w:color w:val="000000"/>
        </w:rPr>
        <w:t>云海、</w:t>
      </w:r>
      <w:r w:rsidR="000315B9">
        <w:rPr>
          <w:rFonts w:hint="eastAsia"/>
          <w:color w:val="000000"/>
        </w:rPr>
        <w:t>周琪</w:t>
      </w:r>
      <w:r w:rsidR="000315B9">
        <w:rPr>
          <w:color w:val="000000"/>
        </w:rPr>
        <w:t>、</w:t>
      </w:r>
      <w:r w:rsidR="000315B9">
        <w:rPr>
          <w:rFonts w:hint="eastAsia"/>
          <w:color w:val="000000"/>
        </w:rPr>
        <w:t>张德朝</w:t>
      </w:r>
      <w:r w:rsidR="000315B9">
        <w:rPr>
          <w:color w:val="000000"/>
        </w:rPr>
        <w:t>、耿亮</w:t>
      </w:r>
    </w:p>
    <w:p w:rsidR="002D0F45" w:rsidRDefault="002D0F45" w:rsidP="002D0F45">
      <w:pPr>
        <w:pStyle w:val="QBa"/>
        <w:ind w:firstLine="480"/>
      </w:pPr>
    </w:p>
    <w:p w:rsidR="002D0F45" w:rsidRDefault="002D0F45" w:rsidP="002D0F45">
      <w:pPr>
        <w:pStyle w:val="QB7"/>
        <w:spacing w:line="360" w:lineRule="auto"/>
        <w:ind w:firstLine="480"/>
        <w:rPr>
          <w:sz w:val="24"/>
          <w:szCs w:val="24"/>
        </w:rPr>
      </w:pPr>
    </w:p>
    <w:p w:rsidR="002D0F45" w:rsidRDefault="002D0F45" w:rsidP="007B31A0">
      <w:pPr>
        <w:pStyle w:val="QB7"/>
        <w:spacing w:line="360" w:lineRule="auto"/>
        <w:ind w:firstLineChars="0" w:firstLine="0"/>
        <w:rPr>
          <w:sz w:val="24"/>
          <w:szCs w:val="24"/>
        </w:rPr>
      </w:pPr>
    </w:p>
    <w:p w:rsidR="002D0F45" w:rsidRPr="00684C24" w:rsidRDefault="002D0F45" w:rsidP="007B31A0">
      <w:pPr>
        <w:pStyle w:val="QB7"/>
        <w:spacing w:line="360" w:lineRule="auto"/>
        <w:ind w:firstLineChars="83" w:firstLine="199"/>
        <w:rPr>
          <w:sz w:val="24"/>
          <w:szCs w:val="24"/>
        </w:rPr>
        <w:sectPr w:rsidR="002D0F45" w:rsidRPr="00684C24" w:rsidSect="00C56348">
          <w:footerReference w:type="default" r:id="rId11"/>
          <w:pgSz w:w="11906" w:h="16838"/>
          <w:pgMar w:top="1440" w:right="1800" w:bottom="1440" w:left="1800" w:header="851" w:footer="992" w:gutter="0"/>
          <w:pgNumType w:fmt="upperRoman" w:start="1"/>
          <w:cols w:space="425"/>
          <w:docGrid w:type="lines" w:linePitch="312"/>
        </w:sectPr>
      </w:pPr>
    </w:p>
    <w:p w:rsidR="002D0F45" w:rsidRPr="006F68DF" w:rsidRDefault="002D0F45" w:rsidP="002D0F45">
      <w:pPr>
        <w:pStyle w:val="QB10"/>
        <w:spacing w:before="340" w:after="330" w:line="300" w:lineRule="auto"/>
        <w:ind w:right="0"/>
      </w:pPr>
      <w:bookmarkStart w:id="18" w:name="_Toc145504486"/>
      <w:bookmarkStart w:id="19" w:name="_Toc225310149"/>
      <w:bookmarkStart w:id="20" w:name="_Toc441844090"/>
      <w:bookmarkStart w:id="21" w:name="_Toc448149212"/>
      <w:r w:rsidRPr="006F68DF">
        <w:rPr>
          <w:rFonts w:hint="eastAsia"/>
        </w:rPr>
        <w:lastRenderedPageBreak/>
        <w:t>范围</w:t>
      </w:r>
      <w:bookmarkEnd w:id="18"/>
      <w:bookmarkEnd w:id="19"/>
      <w:bookmarkEnd w:id="20"/>
      <w:bookmarkEnd w:id="21"/>
    </w:p>
    <w:p w:rsidR="002D0F45" w:rsidRPr="00175A65" w:rsidRDefault="002D0F45" w:rsidP="002D0F45">
      <w:pPr>
        <w:pStyle w:val="QB7"/>
        <w:ind w:firstLine="420"/>
      </w:pPr>
      <w:r w:rsidRPr="007E56E9">
        <w:rPr>
          <w:rFonts w:hint="eastAsia"/>
        </w:rPr>
        <w:t>本标准</w:t>
      </w:r>
      <w:r>
        <w:rPr>
          <w:rFonts w:hint="eastAsia"/>
        </w:rPr>
        <w:t>规定了</w:t>
      </w:r>
      <w:r w:rsidR="0030286F">
        <w:rPr>
          <w:rFonts w:hint="eastAsia"/>
        </w:rPr>
        <w:t>省级数字家庭管理平台</w:t>
      </w:r>
      <w:r w:rsidR="006F3EE3">
        <w:t>和</w:t>
      </w:r>
      <w:r w:rsidR="0030286F">
        <w:rPr>
          <w:rFonts w:hint="eastAsia"/>
        </w:rPr>
        <w:t>一级家庭开放平台</w:t>
      </w:r>
      <w:r w:rsidR="006F3EE3">
        <w:t>间的接口</w:t>
      </w:r>
      <w:r w:rsidR="006F3EE3">
        <w:rPr>
          <w:rFonts w:hint="eastAsia"/>
        </w:rPr>
        <w:t>，</w:t>
      </w:r>
      <w:r>
        <w:rPr>
          <w:rFonts w:hint="eastAsia"/>
        </w:rPr>
        <w:t>供</w:t>
      </w:r>
      <w:r w:rsidRPr="00414DC7">
        <w:rPr>
          <w:rFonts w:hint="eastAsia"/>
        </w:rPr>
        <w:t>中国移动内部和厂商共同使用</w:t>
      </w:r>
      <w:r w:rsidRPr="00175A65">
        <w:rPr>
          <w:rFonts w:hint="eastAsia"/>
        </w:rPr>
        <w:t>。</w:t>
      </w:r>
    </w:p>
    <w:p w:rsidR="002D0F45" w:rsidRDefault="002D0F45" w:rsidP="002D0F45">
      <w:pPr>
        <w:pStyle w:val="QB10"/>
        <w:spacing w:before="340" w:after="330" w:line="300" w:lineRule="auto"/>
        <w:ind w:right="0"/>
      </w:pPr>
      <w:bookmarkStart w:id="22" w:name="_Toc118024553"/>
      <w:bookmarkStart w:id="23" w:name="_Toc118024571"/>
      <w:bookmarkStart w:id="24" w:name="_Toc102552898"/>
      <w:bookmarkStart w:id="25" w:name="_Toc102556419"/>
      <w:bookmarkStart w:id="26" w:name="_Toc118026099"/>
      <w:bookmarkStart w:id="27" w:name="_Toc118028384"/>
      <w:bookmarkStart w:id="28" w:name="_Toc145500574"/>
      <w:bookmarkStart w:id="29" w:name="_Toc145504487"/>
      <w:bookmarkStart w:id="30" w:name="_Toc225310150"/>
      <w:bookmarkStart w:id="31" w:name="_Toc441844091"/>
      <w:bookmarkStart w:id="32" w:name="_Toc448149213"/>
      <w:r w:rsidRPr="00C6116C">
        <w:rPr>
          <w:rFonts w:hint="eastAsia"/>
        </w:rPr>
        <w:t>规范性引用文件</w:t>
      </w:r>
      <w:bookmarkEnd w:id="22"/>
      <w:bookmarkEnd w:id="23"/>
      <w:bookmarkEnd w:id="24"/>
      <w:bookmarkEnd w:id="25"/>
      <w:bookmarkEnd w:id="26"/>
      <w:bookmarkEnd w:id="27"/>
      <w:bookmarkEnd w:id="28"/>
      <w:bookmarkEnd w:id="29"/>
      <w:bookmarkEnd w:id="30"/>
      <w:bookmarkEnd w:id="31"/>
      <w:bookmarkEnd w:id="32"/>
    </w:p>
    <w:p w:rsidR="002D0F45" w:rsidRDefault="002D0F45" w:rsidP="002D0F45">
      <w:pPr>
        <w:pStyle w:val="QB7"/>
        <w:ind w:firstLine="420"/>
      </w:pPr>
      <w:r>
        <w:rPr>
          <w:rFonts w:hint="eastAsia"/>
        </w:rPr>
        <w:t>下列文件中的条款通过本标准的引用而成为本标准的条款。凡是注日期</w:t>
      </w:r>
      <w:r w:rsidRPr="00734E33">
        <w:rPr>
          <w:rFonts w:hint="eastAsia"/>
        </w:rPr>
        <w:t>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2D0F45" w:rsidRPr="00073E74" w:rsidRDefault="002D0F45" w:rsidP="002D0F45">
      <w:pPr>
        <w:pStyle w:val="QB1"/>
        <w:numPr>
          <w:ilvl w:val="7"/>
          <w:numId w:val="27"/>
        </w:numPr>
        <w:ind w:firstLine="480"/>
      </w:pPr>
      <w:r w:rsidRPr="00073E74">
        <w:rPr>
          <w:rFonts w:hint="eastAsia"/>
        </w:rPr>
        <w:t>规范性引用文件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
        <w:gridCol w:w="2048"/>
        <w:gridCol w:w="3544"/>
        <w:gridCol w:w="2318"/>
      </w:tblGrid>
      <w:tr w:rsidR="002D0F45" w:rsidRPr="006806B1" w:rsidTr="00C56348">
        <w:trPr>
          <w:jc w:val="center"/>
        </w:trPr>
        <w:tc>
          <w:tcPr>
            <w:tcW w:w="612" w:type="dxa"/>
          </w:tcPr>
          <w:p w:rsidR="002D0F45" w:rsidRPr="006806B1" w:rsidRDefault="002D0F45" w:rsidP="00C56348">
            <w:pPr>
              <w:pStyle w:val="QB9"/>
              <w:jc w:val="center"/>
              <w:rPr>
                <w:rFonts w:hAnsi="宋体"/>
                <w:color w:val="000000"/>
              </w:rPr>
            </w:pPr>
            <w:r w:rsidRPr="006806B1">
              <w:rPr>
                <w:rFonts w:hAnsi="宋体"/>
                <w:color w:val="000000"/>
              </w:rPr>
              <w:t>序号</w:t>
            </w:r>
          </w:p>
        </w:tc>
        <w:tc>
          <w:tcPr>
            <w:tcW w:w="2048" w:type="dxa"/>
          </w:tcPr>
          <w:p w:rsidR="002D0F45" w:rsidRPr="006806B1" w:rsidRDefault="002D0F45" w:rsidP="00C56348">
            <w:pPr>
              <w:pStyle w:val="QB9"/>
              <w:jc w:val="center"/>
              <w:rPr>
                <w:rFonts w:hAnsi="宋体"/>
                <w:color w:val="000000"/>
              </w:rPr>
            </w:pPr>
            <w:r w:rsidRPr="006806B1">
              <w:rPr>
                <w:rFonts w:hAnsi="宋体"/>
                <w:color w:val="000000"/>
              </w:rPr>
              <w:t>标准编号</w:t>
            </w:r>
          </w:p>
        </w:tc>
        <w:tc>
          <w:tcPr>
            <w:tcW w:w="3544" w:type="dxa"/>
          </w:tcPr>
          <w:p w:rsidR="002D0F45" w:rsidRPr="006806B1" w:rsidRDefault="002D0F45" w:rsidP="00C56348">
            <w:pPr>
              <w:pStyle w:val="QB9"/>
              <w:jc w:val="center"/>
              <w:rPr>
                <w:rFonts w:hAnsi="宋体"/>
                <w:color w:val="000000"/>
              </w:rPr>
            </w:pPr>
            <w:r w:rsidRPr="006806B1">
              <w:rPr>
                <w:rFonts w:hAnsi="宋体"/>
                <w:color w:val="000000"/>
              </w:rPr>
              <w:t>标准名称</w:t>
            </w:r>
          </w:p>
        </w:tc>
        <w:tc>
          <w:tcPr>
            <w:tcW w:w="2318" w:type="dxa"/>
          </w:tcPr>
          <w:p w:rsidR="002D0F45" w:rsidRPr="006806B1" w:rsidRDefault="002D0F45" w:rsidP="00C56348">
            <w:pPr>
              <w:pStyle w:val="QB9"/>
              <w:jc w:val="center"/>
              <w:rPr>
                <w:rFonts w:hAnsi="宋体"/>
                <w:color w:val="000000"/>
              </w:rPr>
            </w:pPr>
            <w:r w:rsidRPr="006806B1">
              <w:rPr>
                <w:rFonts w:hAnsi="宋体"/>
                <w:color w:val="000000"/>
              </w:rPr>
              <w:t>发布单位</w:t>
            </w:r>
          </w:p>
        </w:tc>
      </w:tr>
      <w:tr w:rsidR="002D0F45" w:rsidRPr="006806B1" w:rsidTr="00C56348">
        <w:trPr>
          <w:jc w:val="center"/>
        </w:trPr>
        <w:tc>
          <w:tcPr>
            <w:tcW w:w="612" w:type="dxa"/>
          </w:tcPr>
          <w:p w:rsidR="002D0F45" w:rsidRPr="006D0D41" w:rsidRDefault="002D0F45" w:rsidP="00C56348">
            <w:pPr>
              <w:pStyle w:val="QB9"/>
              <w:jc w:val="center"/>
              <w:rPr>
                <w:color w:val="000000"/>
                <w:szCs w:val="24"/>
              </w:rPr>
            </w:pPr>
            <w:r w:rsidRPr="006D0D41">
              <w:rPr>
                <w:rFonts w:hint="eastAsia"/>
                <w:color w:val="000000"/>
                <w:szCs w:val="24"/>
              </w:rPr>
              <w:t>[1]</w:t>
            </w:r>
          </w:p>
        </w:tc>
        <w:tc>
          <w:tcPr>
            <w:tcW w:w="2048" w:type="dxa"/>
          </w:tcPr>
          <w:p w:rsidR="002D0F45" w:rsidRPr="00623543" w:rsidRDefault="002D0F45" w:rsidP="00C56348">
            <w:r w:rsidRPr="00623543">
              <w:t>QB-X-XXX-XXXX</w:t>
            </w:r>
          </w:p>
        </w:tc>
        <w:tc>
          <w:tcPr>
            <w:tcW w:w="3544" w:type="dxa"/>
          </w:tcPr>
          <w:p w:rsidR="002D0F45" w:rsidRPr="006806B1" w:rsidRDefault="002D0F45" w:rsidP="00C56348">
            <w:pPr>
              <w:rPr>
                <w:rFonts w:ascii="宋体" w:hAnsi="宋体"/>
                <w:color w:val="000000"/>
                <w:szCs w:val="21"/>
              </w:rPr>
            </w:pPr>
            <w:r w:rsidRPr="00444D19">
              <w:rPr>
                <w:rFonts w:ascii="宋体" w:hAnsi="宋体" w:hint="eastAsia"/>
                <w:color w:val="000000"/>
                <w:szCs w:val="21"/>
              </w:rPr>
              <w:t>家庭网关业务技术规范—家庭宽带类应用分册</w:t>
            </w:r>
          </w:p>
        </w:tc>
        <w:tc>
          <w:tcPr>
            <w:tcW w:w="2318" w:type="dxa"/>
          </w:tcPr>
          <w:p w:rsidR="002D0F45" w:rsidRPr="006806B1" w:rsidRDefault="002D0F45" w:rsidP="00C56348">
            <w:pPr>
              <w:rPr>
                <w:rFonts w:ascii="宋体" w:hAnsi="宋体"/>
                <w:color w:val="000000"/>
              </w:rPr>
            </w:pPr>
            <w:r w:rsidRPr="006806B1">
              <w:rPr>
                <w:rFonts w:ascii="宋体" w:hAnsi="宋体" w:hint="eastAsia"/>
                <w:color w:val="000000"/>
              </w:rPr>
              <w:t>中国移动通信集团公司</w:t>
            </w:r>
          </w:p>
        </w:tc>
      </w:tr>
      <w:tr w:rsidR="002D0F45" w:rsidRPr="006806B1" w:rsidTr="00C56348">
        <w:trPr>
          <w:jc w:val="center"/>
        </w:trPr>
        <w:tc>
          <w:tcPr>
            <w:tcW w:w="612" w:type="dxa"/>
          </w:tcPr>
          <w:p w:rsidR="002D0F45" w:rsidRPr="006D0D41" w:rsidRDefault="002D0F45" w:rsidP="00C56348">
            <w:pPr>
              <w:pStyle w:val="QB9"/>
              <w:jc w:val="center"/>
              <w:rPr>
                <w:color w:val="000000"/>
                <w:szCs w:val="24"/>
              </w:rPr>
            </w:pPr>
            <w:r w:rsidRPr="006D0D41">
              <w:rPr>
                <w:rFonts w:hint="eastAsia"/>
                <w:color w:val="000000"/>
                <w:szCs w:val="24"/>
              </w:rPr>
              <w:t>[2]</w:t>
            </w:r>
          </w:p>
        </w:tc>
        <w:tc>
          <w:tcPr>
            <w:tcW w:w="2048" w:type="dxa"/>
          </w:tcPr>
          <w:p w:rsidR="002D0F45" w:rsidRPr="00623543" w:rsidRDefault="002D0F45" w:rsidP="00C56348">
            <w:r w:rsidRPr="00623543">
              <w:t>QB-X-XXX-XXXX</w:t>
            </w:r>
          </w:p>
        </w:tc>
        <w:tc>
          <w:tcPr>
            <w:tcW w:w="3544" w:type="dxa"/>
          </w:tcPr>
          <w:p w:rsidR="002D0F45" w:rsidRPr="006806B1" w:rsidRDefault="002D0F45" w:rsidP="00C56348">
            <w:pPr>
              <w:rPr>
                <w:rFonts w:ascii="宋体" w:hAnsi="宋体"/>
                <w:color w:val="000000"/>
                <w:szCs w:val="21"/>
              </w:rPr>
            </w:pPr>
            <w:r w:rsidRPr="006806B1">
              <w:rPr>
                <w:rFonts w:ascii="宋体" w:hAnsi="宋体" w:hint="eastAsia"/>
                <w:color w:val="000000"/>
                <w:szCs w:val="21"/>
              </w:rPr>
              <w:t>家庭网关终端技术规范</w:t>
            </w:r>
            <w:r>
              <w:rPr>
                <w:rFonts w:ascii="宋体" w:hAnsi="宋体" w:hint="eastAsia"/>
                <w:color w:val="000000"/>
                <w:szCs w:val="21"/>
              </w:rPr>
              <w:t>（更名</w:t>
            </w:r>
            <w:r>
              <w:rPr>
                <w:rFonts w:ascii="宋体" w:hAnsi="宋体"/>
                <w:color w:val="000000"/>
                <w:szCs w:val="21"/>
              </w:rPr>
              <w:t>为“</w:t>
            </w:r>
            <w:r>
              <w:rPr>
                <w:rFonts w:ascii="宋体" w:hAnsi="宋体" w:hint="eastAsia"/>
                <w:color w:val="000000"/>
                <w:szCs w:val="21"/>
              </w:rPr>
              <w:t>机顶盒</w:t>
            </w:r>
            <w:r>
              <w:rPr>
                <w:rFonts w:ascii="宋体" w:hAnsi="宋体"/>
                <w:color w:val="000000"/>
                <w:szCs w:val="21"/>
              </w:rPr>
              <w:t>终端规范”）</w:t>
            </w:r>
          </w:p>
        </w:tc>
        <w:tc>
          <w:tcPr>
            <w:tcW w:w="2318" w:type="dxa"/>
          </w:tcPr>
          <w:p w:rsidR="002D0F45" w:rsidRPr="006806B1" w:rsidRDefault="002D0F45" w:rsidP="00C56348">
            <w:pPr>
              <w:rPr>
                <w:rFonts w:ascii="宋体" w:hAnsi="宋体"/>
                <w:color w:val="000000"/>
              </w:rPr>
            </w:pPr>
            <w:r w:rsidRPr="006806B1">
              <w:rPr>
                <w:rFonts w:ascii="宋体" w:hAnsi="宋体" w:hint="eastAsia"/>
                <w:color w:val="000000"/>
              </w:rPr>
              <w:t>中国移动通信集团公司</w:t>
            </w:r>
          </w:p>
        </w:tc>
      </w:tr>
      <w:tr w:rsidR="002D0F45" w:rsidRPr="006806B1" w:rsidTr="00C56348">
        <w:trPr>
          <w:jc w:val="center"/>
        </w:trPr>
        <w:tc>
          <w:tcPr>
            <w:tcW w:w="612" w:type="dxa"/>
          </w:tcPr>
          <w:p w:rsidR="002D0F45" w:rsidRPr="006D0D41" w:rsidRDefault="002D0F45" w:rsidP="00C56348">
            <w:pPr>
              <w:pStyle w:val="QB9"/>
              <w:jc w:val="center"/>
              <w:rPr>
                <w:color w:val="000000"/>
                <w:szCs w:val="24"/>
              </w:rPr>
            </w:pPr>
            <w:r w:rsidRPr="006D0D41">
              <w:rPr>
                <w:rFonts w:hint="eastAsia"/>
                <w:color w:val="000000"/>
                <w:szCs w:val="24"/>
              </w:rPr>
              <w:t>[3]</w:t>
            </w:r>
          </w:p>
        </w:tc>
        <w:tc>
          <w:tcPr>
            <w:tcW w:w="2048" w:type="dxa"/>
          </w:tcPr>
          <w:p w:rsidR="002D0F45" w:rsidRPr="00623543" w:rsidRDefault="002D0F45" w:rsidP="00C56348">
            <w:r w:rsidRPr="00623543">
              <w:t>QB-X-XXX-XXXX</w:t>
            </w:r>
          </w:p>
        </w:tc>
        <w:tc>
          <w:tcPr>
            <w:tcW w:w="3544" w:type="dxa"/>
          </w:tcPr>
          <w:p w:rsidR="002D0F45" w:rsidRPr="006806B1" w:rsidRDefault="002D0F45" w:rsidP="00C56348">
            <w:pPr>
              <w:rPr>
                <w:rFonts w:ascii="宋体" w:hAnsi="宋体"/>
                <w:color w:val="000000"/>
                <w:szCs w:val="21"/>
              </w:rPr>
            </w:pPr>
            <w:r w:rsidRPr="00444D19">
              <w:rPr>
                <w:rFonts w:ascii="宋体" w:hAnsi="宋体" w:hint="eastAsia"/>
                <w:color w:val="000000"/>
                <w:szCs w:val="21"/>
              </w:rPr>
              <w:t>家庭网关（HGU）设备规范</w:t>
            </w:r>
          </w:p>
        </w:tc>
        <w:tc>
          <w:tcPr>
            <w:tcW w:w="2318" w:type="dxa"/>
          </w:tcPr>
          <w:p w:rsidR="002D0F45" w:rsidRPr="006806B1" w:rsidRDefault="002D0F45" w:rsidP="00C56348">
            <w:pPr>
              <w:rPr>
                <w:rFonts w:ascii="宋体" w:hAnsi="宋体"/>
                <w:color w:val="000000"/>
              </w:rPr>
            </w:pPr>
            <w:r w:rsidRPr="006806B1">
              <w:rPr>
                <w:rFonts w:ascii="宋体" w:hAnsi="宋体" w:hint="eastAsia"/>
                <w:color w:val="000000"/>
              </w:rPr>
              <w:t>中国移动通信集团公司</w:t>
            </w:r>
          </w:p>
        </w:tc>
      </w:tr>
      <w:tr w:rsidR="002D0F45" w:rsidRPr="006806B1" w:rsidTr="00C56348">
        <w:trPr>
          <w:jc w:val="center"/>
        </w:trPr>
        <w:tc>
          <w:tcPr>
            <w:tcW w:w="612" w:type="dxa"/>
          </w:tcPr>
          <w:p w:rsidR="002D0F45" w:rsidRPr="006D0D41" w:rsidRDefault="002D0F45" w:rsidP="00C56348">
            <w:pPr>
              <w:pStyle w:val="QB9"/>
              <w:jc w:val="center"/>
              <w:rPr>
                <w:color w:val="000000"/>
                <w:szCs w:val="24"/>
              </w:rPr>
            </w:pPr>
            <w:r w:rsidRPr="006D0D41">
              <w:rPr>
                <w:rFonts w:hint="eastAsia"/>
                <w:color w:val="000000"/>
                <w:szCs w:val="24"/>
              </w:rPr>
              <w:t>[4]</w:t>
            </w:r>
          </w:p>
        </w:tc>
        <w:tc>
          <w:tcPr>
            <w:tcW w:w="2048" w:type="dxa"/>
          </w:tcPr>
          <w:p w:rsidR="002D0F45" w:rsidRPr="00623543" w:rsidRDefault="002D0F45" w:rsidP="00C56348">
            <w:r w:rsidRPr="00623543">
              <w:t>QB-X-XXX-XXXX</w:t>
            </w:r>
          </w:p>
        </w:tc>
        <w:tc>
          <w:tcPr>
            <w:tcW w:w="3544" w:type="dxa"/>
          </w:tcPr>
          <w:p w:rsidR="002D0F45" w:rsidRPr="006806B1" w:rsidRDefault="0030286F" w:rsidP="00C56348">
            <w:pPr>
              <w:rPr>
                <w:rFonts w:ascii="宋体" w:hAnsi="宋体"/>
                <w:color w:val="000000"/>
                <w:szCs w:val="21"/>
              </w:rPr>
            </w:pPr>
            <w:r>
              <w:rPr>
                <w:rFonts w:ascii="宋体" w:hAnsi="宋体" w:hint="eastAsia"/>
                <w:color w:val="000000"/>
                <w:szCs w:val="21"/>
              </w:rPr>
              <w:t>一级家庭开放平台</w:t>
            </w:r>
            <w:r w:rsidR="002D0F45">
              <w:rPr>
                <w:rFonts w:ascii="宋体" w:hAnsi="宋体"/>
                <w:color w:val="000000"/>
                <w:szCs w:val="21"/>
              </w:rPr>
              <w:t>技术规范</w:t>
            </w:r>
          </w:p>
        </w:tc>
        <w:tc>
          <w:tcPr>
            <w:tcW w:w="2318" w:type="dxa"/>
          </w:tcPr>
          <w:p w:rsidR="002D0F45" w:rsidRPr="006806B1" w:rsidRDefault="002D0F45" w:rsidP="00C56348">
            <w:pPr>
              <w:rPr>
                <w:rFonts w:ascii="宋体" w:hAnsi="宋体"/>
                <w:color w:val="000000"/>
              </w:rPr>
            </w:pPr>
            <w:r w:rsidRPr="006806B1">
              <w:rPr>
                <w:rFonts w:ascii="宋体" w:hAnsi="宋体" w:hint="eastAsia"/>
                <w:color w:val="000000"/>
              </w:rPr>
              <w:t>中国移动通信集团公司</w:t>
            </w:r>
          </w:p>
        </w:tc>
      </w:tr>
      <w:tr w:rsidR="002D0F45" w:rsidRPr="006806B1" w:rsidTr="00C56348">
        <w:trPr>
          <w:jc w:val="center"/>
        </w:trPr>
        <w:tc>
          <w:tcPr>
            <w:tcW w:w="612" w:type="dxa"/>
          </w:tcPr>
          <w:p w:rsidR="002D0F45" w:rsidRPr="006D0D41" w:rsidRDefault="002D0F45" w:rsidP="00C56348">
            <w:pPr>
              <w:pStyle w:val="QB9"/>
              <w:jc w:val="center"/>
              <w:rPr>
                <w:color w:val="000000"/>
                <w:szCs w:val="24"/>
              </w:rPr>
            </w:pPr>
            <w:r w:rsidRPr="006D0D41">
              <w:rPr>
                <w:rFonts w:hint="eastAsia"/>
                <w:color w:val="000000"/>
                <w:szCs w:val="24"/>
              </w:rPr>
              <w:t>[5]</w:t>
            </w:r>
          </w:p>
        </w:tc>
        <w:tc>
          <w:tcPr>
            <w:tcW w:w="2048" w:type="dxa"/>
          </w:tcPr>
          <w:p w:rsidR="002D0F45" w:rsidRPr="00623543" w:rsidRDefault="002D0F45" w:rsidP="00C56348">
            <w:r w:rsidRPr="00623543">
              <w:t>QB-X-XXX-XXXX</w:t>
            </w:r>
          </w:p>
        </w:tc>
        <w:tc>
          <w:tcPr>
            <w:tcW w:w="3544" w:type="dxa"/>
          </w:tcPr>
          <w:p w:rsidR="002D0F45" w:rsidRDefault="002D0F45" w:rsidP="00C56348">
            <w:pPr>
              <w:rPr>
                <w:rFonts w:ascii="宋体" w:hAnsi="宋体"/>
                <w:color w:val="000000"/>
                <w:szCs w:val="21"/>
              </w:rPr>
            </w:pPr>
            <w:r>
              <w:rPr>
                <w:rFonts w:ascii="宋体" w:hAnsi="宋体" w:hint="eastAsia"/>
                <w:color w:val="000000"/>
                <w:szCs w:val="21"/>
              </w:rPr>
              <w:t>家庭网关</w:t>
            </w:r>
            <w:r>
              <w:rPr>
                <w:rFonts w:ascii="宋体" w:hAnsi="宋体"/>
                <w:color w:val="000000"/>
                <w:szCs w:val="21"/>
              </w:rPr>
              <w:t>设备测试规范</w:t>
            </w:r>
          </w:p>
        </w:tc>
        <w:tc>
          <w:tcPr>
            <w:tcW w:w="2318" w:type="dxa"/>
          </w:tcPr>
          <w:p w:rsidR="002D0F45" w:rsidRPr="00444D19" w:rsidRDefault="002D0F45" w:rsidP="00C56348">
            <w:pPr>
              <w:rPr>
                <w:rFonts w:ascii="宋体" w:hAnsi="宋体"/>
                <w:color w:val="000000"/>
              </w:rPr>
            </w:pPr>
            <w:r w:rsidRPr="006806B1">
              <w:rPr>
                <w:rFonts w:ascii="宋体" w:hAnsi="宋体" w:hint="eastAsia"/>
                <w:color w:val="000000"/>
              </w:rPr>
              <w:t>中国移动通信集团公司</w:t>
            </w:r>
          </w:p>
        </w:tc>
      </w:tr>
      <w:tr w:rsidR="002D0F45" w:rsidRPr="006806B1" w:rsidTr="00C56348">
        <w:trPr>
          <w:jc w:val="center"/>
        </w:trPr>
        <w:tc>
          <w:tcPr>
            <w:tcW w:w="612" w:type="dxa"/>
          </w:tcPr>
          <w:p w:rsidR="002D0F45" w:rsidRPr="006D0D41" w:rsidRDefault="002D0F45" w:rsidP="00C56348">
            <w:pPr>
              <w:pStyle w:val="QB9"/>
              <w:jc w:val="center"/>
              <w:rPr>
                <w:color w:val="000000"/>
                <w:szCs w:val="24"/>
              </w:rPr>
            </w:pPr>
            <w:r w:rsidRPr="006D0D41">
              <w:rPr>
                <w:rFonts w:hint="eastAsia"/>
                <w:color w:val="000000"/>
                <w:szCs w:val="24"/>
              </w:rPr>
              <w:t>[6]</w:t>
            </w:r>
          </w:p>
        </w:tc>
        <w:tc>
          <w:tcPr>
            <w:tcW w:w="2048" w:type="dxa"/>
          </w:tcPr>
          <w:p w:rsidR="002D0F45" w:rsidRPr="00623543" w:rsidRDefault="002D0F45" w:rsidP="00C56348">
            <w:r w:rsidRPr="00623543">
              <w:t>QB-X-XXX-XXXX</w:t>
            </w:r>
          </w:p>
        </w:tc>
        <w:tc>
          <w:tcPr>
            <w:tcW w:w="3544" w:type="dxa"/>
          </w:tcPr>
          <w:p w:rsidR="002D0F45" w:rsidRDefault="002D0F45" w:rsidP="00C56348">
            <w:pPr>
              <w:rPr>
                <w:rFonts w:ascii="宋体" w:hAnsi="宋体"/>
                <w:color w:val="000000"/>
                <w:szCs w:val="21"/>
              </w:rPr>
            </w:pPr>
            <w:r>
              <w:rPr>
                <w:rFonts w:ascii="宋体" w:hAnsi="宋体" w:hint="eastAsia"/>
                <w:color w:val="000000"/>
                <w:szCs w:val="21"/>
              </w:rPr>
              <w:t>机顶盒</w:t>
            </w:r>
            <w:r>
              <w:rPr>
                <w:rFonts w:ascii="宋体" w:hAnsi="宋体"/>
                <w:color w:val="000000"/>
                <w:szCs w:val="21"/>
              </w:rPr>
              <w:t>终端测试规范</w:t>
            </w:r>
          </w:p>
        </w:tc>
        <w:tc>
          <w:tcPr>
            <w:tcW w:w="2318" w:type="dxa"/>
          </w:tcPr>
          <w:p w:rsidR="002D0F45" w:rsidRPr="00444D19" w:rsidRDefault="002D0F45" w:rsidP="00C56348">
            <w:pPr>
              <w:rPr>
                <w:rFonts w:ascii="宋体" w:hAnsi="宋体"/>
                <w:color w:val="000000"/>
              </w:rPr>
            </w:pPr>
            <w:r w:rsidRPr="006806B1">
              <w:rPr>
                <w:rFonts w:ascii="宋体" w:hAnsi="宋体" w:hint="eastAsia"/>
                <w:color w:val="000000"/>
              </w:rPr>
              <w:t>中国移动通信集团公司</w:t>
            </w:r>
          </w:p>
        </w:tc>
      </w:tr>
      <w:tr w:rsidR="002D0F45" w:rsidRPr="006806B1" w:rsidTr="00C56348">
        <w:trPr>
          <w:jc w:val="center"/>
        </w:trPr>
        <w:tc>
          <w:tcPr>
            <w:tcW w:w="612" w:type="dxa"/>
          </w:tcPr>
          <w:p w:rsidR="002D0F45" w:rsidRPr="006D0D41" w:rsidRDefault="002D0F45" w:rsidP="00C56348">
            <w:pPr>
              <w:pStyle w:val="QB9"/>
              <w:jc w:val="center"/>
              <w:rPr>
                <w:color w:val="000000"/>
                <w:szCs w:val="24"/>
              </w:rPr>
            </w:pPr>
            <w:r>
              <w:rPr>
                <w:rFonts w:hint="eastAsia"/>
                <w:color w:val="000000"/>
                <w:szCs w:val="24"/>
              </w:rPr>
              <w:t>[7</w:t>
            </w:r>
            <w:r w:rsidRPr="006D0D41">
              <w:rPr>
                <w:rFonts w:hint="eastAsia"/>
                <w:color w:val="000000"/>
                <w:szCs w:val="24"/>
              </w:rPr>
              <w:t>]</w:t>
            </w:r>
          </w:p>
        </w:tc>
        <w:tc>
          <w:tcPr>
            <w:tcW w:w="2048" w:type="dxa"/>
          </w:tcPr>
          <w:p w:rsidR="002D0F45" w:rsidRPr="006806B1" w:rsidRDefault="002D0F45" w:rsidP="00C56348">
            <w:pPr>
              <w:rPr>
                <w:rFonts w:ascii="宋体" w:hAnsi="宋体"/>
                <w:color w:val="000000"/>
              </w:rPr>
            </w:pPr>
            <w:r w:rsidRPr="00623543">
              <w:t>QB-X-XXX-XXXX</w:t>
            </w:r>
          </w:p>
        </w:tc>
        <w:tc>
          <w:tcPr>
            <w:tcW w:w="3544" w:type="dxa"/>
          </w:tcPr>
          <w:p w:rsidR="002D0F45" w:rsidRDefault="002D0F45" w:rsidP="00C56348">
            <w:pPr>
              <w:rPr>
                <w:rFonts w:ascii="宋体" w:hAnsi="宋体"/>
                <w:color w:val="000000"/>
                <w:szCs w:val="21"/>
              </w:rPr>
            </w:pPr>
            <w:r w:rsidRPr="00126923">
              <w:rPr>
                <w:rFonts w:hint="eastAsia"/>
              </w:rPr>
              <w:t>中国移动</w:t>
            </w:r>
            <w:r w:rsidRPr="00126923">
              <w:rPr>
                <w:rFonts w:hint="eastAsia"/>
              </w:rPr>
              <w:t>PON OMC</w:t>
            </w:r>
            <w:r w:rsidRPr="00126923">
              <w:rPr>
                <w:rFonts w:hint="eastAsia"/>
              </w:rPr>
              <w:t>功能规范</w:t>
            </w:r>
          </w:p>
        </w:tc>
        <w:tc>
          <w:tcPr>
            <w:tcW w:w="2318" w:type="dxa"/>
          </w:tcPr>
          <w:p w:rsidR="002D0F45" w:rsidRPr="00444D19" w:rsidRDefault="002D0F45" w:rsidP="00C56348">
            <w:pPr>
              <w:rPr>
                <w:rFonts w:ascii="宋体" w:hAnsi="宋体"/>
                <w:color w:val="000000"/>
              </w:rPr>
            </w:pPr>
            <w:r w:rsidRPr="006806B1">
              <w:rPr>
                <w:rFonts w:ascii="宋体" w:hAnsi="宋体" w:hint="eastAsia"/>
                <w:color w:val="000000"/>
              </w:rPr>
              <w:t>中国移动通信集团公司</w:t>
            </w:r>
          </w:p>
        </w:tc>
      </w:tr>
    </w:tbl>
    <w:p w:rsidR="002D0F45" w:rsidRPr="00096381" w:rsidRDefault="002D0F45" w:rsidP="002D0F45">
      <w:pPr>
        <w:pStyle w:val="QB7"/>
        <w:ind w:firstLineChars="0" w:firstLine="0"/>
      </w:pPr>
    </w:p>
    <w:p w:rsidR="002D0F45" w:rsidRDefault="002D0F45" w:rsidP="002D0F45">
      <w:pPr>
        <w:pStyle w:val="QB10"/>
        <w:spacing w:before="340" w:after="330" w:line="300" w:lineRule="auto"/>
        <w:ind w:right="0"/>
      </w:pPr>
      <w:bookmarkStart w:id="33" w:name="_Toc225310151"/>
      <w:bookmarkStart w:id="34" w:name="_Toc225310177"/>
      <w:bookmarkStart w:id="35" w:name="_Toc225310182"/>
      <w:bookmarkStart w:id="36" w:name="_Toc225310187"/>
      <w:bookmarkStart w:id="37" w:name="_Toc118024554"/>
      <w:bookmarkStart w:id="38" w:name="_Toc118024572"/>
      <w:bookmarkStart w:id="39" w:name="_Toc118026100"/>
      <w:bookmarkStart w:id="40" w:name="_Toc118028385"/>
      <w:bookmarkStart w:id="41" w:name="_Toc145500575"/>
      <w:bookmarkStart w:id="42" w:name="_Toc145504488"/>
      <w:bookmarkStart w:id="43" w:name="_Toc225310192"/>
      <w:bookmarkStart w:id="44" w:name="_Toc441844092"/>
      <w:bookmarkStart w:id="45" w:name="_Toc448149214"/>
      <w:bookmarkEnd w:id="33"/>
      <w:bookmarkEnd w:id="34"/>
      <w:bookmarkEnd w:id="35"/>
      <w:bookmarkEnd w:id="36"/>
      <w:r w:rsidRPr="00C6116C">
        <w:rPr>
          <w:rFonts w:hint="eastAsia"/>
        </w:rPr>
        <w:t>术语、定义和缩略语</w:t>
      </w:r>
      <w:bookmarkEnd w:id="37"/>
      <w:bookmarkEnd w:id="38"/>
      <w:bookmarkEnd w:id="39"/>
      <w:bookmarkEnd w:id="40"/>
      <w:bookmarkEnd w:id="41"/>
      <w:bookmarkEnd w:id="42"/>
      <w:bookmarkEnd w:id="43"/>
      <w:bookmarkEnd w:id="44"/>
      <w:bookmarkEnd w:id="45"/>
    </w:p>
    <w:p w:rsidR="002D0F45" w:rsidRDefault="002D0F45" w:rsidP="002D0F45">
      <w:pPr>
        <w:pStyle w:val="QB7"/>
        <w:ind w:firstLine="420"/>
      </w:pPr>
      <w:r>
        <w:t>下列术语</w:t>
      </w:r>
      <w:r>
        <w:rPr>
          <w:rFonts w:hint="eastAsia"/>
        </w:rPr>
        <w:t>、</w:t>
      </w:r>
      <w:r>
        <w:t>定义</w:t>
      </w:r>
      <w:r>
        <w:rPr>
          <w:rFonts w:hint="eastAsia"/>
        </w:rPr>
        <w:t>和缩略语</w:t>
      </w:r>
      <w:r>
        <w:t>适用于本标准</w:t>
      </w:r>
      <w:r>
        <w:rPr>
          <w:rFonts w:hint="eastAsia"/>
        </w:rPr>
        <w:t>：</w:t>
      </w:r>
    </w:p>
    <w:p w:rsidR="002D0F45" w:rsidRPr="00410DCB" w:rsidRDefault="002D0F45" w:rsidP="002D0F45">
      <w:pPr>
        <w:pStyle w:val="QB1"/>
        <w:numPr>
          <w:ilvl w:val="7"/>
          <w:numId w:val="0"/>
        </w:numPr>
        <w:ind w:left="1276" w:hanging="1276"/>
        <w:rPr>
          <w:rFonts w:ascii="Times New Roman"/>
        </w:rPr>
      </w:pPr>
      <w:r>
        <w:t xml:space="preserve">表3-1  </w:t>
      </w:r>
      <w:r w:rsidRPr="00410DCB">
        <w:rPr>
          <w:rFonts w:ascii="Times New Roman"/>
        </w:rPr>
        <w:t>术语</w:t>
      </w:r>
      <w:r w:rsidRPr="00410DCB">
        <w:rPr>
          <w:rFonts w:ascii="Times New Roman"/>
        </w:rPr>
        <w:t>/</w:t>
      </w:r>
      <w:r w:rsidRPr="00410DCB">
        <w:rPr>
          <w:rFonts w:ascii="Times New Roman"/>
        </w:rPr>
        <w: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6996"/>
      </w:tblGrid>
      <w:tr w:rsidR="002D0F45" w:rsidRPr="000355B6" w:rsidTr="00C56348">
        <w:trPr>
          <w:jc w:val="center"/>
        </w:trPr>
        <w:tc>
          <w:tcPr>
            <w:tcW w:w="1526" w:type="dxa"/>
          </w:tcPr>
          <w:p w:rsidR="002D0F45" w:rsidRPr="000355B6" w:rsidRDefault="002D0F45" w:rsidP="00C56348">
            <w:pPr>
              <w:pStyle w:val="QB9"/>
              <w:spacing w:line="360" w:lineRule="auto"/>
              <w:jc w:val="center"/>
              <w:rPr>
                <w:rFonts w:ascii="Times New Roman"/>
              </w:rPr>
            </w:pPr>
            <w:r w:rsidRPr="000355B6">
              <w:rPr>
                <w:rFonts w:ascii="Times New Roman"/>
              </w:rPr>
              <w:t>术语</w:t>
            </w:r>
            <w:r w:rsidRPr="000355B6">
              <w:rPr>
                <w:rFonts w:ascii="Times New Roman"/>
              </w:rPr>
              <w:t>/</w:t>
            </w:r>
            <w:r w:rsidRPr="000355B6">
              <w:rPr>
                <w:rFonts w:ascii="Times New Roman"/>
              </w:rPr>
              <w:t>定义</w:t>
            </w:r>
          </w:p>
        </w:tc>
        <w:tc>
          <w:tcPr>
            <w:tcW w:w="6996" w:type="dxa"/>
          </w:tcPr>
          <w:p w:rsidR="002D0F45" w:rsidRPr="000355B6" w:rsidRDefault="002D0F45" w:rsidP="00C56348">
            <w:pPr>
              <w:pStyle w:val="QB9"/>
              <w:spacing w:line="360" w:lineRule="auto"/>
              <w:jc w:val="center"/>
              <w:rPr>
                <w:rFonts w:ascii="Times New Roman"/>
              </w:rPr>
            </w:pPr>
            <w:r w:rsidRPr="000355B6">
              <w:rPr>
                <w:rFonts w:ascii="Times New Roman"/>
              </w:rPr>
              <w:t>解释</w:t>
            </w:r>
          </w:p>
        </w:tc>
      </w:tr>
      <w:tr w:rsidR="002D0F45" w:rsidRPr="000355B6" w:rsidTr="00C56348">
        <w:trPr>
          <w:trHeight w:val="487"/>
          <w:jc w:val="center"/>
        </w:trPr>
        <w:tc>
          <w:tcPr>
            <w:tcW w:w="1526" w:type="dxa"/>
          </w:tcPr>
          <w:p w:rsidR="002D0F45" w:rsidRPr="001E4CF8" w:rsidRDefault="002D0F45" w:rsidP="00C56348">
            <w:pPr>
              <w:spacing w:line="276" w:lineRule="auto"/>
              <w:rPr>
                <w:szCs w:val="21"/>
              </w:rPr>
            </w:pPr>
            <w:r w:rsidRPr="003522F3">
              <w:rPr>
                <w:szCs w:val="21"/>
              </w:rPr>
              <w:t>网络设备</w:t>
            </w:r>
          </w:p>
        </w:tc>
        <w:tc>
          <w:tcPr>
            <w:tcW w:w="6996" w:type="dxa"/>
          </w:tcPr>
          <w:p w:rsidR="002D0F45" w:rsidRPr="001E4CF8" w:rsidRDefault="002D0F45" w:rsidP="00C56348">
            <w:pPr>
              <w:spacing w:line="276" w:lineRule="auto"/>
              <w:rPr>
                <w:szCs w:val="21"/>
              </w:rPr>
            </w:pPr>
            <w:r w:rsidRPr="003522F3">
              <w:rPr>
                <w:szCs w:val="21"/>
              </w:rPr>
              <w:t>指核心路由器、汇聚交换机、接入交换机等网络层设备</w:t>
            </w:r>
          </w:p>
        </w:tc>
      </w:tr>
      <w:tr w:rsidR="002D0F45" w:rsidRPr="000355B6" w:rsidTr="00C56348">
        <w:trPr>
          <w:trHeight w:val="732"/>
          <w:jc w:val="center"/>
        </w:trPr>
        <w:tc>
          <w:tcPr>
            <w:tcW w:w="1526" w:type="dxa"/>
          </w:tcPr>
          <w:p w:rsidR="002D0F45" w:rsidRPr="001E4CF8" w:rsidRDefault="002D0F45" w:rsidP="00C56348">
            <w:pPr>
              <w:spacing w:line="276" w:lineRule="auto"/>
              <w:rPr>
                <w:szCs w:val="21"/>
              </w:rPr>
            </w:pPr>
            <w:r w:rsidRPr="003522F3">
              <w:rPr>
                <w:szCs w:val="21"/>
              </w:rPr>
              <w:t>安全设备</w:t>
            </w:r>
          </w:p>
        </w:tc>
        <w:tc>
          <w:tcPr>
            <w:tcW w:w="6996" w:type="dxa"/>
          </w:tcPr>
          <w:p w:rsidR="002D0F45" w:rsidRPr="000301EB" w:rsidRDefault="002D0F45" w:rsidP="00C56348">
            <w:pPr>
              <w:spacing w:line="276" w:lineRule="auto"/>
              <w:rPr>
                <w:szCs w:val="21"/>
              </w:rPr>
            </w:pPr>
            <w:r w:rsidRPr="003522F3">
              <w:rPr>
                <w:szCs w:val="21"/>
              </w:rPr>
              <w:t>指流量控制系统、防火墙、入侵检测、</w:t>
            </w:r>
            <w:r w:rsidRPr="003522F3">
              <w:rPr>
                <w:szCs w:val="21"/>
              </w:rPr>
              <w:t>VPN</w:t>
            </w:r>
            <w:r w:rsidRPr="003522F3">
              <w:rPr>
                <w:szCs w:val="21"/>
              </w:rPr>
              <w:t>安全接入设备、防病毒系统、用户接入审计系统等安全系统和设备</w:t>
            </w:r>
          </w:p>
        </w:tc>
      </w:tr>
      <w:tr w:rsidR="002D0F45" w:rsidRPr="005F4471" w:rsidTr="00C56348">
        <w:trPr>
          <w:trHeight w:val="2078"/>
          <w:jc w:val="center"/>
        </w:trPr>
        <w:tc>
          <w:tcPr>
            <w:tcW w:w="1526" w:type="dxa"/>
          </w:tcPr>
          <w:p w:rsidR="002D0F45" w:rsidRPr="005F4471" w:rsidRDefault="002D0F45" w:rsidP="00C56348">
            <w:pPr>
              <w:spacing w:line="276" w:lineRule="auto"/>
              <w:rPr>
                <w:szCs w:val="21"/>
              </w:rPr>
            </w:pPr>
            <w:r w:rsidRPr="005F4471">
              <w:rPr>
                <w:szCs w:val="21"/>
              </w:rPr>
              <w:t>家庭网关</w:t>
            </w:r>
          </w:p>
        </w:tc>
        <w:tc>
          <w:tcPr>
            <w:tcW w:w="6996" w:type="dxa"/>
          </w:tcPr>
          <w:p w:rsidR="002D0F45" w:rsidRPr="005F4471" w:rsidRDefault="002D0F45" w:rsidP="00C56348">
            <w:pPr>
              <w:spacing w:line="276" w:lineRule="auto"/>
              <w:rPr>
                <w:szCs w:val="21"/>
              </w:rPr>
            </w:pPr>
            <w:r w:rsidRPr="005F4471">
              <w:rPr>
                <w:szCs w:val="21"/>
              </w:rPr>
              <w:t>家庭网关</w:t>
            </w:r>
            <w:r>
              <w:rPr>
                <w:rFonts w:hint="eastAsia"/>
                <w:szCs w:val="21"/>
              </w:rPr>
              <w:t>是将</w:t>
            </w:r>
            <w:r>
              <w:rPr>
                <w:szCs w:val="21"/>
              </w:rPr>
              <w:t>家庭</w:t>
            </w:r>
            <w:r>
              <w:rPr>
                <w:rFonts w:hint="eastAsia"/>
                <w:szCs w:val="21"/>
              </w:rPr>
              <w:t>内部</w:t>
            </w:r>
            <w:r>
              <w:rPr>
                <w:szCs w:val="21"/>
              </w:rPr>
              <w:t>网络和</w:t>
            </w:r>
            <w:r>
              <w:rPr>
                <w:rFonts w:hint="eastAsia"/>
                <w:szCs w:val="21"/>
              </w:rPr>
              <w:t>家庭</w:t>
            </w:r>
            <w:r>
              <w:rPr>
                <w:szCs w:val="21"/>
              </w:rPr>
              <w:t>外部</w:t>
            </w:r>
            <w:r>
              <w:rPr>
                <w:rFonts w:hint="eastAsia"/>
                <w:szCs w:val="21"/>
              </w:rPr>
              <w:t>接入</w:t>
            </w:r>
            <w:r>
              <w:rPr>
                <w:szCs w:val="21"/>
              </w:rPr>
              <w:t>网络</w:t>
            </w:r>
            <w:r>
              <w:rPr>
                <w:rFonts w:hint="eastAsia"/>
                <w:szCs w:val="21"/>
              </w:rPr>
              <w:t>连接起来</w:t>
            </w:r>
            <w:r>
              <w:rPr>
                <w:szCs w:val="21"/>
              </w:rPr>
              <w:t>的</w:t>
            </w:r>
            <w:r>
              <w:rPr>
                <w:rFonts w:hint="eastAsia"/>
                <w:szCs w:val="21"/>
              </w:rPr>
              <w:t>一种网络接口设备</w:t>
            </w:r>
            <w:r>
              <w:rPr>
                <w:szCs w:val="21"/>
              </w:rPr>
              <w:t>，</w:t>
            </w:r>
            <w:r>
              <w:rPr>
                <w:rFonts w:hint="eastAsia"/>
                <w:szCs w:val="21"/>
              </w:rPr>
              <w:t>作为家庭网络的网络连接中心，家庭网关负责为</w:t>
            </w:r>
            <w:r w:rsidRPr="00106BF9">
              <w:rPr>
                <w:szCs w:val="21"/>
              </w:rPr>
              <w:t>外部网络的不同</w:t>
            </w:r>
            <w:r w:rsidRPr="00106BF9">
              <w:rPr>
                <w:rFonts w:hint="eastAsia"/>
                <w:szCs w:val="21"/>
              </w:rPr>
              <w:t>设备（如</w:t>
            </w:r>
            <w:r>
              <w:rPr>
                <w:rFonts w:hint="eastAsia"/>
                <w:szCs w:val="21"/>
              </w:rPr>
              <w:t>各类</w:t>
            </w:r>
            <w:r w:rsidRPr="00106BF9">
              <w:rPr>
                <w:rFonts w:hint="eastAsia"/>
                <w:szCs w:val="21"/>
              </w:rPr>
              <w:t>业务平台、</w:t>
            </w:r>
            <w:r>
              <w:rPr>
                <w:rFonts w:hint="eastAsia"/>
                <w:szCs w:val="21"/>
              </w:rPr>
              <w:t>用户</w:t>
            </w:r>
            <w:r w:rsidRPr="00106BF9">
              <w:rPr>
                <w:rFonts w:hint="eastAsia"/>
                <w:szCs w:val="21"/>
              </w:rPr>
              <w:t>手机</w:t>
            </w:r>
            <w:r>
              <w:rPr>
                <w:rFonts w:hint="eastAsia"/>
                <w:szCs w:val="21"/>
              </w:rPr>
              <w:t>、可穿戴设备等</w:t>
            </w:r>
            <w:r w:rsidRPr="00106BF9">
              <w:rPr>
                <w:rFonts w:hint="eastAsia"/>
                <w:szCs w:val="21"/>
              </w:rPr>
              <w:t>终端设备）</w:t>
            </w:r>
            <w:r>
              <w:rPr>
                <w:rFonts w:hint="eastAsia"/>
                <w:szCs w:val="21"/>
              </w:rPr>
              <w:t>与</w:t>
            </w:r>
            <w:r w:rsidRPr="00106BF9">
              <w:rPr>
                <w:szCs w:val="21"/>
              </w:rPr>
              <w:t>家庭网络</w:t>
            </w:r>
            <w:r w:rsidRPr="00106BF9">
              <w:rPr>
                <w:rFonts w:hint="eastAsia"/>
                <w:szCs w:val="21"/>
              </w:rPr>
              <w:t>中的各个</w:t>
            </w:r>
            <w:r w:rsidRPr="00106BF9">
              <w:rPr>
                <w:szCs w:val="21"/>
              </w:rPr>
              <w:t>智能设备</w:t>
            </w:r>
            <w:r>
              <w:rPr>
                <w:rFonts w:hint="eastAsia"/>
                <w:szCs w:val="21"/>
              </w:rPr>
              <w:t>（机顶盒、智能生活等设备）的信息交换提供</w:t>
            </w:r>
            <w:r w:rsidRPr="00106BF9">
              <w:rPr>
                <w:rFonts w:hint="eastAsia"/>
                <w:szCs w:val="21"/>
              </w:rPr>
              <w:t>网络服务能力</w:t>
            </w:r>
            <w:r>
              <w:rPr>
                <w:rFonts w:hint="eastAsia"/>
                <w:szCs w:val="21"/>
              </w:rPr>
              <w:t>。</w:t>
            </w:r>
          </w:p>
        </w:tc>
      </w:tr>
      <w:tr w:rsidR="002D0F45" w:rsidRPr="005F4471" w:rsidTr="00C56348">
        <w:trPr>
          <w:trHeight w:val="1222"/>
          <w:jc w:val="center"/>
        </w:trPr>
        <w:tc>
          <w:tcPr>
            <w:tcW w:w="1526" w:type="dxa"/>
          </w:tcPr>
          <w:p w:rsidR="002D0F45" w:rsidRPr="005F4471" w:rsidRDefault="002D0F45" w:rsidP="00C56348">
            <w:pPr>
              <w:spacing w:line="276" w:lineRule="auto"/>
              <w:rPr>
                <w:szCs w:val="21"/>
              </w:rPr>
            </w:pPr>
            <w:r w:rsidRPr="005F4471">
              <w:rPr>
                <w:szCs w:val="21"/>
              </w:rPr>
              <w:lastRenderedPageBreak/>
              <w:t>智能家庭网关</w:t>
            </w:r>
          </w:p>
        </w:tc>
        <w:tc>
          <w:tcPr>
            <w:tcW w:w="6996" w:type="dxa"/>
          </w:tcPr>
          <w:p w:rsidR="002D0F45" w:rsidRPr="005F4471" w:rsidRDefault="002D0F45" w:rsidP="00C56348">
            <w:pPr>
              <w:spacing w:line="276" w:lineRule="auto"/>
              <w:rPr>
                <w:szCs w:val="21"/>
              </w:rPr>
            </w:pPr>
            <w:r w:rsidRPr="005F4471">
              <w:rPr>
                <w:szCs w:val="21"/>
              </w:rPr>
              <w:t>智能家庭网关是</w:t>
            </w:r>
            <w:r>
              <w:rPr>
                <w:rFonts w:hint="eastAsia"/>
                <w:szCs w:val="21"/>
              </w:rPr>
              <w:t>在家庭网关作为家庭网络和外部接入网络的连接中心功能的基础上，增加了通过灵活安装和运行各类智能插件的方式来新增不同</w:t>
            </w:r>
            <w:r w:rsidRPr="005F4471">
              <w:rPr>
                <w:szCs w:val="21"/>
              </w:rPr>
              <w:t>增值</w:t>
            </w:r>
            <w:r>
              <w:rPr>
                <w:rFonts w:hint="eastAsia"/>
                <w:szCs w:val="21"/>
              </w:rPr>
              <w:t>应用服务的能力</w:t>
            </w:r>
            <w:r w:rsidRPr="005F4471">
              <w:rPr>
                <w:szCs w:val="21"/>
              </w:rPr>
              <w:t>。</w:t>
            </w:r>
          </w:p>
        </w:tc>
      </w:tr>
      <w:tr w:rsidR="002D0F45" w:rsidRPr="00BE45AE" w:rsidTr="00C56348">
        <w:trPr>
          <w:jc w:val="center"/>
        </w:trPr>
        <w:tc>
          <w:tcPr>
            <w:tcW w:w="1526" w:type="dxa"/>
          </w:tcPr>
          <w:p w:rsidR="002D0F45" w:rsidRPr="00BE45AE" w:rsidRDefault="009A737C" w:rsidP="00C56348">
            <w:pPr>
              <w:spacing w:line="276" w:lineRule="auto"/>
              <w:rPr>
                <w:szCs w:val="21"/>
              </w:rPr>
            </w:pPr>
            <w:r>
              <w:rPr>
                <w:rFonts w:hint="eastAsia"/>
                <w:szCs w:val="21"/>
              </w:rPr>
              <w:t>固件</w:t>
            </w:r>
          </w:p>
        </w:tc>
        <w:tc>
          <w:tcPr>
            <w:tcW w:w="6996" w:type="dxa"/>
          </w:tcPr>
          <w:p w:rsidR="009A737C" w:rsidRPr="009A737C" w:rsidRDefault="00B271CA" w:rsidP="009A737C">
            <w:pPr>
              <w:spacing w:line="276" w:lineRule="auto"/>
              <w:rPr>
                <w:szCs w:val="21"/>
              </w:rPr>
            </w:pPr>
            <w:hyperlink r:id="rId12" w:tgtFrame="_blank" w:history="1">
              <w:r w:rsidR="009A737C" w:rsidRPr="009A737C">
                <w:rPr>
                  <w:szCs w:val="21"/>
                </w:rPr>
                <w:t>固件</w:t>
              </w:r>
            </w:hyperlink>
            <w:r w:rsidR="009A737C" w:rsidRPr="009A737C">
              <w:rPr>
                <w:szCs w:val="21"/>
              </w:rPr>
              <w:t>(Firmware)</w:t>
            </w:r>
            <w:r w:rsidR="009A737C" w:rsidRPr="009A737C">
              <w:rPr>
                <w:szCs w:val="21"/>
              </w:rPr>
              <w:t>就是写入</w:t>
            </w:r>
            <w:r w:rsidR="009A737C" w:rsidRPr="009A737C">
              <w:rPr>
                <w:szCs w:val="21"/>
              </w:rPr>
              <w:t>EROM</w:t>
            </w:r>
            <w:r w:rsidR="009A737C" w:rsidRPr="009A737C">
              <w:rPr>
                <w:szCs w:val="21"/>
              </w:rPr>
              <w:t>（可擦写只读存储器）或</w:t>
            </w:r>
            <w:r w:rsidR="009A737C" w:rsidRPr="009A737C">
              <w:rPr>
                <w:szCs w:val="21"/>
              </w:rPr>
              <w:t>EEPROM(</w:t>
            </w:r>
            <w:hyperlink r:id="rId13" w:tgtFrame="_blank" w:history="1">
              <w:r w:rsidR="009A737C" w:rsidRPr="009A737C">
                <w:rPr>
                  <w:szCs w:val="21"/>
                </w:rPr>
                <w:t>电可擦可编程只读存储器</w:t>
              </w:r>
            </w:hyperlink>
            <w:r w:rsidR="009A737C" w:rsidRPr="009A737C">
              <w:rPr>
                <w:szCs w:val="21"/>
              </w:rPr>
              <w:t>)</w:t>
            </w:r>
            <w:r w:rsidR="009A737C" w:rsidRPr="009A737C">
              <w:rPr>
                <w:szCs w:val="21"/>
              </w:rPr>
              <w:t>中的程序。</w:t>
            </w:r>
          </w:p>
          <w:p w:rsidR="009A737C" w:rsidRPr="009A737C" w:rsidRDefault="009A737C" w:rsidP="009A737C">
            <w:pPr>
              <w:spacing w:line="276" w:lineRule="auto"/>
              <w:rPr>
                <w:szCs w:val="21"/>
              </w:rPr>
            </w:pPr>
            <w:r w:rsidRPr="009A737C">
              <w:rPr>
                <w:szCs w:val="21"/>
              </w:rPr>
              <w:t>固件是指设备内部保存的设备</w:t>
            </w:r>
            <w:r w:rsidRPr="009A737C">
              <w:rPr>
                <w:szCs w:val="21"/>
              </w:rPr>
              <w:t>“</w:t>
            </w:r>
            <w:hyperlink r:id="rId14" w:tgtFrame="_blank" w:history="1">
              <w:r w:rsidRPr="009A737C">
                <w:rPr>
                  <w:szCs w:val="21"/>
                </w:rPr>
                <w:t>驱动程序</w:t>
              </w:r>
            </w:hyperlink>
            <w:r w:rsidRPr="009A737C">
              <w:rPr>
                <w:szCs w:val="21"/>
              </w:rPr>
              <w:t>”</w:t>
            </w:r>
            <w:r w:rsidRPr="009A737C">
              <w:rPr>
                <w:szCs w:val="21"/>
              </w:rPr>
              <w:t>，通过固件，</w:t>
            </w:r>
            <w:hyperlink r:id="rId15" w:tgtFrame="_blank" w:history="1">
              <w:r w:rsidRPr="009A737C">
                <w:rPr>
                  <w:szCs w:val="21"/>
                </w:rPr>
                <w:t>操作系统</w:t>
              </w:r>
            </w:hyperlink>
            <w:r w:rsidRPr="009A737C">
              <w:rPr>
                <w:szCs w:val="21"/>
              </w:rPr>
              <w:t>才能按照标准的</w:t>
            </w:r>
            <w:hyperlink r:id="rId16" w:tgtFrame="_blank" w:history="1">
              <w:r w:rsidRPr="009A737C">
                <w:rPr>
                  <w:szCs w:val="21"/>
                </w:rPr>
                <w:t>设备驱动</w:t>
              </w:r>
            </w:hyperlink>
            <w:r w:rsidRPr="009A737C">
              <w:rPr>
                <w:szCs w:val="21"/>
              </w:rPr>
              <w:t>实现特定机器的运行动作。</w:t>
            </w:r>
          </w:p>
          <w:p w:rsidR="002D0F45" w:rsidRPr="009653C5" w:rsidRDefault="009A737C" w:rsidP="00C56348">
            <w:pPr>
              <w:spacing w:line="276" w:lineRule="auto"/>
              <w:rPr>
                <w:szCs w:val="21"/>
              </w:rPr>
            </w:pPr>
            <w:r w:rsidRPr="009A737C">
              <w:rPr>
                <w:szCs w:val="21"/>
              </w:rPr>
              <w:t>固件担任着一个系统最基础最底层工作的软件。而在硬件设备中，固件就是硬件设备的灵魂，因为一些硬件设备除了固件以外没有其它软件组成，因此固件也就决定着硬件设备的功能及性能。</w:t>
            </w:r>
          </w:p>
        </w:tc>
      </w:tr>
    </w:tbl>
    <w:p w:rsidR="002D0F45" w:rsidRPr="00B37C43" w:rsidRDefault="002D0F45" w:rsidP="002D0F45">
      <w:pPr>
        <w:pStyle w:val="QB7"/>
        <w:ind w:firstLine="420"/>
        <w:rPr>
          <w:rFonts w:hAnsi="宋体"/>
          <w:color w:val="000000"/>
        </w:rPr>
      </w:pPr>
    </w:p>
    <w:p w:rsidR="002D0F45" w:rsidRDefault="002D0F45" w:rsidP="002D0F45">
      <w:pPr>
        <w:pStyle w:val="QB7"/>
        <w:ind w:firstLine="420"/>
        <w:rPr>
          <w:rFonts w:eastAsia="Times New Roman" w:hAnsi="宋体"/>
          <w:color w:val="000000"/>
        </w:rPr>
      </w:pPr>
    </w:p>
    <w:p w:rsidR="002D0F45" w:rsidRDefault="002D0F45" w:rsidP="002D0F45">
      <w:pPr>
        <w:pStyle w:val="QB1"/>
        <w:numPr>
          <w:ilvl w:val="0"/>
          <w:numId w:val="0"/>
        </w:numPr>
        <w:rPr>
          <w:rFonts w:eastAsia="Times New Roman"/>
        </w:rPr>
      </w:pPr>
      <w:r>
        <w:t>表3-2  缩略语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4"/>
        <w:gridCol w:w="3288"/>
        <w:gridCol w:w="3544"/>
      </w:tblGrid>
      <w:tr w:rsidR="002D0F45"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2D0F45" w:rsidRPr="00C818B5" w:rsidRDefault="002D0F45" w:rsidP="00C56348">
            <w:pPr>
              <w:pStyle w:val="QB9"/>
              <w:jc w:val="center"/>
              <w:rPr>
                <w:rFonts w:eastAsia="Times New Roman"/>
              </w:rPr>
            </w:pPr>
            <w:r w:rsidRPr="00C818B5">
              <w:t>缩略语</w:t>
            </w:r>
          </w:p>
        </w:tc>
        <w:tc>
          <w:tcPr>
            <w:tcW w:w="3288" w:type="dxa"/>
            <w:tcBorders>
              <w:top w:val="single" w:sz="4" w:space="0" w:color="auto"/>
              <w:left w:val="single" w:sz="4" w:space="0" w:color="auto"/>
              <w:bottom w:val="single" w:sz="4" w:space="0" w:color="auto"/>
              <w:right w:val="single" w:sz="4" w:space="0" w:color="auto"/>
            </w:tcBorders>
          </w:tcPr>
          <w:p w:rsidR="002D0F45" w:rsidRPr="00C818B5" w:rsidRDefault="002D0F45" w:rsidP="00C56348">
            <w:pPr>
              <w:pStyle w:val="QB9"/>
              <w:jc w:val="center"/>
              <w:rPr>
                <w:rFonts w:eastAsia="Times New Roman"/>
              </w:rPr>
            </w:pPr>
            <w:r w:rsidRPr="00C818B5">
              <w:t>英文</w:t>
            </w:r>
          </w:p>
        </w:tc>
        <w:tc>
          <w:tcPr>
            <w:tcW w:w="3544" w:type="dxa"/>
            <w:tcBorders>
              <w:top w:val="single" w:sz="4" w:space="0" w:color="auto"/>
              <w:left w:val="single" w:sz="4" w:space="0" w:color="auto"/>
              <w:bottom w:val="single" w:sz="4" w:space="0" w:color="auto"/>
              <w:right w:val="single" w:sz="4" w:space="0" w:color="auto"/>
            </w:tcBorders>
          </w:tcPr>
          <w:p w:rsidR="002D0F45" w:rsidRPr="00C818B5" w:rsidRDefault="002D0F45" w:rsidP="00C56348">
            <w:pPr>
              <w:pStyle w:val="QB9"/>
              <w:jc w:val="center"/>
              <w:rPr>
                <w:rFonts w:eastAsia="Times New Roman"/>
              </w:rPr>
            </w:pPr>
            <w:r w:rsidRPr="00C818B5">
              <w:t>中文</w:t>
            </w:r>
          </w:p>
        </w:tc>
      </w:tr>
      <w:tr w:rsidR="0013633E"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13633E" w:rsidRPr="00C818B5" w:rsidRDefault="0013633E" w:rsidP="0013633E">
            <w:pPr>
              <w:pStyle w:val="QB9"/>
              <w:jc w:val="left"/>
            </w:pPr>
            <w:r>
              <w:rPr>
                <w:rFonts w:hAnsi="宋体" w:hint="eastAsia"/>
                <w:color w:val="000000"/>
              </w:rPr>
              <w:t>API</w:t>
            </w:r>
          </w:p>
        </w:tc>
        <w:tc>
          <w:tcPr>
            <w:tcW w:w="3288" w:type="dxa"/>
            <w:tcBorders>
              <w:top w:val="single" w:sz="4" w:space="0" w:color="auto"/>
              <w:left w:val="single" w:sz="4" w:space="0" w:color="auto"/>
              <w:bottom w:val="single" w:sz="4" w:space="0" w:color="auto"/>
              <w:right w:val="single" w:sz="4" w:space="0" w:color="auto"/>
            </w:tcBorders>
          </w:tcPr>
          <w:p w:rsidR="0013633E" w:rsidRPr="00C818B5" w:rsidRDefault="0013633E" w:rsidP="0013633E">
            <w:pPr>
              <w:pStyle w:val="QB9"/>
              <w:jc w:val="left"/>
            </w:pPr>
            <w:r>
              <w:rPr>
                <w:rFonts w:hAnsi="宋体"/>
                <w:color w:val="000000"/>
              </w:rPr>
              <w:t>Application</w:t>
            </w:r>
            <w:r w:rsidRPr="00DE24E1">
              <w:rPr>
                <w:rFonts w:hAnsi="宋体"/>
                <w:color w:val="000000"/>
              </w:rPr>
              <w:t>Programming Interface</w:t>
            </w:r>
          </w:p>
        </w:tc>
        <w:tc>
          <w:tcPr>
            <w:tcW w:w="3544" w:type="dxa"/>
            <w:tcBorders>
              <w:top w:val="single" w:sz="4" w:space="0" w:color="auto"/>
              <w:left w:val="single" w:sz="4" w:space="0" w:color="auto"/>
              <w:bottom w:val="single" w:sz="4" w:space="0" w:color="auto"/>
              <w:right w:val="single" w:sz="4" w:space="0" w:color="auto"/>
            </w:tcBorders>
          </w:tcPr>
          <w:p w:rsidR="0013633E" w:rsidRPr="00C818B5" w:rsidRDefault="0013633E" w:rsidP="002B21CC">
            <w:pPr>
              <w:pStyle w:val="QB9"/>
            </w:pPr>
            <w:r>
              <w:rPr>
                <w:rFonts w:hAnsi="宋体" w:hint="eastAsia"/>
                <w:color w:val="000000"/>
              </w:rPr>
              <w:t>应用程序编程接口</w:t>
            </w:r>
          </w:p>
        </w:tc>
      </w:tr>
      <w:tr w:rsidR="00FC0234"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pStyle w:val="QB9"/>
              <w:jc w:val="left"/>
              <w:rPr>
                <w:rFonts w:hAnsi="宋体"/>
                <w:color w:val="000000"/>
              </w:rPr>
            </w:pPr>
            <w:r>
              <w:rPr>
                <w:rFonts w:hAnsi="宋体" w:hint="eastAsia"/>
                <w:color w:val="000000"/>
              </w:rPr>
              <w:t>HTTP</w:t>
            </w:r>
          </w:p>
        </w:tc>
        <w:tc>
          <w:tcPr>
            <w:tcW w:w="3288" w:type="dxa"/>
            <w:tcBorders>
              <w:top w:val="single" w:sz="4" w:space="0" w:color="auto"/>
              <w:left w:val="single" w:sz="4" w:space="0" w:color="auto"/>
              <w:bottom w:val="single" w:sz="4" w:space="0" w:color="auto"/>
              <w:right w:val="single" w:sz="4" w:space="0" w:color="auto"/>
            </w:tcBorders>
          </w:tcPr>
          <w:p w:rsidR="00FC0234" w:rsidRDefault="00FC0234" w:rsidP="00FC0234">
            <w:pPr>
              <w:pStyle w:val="QB9"/>
              <w:jc w:val="left"/>
              <w:rPr>
                <w:rFonts w:hAnsi="宋体"/>
                <w:color w:val="000000"/>
              </w:rPr>
            </w:pPr>
            <w:r w:rsidRPr="00B67DD4">
              <w:rPr>
                <w:rFonts w:hAnsi="宋体"/>
                <w:color w:val="000000"/>
              </w:rPr>
              <w:t>HyperText Transfer Protocol</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pStyle w:val="QB9"/>
              <w:rPr>
                <w:rFonts w:hAnsi="宋体"/>
                <w:color w:val="000000"/>
              </w:rPr>
            </w:pPr>
            <w:r>
              <w:rPr>
                <w:rFonts w:hAnsi="宋体" w:hint="eastAsia"/>
                <w:color w:val="000000"/>
              </w:rPr>
              <w:t>超文本传输协议</w:t>
            </w:r>
          </w:p>
        </w:tc>
      </w:tr>
      <w:tr w:rsidR="00FC0234"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pStyle w:val="QB9"/>
              <w:jc w:val="left"/>
              <w:rPr>
                <w:rFonts w:hAnsi="宋体"/>
                <w:color w:val="000000"/>
              </w:rPr>
            </w:pPr>
            <w:r>
              <w:rPr>
                <w:rFonts w:hAnsi="宋体" w:hint="eastAsia"/>
                <w:color w:val="000000"/>
              </w:rPr>
              <w:t>LAN</w:t>
            </w:r>
          </w:p>
        </w:tc>
        <w:tc>
          <w:tcPr>
            <w:tcW w:w="3288" w:type="dxa"/>
            <w:tcBorders>
              <w:top w:val="single" w:sz="4" w:space="0" w:color="auto"/>
              <w:left w:val="single" w:sz="4" w:space="0" w:color="auto"/>
              <w:bottom w:val="single" w:sz="4" w:space="0" w:color="auto"/>
              <w:right w:val="single" w:sz="4" w:space="0" w:color="auto"/>
            </w:tcBorders>
          </w:tcPr>
          <w:p w:rsidR="00FC0234" w:rsidRPr="00B67DD4" w:rsidRDefault="00FC0234" w:rsidP="00FC0234">
            <w:pPr>
              <w:pStyle w:val="QB9"/>
              <w:jc w:val="left"/>
              <w:rPr>
                <w:rFonts w:hAnsi="宋体"/>
                <w:color w:val="000000"/>
              </w:rPr>
            </w:pPr>
            <w:r w:rsidRPr="00C470FB">
              <w:rPr>
                <w:rFonts w:hAnsi="宋体"/>
                <w:color w:val="000000"/>
              </w:rPr>
              <w:t>Local Area Network</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pStyle w:val="QB9"/>
              <w:rPr>
                <w:rFonts w:hAnsi="宋体"/>
                <w:color w:val="000000"/>
              </w:rPr>
            </w:pPr>
            <w:r>
              <w:rPr>
                <w:rFonts w:hAnsi="宋体" w:hint="eastAsia"/>
                <w:color w:val="000000"/>
              </w:rPr>
              <w:t>局域网</w:t>
            </w:r>
          </w:p>
        </w:tc>
      </w:tr>
      <w:tr w:rsidR="00FC0234"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pStyle w:val="QB9"/>
              <w:jc w:val="left"/>
              <w:rPr>
                <w:rFonts w:hAnsi="宋体"/>
                <w:color w:val="000000"/>
              </w:rPr>
            </w:pPr>
            <w:r>
              <w:rPr>
                <w:rFonts w:hAnsi="宋体" w:hint="eastAsia"/>
                <w:color w:val="000000"/>
              </w:rPr>
              <w:t>MAC</w:t>
            </w:r>
          </w:p>
        </w:tc>
        <w:tc>
          <w:tcPr>
            <w:tcW w:w="3288" w:type="dxa"/>
            <w:tcBorders>
              <w:top w:val="single" w:sz="4" w:space="0" w:color="auto"/>
              <w:left w:val="single" w:sz="4" w:space="0" w:color="auto"/>
              <w:bottom w:val="single" w:sz="4" w:space="0" w:color="auto"/>
              <w:right w:val="single" w:sz="4" w:space="0" w:color="auto"/>
            </w:tcBorders>
          </w:tcPr>
          <w:p w:rsidR="00FC0234" w:rsidRDefault="00FC0234" w:rsidP="00FC0234">
            <w:pPr>
              <w:pStyle w:val="QB9"/>
              <w:jc w:val="left"/>
              <w:rPr>
                <w:rFonts w:hAnsi="宋体"/>
                <w:color w:val="000000"/>
              </w:rPr>
            </w:pPr>
            <w:r w:rsidRPr="00021AB0">
              <w:rPr>
                <w:rFonts w:hAnsi="宋体"/>
                <w:color w:val="000000"/>
              </w:rPr>
              <w:t>Medium Access Control</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pStyle w:val="QB9"/>
              <w:rPr>
                <w:rFonts w:hAnsi="宋体"/>
                <w:color w:val="000000"/>
              </w:rPr>
            </w:pPr>
            <w:r>
              <w:rPr>
                <w:rFonts w:hAnsi="宋体" w:hint="eastAsia"/>
                <w:color w:val="000000"/>
              </w:rPr>
              <w:t>介质访问控制</w:t>
            </w:r>
          </w:p>
        </w:tc>
      </w:tr>
      <w:tr w:rsidR="00FC0234"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pStyle w:val="QB9"/>
              <w:jc w:val="left"/>
              <w:rPr>
                <w:rFonts w:hAnsi="宋体"/>
                <w:color w:val="000000"/>
              </w:rPr>
            </w:pPr>
            <w:r>
              <w:rPr>
                <w:rFonts w:hAnsi="宋体" w:hint="eastAsia"/>
                <w:color w:val="000000"/>
              </w:rPr>
              <w:t>MD5</w:t>
            </w:r>
          </w:p>
        </w:tc>
        <w:tc>
          <w:tcPr>
            <w:tcW w:w="3288" w:type="dxa"/>
            <w:tcBorders>
              <w:top w:val="single" w:sz="4" w:space="0" w:color="auto"/>
              <w:left w:val="single" w:sz="4" w:space="0" w:color="auto"/>
              <w:bottom w:val="single" w:sz="4" w:space="0" w:color="auto"/>
              <w:right w:val="single" w:sz="4" w:space="0" w:color="auto"/>
            </w:tcBorders>
          </w:tcPr>
          <w:p w:rsidR="00FC0234" w:rsidRDefault="00FC0234" w:rsidP="00FC0234">
            <w:pPr>
              <w:pStyle w:val="QB9"/>
              <w:jc w:val="left"/>
              <w:rPr>
                <w:rFonts w:hAnsi="宋体"/>
                <w:color w:val="000000"/>
              </w:rPr>
            </w:pPr>
            <w:r w:rsidRPr="00517417">
              <w:rPr>
                <w:rFonts w:hAnsi="宋体"/>
                <w:color w:val="000000"/>
              </w:rPr>
              <w:t>Message Digest Algorithm MD5</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pStyle w:val="QB9"/>
              <w:rPr>
                <w:rFonts w:hAnsi="宋体"/>
                <w:color w:val="000000"/>
              </w:rPr>
            </w:pPr>
            <w:r w:rsidRPr="00517417">
              <w:rPr>
                <w:rFonts w:hAnsi="宋体"/>
                <w:color w:val="000000"/>
              </w:rPr>
              <w:t>消息摘要算法第五版</w:t>
            </w:r>
            <w:r>
              <w:rPr>
                <w:rFonts w:hAnsi="宋体" w:hint="eastAsia"/>
                <w:color w:val="000000"/>
              </w:rPr>
              <w:t>，是</w:t>
            </w:r>
            <w:r w:rsidRPr="00B40CEF">
              <w:rPr>
                <w:rFonts w:hAnsi="宋体"/>
                <w:color w:val="000000"/>
              </w:rPr>
              <w:t>为计算机安全领域广泛使用的一种散列函数，用以提供消息的完整性保护</w:t>
            </w:r>
            <w:r>
              <w:rPr>
                <w:rFonts w:hAnsi="宋体" w:hint="eastAsia"/>
                <w:color w:val="000000"/>
              </w:rPr>
              <w:t>。</w:t>
            </w:r>
          </w:p>
        </w:tc>
      </w:tr>
      <w:tr w:rsidR="00FC0234"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pStyle w:val="QB9"/>
              <w:jc w:val="left"/>
              <w:rPr>
                <w:rFonts w:hAnsi="宋体"/>
                <w:color w:val="000000"/>
              </w:rPr>
            </w:pPr>
            <w:r>
              <w:rPr>
                <w:rFonts w:hAnsi="宋体" w:hint="eastAsia"/>
                <w:color w:val="000000"/>
              </w:rPr>
              <w:t>PON</w:t>
            </w:r>
          </w:p>
        </w:tc>
        <w:tc>
          <w:tcPr>
            <w:tcW w:w="3288" w:type="dxa"/>
            <w:tcBorders>
              <w:top w:val="single" w:sz="4" w:space="0" w:color="auto"/>
              <w:left w:val="single" w:sz="4" w:space="0" w:color="auto"/>
              <w:bottom w:val="single" w:sz="4" w:space="0" w:color="auto"/>
              <w:right w:val="single" w:sz="4" w:space="0" w:color="auto"/>
            </w:tcBorders>
          </w:tcPr>
          <w:p w:rsidR="00FC0234" w:rsidRPr="00517417" w:rsidRDefault="00FC0234" w:rsidP="00FC0234">
            <w:pPr>
              <w:pStyle w:val="QB9"/>
              <w:jc w:val="left"/>
              <w:rPr>
                <w:rFonts w:hAnsi="宋体"/>
                <w:color w:val="000000"/>
              </w:rPr>
            </w:pPr>
            <w:r w:rsidRPr="0094547D">
              <w:rPr>
                <w:rFonts w:hAnsi="宋体"/>
                <w:color w:val="000000"/>
              </w:rPr>
              <w:t>Passive Optical Network</w:t>
            </w:r>
          </w:p>
        </w:tc>
        <w:tc>
          <w:tcPr>
            <w:tcW w:w="3544" w:type="dxa"/>
            <w:tcBorders>
              <w:top w:val="single" w:sz="4" w:space="0" w:color="auto"/>
              <w:left w:val="single" w:sz="4" w:space="0" w:color="auto"/>
              <w:bottom w:val="single" w:sz="4" w:space="0" w:color="auto"/>
              <w:right w:val="single" w:sz="4" w:space="0" w:color="auto"/>
            </w:tcBorders>
          </w:tcPr>
          <w:p w:rsidR="00FC0234" w:rsidRPr="00517417" w:rsidRDefault="00FC0234" w:rsidP="002B21CC">
            <w:pPr>
              <w:pStyle w:val="QB9"/>
              <w:rPr>
                <w:rFonts w:hAnsi="宋体"/>
                <w:color w:val="000000"/>
              </w:rPr>
            </w:pPr>
            <w:r>
              <w:rPr>
                <w:rFonts w:hAnsi="宋体" w:hint="eastAsia"/>
                <w:color w:val="000000"/>
              </w:rPr>
              <w:t>无源光纤网络，</w:t>
            </w:r>
            <w:r w:rsidRPr="0094547D">
              <w:rPr>
                <w:rFonts w:hAnsi="宋体"/>
                <w:color w:val="000000"/>
              </w:rPr>
              <w:t>是指（光配线网中）不含有任何电子器件及电子电源，</w:t>
            </w:r>
            <w:r>
              <w:rPr>
                <w:rFonts w:hAnsi="宋体" w:hint="eastAsia"/>
                <w:color w:val="000000"/>
              </w:rPr>
              <w:t>光分配网</w:t>
            </w:r>
            <w:r w:rsidRPr="0094547D">
              <w:rPr>
                <w:rFonts w:hAnsi="宋体"/>
                <w:color w:val="000000"/>
              </w:rPr>
              <w:t>全部由光分路器（Splitter）等无源器件组成，不需要贵重的有源电子设备</w:t>
            </w:r>
            <w:r>
              <w:rPr>
                <w:rFonts w:hAnsi="宋体" w:hint="eastAsia"/>
                <w:color w:val="000000"/>
              </w:rPr>
              <w:t>。</w:t>
            </w:r>
          </w:p>
        </w:tc>
      </w:tr>
      <w:tr w:rsidR="00FC0234"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pStyle w:val="QB9"/>
              <w:jc w:val="left"/>
              <w:rPr>
                <w:rFonts w:hAnsi="宋体"/>
                <w:color w:val="000000"/>
              </w:rPr>
            </w:pPr>
            <w:r>
              <w:rPr>
                <w:rFonts w:hAnsi="宋体" w:hint="eastAsia"/>
                <w:color w:val="000000"/>
              </w:rPr>
              <w:t>PPP</w:t>
            </w:r>
          </w:p>
        </w:tc>
        <w:tc>
          <w:tcPr>
            <w:tcW w:w="3288" w:type="dxa"/>
            <w:tcBorders>
              <w:top w:val="single" w:sz="4" w:space="0" w:color="auto"/>
              <w:left w:val="single" w:sz="4" w:space="0" w:color="auto"/>
              <w:bottom w:val="single" w:sz="4" w:space="0" w:color="auto"/>
              <w:right w:val="single" w:sz="4" w:space="0" w:color="auto"/>
            </w:tcBorders>
          </w:tcPr>
          <w:p w:rsidR="00FC0234" w:rsidRPr="0094547D" w:rsidRDefault="00FC0234" w:rsidP="00FC0234">
            <w:pPr>
              <w:pStyle w:val="QB9"/>
              <w:jc w:val="left"/>
              <w:rPr>
                <w:rFonts w:hAnsi="宋体"/>
                <w:color w:val="000000"/>
              </w:rPr>
            </w:pPr>
            <w:r w:rsidRPr="009561C0">
              <w:rPr>
                <w:rFonts w:hAnsi="宋体"/>
                <w:color w:val="000000"/>
              </w:rPr>
              <w:t>Point to Point Protocol</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pStyle w:val="QB9"/>
              <w:rPr>
                <w:rFonts w:hAnsi="宋体"/>
                <w:color w:val="000000"/>
              </w:rPr>
            </w:pPr>
            <w:r>
              <w:rPr>
                <w:rFonts w:hAnsi="宋体" w:hint="eastAsia"/>
                <w:color w:val="000000"/>
              </w:rPr>
              <w:t>以太网上的点对点协议</w:t>
            </w:r>
          </w:p>
        </w:tc>
      </w:tr>
      <w:tr w:rsidR="00FC0234"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pStyle w:val="QB9"/>
              <w:jc w:val="left"/>
              <w:rPr>
                <w:rFonts w:hAnsi="宋体"/>
                <w:color w:val="000000"/>
              </w:rPr>
            </w:pPr>
            <w:r w:rsidRPr="009561C0">
              <w:rPr>
                <w:rFonts w:hAnsi="宋体" w:hint="eastAsia"/>
                <w:color w:val="000000"/>
              </w:rPr>
              <w:t>PPPOE</w:t>
            </w:r>
          </w:p>
        </w:tc>
        <w:tc>
          <w:tcPr>
            <w:tcW w:w="3288" w:type="dxa"/>
            <w:tcBorders>
              <w:top w:val="single" w:sz="4" w:space="0" w:color="auto"/>
              <w:left w:val="single" w:sz="4" w:space="0" w:color="auto"/>
              <w:bottom w:val="single" w:sz="4" w:space="0" w:color="auto"/>
              <w:right w:val="single" w:sz="4" w:space="0" w:color="auto"/>
            </w:tcBorders>
          </w:tcPr>
          <w:p w:rsidR="00FC0234" w:rsidRPr="0094547D" w:rsidRDefault="00FC0234" w:rsidP="00FC0234">
            <w:pPr>
              <w:pStyle w:val="QB9"/>
              <w:jc w:val="left"/>
              <w:rPr>
                <w:rFonts w:hAnsi="宋体"/>
                <w:color w:val="000000"/>
              </w:rPr>
            </w:pPr>
            <w:r w:rsidRPr="009561C0">
              <w:rPr>
                <w:rFonts w:hAnsi="宋体"/>
                <w:color w:val="000000"/>
              </w:rPr>
              <w:t>Point to Point Protocol over Ethernet</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pStyle w:val="QB9"/>
              <w:rPr>
                <w:rFonts w:hAnsi="宋体"/>
                <w:color w:val="000000"/>
              </w:rPr>
            </w:pPr>
            <w:r>
              <w:rPr>
                <w:rFonts w:hAnsi="宋体" w:hint="eastAsia"/>
                <w:color w:val="000000"/>
              </w:rPr>
              <w:t>以太网上的点对点协议</w:t>
            </w:r>
          </w:p>
        </w:tc>
      </w:tr>
      <w:tr w:rsidR="00FC0234"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FC0234" w:rsidRPr="009561C0" w:rsidRDefault="00FC0234" w:rsidP="00FC0234">
            <w:pPr>
              <w:pStyle w:val="QB9"/>
              <w:jc w:val="left"/>
              <w:rPr>
                <w:rFonts w:hAnsi="宋体"/>
                <w:color w:val="000000"/>
              </w:rPr>
            </w:pPr>
            <w:r>
              <w:rPr>
                <w:rFonts w:hAnsi="宋体" w:hint="eastAsia"/>
                <w:color w:val="000000"/>
              </w:rPr>
              <w:t>RMS</w:t>
            </w:r>
          </w:p>
        </w:tc>
        <w:tc>
          <w:tcPr>
            <w:tcW w:w="3288" w:type="dxa"/>
            <w:tcBorders>
              <w:top w:val="single" w:sz="4" w:space="0" w:color="auto"/>
              <w:left w:val="single" w:sz="4" w:space="0" w:color="auto"/>
              <w:bottom w:val="single" w:sz="4" w:space="0" w:color="auto"/>
              <w:right w:val="single" w:sz="4" w:space="0" w:color="auto"/>
            </w:tcBorders>
          </w:tcPr>
          <w:p w:rsidR="00FC0234" w:rsidRPr="009561C0" w:rsidRDefault="00FC0234" w:rsidP="00FC0234">
            <w:pPr>
              <w:pStyle w:val="QB9"/>
              <w:jc w:val="left"/>
              <w:rPr>
                <w:rFonts w:hAnsi="宋体"/>
                <w:color w:val="000000"/>
              </w:rPr>
            </w:pPr>
            <w:r>
              <w:rPr>
                <w:rFonts w:hAnsi="宋体"/>
                <w:color w:val="000000"/>
              </w:rPr>
              <w:t xml:space="preserve">Remote </w:t>
            </w:r>
            <w:r w:rsidRPr="008E61E8">
              <w:rPr>
                <w:rFonts w:hAnsi="宋体"/>
                <w:color w:val="000000"/>
              </w:rPr>
              <w:t>Management</w:t>
            </w:r>
            <w:r w:rsidRPr="00773A2C">
              <w:rPr>
                <w:rFonts w:hAnsi="宋体"/>
                <w:color w:val="000000"/>
              </w:rPr>
              <w:t>System</w:t>
            </w:r>
          </w:p>
        </w:tc>
        <w:tc>
          <w:tcPr>
            <w:tcW w:w="3544" w:type="dxa"/>
            <w:tcBorders>
              <w:top w:val="single" w:sz="4" w:space="0" w:color="auto"/>
              <w:left w:val="single" w:sz="4" w:space="0" w:color="auto"/>
              <w:bottom w:val="single" w:sz="4" w:space="0" w:color="auto"/>
              <w:right w:val="single" w:sz="4" w:space="0" w:color="auto"/>
            </w:tcBorders>
          </w:tcPr>
          <w:p w:rsidR="00FC0234" w:rsidRDefault="00DF5B16" w:rsidP="002B21CC">
            <w:pPr>
              <w:pStyle w:val="QB9"/>
              <w:rPr>
                <w:rFonts w:hAnsi="宋体"/>
                <w:color w:val="000000"/>
              </w:rPr>
            </w:pPr>
            <w:r w:rsidRPr="00DF5B16">
              <w:rPr>
                <w:rFonts w:hAnsi="宋体" w:hint="eastAsia"/>
                <w:color w:val="000000"/>
              </w:rPr>
              <w:t>省级数字家庭管理平台</w:t>
            </w:r>
          </w:p>
        </w:tc>
      </w:tr>
      <w:tr w:rsidR="00FC0234"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pStyle w:val="QB9"/>
              <w:jc w:val="left"/>
              <w:rPr>
                <w:rFonts w:hAnsi="宋体"/>
                <w:color w:val="000000"/>
              </w:rPr>
            </w:pPr>
            <w:r w:rsidRPr="00712320">
              <w:rPr>
                <w:rFonts w:hAnsi="宋体" w:hint="eastAsia"/>
                <w:color w:val="000000"/>
              </w:rPr>
              <w:t>SN</w:t>
            </w:r>
          </w:p>
        </w:tc>
        <w:tc>
          <w:tcPr>
            <w:tcW w:w="3288" w:type="dxa"/>
            <w:tcBorders>
              <w:top w:val="single" w:sz="4" w:space="0" w:color="auto"/>
              <w:left w:val="single" w:sz="4" w:space="0" w:color="auto"/>
              <w:bottom w:val="single" w:sz="4" w:space="0" w:color="auto"/>
              <w:right w:val="single" w:sz="4" w:space="0" w:color="auto"/>
            </w:tcBorders>
          </w:tcPr>
          <w:p w:rsidR="00FC0234" w:rsidRPr="0094547D" w:rsidRDefault="00FC0234" w:rsidP="00FC0234">
            <w:pPr>
              <w:pStyle w:val="QB9"/>
              <w:jc w:val="left"/>
              <w:rPr>
                <w:rFonts w:hAnsi="宋体"/>
                <w:color w:val="000000"/>
              </w:rPr>
            </w:pPr>
            <w:r w:rsidRPr="00712320">
              <w:rPr>
                <w:rFonts w:hAnsi="宋体" w:hint="eastAsia"/>
                <w:color w:val="000000"/>
              </w:rPr>
              <w:t xml:space="preserve">Serial Number </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pStyle w:val="QB9"/>
              <w:rPr>
                <w:rFonts w:hAnsi="宋体"/>
                <w:color w:val="000000"/>
              </w:rPr>
            </w:pPr>
            <w:r w:rsidRPr="00712320">
              <w:rPr>
                <w:rFonts w:hAnsi="宋体" w:hint="eastAsia"/>
                <w:color w:val="000000"/>
              </w:rPr>
              <w:t>序列号</w:t>
            </w:r>
          </w:p>
        </w:tc>
      </w:tr>
      <w:tr w:rsidR="00FC0234"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FC0234" w:rsidRPr="00712320" w:rsidRDefault="00FC0234" w:rsidP="00FC0234">
            <w:pPr>
              <w:pStyle w:val="QB9"/>
              <w:jc w:val="left"/>
              <w:rPr>
                <w:rFonts w:hAnsi="宋体"/>
                <w:color w:val="000000"/>
              </w:rPr>
            </w:pPr>
            <w:r>
              <w:rPr>
                <w:rFonts w:hAnsi="宋体" w:hint="eastAsia"/>
                <w:color w:val="000000"/>
              </w:rPr>
              <w:t>SSID</w:t>
            </w:r>
          </w:p>
        </w:tc>
        <w:tc>
          <w:tcPr>
            <w:tcW w:w="3288" w:type="dxa"/>
            <w:tcBorders>
              <w:top w:val="single" w:sz="4" w:space="0" w:color="auto"/>
              <w:left w:val="single" w:sz="4" w:space="0" w:color="auto"/>
              <w:bottom w:val="single" w:sz="4" w:space="0" w:color="auto"/>
              <w:right w:val="single" w:sz="4" w:space="0" w:color="auto"/>
            </w:tcBorders>
          </w:tcPr>
          <w:p w:rsidR="00FC0234" w:rsidRPr="00712320" w:rsidRDefault="00FC0234" w:rsidP="00FC0234">
            <w:pPr>
              <w:pStyle w:val="QB9"/>
              <w:jc w:val="left"/>
              <w:rPr>
                <w:rFonts w:hAnsi="宋体"/>
                <w:color w:val="000000"/>
              </w:rPr>
            </w:pPr>
            <w:r w:rsidRPr="00475BC3">
              <w:rPr>
                <w:rFonts w:hAnsi="宋体"/>
                <w:color w:val="000000"/>
              </w:rPr>
              <w:t>Service Set Identifier</w:t>
            </w:r>
          </w:p>
        </w:tc>
        <w:tc>
          <w:tcPr>
            <w:tcW w:w="3544" w:type="dxa"/>
            <w:tcBorders>
              <w:top w:val="single" w:sz="4" w:space="0" w:color="auto"/>
              <w:left w:val="single" w:sz="4" w:space="0" w:color="auto"/>
              <w:bottom w:val="single" w:sz="4" w:space="0" w:color="auto"/>
              <w:right w:val="single" w:sz="4" w:space="0" w:color="auto"/>
            </w:tcBorders>
          </w:tcPr>
          <w:p w:rsidR="00FC0234" w:rsidRPr="00712320" w:rsidRDefault="00FC0234" w:rsidP="002B21CC">
            <w:pPr>
              <w:pStyle w:val="QB9"/>
              <w:rPr>
                <w:rFonts w:hAnsi="宋体"/>
                <w:color w:val="000000"/>
              </w:rPr>
            </w:pPr>
            <w:r>
              <w:rPr>
                <w:rFonts w:hAnsi="宋体" w:hint="eastAsia"/>
                <w:color w:val="000000"/>
              </w:rPr>
              <w:t>服务集标识</w:t>
            </w:r>
          </w:p>
        </w:tc>
      </w:tr>
      <w:tr w:rsidR="00FC0234"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FC0234" w:rsidRPr="00712320" w:rsidRDefault="00FC0234" w:rsidP="00FC0234">
            <w:pPr>
              <w:spacing w:line="360" w:lineRule="auto"/>
              <w:rPr>
                <w:rFonts w:ascii="宋体" w:hAnsi="宋体"/>
                <w:color w:val="000000"/>
              </w:rPr>
            </w:pPr>
            <w:r>
              <w:rPr>
                <w:rFonts w:ascii="宋体" w:hAnsi="宋体" w:hint="eastAsia"/>
                <w:color w:val="000000"/>
              </w:rPr>
              <w:t>TCP</w:t>
            </w:r>
          </w:p>
        </w:tc>
        <w:tc>
          <w:tcPr>
            <w:tcW w:w="3288" w:type="dxa"/>
            <w:tcBorders>
              <w:top w:val="single" w:sz="4" w:space="0" w:color="auto"/>
              <w:left w:val="single" w:sz="4" w:space="0" w:color="auto"/>
              <w:bottom w:val="single" w:sz="4" w:space="0" w:color="auto"/>
              <w:right w:val="single" w:sz="4" w:space="0" w:color="auto"/>
            </w:tcBorders>
          </w:tcPr>
          <w:p w:rsidR="00FC0234" w:rsidRPr="00712320" w:rsidRDefault="00FC0234" w:rsidP="00FC0234">
            <w:pPr>
              <w:spacing w:line="360" w:lineRule="auto"/>
              <w:rPr>
                <w:rFonts w:ascii="宋体" w:hAnsi="宋体"/>
                <w:color w:val="000000"/>
              </w:rPr>
            </w:pPr>
            <w:r w:rsidRPr="00E3567B">
              <w:rPr>
                <w:rFonts w:ascii="宋体" w:hAnsi="宋体"/>
                <w:color w:val="000000"/>
              </w:rPr>
              <w:t>Transmission Control Protocol</w:t>
            </w:r>
          </w:p>
        </w:tc>
        <w:tc>
          <w:tcPr>
            <w:tcW w:w="3544" w:type="dxa"/>
            <w:tcBorders>
              <w:top w:val="single" w:sz="4" w:space="0" w:color="auto"/>
              <w:left w:val="single" w:sz="4" w:space="0" w:color="auto"/>
              <w:bottom w:val="single" w:sz="4" w:space="0" w:color="auto"/>
              <w:right w:val="single" w:sz="4" w:space="0" w:color="auto"/>
            </w:tcBorders>
          </w:tcPr>
          <w:p w:rsidR="00FC0234" w:rsidRPr="00712320" w:rsidRDefault="00FC0234" w:rsidP="002B21CC">
            <w:pPr>
              <w:spacing w:line="360" w:lineRule="auto"/>
              <w:rPr>
                <w:rFonts w:ascii="宋体" w:hAnsi="宋体"/>
                <w:color w:val="000000"/>
              </w:rPr>
            </w:pPr>
            <w:r>
              <w:rPr>
                <w:rFonts w:ascii="宋体" w:hAnsi="宋体" w:hint="eastAsia"/>
                <w:color w:val="000000"/>
              </w:rPr>
              <w:t>传输控制协议，</w:t>
            </w:r>
            <w:r w:rsidRPr="00395D5C">
              <w:rPr>
                <w:rFonts w:ascii="宋体" w:hAnsi="宋体"/>
                <w:color w:val="000000"/>
              </w:rPr>
              <w:t>是一种面向连接的、可靠的、基于字节流的</w:t>
            </w:r>
            <w:hyperlink r:id="rId17" w:tgtFrame="_blank" w:history="1">
              <w:r w:rsidRPr="00395D5C">
                <w:rPr>
                  <w:rFonts w:ascii="宋体" w:hAnsi="宋体"/>
                  <w:color w:val="000000"/>
                </w:rPr>
                <w:t>传输层</w:t>
              </w:r>
            </w:hyperlink>
            <w:r w:rsidRPr="00395D5C">
              <w:rPr>
                <w:rFonts w:ascii="宋体" w:hAnsi="宋体"/>
                <w:color w:val="000000"/>
              </w:rPr>
              <w:t>通信协议</w:t>
            </w:r>
            <w:r>
              <w:rPr>
                <w:rFonts w:ascii="宋体" w:hAnsi="宋体" w:hint="eastAsia"/>
                <w:color w:val="000000"/>
              </w:rPr>
              <w:t>。</w:t>
            </w:r>
          </w:p>
        </w:tc>
      </w:tr>
      <w:tr w:rsidR="00FC0234" w:rsidTr="00FC0234">
        <w:trPr>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spacing w:line="360" w:lineRule="auto"/>
              <w:rPr>
                <w:rFonts w:ascii="宋体" w:hAnsi="宋体"/>
                <w:color w:val="000000"/>
              </w:rPr>
            </w:pPr>
            <w:r>
              <w:rPr>
                <w:rFonts w:ascii="宋体" w:hAnsi="宋体" w:hint="eastAsia"/>
                <w:color w:val="000000"/>
              </w:rPr>
              <w:t>USB</w:t>
            </w:r>
          </w:p>
        </w:tc>
        <w:tc>
          <w:tcPr>
            <w:tcW w:w="3288" w:type="dxa"/>
            <w:tcBorders>
              <w:top w:val="single" w:sz="4" w:space="0" w:color="auto"/>
              <w:left w:val="single" w:sz="4" w:space="0" w:color="auto"/>
              <w:bottom w:val="single" w:sz="4" w:space="0" w:color="auto"/>
              <w:right w:val="single" w:sz="4" w:space="0" w:color="auto"/>
            </w:tcBorders>
          </w:tcPr>
          <w:p w:rsidR="00FC0234" w:rsidRPr="00E3567B" w:rsidRDefault="00FC0234" w:rsidP="00FC0234">
            <w:pPr>
              <w:spacing w:line="360" w:lineRule="auto"/>
              <w:rPr>
                <w:rFonts w:ascii="宋体" w:hAnsi="宋体"/>
                <w:color w:val="000000"/>
              </w:rPr>
            </w:pPr>
            <w:r w:rsidRPr="008D1E47">
              <w:rPr>
                <w:rFonts w:ascii="宋体" w:hAnsi="宋体"/>
                <w:color w:val="000000"/>
              </w:rPr>
              <w:t>Universal Serial Bus</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spacing w:line="360" w:lineRule="auto"/>
              <w:rPr>
                <w:rFonts w:ascii="宋体" w:hAnsi="宋体"/>
                <w:color w:val="000000"/>
              </w:rPr>
            </w:pPr>
            <w:r>
              <w:rPr>
                <w:rFonts w:ascii="宋体" w:hAnsi="宋体" w:hint="eastAsia"/>
                <w:color w:val="000000"/>
              </w:rPr>
              <w:t>通用串行总线</w:t>
            </w:r>
          </w:p>
        </w:tc>
      </w:tr>
      <w:tr w:rsidR="00FC0234" w:rsidRPr="008F783B" w:rsidTr="00FC0234">
        <w:trPr>
          <w:trHeight w:val="31"/>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rPr>
                <w:rFonts w:ascii="宋体" w:hAnsi="宋体"/>
                <w:color w:val="000000"/>
              </w:rPr>
            </w:pPr>
            <w:r>
              <w:rPr>
                <w:rFonts w:ascii="宋体" w:hAnsi="宋体" w:hint="eastAsia"/>
                <w:color w:val="000000"/>
              </w:rPr>
              <w:t>USB Dongle</w:t>
            </w:r>
          </w:p>
        </w:tc>
        <w:tc>
          <w:tcPr>
            <w:tcW w:w="3288" w:type="dxa"/>
            <w:tcBorders>
              <w:top w:val="single" w:sz="4" w:space="0" w:color="auto"/>
              <w:left w:val="single" w:sz="4" w:space="0" w:color="auto"/>
              <w:bottom w:val="single" w:sz="4" w:space="0" w:color="auto"/>
              <w:right w:val="single" w:sz="4" w:space="0" w:color="auto"/>
            </w:tcBorders>
          </w:tcPr>
          <w:p w:rsidR="00FC0234" w:rsidRDefault="006F3EE3" w:rsidP="00FC0234">
            <w:pPr>
              <w:rPr>
                <w:rFonts w:ascii="宋体" w:hAnsi="宋体"/>
                <w:color w:val="000000"/>
              </w:rPr>
            </w:pPr>
            <w:r w:rsidRPr="008D1E47">
              <w:rPr>
                <w:rFonts w:ascii="宋体" w:hAnsi="宋体"/>
                <w:color w:val="000000"/>
              </w:rPr>
              <w:t>Universal Serial Bus</w:t>
            </w:r>
            <w:r>
              <w:rPr>
                <w:rFonts w:ascii="宋体" w:hAnsi="宋体" w:hint="eastAsia"/>
                <w:color w:val="000000"/>
              </w:rPr>
              <w:t>Dongle</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rPr>
                <w:rFonts w:ascii="宋体" w:hAnsi="宋体"/>
                <w:color w:val="000000"/>
              </w:rPr>
            </w:pPr>
            <w:r w:rsidRPr="00A6515E">
              <w:rPr>
                <w:rFonts w:ascii="宋体" w:hAnsi="宋体"/>
                <w:color w:val="000000"/>
              </w:rPr>
              <w:t>无线USB软件保护器(加密狗)</w:t>
            </w:r>
          </w:p>
        </w:tc>
      </w:tr>
      <w:tr w:rsidR="00FC0234" w:rsidRPr="008F783B" w:rsidTr="00FC0234">
        <w:trPr>
          <w:trHeight w:val="31"/>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rPr>
                <w:rFonts w:ascii="宋体" w:hAnsi="宋体"/>
                <w:color w:val="000000"/>
              </w:rPr>
            </w:pPr>
            <w:r>
              <w:rPr>
                <w:rFonts w:ascii="宋体" w:hAnsi="宋体" w:hint="eastAsia"/>
                <w:color w:val="000000"/>
              </w:rPr>
              <w:t>VoIP</w:t>
            </w:r>
          </w:p>
        </w:tc>
        <w:tc>
          <w:tcPr>
            <w:tcW w:w="3288" w:type="dxa"/>
            <w:tcBorders>
              <w:top w:val="single" w:sz="4" w:space="0" w:color="auto"/>
              <w:left w:val="single" w:sz="4" w:space="0" w:color="auto"/>
              <w:bottom w:val="single" w:sz="4" w:space="0" w:color="auto"/>
              <w:right w:val="single" w:sz="4" w:space="0" w:color="auto"/>
            </w:tcBorders>
          </w:tcPr>
          <w:p w:rsidR="00FC0234" w:rsidRPr="008E61E8" w:rsidRDefault="00FC0234" w:rsidP="00FC0234">
            <w:pPr>
              <w:rPr>
                <w:rFonts w:ascii="宋体" w:hAnsi="宋体"/>
                <w:color w:val="000000"/>
              </w:rPr>
            </w:pPr>
            <w:r w:rsidRPr="00155965">
              <w:rPr>
                <w:rFonts w:ascii="宋体" w:hAnsi="宋体"/>
                <w:color w:val="000000"/>
              </w:rPr>
              <w:t>Voice over Internet Protocol</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rPr>
                <w:rFonts w:ascii="宋体" w:hAnsi="宋体"/>
                <w:color w:val="000000"/>
              </w:rPr>
            </w:pPr>
            <w:r w:rsidRPr="00155965">
              <w:rPr>
                <w:rFonts w:ascii="宋体" w:hAnsi="宋体"/>
                <w:color w:val="000000"/>
              </w:rPr>
              <w:t>由IP网络传送话音的技术服务</w:t>
            </w:r>
          </w:p>
        </w:tc>
      </w:tr>
      <w:tr w:rsidR="00FC0234" w:rsidRPr="008F783B" w:rsidTr="00FC0234">
        <w:trPr>
          <w:trHeight w:val="31"/>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rPr>
                <w:rFonts w:ascii="宋体" w:hAnsi="宋体"/>
                <w:color w:val="000000"/>
              </w:rPr>
            </w:pPr>
            <w:r w:rsidRPr="00D33545">
              <w:rPr>
                <w:rFonts w:ascii="宋体" w:hAnsi="宋体" w:hint="eastAsia"/>
                <w:color w:val="000000"/>
              </w:rPr>
              <w:t>WI-FI</w:t>
            </w:r>
          </w:p>
        </w:tc>
        <w:tc>
          <w:tcPr>
            <w:tcW w:w="3288" w:type="dxa"/>
            <w:tcBorders>
              <w:top w:val="single" w:sz="4" w:space="0" w:color="auto"/>
              <w:left w:val="single" w:sz="4" w:space="0" w:color="auto"/>
              <w:bottom w:val="single" w:sz="4" w:space="0" w:color="auto"/>
              <w:right w:val="single" w:sz="4" w:space="0" w:color="auto"/>
            </w:tcBorders>
          </w:tcPr>
          <w:p w:rsidR="00FC0234" w:rsidRPr="008E61E8" w:rsidRDefault="00FC0234" w:rsidP="00FC0234">
            <w:pPr>
              <w:rPr>
                <w:rFonts w:ascii="宋体" w:hAnsi="宋体"/>
                <w:color w:val="000000"/>
              </w:rPr>
            </w:pPr>
            <w:r w:rsidRPr="00D33545">
              <w:rPr>
                <w:rFonts w:ascii="宋体" w:hAnsi="宋体"/>
                <w:color w:val="000000"/>
              </w:rPr>
              <w:t>W</w:t>
            </w:r>
            <w:r w:rsidRPr="00D33545">
              <w:rPr>
                <w:rFonts w:ascii="宋体" w:hAnsi="宋体" w:hint="eastAsia"/>
                <w:color w:val="000000"/>
              </w:rPr>
              <w:t>i</w:t>
            </w:r>
            <w:r w:rsidRPr="00D33545">
              <w:rPr>
                <w:rFonts w:ascii="宋体" w:hAnsi="宋体"/>
                <w:color w:val="000000"/>
              </w:rPr>
              <w:t>reless-Fidelity</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rPr>
                <w:rFonts w:ascii="宋体" w:hAnsi="宋体"/>
                <w:color w:val="000000"/>
              </w:rPr>
            </w:pPr>
            <w:r w:rsidRPr="00D33545">
              <w:rPr>
                <w:rFonts w:ascii="宋体" w:hAnsi="宋体" w:hint="eastAsia"/>
                <w:color w:val="000000"/>
              </w:rPr>
              <w:t>无线宽带</w:t>
            </w:r>
          </w:p>
        </w:tc>
      </w:tr>
      <w:tr w:rsidR="00FC0234" w:rsidRPr="008F783B" w:rsidTr="00FC0234">
        <w:trPr>
          <w:trHeight w:val="31"/>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rPr>
                <w:rFonts w:ascii="宋体" w:hAnsi="宋体"/>
                <w:color w:val="000000"/>
              </w:rPr>
            </w:pPr>
            <w:r>
              <w:rPr>
                <w:rFonts w:ascii="宋体" w:hAnsi="宋体" w:hint="eastAsia"/>
                <w:color w:val="000000"/>
              </w:rPr>
              <w:lastRenderedPageBreak/>
              <w:t>WAN</w:t>
            </w:r>
          </w:p>
        </w:tc>
        <w:tc>
          <w:tcPr>
            <w:tcW w:w="3288" w:type="dxa"/>
            <w:tcBorders>
              <w:top w:val="single" w:sz="4" w:space="0" w:color="auto"/>
              <w:left w:val="single" w:sz="4" w:space="0" w:color="auto"/>
              <w:bottom w:val="single" w:sz="4" w:space="0" w:color="auto"/>
              <w:right w:val="single" w:sz="4" w:space="0" w:color="auto"/>
            </w:tcBorders>
          </w:tcPr>
          <w:p w:rsidR="00FC0234" w:rsidRPr="00C470FB" w:rsidRDefault="00FC0234" w:rsidP="00FC0234">
            <w:pPr>
              <w:rPr>
                <w:rFonts w:ascii="宋体" w:hAnsi="宋体"/>
                <w:color w:val="000000"/>
              </w:rPr>
            </w:pPr>
            <w:r w:rsidRPr="00DE6681">
              <w:rPr>
                <w:rFonts w:ascii="宋体" w:hAnsi="宋体"/>
                <w:color w:val="000000"/>
              </w:rPr>
              <w:t>Wide Area Network</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rPr>
                <w:rFonts w:ascii="宋体" w:hAnsi="宋体"/>
                <w:color w:val="000000"/>
              </w:rPr>
            </w:pPr>
            <w:r>
              <w:rPr>
                <w:rFonts w:ascii="宋体" w:hAnsi="宋体" w:hint="eastAsia"/>
                <w:color w:val="000000"/>
              </w:rPr>
              <w:t>广域网</w:t>
            </w:r>
          </w:p>
        </w:tc>
      </w:tr>
      <w:tr w:rsidR="00FC0234" w:rsidRPr="008F783B" w:rsidTr="00FC0234">
        <w:trPr>
          <w:trHeight w:val="31"/>
          <w:jc w:val="center"/>
        </w:trPr>
        <w:tc>
          <w:tcPr>
            <w:tcW w:w="1564" w:type="dxa"/>
            <w:tcBorders>
              <w:top w:val="single" w:sz="4" w:space="0" w:color="auto"/>
              <w:left w:val="single" w:sz="4" w:space="0" w:color="auto"/>
              <w:bottom w:val="single" w:sz="4" w:space="0" w:color="auto"/>
              <w:right w:val="single" w:sz="4" w:space="0" w:color="auto"/>
            </w:tcBorders>
          </w:tcPr>
          <w:p w:rsidR="00FC0234" w:rsidRDefault="00FC0234" w:rsidP="00FC0234">
            <w:pPr>
              <w:rPr>
                <w:rFonts w:ascii="宋体" w:hAnsi="宋体"/>
                <w:color w:val="000000"/>
              </w:rPr>
            </w:pPr>
            <w:r>
              <w:rPr>
                <w:rFonts w:ascii="宋体" w:hAnsi="宋体" w:hint="eastAsia"/>
                <w:color w:val="000000"/>
              </w:rPr>
              <w:t>WPS</w:t>
            </w:r>
          </w:p>
        </w:tc>
        <w:tc>
          <w:tcPr>
            <w:tcW w:w="3288" w:type="dxa"/>
            <w:tcBorders>
              <w:top w:val="single" w:sz="4" w:space="0" w:color="auto"/>
              <w:left w:val="single" w:sz="4" w:space="0" w:color="auto"/>
              <w:bottom w:val="single" w:sz="4" w:space="0" w:color="auto"/>
              <w:right w:val="single" w:sz="4" w:space="0" w:color="auto"/>
            </w:tcBorders>
          </w:tcPr>
          <w:p w:rsidR="00FC0234" w:rsidRPr="00475BC3" w:rsidRDefault="00FC0234" w:rsidP="00FC0234">
            <w:pPr>
              <w:rPr>
                <w:rFonts w:ascii="宋体" w:hAnsi="宋体"/>
                <w:color w:val="000000"/>
              </w:rPr>
            </w:pPr>
            <w:r w:rsidRPr="00826440">
              <w:rPr>
                <w:rFonts w:ascii="宋体" w:hAnsi="宋体"/>
                <w:color w:val="000000"/>
              </w:rPr>
              <w:t>Wi-FiProtectedSetup</w:t>
            </w:r>
          </w:p>
        </w:tc>
        <w:tc>
          <w:tcPr>
            <w:tcW w:w="3544" w:type="dxa"/>
            <w:tcBorders>
              <w:top w:val="single" w:sz="4" w:space="0" w:color="auto"/>
              <w:left w:val="single" w:sz="4" w:space="0" w:color="auto"/>
              <w:bottom w:val="single" w:sz="4" w:space="0" w:color="auto"/>
              <w:right w:val="single" w:sz="4" w:space="0" w:color="auto"/>
            </w:tcBorders>
          </w:tcPr>
          <w:p w:rsidR="00FC0234" w:rsidRDefault="00FC0234" w:rsidP="002B21CC">
            <w:pPr>
              <w:rPr>
                <w:rFonts w:ascii="宋体" w:hAnsi="宋体"/>
                <w:color w:val="000000"/>
              </w:rPr>
            </w:pPr>
            <w:r>
              <w:rPr>
                <w:rFonts w:ascii="宋体" w:hAnsi="宋体" w:hint="eastAsia"/>
                <w:color w:val="000000"/>
              </w:rPr>
              <w:t>Wi-Fi保护设置，</w:t>
            </w:r>
            <w:r w:rsidRPr="00D779FA">
              <w:rPr>
                <w:rFonts w:ascii="宋体" w:hAnsi="宋体"/>
                <w:color w:val="000000"/>
              </w:rPr>
              <w:t>是由Wi-Fi联盟组织实施的认证项目，主要用来解决无线网络加密的设置步骤过于繁杂的问题</w:t>
            </w:r>
          </w:p>
        </w:tc>
      </w:tr>
    </w:tbl>
    <w:p w:rsidR="002D0F45" w:rsidRPr="002D0F45" w:rsidRDefault="002D0F45" w:rsidP="006F3EE3">
      <w:pPr>
        <w:spacing w:line="416" w:lineRule="auto"/>
      </w:pPr>
    </w:p>
    <w:p w:rsidR="00505F35" w:rsidRDefault="00505F35" w:rsidP="005735D3">
      <w:pPr>
        <w:pStyle w:val="QB10"/>
        <w:spacing w:before="340" w:after="330" w:line="300" w:lineRule="auto"/>
        <w:ind w:right="0"/>
      </w:pPr>
      <w:bookmarkStart w:id="46" w:name="_Toc445157157"/>
      <w:bookmarkStart w:id="47" w:name="_Toc448149215"/>
      <w:r>
        <w:t>接口</w:t>
      </w:r>
      <w:r>
        <w:rPr>
          <w:rFonts w:hint="eastAsia"/>
        </w:rPr>
        <w:t>报文描述</w:t>
      </w:r>
      <w:bookmarkEnd w:id="46"/>
      <w:bookmarkEnd w:id="47"/>
    </w:p>
    <w:p w:rsidR="005735D3" w:rsidRDefault="009D78E5" w:rsidP="005735D3">
      <w:pPr>
        <w:pStyle w:val="QB20"/>
        <w:spacing w:line="300" w:lineRule="auto"/>
        <w:ind w:firstLineChars="0" w:firstLine="420"/>
      </w:pPr>
      <w:r>
        <w:rPr>
          <w:rFonts w:hint="eastAsia"/>
        </w:rPr>
        <w:t>本文文档定义接口通信方式采用HTTP</w:t>
      </w:r>
      <w:r>
        <w:t>+JSON的方式</w:t>
      </w:r>
      <w:r>
        <w:rPr>
          <w:rFonts w:hint="eastAsia"/>
        </w:rPr>
        <w:t>。</w:t>
      </w:r>
    </w:p>
    <w:p w:rsidR="009D78E5" w:rsidRDefault="00E955BC" w:rsidP="005735D3">
      <w:pPr>
        <w:pStyle w:val="QB20"/>
        <w:spacing w:line="300" w:lineRule="auto"/>
        <w:ind w:firstLineChars="0" w:firstLine="420"/>
      </w:pPr>
      <w:r>
        <w:rPr>
          <w:rFonts w:hint="eastAsia"/>
        </w:rPr>
        <w:t>http地址采用域名或IP地址：端口+接口的方式：http://xxx.xxxx.xxx：port/{接口类型名称}</w:t>
      </w:r>
    </w:p>
    <w:p w:rsidR="00E955BC" w:rsidRPr="00E955BC" w:rsidRDefault="00E955BC" w:rsidP="005735D3">
      <w:pPr>
        <w:pStyle w:val="QB20"/>
        <w:spacing w:line="300" w:lineRule="auto"/>
        <w:ind w:firstLineChars="0" w:firstLine="420"/>
      </w:pPr>
      <w:r>
        <w:rPr>
          <w:rFonts w:hint="eastAsia"/>
        </w:rPr>
        <w:t>例如：http://xx.chinamboile.com：8080/getHgSystemInfo。</w:t>
      </w:r>
    </w:p>
    <w:p w:rsidR="00505F35" w:rsidRDefault="00505F35" w:rsidP="00505F35">
      <w:pPr>
        <w:pStyle w:val="QB2"/>
      </w:pPr>
      <w:bookmarkStart w:id="48" w:name="_Toc445157158"/>
      <w:bookmarkStart w:id="49" w:name="_Toc448149216"/>
      <w:r>
        <w:rPr>
          <w:rFonts w:hint="eastAsia"/>
        </w:rPr>
        <w:t>总体说明</w:t>
      </w:r>
      <w:bookmarkEnd w:id="48"/>
      <w:bookmarkEnd w:id="49"/>
    </w:p>
    <w:p w:rsidR="00505F35" w:rsidRPr="00345396" w:rsidRDefault="00505F35" w:rsidP="00505F35">
      <w:pPr>
        <w:pStyle w:val="QB20"/>
        <w:spacing w:line="300" w:lineRule="auto"/>
        <w:ind w:firstLineChars="0" w:firstLine="420"/>
      </w:pPr>
      <w:r w:rsidRPr="00F93025">
        <w:rPr>
          <w:rFonts w:hint="eastAsia"/>
        </w:rPr>
        <w:t>对于本章节定义的接口，如果输入参数中，某些参数传的是空字符串</w:t>
      </w:r>
      <w:r>
        <w:rPr>
          <w:rFonts w:hint="eastAsia"/>
        </w:rPr>
        <w:t>""</w:t>
      </w:r>
      <w:r w:rsidRPr="00F93025">
        <w:rPr>
          <w:rFonts w:hint="eastAsia"/>
        </w:rPr>
        <w:t>，就维持原来配置不变；如果传的是null，就将该参数清空</w:t>
      </w:r>
      <w:r>
        <w:rPr>
          <w:rFonts w:hint="eastAsia"/>
        </w:rPr>
        <w:t>，示例："</w:t>
      </w:r>
      <w:r>
        <w:t>Param</w:t>
      </w:r>
      <w:r>
        <w:rPr>
          <w:rFonts w:hint="eastAsia"/>
        </w:rPr>
        <w:t>"</w:t>
      </w:r>
      <w:r w:rsidRPr="00382C24">
        <w:rPr>
          <w:rFonts w:hint="eastAsia"/>
        </w:rPr>
        <w:t>：</w:t>
      </w:r>
      <w:r>
        <w:t>null</w:t>
      </w:r>
      <w:r>
        <w:rPr>
          <w:rFonts w:hint="eastAsia"/>
        </w:rPr>
        <w:t>。</w:t>
      </w:r>
    </w:p>
    <w:p w:rsidR="00505F35" w:rsidRDefault="00505F35" w:rsidP="00505F35">
      <w:pPr>
        <w:pStyle w:val="QB20"/>
        <w:spacing w:line="300" w:lineRule="auto"/>
        <w:ind w:firstLineChars="0" w:firstLine="420"/>
      </w:pPr>
      <w:r>
        <w:rPr>
          <w:rFonts w:hint="eastAsia"/>
        </w:rPr>
        <w:t>对于本章节定义的接口，如果网关不具备接口定义的某些输出参数，该字段参数返回时应保留，但具体值应填写null，示例："</w:t>
      </w:r>
      <w:r w:rsidRPr="00856A58">
        <w:t>Param</w:t>
      </w:r>
      <w:r>
        <w:rPr>
          <w:rFonts w:hint="eastAsia"/>
        </w:rPr>
        <w:t>"</w:t>
      </w:r>
      <w:r w:rsidRPr="00856A58">
        <w:rPr>
          <w:rFonts w:hint="eastAsia"/>
        </w:rPr>
        <w:t>：</w:t>
      </w:r>
      <w:r w:rsidRPr="00856A58">
        <w:t>nul</w:t>
      </w:r>
      <w:r w:rsidRPr="00856A58">
        <w:rPr>
          <w:rFonts w:hint="eastAsia"/>
        </w:rPr>
        <w:t>l；如果没有数据，该字段返回空字符串</w:t>
      </w:r>
      <w:r>
        <w:rPr>
          <w:rFonts w:hint="eastAsia"/>
        </w:rPr>
        <w:t>。</w:t>
      </w:r>
    </w:p>
    <w:p w:rsidR="00505F35" w:rsidRDefault="00D14415" w:rsidP="00505F35">
      <w:pPr>
        <w:pStyle w:val="QB20"/>
        <w:spacing w:line="300" w:lineRule="auto"/>
        <w:ind w:firstLineChars="0" w:firstLine="420"/>
      </w:pPr>
      <w:r>
        <w:rPr>
          <w:rFonts w:hint="eastAsia"/>
        </w:rPr>
        <w:t>本章节定义的接口包含了省级数字家庭管理平台以Report命令上报至一级家庭开放平台的接口</w:t>
      </w:r>
      <w:r>
        <w:t>，</w:t>
      </w:r>
      <w:r>
        <w:rPr>
          <w:rFonts w:hint="eastAsia"/>
        </w:rPr>
        <w:t>以及一级家庭开放平台以Notify命令发送至省级数字家庭管理平台的接口。接口包括</w:t>
      </w:r>
      <w:r w:rsidR="00505F35">
        <w:rPr>
          <w:rFonts w:hint="eastAsia"/>
        </w:rPr>
        <w:t>：</w:t>
      </w:r>
    </w:p>
    <w:p w:rsidR="00465359" w:rsidRDefault="00465359" w:rsidP="00505F35">
      <w:pPr>
        <w:pStyle w:val="QB20"/>
        <w:numPr>
          <w:ilvl w:val="0"/>
          <w:numId w:val="48"/>
        </w:numPr>
        <w:spacing w:line="300" w:lineRule="auto"/>
        <w:ind w:firstLineChars="0"/>
      </w:pPr>
      <w:r>
        <w:rPr>
          <w:rFonts w:hint="eastAsia"/>
        </w:rPr>
        <w:t>网关基础功能配置和查询</w:t>
      </w:r>
    </w:p>
    <w:p w:rsidR="00465359" w:rsidRDefault="0030774A" w:rsidP="00505F35">
      <w:pPr>
        <w:pStyle w:val="QB20"/>
        <w:numPr>
          <w:ilvl w:val="0"/>
          <w:numId w:val="48"/>
        </w:numPr>
        <w:spacing w:line="300" w:lineRule="auto"/>
        <w:ind w:firstLineChars="0"/>
      </w:pPr>
      <w:r>
        <w:rPr>
          <w:rFonts w:hint="eastAsia"/>
        </w:rPr>
        <w:t>固件</w:t>
      </w:r>
      <w:r w:rsidR="00465359">
        <w:rPr>
          <w:rFonts w:hint="eastAsia"/>
        </w:rPr>
        <w:t>升级</w:t>
      </w:r>
    </w:p>
    <w:p w:rsidR="00465359" w:rsidRDefault="00465359" w:rsidP="00505F35">
      <w:pPr>
        <w:pStyle w:val="QB20"/>
        <w:numPr>
          <w:ilvl w:val="0"/>
          <w:numId w:val="48"/>
        </w:numPr>
        <w:spacing w:line="300" w:lineRule="auto"/>
        <w:ind w:firstLineChars="0"/>
      </w:pPr>
      <w:r>
        <w:rPr>
          <w:rFonts w:hint="eastAsia"/>
        </w:rPr>
        <w:t>插件管理</w:t>
      </w:r>
    </w:p>
    <w:p w:rsidR="00465359" w:rsidRDefault="00465359" w:rsidP="00465359">
      <w:pPr>
        <w:pStyle w:val="QB20"/>
        <w:numPr>
          <w:ilvl w:val="0"/>
          <w:numId w:val="48"/>
        </w:numPr>
        <w:spacing w:line="300" w:lineRule="auto"/>
        <w:ind w:firstLineChars="0"/>
      </w:pPr>
      <w:r>
        <w:rPr>
          <w:rFonts w:hint="eastAsia"/>
        </w:rPr>
        <w:t>信息同步</w:t>
      </w:r>
    </w:p>
    <w:p w:rsidR="00465359" w:rsidRDefault="00465359" w:rsidP="00505F35">
      <w:pPr>
        <w:pStyle w:val="QB20"/>
        <w:numPr>
          <w:ilvl w:val="0"/>
          <w:numId w:val="48"/>
        </w:numPr>
        <w:spacing w:line="300" w:lineRule="auto"/>
        <w:ind w:firstLineChars="0"/>
      </w:pPr>
      <w:r>
        <w:rPr>
          <w:rFonts w:hint="eastAsia"/>
        </w:rPr>
        <w:t>业务订购</w:t>
      </w:r>
    </w:p>
    <w:p w:rsidR="00505F35" w:rsidRPr="00382C24" w:rsidRDefault="00CB084D" w:rsidP="00505F35">
      <w:pPr>
        <w:pStyle w:val="QB20"/>
        <w:spacing w:line="300" w:lineRule="auto"/>
        <w:ind w:firstLineChars="0" w:firstLine="420"/>
      </w:pPr>
      <w:r>
        <w:rPr>
          <w:rFonts w:hint="eastAsia"/>
        </w:rPr>
        <w:t>两个平台间的每个请求报文都必须有对应的响应报文。一个请求、响应内能够完成的操作为同步操作。一个请求、响应内不能完成的操作为异步操作。异步操作需要接收请求的平台进行后续处理，并以请求的方式发送最终操作结果。异步发送的操作结果请求必须与原请求为同一个事务ID。</w:t>
      </w:r>
    </w:p>
    <w:p w:rsidR="00505F35" w:rsidRDefault="00505F35" w:rsidP="00505F35">
      <w:pPr>
        <w:pStyle w:val="QB2"/>
      </w:pPr>
      <w:bookmarkStart w:id="50" w:name="_Toc445157159"/>
      <w:bookmarkStart w:id="51" w:name="_Toc448149217"/>
      <w:r>
        <w:t>请求报文格式</w:t>
      </w:r>
      <w:bookmarkEnd w:id="50"/>
      <w:bookmarkEnd w:id="51"/>
    </w:p>
    <w:p w:rsidR="00505F35" w:rsidRDefault="00505F35" w:rsidP="00505F35">
      <w:pPr>
        <w:pStyle w:val="QB20"/>
        <w:spacing w:line="300" w:lineRule="auto"/>
        <w:ind w:firstLineChars="0" w:firstLine="420"/>
      </w:pPr>
      <w:r>
        <w:t>请求报文格式采用JSON格式</w:t>
      </w:r>
      <w:r w:rsidR="00CB084D">
        <w:rPr>
          <w:rFonts w:hint="eastAsia"/>
        </w:rPr>
        <w:t>，格式如下：</w:t>
      </w:r>
    </w:p>
    <w:p w:rsidR="00505F35"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505F35"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"RPCMethod":"String"，</w:t>
      </w:r>
    </w:p>
    <w:p w:rsidR="00505F35"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xml:space="preserve">": </w:t>
      </w:r>
      <w:r w:rsidR="00CB084D">
        <w:rPr>
          <w:rFonts w:hint="eastAsia"/>
        </w:rPr>
        <w:t>事务ID</w:t>
      </w:r>
      <w:r>
        <w:t xml:space="preserve">数字 </w:t>
      </w:r>
      <w:r>
        <w:rPr>
          <w:rFonts w:hint="eastAsia"/>
        </w:rPr>
        <w:t>，</w:t>
      </w:r>
    </w:p>
    <w:p w:rsidR="00505F35"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w:t>
      </w:r>
      <w:r>
        <w:t>eg:</w:t>
      </w:r>
      <w:r w:rsidRPr="006E3D4D">
        <w:t>GET_HG_SYSTEM_INFO</w:t>
      </w:r>
      <w:r>
        <w:rPr>
          <w:rFonts w:hint="eastAsia"/>
        </w:rPr>
        <w:t>","SequenceId":"</w:t>
      </w:r>
      <w:r w:rsidR="00CB084D">
        <w:rPr>
          <w:rFonts w:hint="eastAsia"/>
        </w:rPr>
        <w:t>请求序列号</w:t>
      </w:r>
      <w:r>
        <w:rPr>
          <w:rFonts w:hint="eastAsia"/>
        </w:rPr>
        <w:t>",</w:t>
      </w:r>
    </w:p>
    <w:p w:rsidR="00505F35"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lastRenderedPageBreak/>
        <w:t>"Parameter": {}</w:t>
      </w:r>
    </w:p>
    <w:p w:rsidR="00505F35"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505F35" w:rsidRDefault="00505F35" w:rsidP="00505F35">
      <w:pPr>
        <w:pStyle w:val="QB20"/>
        <w:spacing w:line="300" w:lineRule="auto"/>
        <w:ind w:firstLineChars="0" w:firstLine="420"/>
        <w:rPr>
          <w:rFonts w:cs="Times New Roman"/>
        </w:rPr>
      </w:pPr>
      <w:r>
        <w:rPr>
          <w:rFonts w:cs="Times New Roman"/>
        </w:rPr>
        <w:t>参数说明</w:t>
      </w:r>
      <w:r>
        <w:rPr>
          <w:rFonts w:cs="Times New Roman" w:hint="eastAsia"/>
        </w:rPr>
        <w:t>：</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089"/>
        <w:gridCol w:w="2068"/>
        <w:gridCol w:w="2049"/>
        <w:gridCol w:w="2316"/>
      </w:tblGrid>
      <w:tr w:rsidR="00505F35" w:rsidTr="006A7157">
        <w:tc>
          <w:tcPr>
            <w:tcW w:w="2089" w:type="dxa"/>
            <w:tcBorders>
              <w:top w:val="single" w:sz="4" w:space="0" w:color="5B9BD5"/>
              <w:left w:val="single" w:sz="4" w:space="0" w:color="5B9BD5"/>
              <w:bottom w:val="single" w:sz="4" w:space="0" w:color="5B9BD5"/>
              <w:right w:val="nil"/>
            </w:tcBorders>
            <w:shd w:val="clear" w:color="auto" w:fill="5B9BD5"/>
          </w:tcPr>
          <w:p w:rsidR="00505F35" w:rsidRDefault="00505F35" w:rsidP="006A7157">
            <w:pPr>
              <w:pStyle w:val="QB20"/>
              <w:ind w:firstLineChars="0" w:firstLine="0"/>
              <w:jc w:val="center"/>
              <w:rPr>
                <w:b/>
                <w:bCs/>
                <w:color w:val="FFFFFF"/>
              </w:rPr>
            </w:pPr>
            <w:r>
              <w:rPr>
                <w:b/>
                <w:bCs/>
                <w:color w:val="FFFFFF"/>
              </w:rPr>
              <w:t>参数名称</w:t>
            </w:r>
          </w:p>
        </w:tc>
        <w:tc>
          <w:tcPr>
            <w:tcW w:w="2068" w:type="dxa"/>
            <w:tcBorders>
              <w:top w:val="single" w:sz="4" w:space="0" w:color="5B9BD5"/>
              <w:left w:val="nil"/>
              <w:bottom w:val="single" w:sz="4" w:space="0" w:color="5B9BD5"/>
              <w:right w:val="nil"/>
            </w:tcBorders>
            <w:shd w:val="clear" w:color="auto" w:fill="5B9BD5"/>
          </w:tcPr>
          <w:p w:rsidR="00505F35" w:rsidRDefault="00505F35" w:rsidP="006A7157">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505F35" w:rsidRDefault="00505F35" w:rsidP="006A7157">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505F35" w:rsidRDefault="00505F35" w:rsidP="006A7157">
            <w:pPr>
              <w:pStyle w:val="QB20"/>
              <w:ind w:firstLineChars="0" w:firstLine="0"/>
              <w:jc w:val="center"/>
              <w:rPr>
                <w:b/>
                <w:bCs/>
                <w:color w:val="FFFFFF"/>
              </w:rPr>
            </w:pPr>
            <w:r>
              <w:rPr>
                <w:b/>
                <w:bCs/>
                <w:color w:val="FFFFFF"/>
              </w:rPr>
              <w:t>说明</w:t>
            </w:r>
          </w:p>
        </w:tc>
      </w:tr>
      <w:tr w:rsidR="00505F35" w:rsidTr="006A7157">
        <w:trPr>
          <w:trHeight w:val="90"/>
        </w:trPr>
        <w:tc>
          <w:tcPr>
            <w:tcW w:w="2089" w:type="dxa"/>
            <w:shd w:val="clear" w:color="auto" w:fill="DEEAF6"/>
          </w:tcPr>
          <w:p w:rsidR="00505F35" w:rsidRDefault="00505F35" w:rsidP="006A7157">
            <w:pPr>
              <w:pStyle w:val="QB20"/>
              <w:ind w:firstLineChars="0" w:firstLine="0"/>
              <w:rPr>
                <w:b/>
                <w:bCs/>
              </w:rPr>
            </w:pPr>
            <w:r>
              <w:rPr>
                <w:rFonts w:cs="Times New Roman" w:hint="eastAsia"/>
                <w:b/>
                <w:bCs/>
              </w:rPr>
              <w:t>RPCMethod</w:t>
            </w:r>
          </w:p>
        </w:tc>
        <w:tc>
          <w:tcPr>
            <w:tcW w:w="2068" w:type="dxa"/>
            <w:shd w:val="clear" w:color="auto" w:fill="DEEAF6"/>
          </w:tcPr>
          <w:p w:rsidR="00505F35" w:rsidRDefault="00505F35" w:rsidP="006A7157">
            <w:pPr>
              <w:pStyle w:val="QB20"/>
              <w:ind w:firstLineChars="0" w:firstLine="0"/>
            </w:pPr>
            <w:r>
              <w:rPr>
                <w:rFonts w:hint="eastAsia"/>
              </w:rPr>
              <w:t>String</w:t>
            </w:r>
          </w:p>
        </w:tc>
        <w:tc>
          <w:tcPr>
            <w:tcW w:w="2049" w:type="dxa"/>
            <w:shd w:val="clear" w:color="auto" w:fill="DEEAF6"/>
          </w:tcPr>
          <w:p w:rsidR="00505F35" w:rsidRDefault="00505F35" w:rsidP="006A7157">
            <w:pPr>
              <w:pStyle w:val="QB20"/>
              <w:ind w:firstLineChars="0" w:firstLine="0"/>
            </w:pPr>
            <w:r>
              <w:rPr>
                <w:rFonts w:hint="eastAsia"/>
              </w:rPr>
              <w:t>接口分类定义</w:t>
            </w:r>
          </w:p>
        </w:tc>
        <w:tc>
          <w:tcPr>
            <w:tcW w:w="2316" w:type="dxa"/>
            <w:shd w:val="clear" w:color="auto" w:fill="DEEAF6"/>
          </w:tcPr>
          <w:p w:rsidR="00505F35" w:rsidRDefault="00505F35" w:rsidP="006A7157">
            <w:pPr>
              <w:pStyle w:val="QB20"/>
              <w:ind w:firstLineChars="0" w:firstLine="0"/>
            </w:pPr>
            <w:r>
              <w:rPr>
                <w:rFonts w:hint="eastAsia"/>
              </w:rPr>
              <w:t>Set/Get/Report</w:t>
            </w:r>
            <w:r w:rsidR="00D83BED">
              <w:rPr>
                <w:rFonts w:hint="eastAsia"/>
              </w:rPr>
              <w:t>/Notify</w:t>
            </w:r>
          </w:p>
          <w:p w:rsidR="00D83BED" w:rsidRDefault="00D83BED" w:rsidP="006A7157">
            <w:pPr>
              <w:pStyle w:val="QB20"/>
              <w:ind w:firstLineChars="0" w:firstLine="0"/>
            </w:pPr>
            <w:r>
              <w:rPr>
                <w:rFonts w:hint="eastAsia"/>
              </w:rPr>
              <w:t>其中set/get用于设置、获取网关的配置参数</w:t>
            </w:r>
          </w:p>
          <w:p w:rsidR="00D83BED" w:rsidRDefault="00D83BED" w:rsidP="006A7157">
            <w:pPr>
              <w:pStyle w:val="QB20"/>
              <w:ind w:firstLineChars="0" w:firstLine="0"/>
            </w:pPr>
            <w:r>
              <w:rPr>
                <w:rFonts w:hint="eastAsia"/>
              </w:rPr>
              <w:t>Report用于省级数字家庭管理平台向一级家庭开放平台发送消息</w:t>
            </w:r>
          </w:p>
          <w:p w:rsidR="00D83BED" w:rsidRPr="00D83BED" w:rsidRDefault="00D83BED" w:rsidP="006A7157">
            <w:pPr>
              <w:pStyle w:val="QB20"/>
              <w:ind w:firstLineChars="0" w:firstLine="0"/>
            </w:pPr>
            <w:r>
              <w:rPr>
                <w:rFonts w:hint="eastAsia"/>
              </w:rPr>
              <w:t>Notify用于一级家庭开放平台向省级数字家庭管理平台发送通知和消息</w:t>
            </w:r>
          </w:p>
        </w:tc>
      </w:tr>
      <w:tr w:rsidR="00505F35" w:rsidTr="006A7157">
        <w:tc>
          <w:tcPr>
            <w:tcW w:w="2089" w:type="dxa"/>
          </w:tcPr>
          <w:p w:rsidR="00505F35" w:rsidRDefault="00505F35" w:rsidP="006A7157">
            <w:pPr>
              <w:pStyle w:val="QB20"/>
              <w:ind w:firstLineChars="0" w:firstLine="0"/>
              <w:rPr>
                <w:b/>
                <w:bCs/>
              </w:rPr>
            </w:pPr>
            <w:r>
              <w:rPr>
                <w:rFonts w:cs="Times New Roman" w:hint="eastAsia"/>
                <w:b/>
                <w:bCs/>
              </w:rPr>
              <w:t>ID</w:t>
            </w:r>
          </w:p>
        </w:tc>
        <w:tc>
          <w:tcPr>
            <w:tcW w:w="2068" w:type="dxa"/>
          </w:tcPr>
          <w:p w:rsidR="00505F35" w:rsidRDefault="00505F35" w:rsidP="006A7157">
            <w:pPr>
              <w:pStyle w:val="QB20"/>
              <w:ind w:firstLineChars="0" w:firstLine="0"/>
            </w:pPr>
            <w:r>
              <w:rPr>
                <w:rFonts w:hint="eastAsia"/>
              </w:rPr>
              <w:t>Int</w:t>
            </w:r>
          </w:p>
        </w:tc>
        <w:tc>
          <w:tcPr>
            <w:tcW w:w="2049" w:type="dxa"/>
          </w:tcPr>
          <w:p w:rsidR="00505F35" w:rsidRDefault="00505F35" w:rsidP="006A7157">
            <w:pPr>
              <w:pStyle w:val="QB20"/>
              <w:ind w:firstLineChars="0" w:firstLine="0"/>
            </w:pPr>
            <w:r>
              <w:rPr>
                <w:rFonts w:hint="eastAsia"/>
              </w:rPr>
              <w:t>平台</w:t>
            </w:r>
            <w:r>
              <w:t>维护的事务ID</w:t>
            </w:r>
          </w:p>
        </w:tc>
        <w:tc>
          <w:tcPr>
            <w:tcW w:w="2316" w:type="dxa"/>
          </w:tcPr>
          <w:p w:rsidR="00505F35" w:rsidRDefault="00D83BED" w:rsidP="00CB084D">
            <w:pPr>
              <w:pStyle w:val="QB20"/>
              <w:ind w:firstLineChars="0" w:firstLine="0"/>
            </w:pPr>
            <w:r>
              <w:rPr>
                <w:rFonts w:hint="eastAsia"/>
              </w:rPr>
              <w:t>异步操作的请求需要</w:t>
            </w:r>
            <w:r w:rsidR="00CB084D">
              <w:rPr>
                <w:rFonts w:hint="eastAsia"/>
              </w:rPr>
              <w:t>保持原请求的事务ID</w:t>
            </w:r>
          </w:p>
        </w:tc>
      </w:tr>
      <w:tr w:rsidR="00505F35" w:rsidTr="006A7157">
        <w:tc>
          <w:tcPr>
            <w:tcW w:w="2089" w:type="dxa"/>
            <w:shd w:val="clear" w:color="auto" w:fill="DEEAF6"/>
          </w:tcPr>
          <w:p w:rsidR="00505F35" w:rsidRDefault="00505F35" w:rsidP="006A7157">
            <w:pPr>
              <w:pStyle w:val="QB20"/>
              <w:ind w:firstLineChars="0" w:firstLine="0"/>
              <w:rPr>
                <w:b/>
                <w:bCs/>
              </w:rPr>
            </w:pPr>
            <w:r>
              <w:rPr>
                <w:rFonts w:cs="Times New Roman"/>
                <w:b/>
                <w:bCs/>
              </w:rPr>
              <w:t>CmdType</w:t>
            </w:r>
          </w:p>
        </w:tc>
        <w:tc>
          <w:tcPr>
            <w:tcW w:w="2068" w:type="dxa"/>
            <w:shd w:val="clear" w:color="auto" w:fill="DEEAF6"/>
          </w:tcPr>
          <w:p w:rsidR="00505F35" w:rsidRDefault="00505F35" w:rsidP="006A7157">
            <w:pPr>
              <w:pStyle w:val="QB20"/>
              <w:ind w:firstLineChars="0" w:firstLine="0"/>
            </w:pPr>
            <w:r>
              <w:t>String</w:t>
            </w:r>
          </w:p>
        </w:tc>
        <w:tc>
          <w:tcPr>
            <w:tcW w:w="2049" w:type="dxa"/>
            <w:shd w:val="clear" w:color="auto" w:fill="DEEAF6"/>
          </w:tcPr>
          <w:p w:rsidR="00505F35" w:rsidRDefault="00505F35" w:rsidP="006A7157">
            <w:pPr>
              <w:pStyle w:val="QB20"/>
              <w:ind w:firstLineChars="0" w:firstLine="0"/>
            </w:pPr>
            <w:r>
              <w:t>命令类型</w:t>
            </w:r>
          </w:p>
        </w:tc>
        <w:tc>
          <w:tcPr>
            <w:tcW w:w="2316" w:type="dxa"/>
            <w:shd w:val="clear" w:color="auto" w:fill="DEEAF6"/>
          </w:tcPr>
          <w:p w:rsidR="00505F35" w:rsidRDefault="00505F35" w:rsidP="006A7157">
            <w:pPr>
              <w:pStyle w:val="QB20"/>
              <w:ind w:firstLineChars="0" w:firstLine="0"/>
            </w:pPr>
          </w:p>
        </w:tc>
      </w:tr>
      <w:tr w:rsidR="00505F35" w:rsidTr="006A7157">
        <w:tc>
          <w:tcPr>
            <w:tcW w:w="2089" w:type="dxa"/>
          </w:tcPr>
          <w:p w:rsidR="00505F35" w:rsidRDefault="00505F35" w:rsidP="006A7157">
            <w:pPr>
              <w:pStyle w:val="QB20"/>
              <w:ind w:firstLineChars="0" w:firstLine="0"/>
              <w:rPr>
                <w:b/>
                <w:bCs/>
              </w:rPr>
            </w:pPr>
            <w:r>
              <w:rPr>
                <w:rFonts w:cs="Times New Roman"/>
                <w:b/>
                <w:bCs/>
              </w:rPr>
              <w:t>SequenceId</w:t>
            </w:r>
          </w:p>
        </w:tc>
        <w:tc>
          <w:tcPr>
            <w:tcW w:w="2068" w:type="dxa"/>
          </w:tcPr>
          <w:p w:rsidR="00505F35" w:rsidRDefault="00505F35" w:rsidP="006A7157">
            <w:pPr>
              <w:pStyle w:val="QB20"/>
              <w:ind w:firstLineChars="0" w:firstLine="0"/>
            </w:pPr>
            <w:r>
              <w:t>String</w:t>
            </w:r>
          </w:p>
        </w:tc>
        <w:tc>
          <w:tcPr>
            <w:tcW w:w="2049" w:type="dxa"/>
          </w:tcPr>
          <w:p w:rsidR="00505F35" w:rsidRDefault="00505F35" w:rsidP="006A7157">
            <w:pPr>
              <w:pStyle w:val="QB20"/>
              <w:ind w:firstLineChars="0" w:firstLine="0"/>
            </w:pPr>
            <w:r>
              <w:t>请求编号</w:t>
            </w:r>
          </w:p>
        </w:tc>
        <w:tc>
          <w:tcPr>
            <w:tcW w:w="2316" w:type="dxa"/>
          </w:tcPr>
          <w:p w:rsidR="00505F35" w:rsidRDefault="00505F35" w:rsidP="006A7157">
            <w:pPr>
              <w:pStyle w:val="QB20"/>
              <w:ind w:firstLineChars="0" w:firstLine="0"/>
            </w:pPr>
            <w:r>
              <w:rPr>
                <w:rFonts w:hint="eastAsia"/>
              </w:rPr>
              <w:t>SequenceId表示命令序列，</w:t>
            </w:r>
            <w:r w:rsidR="00CB084D">
              <w:rPr>
                <w:rFonts w:hint="eastAsia"/>
              </w:rPr>
              <w:t>响应请求的平台</w:t>
            </w:r>
            <w:r>
              <w:rPr>
                <w:rFonts w:hint="eastAsia"/>
              </w:rPr>
              <w:t>按照请求的原值返回。</w:t>
            </w:r>
          </w:p>
          <w:p w:rsidR="00505F35" w:rsidRDefault="00505F35" w:rsidP="006A7157">
            <w:pPr>
              <w:pStyle w:val="QB20"/>
              <w:ind w:firstLineChars="0" w:firstLine="0"/>
            </w:pPr>
            <w:r>
              <w:rPr>
                <w:rFonts w:hint="eastAsia"/>
              </w:rPr>
              <w:t>16进制数，8位</w:t>
            </w:r>
          </w:p>
        </w:tc>
      </w:tr>
      <w:tr w:rsidR="00505F35" w:rsidTr="006A7157">
        <w:tc>
          <w:tcPr>
            <w:tcW w:w="2089" w:type="dxa"/>
            <w:shd w:val="clear" w:color="auto" w:fill="DEEAF6"/>
          </w:tcPr>
          <w:p w:rsidR="00505F35" w:rsidRDefault="00505F35" w:rsidP="006A7157">
            <w:pPr>
              <w:pStyle w:val="QB20"/>
              <w:ind w:firstLineChars="0" w:firstLine="0"/>
              <w:rPr>
                <w:rFonts w:cs="Times New Roman"/>
                <w:b/>
                <w:bCs/>
              </w:rPr>
            </w:pPr>
            <w:r>
              <w:rPr>
                <w:rFonts w:cs="Times New Roman"/>
                <w:b/>
                <w:bCs/>
              </w:rPr>
              <w:t>Parameter</w:t>
            </w:r>
          </w:p>
        </w:tc>
        <w:tc>
          <w:tcPr>
            <w:tcW w:w="2068" w:type="dxa"/>
            <w:shd w:val="clear" w:color="auto" w:fill="DEEAF6"/>
          </w:tcPr>
          <w:p w:rsidR="00505F35" w:rsidRDefault="00505F35" w:rsidP="006A7157">
            <w:pPr>
              <w:pStyle w:val="QB20"/>
              <w:ind w:firstLineChars="0" w:firstLine="0"/>
            </w:pPr>
            <w:r>
              <w:rPr>
                <w:rFonts w:hint="eastAsia"/>
              </w:rPr>
              <w:t>String</w:t>
            </w:r>
          </w:p>
        </w:tc>
        <w:tc>
          <w:tcPr>
            <w:tcW w:w="2049" w:type="dxa"/>
            <w:shd w:val="clear" w:color="auto" w:fill="DEEAF6"/>
          </w:tcPr>
          <w:p w:rsidR="00505F35" w:rsidRDefault="00505F35" w:rsidP="006A7157">
            <w:pPr>
              <w:pStyle w:val="QB20"/>
              <w:ind w:firstLineChars="0" w:firstLine="0"/>
            </w:pPr>
            <w:r>
              <w:rPr>
                <w:rFonts w:hint="eastAsia"/>
              </w:rPr>
              <w:t>报文中的请求参数</w:t>
            </w:r>
          </w:p>
        </w:tc>
        <w:tc>
          <w:tcPr>
            <w:tcW w:w="2316" w:type="dxa"/>
            <w:shd w:val="clear" w:color="auto" w:fill="DEEAF6"/>
          </w:tcPr>
          <w:p w:rsidR="00505F35" w:rsidRDefault="00505F35" w:rsidP="006A7157">
            <w:pPr>
              <w:pStyle w:val="QB20"/>
              <w:ind w:firstLineChars="0" w:firstLine="0"/>
            </w:pPr>
            <w:r>
              <w:rPr>
                <w:rFonts w:hint="eastAsia"/>
              </w:rPr>
              <w:t>如果</w:t>
            </w:r>
            <w:r>
              <w:t>没有参数，则为</w:t>
            </w:r>
            <w:r>
              <w:rPr>
                <w:rFonts w:hint="eastAsia"/>
              </w:rPr>
              <w:t>{}</w:t>
            </w:r>
          </w:p>
        </w:tc>
      </w:tr>
    </w:tbl>
    <w:p w:rsidR="00505F35" w:rsidRDefault="00505F35" w:rsidP="00505F35">
      <w:pPr>
        <w:pStyle w:val="QB20"/>
        <w:spacing w:line="300" w:lineRule="auto"/>
        <w:ind w:firstLineChars="0" w:firstLine="420"/>
      </w:pPr>
    </w:p>
    <w:p w:rsidR="00505F35" w:rsidRDefault="00505F35" w:rsidP="00505F35">
      <w:pPr>
        <w:pStyle w:val="QB2"/>
      </w:pPr>
      <w:bookmarkStart w:id="52" w:name="_Toc445157160"/>
      <w:bookmarkStart w:id="53" w:name="_Toc448149218"/>
      <w:r>
        <w:t>返回报文格式</w:t>
      </w:r>
      <w:bookmarkEnd w:id="52"/>
      <w:bookmarkEnd w:id="53"/>
    </w:p>
    <w:p w:rsidR="00505F35" w:rsidRDefault="00505F35" w:rsidP="00505F35">
      <w:pPr>
        <w:pStyle w:val="QB20"/>
        <w:spacing w:line="300" w:lineRule="auto"/>
        <w:ind w:firstLineChars="0" w:firstLine="420"/>
      </w:pPr>
      <w:r>
        <w:t>返回报文的JSON格式定义如下</w:t>
      </w:r>
      <w:r>
        <w:rPr>
          <w:rFonts w:hint="eastAsia"/>
        </w:rPr>
        <w:t>：</w:t>
      </w:r>
    </w:p>
    <w:p w:rsidR="00505F35"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505F35"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数字</w:t>
      </w:r>
    </w:p>
    <w:p w:rsidR="00505F35"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505F35"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 "</w:t>
      </w:r>
      <w:r>
        <w:rPr>
          <w:rFonts w:hint="eastAsia"/>
        </w:rPr>
        <w:t>String</w:t>
      </w:r>
      <w:r>
        <w:t>","SequenceId": "</w:t>
      </w:r>
      <w:r>
        <w:rPr>
          <w:rFonts w:hint="eastAsia"/>
        </w:rPr>
        <w:t>8位16进制数</w:t>
      </w:r>
      <w:r>
        <w:t>",</w:t>
      </w:r>
    </w:p>
    <w:p w:rsidR="00490BBC"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490BBC" w:rsidRDefault="00490BBC" w:rsidP="00490BB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Pr>
          <w:rFonts w:hint="eastAsia"/>
        </w:rPr>
        <w:tab/>
      </w:r>
      <w:r>
        <w:t>"</w:t>
      </w:r>
      <w:r>
        <w:rPr>
          <w:rFonts w:hint="eastAsia"/>
        </w:rPr>
        <w:t>FailReason</w:t>
      </w:r>
      <w:r>
        <w:t>":"%s"</w:t>
      </w:r>
      <w:r>
        <w:rPr>
          <w:rFonts w:hint="eastAsia"/>
        </w:rPr>
        <w:tab/>
        <w:t>//此项在执行失败时才有</w:t>
      </w:r>
    </w:p>
    <w:p w:rsidR="00490BBC" w:rsidRDefault="00490BBC" w:rsidP="00490BB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Pr>
          <w:rFonts w:hint="eastAsia"/>
        </w:rPr>
        <w:tab/>
        <w:t>...</w:t>
      </w:r>
      <w:r>
        <w:rPr>
          <w:rFonts w:hint="eastAsia"/>
        </w:rPr>
        <w:tab/>
        <w:t>// 根据具体命令返回命令执行的结果</w:t>
      </w:r>
    </w:p>
    <w:p w:rsidR="00505F35"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505F35" w:rsidRDefault="00505F35" w:rsidP="00505F35">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505F35" w:rsidRDefault="00505F35" w:rsidP="00505F35">
      <w:pPr>
        <w:pStyle w:val="QB20"/>
        <w:spacing w:line="300" w:lineRule="auto"/>
        <w:ind w:firstLineChars="0" w:firstLine="420"/>
      </w:pPr>
      <w:r>
        <w:t>参数说明</w:t>
      </w:r>
      <w:r>
        <w:rPr>
          <w:rFonts w:hint="eastAsia"/>
        </w:rPr>
        <w:t>:</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131"/>
      </w:tblGrid>
      <w:tr w:rsidR="00505F35" w:rsidTr="006A7157">
        <w:tc>
          <w:tcPr>
            <w:tcW w:w="2130" w:type="dxa"/>
            <w:tcBorders>
              <w:top w:val="single" w:sz="4" w:space="0" w:color="5B9BD5"/>
              <w:left w:val="single" w:sz="4" w:space="0" w:color="5B9BD5"/>
              <w:bottom w:val="single" w:sz="4" w:space="0" w:color="5B9BD5"/>
              <w:right w:val="nil"/>
            </w:tcBorders>
            <w:shd w:val="clear" w:color="auto" w:fill="5B9BD5"/>
          </w:tcPr>
          <w:p w:rsidR="00505F35" w:rsidRDefault="00505F35" w:rsidP="006A7157">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505F35" w:rsidRDefault="00505F35" w:rsidP="006A7157">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505F35" w:rsidRDefault="00505F35" w:rsidP="006A7157">
            <w:pPr>
              <w:pStyle w:val="QB20"/>
              <w:ind w:firstLineChars="0" w:firstLine="0"/>
              <w:jc w:val="center"/>
              <w:rPr>
                <w:b/>
                <w:bCs/>
                <w:color w:val="FFFFFF"/>
              </w:rPr>
            </w:pPr>
            <w:r>
              <w:rPr>
                <w:b/>
                <w:bCs/>
                <w:color w:val="FFFFFF"/>
              </w:rPr>
              <w:t>参数含义</w:t>
            </w:r>
          </w:p>
        </w:tc>
        <w:tc>
          <w:tcPr>
            <w:tcW w:w="2131" w:type="dxa"/>
            <w:tcBorders>
              <w:top w:val="single" w:sz="4" w:space="0" w:color="5B9BD5"/>
              <w:left w:val="nil"/>
              <w:bottom w:val="single" w:sz="4" w:space="0" w:color="5B9BD5"/>
              <w:right w:val="single" w:sz="4" w:space="0" w:color="5B9BD5"/>
            </w:tcBorders>
            <w:shd w:val="clear" w:color="auto" w:fill="5B9BD5"/>
          </w:tcPr>
          <w:p w:rsidR="00505F35" w:rsidRDefault="00505F35" w:rsidP="006A7157">
            <w:pPr>
              <w:pStyle w:val="QB20"/>
              <w:ind w:firstLineChars="0" w:firstLine="0"/>
              <w:jc w:val="center"/>
              <w:rPr>
                <w:b/>
                <w:bCs/>
                <w:color w:val="FFFFFF"/>
              </w:rPr>
            </w:pPr>
            <w:r>
              <w:rPr>
                <w:b/>
                <w:bCs/>
                <w:color w:val="FFFFFF"/>
              </w:rPr>
              <w:t>说明</w:t>
            </w:r>
          </w:p>
        </w:tc>
      </w:tr>
      <w:tr w:rsidR="00505F35" w:rsidTr="006A7157">
        <w:tc>
          <w:tcPr>
            <w:tcW w:w="2130" w:type="dxa"/>
            <w:shd w:val="clear" w:color="auto" w:fill="DEEAF6"/>
          </w:tcPr>
          <w:p w:rsidR="00505F35" w:rsidRDefault="00505F35" w:rsidP="006A7157">
            <w:pPr>
              <w:pStyle w:val="QB20"/>
              <w:ind w:firstLineChars="0" w:firstLine="0"/>
              <w:rPr>
                <w:b/>
                <w:bCs/>
              </w:rPr>
            </w:pPr>
            <w:r w:rsidRPr="00673C9A">
              <w:rPr>
                <w:b/>
                <w:bCs/>
              </w:rPr>
              <w:t>Result</w:t>
            </w:r>
          </w:p>
        </w:tc>
        <w:tc>
          <w:tcPr>
            <w:tcW w:w="2130" w:type="dxa"/>
            <w:shd w:val="clear" w:color="auto" w:fill="DEEAF6"/>
          </w:tcPr>
          <w:p w:rsidR="00505F35" w:rsidRDefault="00505F35" w:rsidP="006A7157">
            <w:pPr>
              <w:pStyle w:val="QB20"/>
              <w:ind w:firstLineChars="0" w:firstLine="0"/>
            </w:pPr>
            <w:r>
              <w:rPr>
                <w:rFonts w:hint="eastAsia"/>
              </w:rPr>
              <w:t>Int</w:t>
            </w:r>
          </w:p>
        </w:tc>
        <w:tc>
          <w:tcPr>
            <w:tcW w:w="2131" w:type="dxa"/>
            <w:shd w:val="clear" w:color="auto" w:fill="DEEAF6"/>
          </w:tcPr>
          <w:p w:rsidR="00505F35" w:rsidRDefault="00505F35" w:rsidP="006A7157">
            <w:pPr>
              <w:pStyle w:val="QB20"/>
              <w:ind w:firstLineChars="0" w:firstLine="0"/>
            </w:pPr>
            <w:r>
              <w:t>执行结果</w:t>
            </w:r>
          </w:p>
        </w:tc>
        <w:tc>
          <w:tcPr>
            <w:tcW w:w="2131" w:type="dxa"/>
            <w:shd w:val="clear" w:color="auto" w:fill="DEEAF6"/>
          </w:tcPr>
          <w:p w:rsidR="00505F35" w:rsidRDefault="00490BBC" w:rsidP="006A7157">
            <w:pPr>
              <w:pStyle w:val="QB20"/>
              <w:ind w:firstLineChars="0" w:firstLine="0"/>
            </w:pPr>
            <w:r>
              <w:t>执行成功</w:t>
            </w:r>
            <w:r>
              <w:rPr>
                <w:rFonts w:hint="eastAsia"/>
              </w:rPr>
              <w:t>=</w:t>
            </w:r>
            <w:r>
              <w:t>0，执行失败=具体错误代码</w:t>
            </w:r>
          </w:p>
        </w:tc>
      </w:tr>
      <w:tr w:rsidR="00505F35" w:rsidTr="006A7157">
        <w:tc>
          <w:tcPr>
            <w:tcW w:w="2130" w:type="dxa"/>
            <w:shd w:val="clear" w:color="auto" w:fill="DEEAF6"/>
          </w:tcPr>
          <w:p w:rsidR="00505F35" w:rsidRDefault="00505F35" w:rsidP="006A7157">
            <w:pPr>
              <w:pStyle w:val="QB20"/>
              <w:ind w:firstLineChars="0" w:firstLine="0"/>
              <w:rPr>
                <w:b/>
                <w:bCs/>
              </w:rPr>
            </w:pPr>
            <w:r>
              <w:rPr>
                <w:rFonts w:cs="Times New Roman" w:hint="eastAsia"/>
                <w:b/>
                <w:bCs/>
              </w:rPr>
              <w:t>ID</w:t>
            </w:r>
          </w:p>
        </w:tc>
        <w:tc>
          <w:tcPr>
            <w:tcW w:w="2130" w:type="dxa"/>
            <w:shd w:val="clear" w:color="auto" w:fill="DEEAF6"/>
          </w:tcPr>
          <w:p w:rsidR="00505F35" w:rsidRDefault="00505F35" w:rsidP="006A7157">
            <w:pPr>
              <w:pStyle w:val="QB20"/>
              <w:ind w:firstLineChars="0" w:firstLine="0"/>
            </w:pPr>
            <w:r>
              <w:rPr>
                <w:rFonts w:hint="eastAsia"/>
              </w:rPr>
              <w:t>Int</w:t>
            </w:r>
          </w:p>
        </w:tc>
        <w:tc>
          <w:tcPr>
            <w:tcW w:w="2131" w:type="dxa"/>
            <w:shd w:val="clear" w:color="auto" w:fill="DEEAF6"/>
          </w:tcPr>
          <w:p w:rsidR="00505F35" w:rsidRDefault="00505F35" w:rsidP="006A7157">
            <w:pPr>
              <w:pStyle w:val="QB20"/>
              <w:ind w:firstLineChars="0" w:firstLine="0"/>
            </w:pPr>
            <w:r>
              <w:rPr>
                <w:rFonts w:hint="eastAsia"/>
              </w:rPr>
              <w:t>平台</w:t>
            </w:r>
            <w:r>
              <w:t>维护的事务ID</w:t>
            </w:r>
          </w:p>
        </w:tc>
        <w:tc>
          <w:tcPr>
            <w:tcW w:w="2131" w:type="dxa"/>
            <w:shd w:val="clear" w:color="auto" w:fill="DEEAF6"/>
          </w:tcPr>
          <w:p w:rsidR="00505F35" w:rsidRDefault="00505F35" w:rsidP="006A7157">
            <w:pPr>
              <w:pStyle w:val="QB20"/>
              <w:ind w:firstLineChars="0" w:firstLine="0"/>
            </w:pPr>
            <w:r>
              <w:t>按请求原值返回</w:t>
            </w:r>
          </w:p>
        </w:tc>
      </w:tr>
      <w:tr w:rsidR="00505F35" w:rsidTr="006A7157">
        <w:tc>
          <w:tcPr>
            <w:tcW w:w="2130" w:type="dxa"/>
          </w:tcPr>
          <w:p w:rsidR="00505F35" w:rsidRDefault="00505F35" w:rsidP="006A7157">
            <w:pPr>
              <w:pStyle w:val="QB20"/>
              <w:ind w:firstLineChars="0" w:firstLine="0"/>
              <w:rPr>
                <w:b/>
                <w:bCs/>
              </w:rPr>
            </w:pPr>
            <w:r>
              <w:rPr>
                <w:rFonts w:cs="Times New Roman"/>
                <w:b/>
                <w:bCs/>
              </w:rPr>
              <w:t>CmdType</w:t>
            </w:r>
          </w:p>
        </w:tc>
        <w:tc>
          <w:tcPr>
            <w:tcW w:w="2130" w:type="dxa"/>
          </w:tcPr>
          <w:p w:rsidR="00505F35" w:rsidRDefault="00505F35" w:rsidP="006A7157">
            <w:pPr>
              <w:pStyle w:val="QB20"/>
              <w:ind w:firstLineChars="0" w:firstLine="0"/>
            </w:pPr>
            <w:r>
              <w:t>String</w:t>
            </w:r>
          </w:p>
        </w:tc>
        <w:tc>
          <w:tcPr>
            <w:tcW w:w="2131" w:type="dxa"/>
          </w:tcPr>
          <w:p w:rsidR="00505F35" w:rsidRDefault="00505F35" w:rsidP="006A7157">
            <w:pPr>
              <w:pStyle w:val="QB20"/>
              <w:ind w:firstLineChars="0" w:firstLine="0"/>
            </w:pPr>
            <w:r>
              <w:t>命令类型</w:t>
            </w:r>
          </w:p>
        </w:tc>
        <w:tc>
          <w:tcPr>
            <w:tcW w:w="2131" w:type="dxa"/>
          </w:tcPr>
          <w:p w:rsidR="00505F35" w:rsidRDefault="00505F35" w:rsidP="006A7157">
            <w:pPr>
              <w:pStyle w:val="QB20"/>
              <w:ind w:firstLineChars="0" w:firstLine="0"/>
            </w:pPr>
            <w:r>
              <w:rPr>
                <w:rFonts w:hint="eastAsia"/>
              </w:rPr>
              <w:t>按照请求的原值返回。</w:t>
            </w:r>
          </w:p>
        </w:tc>
      </w:tr>
      <w:tr w:rsidR="00505F35" w:rsidTr="006A7157">
        <w:tc>
          <w:tcPr>
            <w:tcW w:w="2130" w:type="dxa"/>
            <w:shd w:val="clear" w:color="auto" w:fill="DEEAF6"/>
          </w:tcPr>
          <w:p w:rsidR="00505F35" w:rsidRDefault="00505F35" w:rsidP="006A7157">
            <w:pPr>
              <w:pStyle w:val="QB20"/>
              <w:ind w:firstLineChars="0" w:firstLine="0"/>
              <w:rPr>
                <w:b/>
                <w:bCs/>
              </w:rPr>
            </w:pPr>
            <w:r>
              <w:rPr>
                <w:rFonts w:cs="Times New Roman"/>
                <w:b/>
                <w:bCs/>
              </w:rPr>
              <w:lastRenderedPageBreak/>
              <w:t>SequenceId</w:t>
            </w:r>
          </w:p>
        </w:tc>
        <w:tc>
          <w:tcPr>
            <w:tcW w:w="2130" w:type="dxa"/>
            <w:shd w:val="clear" w:color="auto" w:fill="DEEAF6"/>
          </w:tcPr>
          <w:p w:rsidR="00505F35" w:rsidRDefault="00505F35" w:rsidP="006A7157">
            <w:pPr>
              <w:pStyle w:val="QB20"/>
              <w:ind w:firstLineChars="0" w:firstLine="0"/>
            </w:pPr>
            <w:r>
              <w:t>String</w:t>
            </w:r>
          </w:p>
        </w:tc>
        <w:tc>
          <w:tcPr>
            <w:tcW w:w="2131" w:type="dxa"/>
            <w:shd w:val="clear" w:color="auto" w:fill="DEEAF6"/>
          </w:tcPr>
          <w:p w:rsidR="00505F35" w:rsidRDefault="00505F35" w:rsidP="006A7157">
            <w:pPr>
              <w:pStyle w:val="QB20"/>
              <w:ind w:firstLineChars="0" w:firstLine="0"/>
            </w:pPr>
            <w:r>
              <w:t>请求编号</w:t>
            </w:r>
          </w:p>
        </w:tc>
        <w:tc>
          <w:tcPr>
            <w:tcW w:w="2131" w:type="dxa"/>
            <w:shd w:val="clear" w:color="auto" w:fill="DEEAF6"/>
          </w:tcPr>
          <w:p w:rsidR="00505F35" w:rsidRDefault="00505F35" w:rsidP="006A7157">
            <w:pPr>
              <w:pStyle w:val="QB20"/>
              <w:ind w:firstLineChars="0" w:firstLine="0"/>
            </w:pPr>
            <w:r>
              <w:rPr>
                <w:rFonts w:hint="eastAsia"/>
              </w:rPr>
              <w:t>SequenceId表示命令序列，按照请求的原值返回。</w:t>
            </w:r>
          </w:p>
          <w:p w:rsidR="00505F35" w:rsidRDefault="00505F35" w:rsidP="006A7157">
            <w:pPr>
              <w:pStyle w:val="QB20"/>
              <w:ind w:firstLineChars="0" w:firstLine="0"/>
            </w:pPr>
            <w:r>
              <w:rPr>
                <w:rFonts w:hint="eastAsia"/>
              </w:rPr>
              <w:t>16进制数，8位</w:t>
            </w:r>
          </w:p>
        </w:tc>
      </w:tr>
      <w:tr w:rsidR="00505F35" w:rsidTr="006A7157">
        <w:tc>
          <w:tcPr>
            <w:tcW w:w="2130" w:type="dxa"/>
            <w:shd w:val="clear" w:color="auto" w:fill="DEEAF6"/>
          </w:tcPr>
          <w:p w:rsidR="00505F35" w:rsidRDefault="00505F35" w:rsidP="006A7157">
            <w:pPr>
              <w:pStyle w:val="QB20"/>
              <w:ind w:firstLineChars="0" w:firstLine="0"/>
              <w:rPr>
                <w:b/>
                <w:bCs/>
              </w:rPr>
            </w:pPr>
            <w:r>
              <w:rPr>
                <w:rFonts w:cs="Times New Roman" w:hint="eastAsia"/>
                <w:b/>
                <w:bCs/>
              </w:rPr>
              <w:t>R</w:t>
            </w:r>
            <w:r>
              <w:rPr>
                <w:rFonts w:cs="Times New Roman"/>
                <w:b/>
                <w:bCs/>
              </w:rPr>
              <w:t>esultData</w:t>
            </w:r>
          </w:p>
        </w:tc>
        <w:tc>
          <w:tcPr>
            <w:tcW w:w="2130" w:type="dxa"/>
            <w:shd w:val="clear" w:color="auto" w:fill="DEEAF6"/>
          </w:tcPr>
          <w:p w:rsidR="00505F35" w:rsidRDefault="00505F35" w:rsidP="006A7157">
            <w:pPr>
              <w:pStyle w:val="QB20"/>
              <w:ind w:firstLineChars="0" w:firstLine="0"/>
            </w:pPr>
            <w:r>
              <w:rPr>
                <w:rFonts w:hint="eastAsia"/>
              </w:rPr>
              <w:t>String</w:t>
            </w:r>
          </w:p>
        </w:tc>
        <w:tc>
          <w:tcPr>
            <w:tcW w:w="2131" w:type="dxa"/>
            <w:shd w:val="clear" w:color="auto" w:fill="DEEAF6"/>
          </w:tcPr>
          <w:p w:rsidR="00505F35" w:rsidRDefault="00505F35" w:rsidP="006A7157">
            <w:pPr>
              <w:pStyle w:val="QB20"/>
              <w:ind w:firstLineChars="0" w:firstLine="0"/>
            </w:pPr>
            <w:r>
              <w:rPr>
                <w:rFonts w:hint="eastAsia"/>
              </w:rPr>
              <w:t>操作</w:t>
            </w:r>
            <w:r>
              <w:t>返回的结果</w:t>
            </w:r>
          </w:p>
        </w:tc>
        <w:tc>
          <w:tcPr>
            <w:tcW w:w="2131" w:type="dxa"/>
            <w:shd w:val="clear" w:color="auto" w:fill="DEEAF6"/>
          </w:tcPr>
          <w:p w:rsidR="00505F35" w:rsidRDefault="00505F35" w:rsidP="006A7157">
            <w:pPr>
              <w:pStyle w:val="QB20"/>
              <w:ind w:firstLineChars="0" w:firstLine="0"/>
            </w:pPr>
            <w:r>
              <w:rPr>
                <w:rFonts w:hint="eastAsia"/>
              </w:rPr>
              <w:t>根据</w:t>
            </w:r>
            <w:r>
              <w:t>具体的请求返回实际结果</w:t>
            </w:r>
            <w:r w:rsidR="004B110D">
              <w:rPr>
                <w:rFonts w:hint="eastAsia"/>
              </w:rPr>
              <w:t>，如果没有则为{}</w:t>
            </w:r>
          </w:p>
        </w:tc>
      </w:tr>
      <w:tr w:rsidR="00490BBC" w:rsidTr="006A7157">
        <w:tc>
          <w:tcPr>
            <w:tcW w:w="2130" w:type="dxa"/>
            <w:shd w:val="clear" w:color="auto" w:fill="DEEAF6"/>
          </w:tcPr>
          <w:p w:rsidR="00490BBC" w:rsidRDefault="00490BBC" w:rsidP="006A7157">
            <w:pPr>
              <w:pStyle w:val="QB20"/>
              <w:ind w:firstLineChars="0" w:firstLine="0"/>
              <w:rPr>
                <w:rFonts w:cs="Times New Roman"/>
                <w:b/>
                <w:bCs/>
              </w:rPr>
            </w:pPr>
            <w:r>
              <w:rPr>
                <w:rFonts w:cs="Times New Roman" w:hint="eastAsia"/>
                <w:b/>
                <w:bCs/>
              </w:rPr>
              <w:t>FailReason</w:t>
            </w:r>
          </w:p>
        </w:tc>
        <w:tc>
          <w:tcPr>
            <w:tcW w:w="2130" w:type="dxa"/>
            <w:shd w:val="clear" w:color="auto" w:fill="DEEAF6"/>
          </w:tcPr>
          <w:p w:rsidR="00490BBC" w:rsidRDefault="00490BBC" w:rsidP="006A7157">
            <w:pPr>
              <w:pStyle w:val="QB20"/>
              <w:ind w:firstLineChars="0" w:firstLine="0"/>
            </w:pPr>
            <w:r>
              <w:rPr>
                <w:rFonts w:hint="eastAsia"/>
              </w:rPr>
              <w:t>String</w:t>
            </w:r>
          </w:p>
        </w:tc>
        <w:tc>
          <w:tcPr>
            <w:tcW w:w="2131" w:type="dxa"/>
            <w:shd w:val="clear" w:color="auto" w:fill="DEEAF6"/>
          </w:tcPr>
          <w:p w:rsidR="00490BBC" w:rsidRDefault="00490BBC" w:rsidP="006A7157">
            <w:pPr>
              <w:pStyle w:val="QB20"/>
              <w:ind w:firstLineChars="0" w:firstLine="0"/>
            </w:pPr>
            <w:r>
              <w:rPr>
                <w:rFonts w:hint="eastAsia"/>
              </w:rPr>
              <w:t>返回失败的原因</w:t>
            </w:r>
          </w:p>
        </w:tc>
        <w:tc>
          <w:tcPr>
            <w:tcW w:w="2131" w:type="dxa"/>
            <w:shd w:val="clear" w:color="auto" w:fill="DEEAF6"/>
          </w:tcPr>
          <w:p w:rsidR="00490BBC" w:rsidRDefault="00490BBC" w:rsidP="006A7157">
            <w:pPr>
              <w:pStyle w:val="QB20"/>
              <w:ind w:firstLineChars="0" w:firstLine="0"/>
            </w:pPr>
            <w:r>
              <w:rPr>
                <w:rFonts w:hint="eastAsia"/>
              </w:rPr>
              <w:t>执行失败时可提供进一步的信息，可选字段。</w:t>
            </w:r>
          </w:p>
        </w:tc>
      </w:tr>
    </w:tbl>
    <w:p w:rsidR="00505F35" w:rsidRPr="00290D03" w:rsidRDefault="00505F35" w:rsidP="00505F35">
      <w:pPr>
        <w:pStyle w:val="QB7"/>
        <w:ind w:left="425" w:firstLineChars="0" w:firstLine="0"/>
      </w:pPr>
    </w:p>
    <w:p w:rsidR="00123989" w:rsidRDefault="00EC07A3" w:rsidP="00EA19F9">
      <w:pPr>
        <w:pStyle w:val="QB10"/>
        <w:spacing w:before="340" w:after="330" w:line="300" w:lineRule="auto"/>
        <w:ind w:right="0"/>
      </w:pPr>
      <w:bookmarkStart w:id="54" w:name="_Toc448149219"/>
      <w:r>
        <w:rPr>
          <w:rFonts w:hint="eastAsia"/>
        </w:rPr>
        <w:t>网关基础功能配置</w:t>
      </w:r>
      <w:r w:rsidR="00123989">
        <w:rPr>
          <w:rFonts w:hint="eastAsia"/>
        </w:rPr>
        <w:t>查询</w:t>
      </w:r>
      <w:r>
        <w:rPr>
          <w:rFonts w:hint="eastAsia"/>
        </w:rPr>
        <w:t>及</w:t>
      </w:r>
      <w:r>
        <w:t>上报</w:t>
      </w:r>
      <w:r w:rsidR="00123989">
        <w:rPr>
          <w:rFonts w:hint="eastAsia"/>
        </w:rPr>
        <w:t>接口</w:t>
      </w:r>
      <w:bookmarkEnd w:id="4"/>
      <w:bookmarkEnd w:id="54"/>
    </w:p>
    <w:p w:rsidR="00123989" w:rsidRDefault="00123989" w:rsidP="00EA19F9">
      <w:pPr>
        <w:pStyle w:val="QB2"/>
      </w:pPr>
      <w:bookmarkStart w:id="55" w:name="_Toc445157161"/>
      <w:bookmarkStart w:id="56" w:name="_Toc448149220"/>
      <w:r>
        <w:rPr>
          <w:rFonts w:hint="eastAsia"/>
        </w:rPr>
        <w:t>网关基本</w:t>
      </w:r>
      <w:r>
        <w:t>信息</w:t>
      </w:r>
      <w:r>
        <w:rPr>
          <w:rFonts w:hint="eastAsia"/>
        </w:rPr>
        <w:t>查询</w:t>
      </w:r>
      <w:bookmarkEnd w:id="55"/>
      <w:bookmarkEnd w:id="56"/>
    </w:p>
    <w:p w:rsidR="00123989" w:rsidRDefault="00123989" w:rsidP="00123989">
      <w:pPr>
        <w:pStyle w:val="QB7"/>
        <w:ind w:firstLine="420"/>
      </w:pPr>
    </w:p>
    <w:p w:rsidR="00123989" w:rsidRDefault="00123989" w:rsidP="00C56348">
      <w:pPr>
        <w:pStyle w:val="QB3"/>
      </w:pPr>
      <w:bookmarkStart w:id="57" w:name="_Toc445157163"/>
      <w:bookmarkStart w:id="58" w:name="_Toc448149221"/>
      <w:r>
        <w:rPr>
          <w:rFonts w:hint="eastAsia"/>
        </w:rPr>
        <w:t>查询系统信息</w:t>
      </w:r>
      <w:bookmarkEnd w:id="57"/>
      <w:bookmarkEnd w:id="58"/>
    </w:p>
    <w:p w:rsidR="00123989" w:rsidRDefault="00123989" w:rsidP="00C56348">
      <w:pPr>
        <w:pStyle w:val="QB4"/>
      </w:pPr>
      <w:r>
        <w:rPr>
          <w:rFonts w:hint="eastAsia"/>
        </w:rPr>
        <w:t>接口说明</w:t>
      </w:r>
    </w:p>
    <w:p w:rsidR="00123989" w:rsidRDefault="007E4262" w:rsidP="00123989">
      <w:pPr>
        <w:pStyle w:val="QB7"/>
        <w:ind w:left="425" w:firstLineChars="0" w:firstLine="0"/>
      </w:pPr>
      <w:r>
        <w:rPr>
          <w:rFonts w:hint="eastAsia"/>
        </w:rPr>
        <w:t>通过省级平台</w:t>
      </w:r>
      <w:r w:rsidR="00123989">
        <w:rPr>
          <w:rFonts w:hint="eastAsia"/>
        </w:rPr>
        <w:t>查询</w:t>
      </w:r>
      <w:r>
        <w:rPr>
          <w:rFonts w:hint="eastAsia"/>
        </w:rPr>
        <w:t>网关</w:t>
      </w:r>
      <w:r w:rsidR="00123989">
        <w:rPr>
          <w:rFonts w:hint="eastAsia"/>
        </w:rPr>
        <w:t>信息。</w:t>
      </w:r>
    </w:p>
    <w:p w:rsidR="00B271CA" w:rsidRDefault="007E4262">
      <w:r>
        <w:rPr>
          <w:rFonts w:hint="eastAsia"/>
        </w:rPr>
        <w:tab/>
      </w:r>
      <w:r>
        <w:rPr>
          <w:rFonts w:hint="eastAsia"/>
        </w:rPr>
        <w:t>消息发送方向：一级家庭开放平台—</w:t>
      </w:r>
      <w:r>
        <w:rPr>
          <w:rFonts w:hint="eastAsia"/>
        </w:rPr>
        <w:t>&gt;</w:t>
      </w:r>
      <w:r>
        <w:rPr>
          <w:rFonts w:hint="eastAsia"/>
        </w:rPr>
        <w:t>省级数字家庭管理平台</w:t>
      </w:r>
    </w:p>
    <w:p w:rsidR="00123989" w:rsidRDefault="00123989" w:rsidP="00C56348">
      <w:pPr>
        <w:pStyle w:val="QB4"/>
      </w:pPr>
      <w:r>
        <w:rPr>
          <w:rFonts w:hint="eastAsia"/>
        </w:rPr>
        <w:t>接口类型</w:t>
      </w:r>
    </w:p>
    <w:p w:rsidR="00123989" w:rsidRDefault="00863A81" w:rsidP="00123989">
      <w:pPr>
        <w:pStyle w:val="QB7"/>
        <w:ind w:left="425" w:firstLineChars="0" w:firstLine="0"/>
      </w:pPr>
      <w:r>
        <w:rPr>
          <w:rFonts w:hint="eastAsia"/>
        </w:rPr>
        <w:t>名称：getHgSystemInfo</w:t>
      </w:r>
    </w:p>
    <w:p w:rsidR="00123989" w:rsidRDefault="00123989" w:rsidP="00123989">
      <w:pPr>
        <w:pStyle w:val="QB7"/>
        <w:ind w:left="425" w:firstLineChars="0" w:firstLine="0"/>
      </w:pPr>
    </w:p>
    <w:p w:rsidR="00123989" w:rsidRDefault="00123989" w:rsidP="00C56348">
      <w:pPr>
        <w:pStyle w:val="QB4"/>
      </w:pPr>
      <w:r>
        <w:rPr>
          <w:rFonts w:hint="eastAsia"/>
        </w:rPr>
        <w:t>请求报文定义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sidRPr="006E3D4D">
        <w:t>GET_HG_SYSTEM_INFO</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8C746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8C746F" w:rsidRDefault="008C746F" w:rsidP="00123989">
      <w:pPr>
        <w:pStyle w:val="QB7"/>
        <w:pBdr>
          <w:top w:val="single" w:sz="4" w:space="1" w:color="auto"/>
          <w:left w:val="single" w:sz="4" w:space="4" w:color="auto"/>
          <w:bottom w:val="single" w:sz="4" w:space="1" w:color="auto"/>
          <w:right w:val="single" w:sz="4" w:space="4" w:color="auto"/>
        </w:pBdr>
        <w:shd w:val="clear" w:color="auto" w:fill="D9D9D9"/>
        <w:ind w:firstLine="420"/>
      </w:pPr>
      <w:bookmarkStart w:id="59" w:name="OLE_LINK3"/>
      <w:bookmarkStart w:id="60" w:name="OLE_LINK4"/>
      <w:r>
        <w:rPr>
          <w:rFonts w:hint="eastAsia"/>
        </w:rPr>
        <w:tab/>
        <w:t>“MAC”：“网关mac地址”</w:t>
      </w:r>
    </w:p>
    <w:p w:rsidR="00123989" w:rsidRDefault="008C746F"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bookmarkEnd w:id="59"/>
      <w:bookmarkEnd w:id="60"/>
      <w:r w:rsidR="00123989">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ind w:firstLine="420"/>
      </w:pP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23989" w:rsidRPr="00104A87" w:rsidTr="008E6148">
        <w:tc>
          <w:tcPr>
            <w:tcW w:w="208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参数名称</w:t>
            </w:r>
          </w:p>
        </w:tc>
        <w:tc>
          <w:tcPr>
            <w:tcW w:w="2068"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参数类型</w:t>
            </w:r>
          </w:p>
        </w:tc>
        <w:tc>
          <w:tcPr>
            <w:tcW w:w="204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参数含义</w:t>
            </w:r>
          </w:p>
        </w:tc>
        <w:tc>
          <w:tcPr>
            <w:tcW w:w="2316"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说明</w:t>
            </w:r>
          </w:p>
        </w:tc>
      </w:tr>
      <w:tr w:rsidR="00123989" w:rsidTr="008E6148">
        <w:trPr>
          <w:trHeight w:val="90"/>
        </w:trPr>
        <w:tc>
          <w:tcPr>
            <w:tcW w:w="2089" w:type="dxa"/>
            <w:shd w:val="clear" w:color="auto" w:fill="auto"/>
          </w:tcPr>
          <w:p w:rsidR="00123989" w:rsidRPr="00104A87" w:rsidRDefault="00123989" w:rsidP="008E6148">
            <w:pPr>
              <w:pStyle w:val="QB20"/>
              <w:spacing w:before="156" w:after="156"/>
              <w:ind w:firstLineChars="0" w:firstLine="0"/>
              <w:jc w:val="left"/>
              <w:rPr>
                <w:b/>
                <w:bCs/>
              </w:rPr>
            </w:pPr>
            <w:r w:rsidRPr="00104A87">
              <w:rPr>
                <w:rFonts w:cs="Times New Roman" w:hint="eastAsia"/>
                <w:b/>
                <w:bCs/>
              </w:rPr>
              <w:t>RPCMethod</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接口分类定义</w:t>
            </w:r>
          </w:p>
        </w:tc>
        <w:tc>
          <w:tcPr>
            <w:tcW w:w="2316" w:type="dxa"/>
            <w:shd w:val="clear" w:color="auto" w:fill="auto"/>
          </w:tcPr>
          <w:p w:rsidR="00123989" w:rsidRDefault="00123989" w:rsidP="008E6148">
            <w:pPr>
              <w:pStyle w:val="QB20"/>
              <w:spacing w:before="156" w:after="156"/>
              <w:ind w:firstLineChars="0" w:firstLine="0"/>
            </w:pPr>
            <w:r>
              <w:rPr>
                <w:rFonts w:hint="eastAsia"/>
              </w:rPr>
              <w:t>Get</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hint="eastAsia"/>
                <w:b/>
                <w:bCs/>
              </w:rPr>
              <w:lastRenderedPageBreak/>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b/>
                <w:bCs/>
              </w:rPr>
            </w:pPr>
            <w:r w:rsidRPr="00104A87">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sidRPr="006F3A7E">
              <w:t>GET_HG_SYSTEM_INFO</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b/>
                <w:bCs/>
              </w:rPr>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rFonts w:cs="Times New Roman"/>
                <w:b/>
                <w:bCs/>
              </w:rPr>
            </w:pPr>
            <w:r w:rsidRPr="00104A87">
              <w:rPr>
                <w:rFonts w:cs="Times New Roman"/>
                <w:b/>
                <w:bCs/>
              </w:rPr>
              <w:t>Parameter</w:t>
            </w:r>
          </w:p>
        </w:tc>
        <w:tc>
          <w:tcPr>
            <w:tcW w:w="2068" w:type="dxa"/>
            <w:shd w:val="clear" w:color="auto" w:fill="auto"/>
          </w:tcPr>
          <w:p w:rsidR="00123989" w:rsidRDefault="00123989" w:rsidP="008E6148">
            <w:pPr>
              <w:pStyle w:val="QB20"/>
              <w:spacing w:before="156" w:after="156"/>
              <w:ind w:firstLineChars="0" w:firstLine="0"/>
            </w:pPr>
            <w:r>
              <w:rPr>
                <w:rFonts w:hint="eastAsia"/>
              </w:rPr>
              <w:t>object</w:t>
            </w:r>
          </w:p>
        </w:tc>
        <w:tc>
          <w:tcPr>
            <w:tcW w:w="2049" w:type="dxa"/>
            <w:shd w:val="clear" w:color="auto" w:fill="auto"/>
          </w:tcPr>
          <w:p w:rsidR="00123989" w:rsidRDefault="00123989" w:rsidP="008E6148">
            <w:pPr>
              <w:pStyle w:val="QB20"/>
              <w:spacing w:before="156" w:after="156"/>
              <w:ind w:firstLineChars="0" w:firstLine="0"/>
            </w:pPr>
            <w:r>
              <w:rPr>
                <w:rFonts w:hint="eastAsia"/>
              </w:rPr>
              <w:t>报文中的请求参数</w:t>
            </w:r>
          </w:p>
        </w:tc>
        <w:tc>
          <w:tcPr>
            <w:tcW w:w="2316" w:type="dxa"/>
            <w:shd w:val="clear" w:color="auto" w:fill="auto"/>
          </w:tcPr>
          <w:p w:rsidR="00123989" w:rsidRDefault="00123989" w:rsidP="008E6148">
            <w:pPr>
              <w:pStyle w:val="QB20"/>
              <w:spacing w:before="156" w:after="156"/>
              <w:ind w:firstLineChars="0" w:firstLine="0"/>
            </w:pPr>
          </w:p>
        </w:tc>
      </w:tr>
      <w:tr w:rsidR="00490BBC" w:rsidTr="008E6148">
        <w:tc>
          <w:tcPr>
            <w:tcW w:w="2089" w:type="dxa"/>
            <w:shd w:val="clear" w:color="auto" w:fill="auto"/>
          </w:tcPr>
          <w:p w:rsidR="00490BBC" w:rsidRPr="00104A87" w:rsidRDefault="00490BBC" w:rsidP="008E6148">
            <w:pPr>
              <w:pStyle w:val="QB20"/>
              <w:spacing w:before="156" w:after="156"/>
              <w:ind w:firstLineChars="0" w:firstLine="0"/>
              <w:rPr>
                <w:rFonts w:cs="Times New Roman"/>
                <w:b/>
                <w:bCs/>
              </w:rPr>
            </w:pPr>
            <w:r>
              <w:rPr>
                <w:rFonts w:cs="Times New Roman" w:hint="eastAsia"/>
                <w:b/>
                <w:bCs/>
              </w:rPr>
              <w:t>MAC</w:t>
            </w:r>
          </w:p>
        </w:tc>
        <w:tc>
          <w:tcPr>
            <w:tcW w:w="2068" w:type="dxa"/>
            <w:shd w:val="clear" w:color="auto" w:fill="auto"/>
          </w:tcPr>
          <w:p w:rsidR="00490BBC" w:rsidRDefault="00490BBC" w:rsidP="008E6148">
            <w:pPr>
              <w:pStyle w:val="QB20"/>
              <w:spacing w:before="156" w:after="156"/>
              <w:ind w:firstLineChars="0" w:firstLine="0"/>
            </w:pPr>
            <w:r>
              <w:t>S</w:t>
            </w:r>
            <w:r>
              <w:rPr>
                <w:rFonts w:hint="eastAsia"/>
              </w:rPr>
              <w:t>tring</w:t>
            </w:r>
          </w:p>
        </w:tc>
        <w:tc>
          <w:tcPr>
            <w:tcW w:w="2049" w:type="dxa"/>
            <w:shd w:val="clear" w:color="auto" w:fill="auto"/>
          </w:tcPr>
          <w:p w:rsidR="00490BBC" w:rsidRDefault="00490BBC" w:rsidP="008E6148">
            <w:pPr>
              <w:pStyle w:val="QB20"/>
              <w:spacing w:before="156" w:after="156"/>
              <w:ind w:firstLineChars="0" w:firstLine="0"/>
            </w:pPr>
            <w:r>
              <w:rPr>
                <w:rFonts w:hint="eastAsia"/>
              </w:rPr>
              <w:t>网关的mac地址</w:t>
            </w:r>
          </w:p>
        </w:tc>
        <w:tc>
          <w:tcPr>
            <w:tcW w:w="2316" w:type="dxa"/>
            <w:shd w:val="clear" w:color="auto" w:fill="auto"/>
          </w:tcPr>
          <w:p w:rsidR="00490BBC" w:rsidRDefault="00490BBC" w:rsidP="008E6148">
            <w:pPr>
              <w:pStyle w:val="QB20"/>
              <w:spacing w:before="156" w:after="156"/>
              <w:ind w:firstLineChars="0" w:firstLine="0"/>
            </w:pPr>
          </w:p>
        </w:tc>
      </w:tr>
    </w:tbl>
    <w:p w:rsidR="00123989" w:rsidRDefault="00123989" w:rsidP="00123989">
      <w:pPr>
        <w:pStyle w:val="1a"/>
        <w:spacing w:before="156" w:after="156"/>
        <w:ind w:firstLineChars="0" w:firstLine="0"/>
        <w:rPr>
          <w:rFonts w:ascii="Arial" w:eastAsia="黑体" w:hAnsi="Arial" w:cs="Times New Roman"/>
          <w:bCs/>
          <w:szCs w:val="21"/>
        </w:rPr>
      </w:pPr>
    </w:p>
    <w:p w:rsidR="00123989" w:rsidRDefault="00123989" w:rsidP="00C56348">
      <w:pPr>
        <w:pStyle w:val="QB4"/>
      </w:pPr>
      <w:r>
        <w:rPr>
          <w:rFonts w:hint="eastAsia"/>
        </w:rPr>
        <w:t>响应报文定义</w:t>
      </w:r>
    </w:p>
    <w:p w:rsidR="00123989" w:rsidRDefault="00123989" w:rsidP="00C56348">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Result</w:t>
      </w:r>
      <w:r>
        <w:t>"</w:t>
      </w:r>
      <w:r>
        <w:rPr>
          <w:rFonts w:hint="eastAsia"/>
        </w:rPr>
        <w:t>:0</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ID</w:t>
      </w:r>
      <w:r>
        <w:t>" :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CmdType</w:t>
      </w:r>
      <w:r>
        <w:t>"</w:t>
      </w:r>
      <w:r>
        <w:rPr>
          <w:rFonts w:hint="eastAsia"/>
        </w:rPr>
        <w:t>:"</w:t>
      </w:r>
      <w:r w:rsidRPr="006F3A7E">
        <w:t>GET_HG_SYSTEM_INFO</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"SequenceId":"</w:t>
      </w:r>
      <w:r>
        <w:rPr>
          <w:rFonts w:hint="eastAsia"/>
        </w:rPr>
        <w:t>8位十六进制</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sidRPr="000060BF">
        <w:rPr>
          <w:rFonts w:hint="eastAsia"/>
        </w:rPr>
        <w:t>R</w:t>
      </w:r>
      <w:r w:rsidRPr="000060BF">
        <w:t>esultData</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"DEVType":"%s"</w:t>
      </w:r>
    </w:p>
    <w:p w:rsidR="00123989" w:rsidRPr="008170B4"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"ProductCLass":"%s",</w:t>
      </w:r>
    </w:p>
    <w:p w:rsidR="00123989" w:rsidRPr="008170B4"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"DevName":"%s",</w:t>
      </w:r>
    </w:p>
    <w:p w:rsidR="00123989" w:rsidRPr="008170B4"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"CPUClass":"%s",</w:t>
      </w:r>
    </w:p>
    <w:p w:rsidR="00123989" w:rsidRPr="008170B4"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"FlashSize":"%s",</w:t>
      </w:r>
    </w:p>
    <w:p w:rsidR="00123989" w:rsidRPr="008170B4"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"RamSize":"%s",</w:t>
      </w:r>
    </w:p>
    <w:p w:rsidR="00123989" w:rsidRPr="008170B4"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"HDVersion":"%s",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"SWVersion":"%s",</w:t>
      </w:r>
    </w:p>
    <w:p w:rsidR="00123989" w:rsidRPr="008170B4"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w:t>
      </w:r>
      <w:r w:rsidRPr="00E42062">
        <w:rPr>
          <w:rFonts w:hint="eastAsia"/>
        </w:rPr>
        <w:t>OSVersion</w:t>
      </w:r>
      <w:r w:rsidRPr="008170B4">
        <w:rPr>
          <w:rFonts w:hint="eastAsia"/>
        </w:rPr>
        <w:t>":"%s",</w:t>
      </w:r>
    </w:p>
    <w:p w:rsidR="00123989" w:rsidRPr="008170B4"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"OSGIVerison:"%s",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"WiFiMode":"%s",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245FD0">
        <w:t>“</w:t>
      </w:r>
      <w:r w:rsidRPr="00245FD0">
        <w:rPr>
          <w:rFonts w:hint="eastAsia"/>
        </w:rPr>
        <w:t>IP</w:t>
      </w:r>
      <w:r>
        <w:t>v</w:t>
      </w:r>
      <w:r w:rsidRPr="00245FD0">
        <w:rPr>
          <w:rFonts w:hint="eastAsia"/>
        </w:rPr>
        <w:t>6Status</w:t>
      </w:r>
      <w:r>
        <w:t>“</w:t>
      </w:r>
      <w:r>
        <w:rPr>
          <w:rFonts w:hint="eastAsia"/>
        </w:rPr>
        <w:t>:</w:t>
      </w:r>
      <w:r>
        <w:t>”</w:t>
      </w:r>
      <w:r>
        <w:rPr>
          <w:rFonts w:hint="eastAsia"/>
        </w:rPr>
        <w:t>&amp;s</w:t>
      </w:r>
      <w:r>
        <w:t>”</w:t>
      </w:r>
      <w:r>
        <w:rPr>
          <w:rFonts w:hint="eastAsia"/>
        </w:rPr>
        <w:t>,</w:t>
      </w:r>
    </w:p>
    <w:p w:rsidR="00123989" w:rsidRPr="008170B4"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"WanIPAddr":"%s",</w:t>
      </w:r>
    </w:p>
    <w:p w:rsidR="00123989" w:rsidRPr="008170B4"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"WanIP</w:t>
      </w:r>
      <w:r>
        <w:t>v</w:t>
      </w:r>
      <w:r w:rsidRPr="008170B4">
        <w:rPr>
          <w:rFonts w:hint="eastAsia"/>
        </w:rPr>
        <w:t>6Addr":"%s",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"LanIPAddr":"%s"</w:t>
      </w:r>
      <w:r>
        <w:rPr>
          <w:rFonts w:hint="eastAsia"/>
        </w:rPr>
        <w:t>，</w:t>
      </w:r>
    </w:p>
    <w:p w:rsidR="00123989" w:rsidRPr="008170B4"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8170B4">
        <w:rPr>
          <w:rFonts w:hint="eastAsia"/>
        </w:rPr>
        <w:t>"</w:t>
      </w:r>
      <w:r>
        <w:t>Broad</w:t>
      </w:r>
      <w:r>
        <w:rPr>
          <w:rFonts w:hint="eastAsia"/>
        </w:rPr>
        <w:t>band_Account</w:t>
      </w:r>
      <w:r w:rsidRPr="008170B4">
        <w:rPr>
          <w:rFonts w:hint="eastAsia"/>
        </w:rPr>
        <w:t>"</w:t>
      </w:r>
      <w:r>
        <w:rPr>
          <w:rFonts w:hint="eastAsia"/>
        </w:rPr>
        <w:t xml:space="preserve">: </w:t>
      </w:r>
      <w:r w:rsidRPr="008170B4">
        <w:rPr>
          <w:rFonts w:hint="eastAsia"/>
        </w:rPr>
        <w:t>"</w:t>
      </w:r>
      <w:r>
        <w:t>%s</w:t>
      </w:r>
      <w:r w:rsidRPr="008170B4">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7"/>
        <w:ind w:firstLine="420"/>
      </w:pPr>
      <w:r>
        <w:rPr>
          <w:rFonts w:hint="eastAsia"/>
        </w:rPr>
        <w:lastRenderedPageBreak/>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23989" w:rsidRPr="00104A87" w:rsidTr="008E6148">
        <w:tc>
          <w:tcPr>
            <w:tcW w:w="208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参数名称</w:t>
            </w:r>
          </w:p>
        </w:tc>
        <w:tc>
          <w:tcPr>
            <w:tcW w:w="2068"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参数类型</w:t>
            </w:r>
          </w:p>
        </w:tc>
        <w:tc>
          <w:tcPr>
            <w:tcW w:w="204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参数含义</w:t>
            </w:r>
          </w:p>
        </w:tc>
        <w:tc>
          <w:tcPr>
            <w:tcW w:w="2316"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说明</w:t>
            </w:r>
          </w:p>
        </w:tc>
      </w:tr>
      <w:tr w:rsidR="00123989" w:rsidTr="008E6148">
        <w:trPr>
          <w:trHeight w:val="90"/>
        </w:trPr>
        <w:tc>
          <w:tcPr>
            <w:tcW w:w="2089" w:type="dxa"/>
            <w:shd w:val="clear" w:color="auto" w:fill="auto"/>
          </w:tcPr>
          <w:p w:rsidR="00123989" w:rsidRPr="00104A87" w:rsidRDefault="00123989" w:rsidP="008E6148">
            <w:pPr>
              <w:pStyle w:val="QB20"/>
              <w:spacing w:before="156" w:after="156"/>
              <w:ind w:firstLineChars="0" w:firstLine="0"/>
              <w:jc w:val="left"/>
              <w:rPr>
                <w:b/>
                <w:bCs/>
              </w:rPr>
            </w:pPr>
            <w:r w:rsidRPr="00104A87">
              <w:rPr>
                <w:rFonts w:cs="Times New Roman" w:hint="eastAsia"/>
                <w:b/>
                <w:bCs/>
              </w:rPr>
              <w:t>Result</w:t>
            </w:r>
          </w:p>
        </w:tc>
        <w:tc>
          <w:tcPr>
            <w:tcW w:w="2068" w:type="dxa"/>
            <w:shd w:val="clear" w:color="auto" w:fill="auto"/>
          </w:tcPr>
          <w:p w:rsidR="00123989" w:rsidRDefault="00123989" w:rsidP="008E6148">
            <w:pPr>
              <w:pStyle w:val="QB20"/>
              <w:spacing w:before="156" w:after="156"/>
              <w:ind w:firstLineChars="0" w:firstLine="0"/>
            </w:pPr>
            <w:r>
              <w:rPr>
                <w:rFonts w:hint="eastAsia"/>
              </w:rPr>
              <w:t>Int</w:t>
            </w:r>
          </w:p>
        </w:tc>
        <w:tc>
          <w:tcPr>
            <w:tcW w:w="2049" w:type="dxa"/>
            <w:shd w:val="clear" w:color="auto" w:fill="auto"/>
          </w:tcPr>
          <w:p w:rsidR="00123989" w:rsidRDefault="000B41A2" w:rsidP="008E6148">
            <w:pPr>
              <w:pStyle w:val="QB20"/>
              <w:spacing w:before="156" w:after="156"/>
              <w:ind w:firstLineChars="0" w:firstLine="0"/>
            </w:pPr>
            <w:r>
              <w:rPr>
                <w:rFonts w:hint="eastAsia"/>
              </w:rPr>
              <w:t>操作结果</w:t>
            </w:r>
          </w:p>
        </w:tc>
        <w:tc>
          <w:tcPr>
            <w:tcW w:w="2316" w:type="dxa"/>
            <w:shd w:val="clear" w:color="auto" w:fill="auto"/>
          </w:tcPr>
          <w:p w:rsidR="00123989" w:rsidRDefault="000B41A2" w:rsidP="008E6148">
            <w:pPr>
              <w:pStyle w:val="QB20"/>
              <w:spacing w:before="156" w:after="156"/>
              <w:ind w:firstLineChars="0" w:firstLine="0"/>
            </w:pPr>
            <w:r>
              <w:rPr>
                <w:rFonts w:hint="eastAsia"/>
              </w:rPr>
              <w:t>0表示成功，其他为错误</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hint="eastAsia"/>
                <w:b/>
                <w:bCs/>
              </w:rPr>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b/>
                <w:bCs/>
              </w:rPr>
            </w:pPr>
            <w:r w:rsidRPr="00104A87">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Pr>
                <w:rFonts w:hint="eastAsia"/>
              </w:rPr>
              <w:t>网关按照请求的原值返回。</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b/>
                <w:bCs/>
              </w:rPr>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rFonts w:cs="Times New Roman"/>
                <w:b/>
                <w:bCs/>
              </w:rPr>
            </w:pPr>
            <w:r w:rsidRPr="00104A87">
              <w:rPr>
                <w:rFonts w:cs="Times New Roman" w:hint="eastAsia"/>
                <w:b/>
                <w:bCs/>
              </w:rPr>
              <w:t>R</w:t>
            </w:r>
            <w:r w:rsidRPr="00104A87">
              <w:rPr>
                <w:rFonts w:cs="Times New Roman"/>
                <w:b/>
                <w:bCs/>
              </w:rPr>
              <w:t>esultData</w:t>
            </w:r>
          </w:p>
        </w:tc>
        <w:tc>
          <w:tcPr>
            <w:tcW w:w="2068" w:type="dxa"/>
            <w:shd w:val="clear" w:color="auto" w:fill="DEEAF6"/>
          </w:tcPr>
          <w:p w:rsidR="00123989" w:rsidRDefault="00123989" w:rsidP="008E6148">
            <w:pPr>
              <w:pStyle w:val="QB20"/>
              <w:spacing w:before="156" w:after="156"/>
              <w:ind w:firstLineChars="0" w:firstLine="0"/>
            </w:pPr>
            <w:r>
              <w:rPr>
                <w:rFonts w:hint="eastAsia"/>
              </w:rPr>
              <w:t>object</w:t>
            </w:r>
          </w:p>
        </w:tc>
        <w:tc>
          <w:tcPr>
            <w:tcW w:w="2049" w:type="dxa"/>
            <w:shd w:val="clear" w:color="auto" w:fill="DEEAF6"/>
          </w:tcPr>
          <w:p w:rsidR="00123989" w:rsidRDefault="00123989" w:rsidP="008E6148">
            <w:pPr>
              <w:pStyle w:val="QB20"/>
              <w:spacing w:before="156" w:after="156"/>
              <w:ind w:firstLineChars="0" w:firstLine="0"/>
            </w:pPr>
            <w:r>
              <w:rPr>
                <w:rFonts w:hint="eastAsia"/>
              </w:rPr>
              <w:t>报文中的返回参数</w:t>
            </w:r>
          </w:p>
        </w:tc>
        <w:tc>
          <w:tcPr>
            <w:tcW w:w="2316" w:type="dxa"/>
            <w:shd w:val="clear" w:color="auto" w:fill="DEEAF6"/>
          </w:tcPr>
          <w:p w:rsidR="00123989" w:rsidRDefault="00123989" w:rsidP="008E6148">
            <w:pPr>
              <w:pStyle w:val="QB20"/>
              <w:spacing w:before="156" w:after="156"/>
              <w:ind w:firstLineChars="0" w:firstLine="0"/>
            </w:pPr>
            <w:r>
              <w:rPr>
                <w:rFonts w:hint="eastAsia"/>
              </w:rPr>
              <w:t>如果</w:t>
            </w:r>
            <w:r>
              <w:t>没有参数，则为</w:t>
            </w:r>
            <w:r>
              <w:rPr>
                <w:rFonts w:hint="eastAsia"/>
              </w:rPr>
              <w:t>{}</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rPr>
            </w:pPr>
            <w:r w:rsidRPr="00104A87">
              <w:rPr>
                <w:rFonts w:cs="Times New Roman"/>
                <w:b/>
                <w:bCs/>
              </w:rPr>
              <w:t>{</w:t>
            </w:r>
            <w:r w:rsidRPr="00104A87">
              <w:rPr>
                <w:rFonts w:cs="Times New Roman" w:hint="eastAsia"/>
                <w:b/>
                <w:bCs/>
              </w:rPr>
              <w:t xml:space="preserve"> DEVType</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终端形态</w:t>
            </w:r>
          </w:p>
        </w:tc>
        <w:tc>
          <w:tcPr>
            <w:tcW w:w="2316" w:type="dxa"/>
            <w:shd w:val="clear" w:color="auto" w:fill="auto"/>
          </w:tcPr>
          <w:p w:rsidR="00123989" w:rsidRPr="00104A87" w:rsidRDefault="00123989" w:rsidP="008E6148">
            <w:pPr>
              <w:widowControl/>
              <w:jc w:val="left"/>
              <w:rPr>
                <w:rFonts w:ascii="宋体" w:hAnsi="宋体" w:cs="宋体"/>
                <w:color w:val="000000"/>
                <w:sz w:val="16"/>
                <w:szCs w:val="16"/>
              </w:rPr>
            </w:pPr>
            <w:r w:rsidRPr="00104A87">
              <w:rPr>
                <w:rFonts w:ascii="宋体" w:cs="宋体" w:hint="eastAsia"/>
                <w:kern w:val="0"/>
                <w:szCs w:val="20"/>
              </w:rPr>
              <w:t>参见《智能家庭网关技术规范》</w:t>
            </w:r>
            <w:r w:rsidRPr="00104A87">
              <w:rPr>
                <w:rFonts w:ascii="宋体" w:cs="宋体"/>
                <w:kern w:val="0"/>
                <w:szCs w:val="20"/>
              </w:rPr>
              <w:t>关于</w:t>
            </w:r>
            <w:r w:rsidRPr="00104A87">
              <w:rPr>
                <w:rFonts w:ascii="宋体" w:cs="宋体" w:hint="eastAsia"/>
                <w:kern w:val="0"/>
                <w:szCs w:val="20"/>
              </w:rPr>
              <w:t>终端</w:t>
            </w:r>
            <w:r w:rsidRPr="00104A87">
              <w:rPr>
                <w:rFonts w:ascii="宋体" w:cs="宋体"/>
                <w:kern w:val="0"/>
                <w:szCs w:val="20"/>
              </w:rPr>
              <w:t>形态的定义</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41286E">
              <w:rPr>
                <w:rFonts w:cs="Times New Roman" w:hint="eastAsia"/>
                <w:b/>
                <w:bCs/>
              </w:rPr>
              <w:t>ProductCLass</w:t>
            </w:r>
          </w:p>
        </w:tc>
        <w:tc>
          <w:tcPr>
            <w:tcW w:w="2068" w:type="dxa"/>
            <w:shd w:val="clear" w:color="auto" w:fill="auto"/>
          </w:tcPr>
          <w:p w:rsidR="00123989" w:rsidRPr="0041286E" w:rsidRDefault="00123989" w:rsidP="008E6148">
            <w:pPr>
              <w:pStyle w:val="QB20"/>
              <w:spacing w:before="156" w:after="156"/>
              <w:ind w:firstLineChars="0" w:firstLine="0"/>
              <w:rPr>
                <w:rFonts w:cs="Times New Roman"/>
                <w:b/>
                <w:bCs/>
              </w:rPr>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产品</w:t>
            </w:r>
            <w:r>
              <w:t>型号</w:t>
            </w:r>
          </w:p>
        </w:tc>
        <w:tc>
          <w:tcPr>
            <w:tcW w:w="2316" w:type="dxa"/>
            <w:shd w:val="clear" w:color="auto" w:fill="auto"/>
          </w:tcPr>
          <w:p w:rsidR="00123989" w:rsidRPr="00104A87" w:rsidRDefault="00123989" w:rsidP="008E6148">
            <w:pPr>
              <w:widowControl/>
              <w:jc w:val="left"/>
              <w:rPr>
                <w:rFonts w:ascii="宋体" w:cs="宋体"/>
                <w:kern w:val="0"/>
                <w:szCs w:val="20"/>
              </w:rPr>
            </w:pP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rPr>
            </w:pPr>
            <w:r w:rsidRPr="00104A87">
              <w:rPr>
                <w:rFonts w:cs="Times New Roman"/>
                <w:b/>
                <w:bCs/>
              </w:rPr>
              <w:t>DevName</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pPr>
            <w:r>
              <w:rPr>
                <w:rFonts w:hint="eastAsia"/>
              </w:rPr>
              <w:t>设备别名</w:t>
            </w:r>
          </w:p>
        </w:tc>
        <w:tc>
          <w:tcPr>
            <w:tcW w:w="2316" w:type="dxa"/>
            <w:shd w:val="clear" w:color="auto" w:fill="DEEAF6"/>
          </w:tcPr>
          <w:p w:rsidR="00123989" w:rsidRPr="00104A87" w:rsidRDefault="00123989" w:rsidP="008E6148">
            <w:pPr>
              <w:widowControl/>
              <w:jc w:val="left"/>
              <w:rPr>
                <w:rFonts w:ascii="宋体" w:hAnsi="宋体" w:cs="宋体"/>
                <w:color w:val="000000"/>
                <w:sz w:val="16"/>
                <w:szCs w:val="16"/>
              </w:rPr>
            </w:pP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rPr>
            </w:pPr>
            <w:r w:rsidRPr="00104A87">
              <w:rPr>
                <w:rFonts w:cs="Times New Roman"/>
                <w:b/>
                <w:bCs/>
              </w:rPr>
              <w:t>CPUClass</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CPU型号</w:t>
            </w:r>
          </w:p>
        </w:tc>
        <w:tc>
          <w:tcPr>
            <w:tcW w:w="2316" w:type="dxa"/>
            <w:shd w:val="clear" w:color="auto" w:fill="auto"/>
          </w:tcPr>
          <w:p w:rsidR="00123989" w:rsidRPr="00104A87" w:rsidRDefault="00123989" w:rsidP="008E6148">
            <w:pPr>
              <w:pStyle w:val="QB20"/>
              <w:spacing w:before="156" w:after="156"/>
              <w:ind w:firstLineChars="0" w:firstLine="0"/>
              <w:rPr>
                <w:rFonts w:hAnsi="宋体"/>
                <w:color w:val="000000"/>
                <w:sz w:val="16"/>
                <w:szCs w:val="16"/>
              </w:rPr>
            </w:pPr>
            <w:r>
              <w:rPr>
                <w:rFonts w:hint="eastAsia"/>
              </w:rPr>
              <w:t>主芯片厂商+主芯片完整型号</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rPr>
            </w:pPr>
            <w:r w:rsidRPr="00104A87">
              <w:rPr>
                <w:rFonts w:cs="Times New Roman"/>
                <w:b/>
                <w:bCs/>
              </w:rPr>
              <w:t>FlashSize</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pPr>
            <w:r>
              <w:t>Flash</w:t>
            </w:r>
            <w:r>
              <w:rPr>
                <w:rFonts w:hint="eastAsia"/>
              </w:rPr>
              <w:t>大小，单位MB</w:t>
            </w:r>
          </w:p>
        </w:tc>
        <w:tc>
          <w:tcPr>
            <w:tcW w:w="2316" w:type="dxa"/>
            <w:shd w:val="clear" w:color="auto" w:fill="DEEAF6"/>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rPr>
            </w:pPr>
            <w:r w:rsidRPr="00104A87">
              <w:rPr>
                <w:rFonts w:cs="Times New Roman"/>
                <w:b/>
                <w:bCs/>
              </w:rPr>
              <w:t>RamSize</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t>Ram</w:t>
            </w:r>
            <w:r>
              <w:rPr>
                <w:rFonts w:hint="eastAsia"/>
              </w:rPr>
              <w:t>大小，单位MB</w:t>
            </w:r>
          </w:p>
        </w:tc>
        <w:tc>
          <w:tcPr>
            <w:tcW w:w="2316" w:type="dxa"/>
            <w:shd w:val="clear" w:color="auto" w:fill="auto"/>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t>HDVersion</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pPr>
            <w:r>
              <w:rPr>
                <w:rFonts w:hint="eastAsia"/>
              </w:rPr>
              <w:t>硬件版本号</w:t>
            </w:r>
          </w:p>
        </w:tc>
        <w:tc>
          <w:tcPr>
            <w:tcW w:w="2316" w:type="dxa"/>
            <w:shd w:val="clear" w:color="auto" w:fill="DEEAF6"/>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t>SWVersion</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软件版本号</w:t>
            </w:r>
          </w:p>
        </w:tc>
        <w:tc>
          <w:tcPr>
            <w:tcW w:w="2316" w:type="dxa"/>
            <w:shd w:val="clear" w:color="auto" w:fill="auto"/>
          </w:tcPr>
          <w:p w:rsidR="00123989" w:rsidRPr="00104A87" w:rsidRDefault="00123989" w:rsidP="008E6148">
            <w:pPr>
              <w:widowControl/>
              <w:jc w:val="left"/>
              <w:rPr>
                <w:rFonts w:ascii="宋体" w:cs="宋体"/>
                <w:kern w:val="0"/>
                <w:szCs w:val="20"/>
              </w:rPr>
            </w:pP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t>OSVersion</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pPr>
            <w:r>
              <w:rPr>
                <w:rFonts w:hint="eastAsia"/>
              </w:rPr>
              <w:t>OS版本</w:t>
            </w:r>
          </w:p>
        </w:tc>
        <w:tc>
          <w:tcPr>
            <w:tcW w:w="2316" w:type="dxa"/>
            <w:shd w:val="clear" w:color="auto" w:fill="DEEAF6"/>
          </w:tcPr>
          <w:p w:rsidR="00123989" w:rsidRPr="00245FD0" w:rsidRDefault="00123989" w:rsidP="008E6148">
            <w:pPr>
              <w:pStyle w:val="QB20"/>
              <w:spacing w:before="156" w:after="156"/>
              <w:ind w:firstLineChars="0" w:firstLine="0"/>
            </w:pPr>
            <w:r w:rsidRPr="00245FD0">
              <w:rPr>
                <w:rFonts w:hint="eastAsia"/>
              </w:rPr>
              <w:t>例如linux</w:t>
            </w:r>
            <w:r>
              <w:rPr>
                <w:rFonts w:hint="eastAsia"/>
              </w:rPr>
              <w:t>2.4.6</w:t>
            </w: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t>OSGIVersion</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OSGI版本号</w:t>
            </w:r>
          </w:p>
        </w:tc>
        <w:tc>
          <w:tcPr>
            <w:tcW w:w="2316" w:type="dxa"/>
            <w:shd w:val="clear" w:color="auto" w:fill="auto"/>
          </w:tcPr>
          <w:p w:rsidR="00123989" w:rsidRPr="00245FD0" w:rsidRDefault="00123989" w:rsidP="008E6148">
            <w:pPr>
              <w:pStyle w:val="QB20"/>
              <w:spacing w:before="156" w:after="156"/>
              <w:ind w:firstLineChars="0" w:firstLine="0"/>
            </w:pPr>
            <w:r w:rsidRPr="00245FD0">
              <w:rPr>
                <w:rFonts w:hint="eastAsia"/>
              </w:rPr>
              <w:t>例如4.2</w:t>
            </w: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rPr>
            </w:pPr>
            <w:r w:rsidRPr="00104A87">
              <w:rPr>
                <w:rFonts w:cs="Times New Roman"/>
                <w:b/>
                <w:bCs/>
              </w:rPr>
              <w:t>WiFiMode</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pPr>
            <w:r>
              <w:t>WiFi</w:t>
            </w:r>
            <w:r>
              <w:rPr>
                <w:rFonts w:hint="eastAsia"/>
              </w:rPr>
              <w:t>模式</w:t>
            </w:r>
          </w:p>
        </w:tc>
        <w:tc>
          <w:tcPr>
            <w:tcW w:w="2316" w:type="dxa"/>
            <w:shd w:val="clear" w:color="auto" w:fill="DEEAF6"/>
          </w:tcPr>
          <w:p w:rsidR="00123989" w:rsidRPr="00104A87" w:rsidRDefault="00123989" w:rsidP="008E6148">
            <w:pPr>
              <w:widowControl/>
              <w:jc w:val="left"/>
              <w:rPr>
                <w:rFonts w:ascii="宋体" w:cs="宋体"/>
                <w:kern w:val="0"/>
                <w:szCs w:val="20"/>
              </w:rPr>
            </w:pPr>
            <w:r w:rsidRPr="00104A87">
              <w:rPr>
                <w:rFonts w:ascii="宋体" w:cs="宋体"/>
                <w:kern w:val="0"/>
                <w:szCs w:val="20"/>
              </w:rPr>
              <w:t>802.11a/802.11b/802.11g/802.11n/802.11ac</w:t>
            </w: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rPr>
            </w:pPr>
            <w:r w:rsidRPr="00104A87">
              <w:rPr>
                <w:rFonts w:cs="Times New Roman" w:hint="eastAsia"/>
                <w:b/>
                <w:bCs/>
              </w:rPr>
              <w:t>IP</w:t>
            </w:r>
            <w:r>
              <w:rPr>
                <w:rFonts w:cs="Times New Roman"/>
                <w:b/>
                <w:bCs/>
              </w:rPr>
              <w:t>v</w:t>
            </w:r>
            <w:r w:rsidRPr="00104A87">
              <w:rPr>
                <w:rFonts w:cs="Times New Roman" w:hint="eastAsia"/>
                <w:b/>
                <w:bCs/>
              </w:rPr>
              <w:t>6Status</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是否开启IPv6或双</w:t>
            </w:r>
            <w:r>
              <w:rPr>
                <w:rFonts w:hint="eastAsia"/>
              </w:rPr>
              <w:lastRenderedPageBreak/>
              <w:t>栈</w:t>
            </w:r>
          </w:p>
        </w:tc>
        <w:tc>
          <w:tcPr>
            <w:tcW w:w="2316" w:type="dxa"/>
            <w:shd w:val="clear" w:color="auto" w:fill="auto"/>
          </w:tcPr>
          <w:p w:rsidR="00123989" w:rsidRPr="00104A87" w:rsidRDefault="00123989" w:rsidP="008E6148">
            <w:pPr>
              <w:widowControl/>
              <w:jc w:val="left"/>
              <w:rPr>
                <w:rFonts w:ascii="宋体" w:hAnsi="宋体" w:cs="宋体"/>
                <w:sz w:val="16"/>
                <w:szCs w:val="16"/>
              </w:rPr>
            </w:pPr>
            <w:r w:rsidRPr="00104A87">
              <w:rPr>
                <w:rFonts w:ascii="宋体" w:cs="宋体" w:hint="eastAsia"/>
                <w:kern w:val="0"/>
                <w:szCs w:val="20"/>
              </w:rPr>
              <w:lastRenderedPageBreak/>
              <w:t>0：未开启IPv6；1：开启IPv6，2：IPv6开启</w:t>
            </w:r>
            <w:r w:rsidRPr="00104A87">
              <w:rPr>
                <w:rFonts w:ascii="宋体" w:cs="宋体" w:hint="eastAsia"/>
                <w:kern w:val="0"/>
                <w:szCs w:val="20"/>
              </w:rPr>
              <w:lastRenderedPageBreak/>
              <w:t>及DS—</w:t>
            </w:r>
            <w:r w:rsidRPr="00104A87">
              <w:rPr>
                <w:rFonts w:ascii="宋体" w:cs="宋体"/>
                <w:kern w:val="0"/>
                <w:szCs w:val="20"/>
              </w:rPr>
              <w:t>L</w:t>
            </w:r>
            <w:r w:rsidRPr="00104A87">
              <w:rPr>
                <w:rFonts w:ascii="宋体" w:cs="宋体" w:hint="eastAsia"/>
                <w:kern w:val="0"/>
                <w:szCs w:val="20"/>
              </w:rPr>
              <w:t>ite</w:t>
            </w: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b/>
                <w:bCs/>
              </w:rPr>
              <w:lastRenderedPageBreak/>
              <w:t>WanIP</w:t>
            </w:r>
            <w:r w:rsidRPr="00104A87">
              <w:rPr>
                <w:rFonts w:cs="Times New Roman" w:hint="eastAsia"/>
                <w:b/>
                <w:bCs/>
              </w:rPr>
              <w:t>v4</w:t>
            </w:r>
            <w:r w:rsidRPr="00104A87">
              <w:rPr>
                <w:rFonts w:cs="Times New Roman"/>
                <w:b/>
                <w:bCs/>
              </w:rPr>
              <w:t>Addr</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pPr>
            <w:r>
              <w:t>WAN</w:t>
            </w:r>
            <w:r>
              <w:rPr>
                <w:rFonts w:hint="eastAsia"/>
              </w:rPr>
              <w:t>侧</w:t>
            </w:r>
            <w:r>
              <w:t>IP</w:t>
            </w:r>
            <w:r>
              <w:rPr>
                <w:rFonts w:hint="eastAsia"/>
              </w:rPr>
              <w:t>v4地址</w:t>
            </w:r>
          </w:p>
        </w:tc>
        <w:tc>
          <w:tcPr>
            <w:tcW w:w="2316" w:type="dxa"/>
            <w:shd w:val="clear" w:color="auto" w:fill="DEEAF6"/>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b/>
                <w:bCs/>
              </w:rPr>
              <w:t>WanIP</w:t>
            </w:r>
            <w:r w:rsidRPr="00104A87">
              <w:rPr>
                <w:rFonts w:cs="Times New Roman" w:hint="eastAsia"/>
                <w:b/>
                <w:bCs/>
              </w:rPr>
              <w:t>v6</w:t>
            </w:r>
            <w:r w:rsidRPr="00104A87">
              <w:rPr>
                <w:rFonts w:cs="Times New Roman"/>
                <w:b/>
                <w:bCs/>
              </w:rPr>
              <w:t>Addr</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t>WAN</w:t>
            </w:r>
            <w:r>
              <w:rPr>
                <w:rFonts w:hint="eastAsia"/>
              </w:rPr>
              <w:t>侧</w:t>
            </w:r>
            <w:r>
              <w:t>IP</w:t>
            </w:r>
            <w:r>
              <w:rPr>
                <w:rFonts w:hint="eastAsia"/>
              </w:rPr>
              <w:t>v6地址</w:t>
            </w:r>
          </w:p>
        </w:tc>
        <w:tc>
          <w:tcPr>
            <w:tcW w:w="2316" w:type="dxa"/>
            <w:shd w:val="clear" w:color="auto" w:fill="auto"/>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rPr>
            </w:pPr>
            <w:r w:rsidRPr="00104A87">
              <w:rPr>
                <w:rFonts w:cs="Times New Roman"/>
                <w:b/>
                <w:bCs/>
              </w:rPr>
              <w:t>LanIPAddr</w:t>
            </w:r>
            <w:r w:rsidRPr="00104A87">
              <w:rPr>
                <w:rFonts w:cs="Times New Roman" w:hint="eastAsia"/>
                <w:b/>
                <w:bCs/>
              </w:rPr>
              <w:t>}</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Pr="00104A87" w:rsidRDefault="00123989" w:rsidP="008E6148">
            <w:pPr>
              <w:pStyle w:val="QB20"/>
              <w:spacing w:before="156" w:after="156"/>
              <w:ind w:firstLineChars="0" w:firstLine="0"/>
              <w:rPr>
                <w:sz w:val="16"/>
                <w:szCs w:val="16"/>
                <w:lang w:val="pt-BR"/>
              </w:rPr>
            </w:pPr>
            <w:r>
              <w:t>LAN</w:t>
            </w:r>
            <w:r>
              <w:rPr>
                <w:rFonts w:hint="eastAsia"/>
              </w:rPr>
              <w:t>侧</w:t>
            </w:r>
            <w:r>
              <w:t>IP</w:t>
            </w:r>
            <w:r>
              <w:rPr>
                <w:rFonts w:hint="eastAsia"/>
              </w:rPr>
              <w:t>地址</w:t>
            </w:r>
          </w:p>
        </w:tc>
        <w:tc>
          <w:tcPr>
            <w:tcW w:w="2316" w:type="dxa"/>
            <w:shd w:val="clear" w:color="auto" w:fill="DEEAF6"/>
          </w:tcPr>
          <w:p w:rsidR="00123989" w:rsidRPr="00104A87" w:rsidRDefault="00123989" w:rsidP="008E6148">
            <w:pPr>
              <w:widowControl/>
              <w:jc w:val="left"/>
              <w:rPr>
                <w:rFonts w:ascii="宋体" w:hAnsi="宋体" w:cs="宋体"/>
                <w:color w:val="000000"/>
                <w:sz w:val="16"/>
                <w:szCs w:val="16"/>
              </w:rPr>
            </w:pPr>
            <w:r w:rsidRPr="00C45560">
              <w:rPr>
                <w:rFonts w:ascii="宋体" w:cs="宋体" w:hint="eastAsia"/>
                <w:kern w:val="0"/>
                <w:szCs w:val="20"/>
              </w:rPr>
              <w:t>LAN侧网关管理地址</w:t>
            </w: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b/>
                <w:bCs/>
              </w:rPr>
            </w:pPr>
            <w:r>
              <w:rPr>
                <w:rFonts w:cs="Times New Roman"/>
                <w:b/>
                <w:bCs/>
              </w:rPr>
              <w:t>Broadband_Account</w:t>
            </w:r>
            <w:r w:rsidRPr="00104A87">
              <w:rPr>
                <w:rFonts w:cs="Times New Roman" w:hint="eastAsia"/>
                <w:b/>
                <w:bCs/>
              </w:rPr>
              <w:t>}</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pPr>
            <w:r>
              <w:rPr>
                <w:rFonts w:hint="eastAsia"/>
              </w:rPr>
              <w:t>宽带</w:t>
            </w:r>
            <w:r>
              <w:t>账号</w:t>
            </w:r>
          </w:p>
        </w:tc>
        <w:tc>
          <w:tcPr>
            <w:tcW w:w="2316" w:type="dxa"/>
            <w:shd w:val="clear" w:color="auto" w:fill="DEEAF6"/>
          </w:tcPr>
          <w:p w:rsidR="00123989" w:rsidRPr="00C45560" w:rsidRDefault="00123989" w:rsidP="008E6148">
            <w:pPr>
              <w:widowControl/>
              <w:jc w:val="left"/>
              <w:rPr>
                <w:rFonts w:ascii="宋体" w:cs="宋体"/>
                <w:kern w:val="0"/>
                <w:szCs w:val="20"/>
              </w:rPr>
            </w:pPr>
          </w:p>
        </w:tc>
      </w:tr>
    </w:tbl>
    <w:p w:rsidR="00123989" w:rsidRDefault="00123989" w:rsidP="00123989">
      <w:pPr>
        <w:pStyle w:val="QB7"/>
        <w:ind w:firstLine="420"/>
      </w:pPr>
    </w:p>
    <w:p w:rsidR="00123989" w:rsidRDefault="00123989" w:rsidP="00C56348">
      <w:pPr>
        <w:pStyle w:val="QB3"/>
      </w:pPr>
      <w:bookmarkStart w:id="61" w:name="_Toc445157164"/>
      <w:bookmarkStart w:id="62" w:name="_Toc448149222"/>
      <w:r>
        <w:rPr>
          <w:rFonts w:hint="eastAsia"/>
        </w:rPr>
        <w:t>查询系统资源占用率</w:t>
      </w:r>
      <w:bookmarkEnd w:id="61"/>
      <w:bookmarkEnd w:id="62"/>
    </w:p>
    <w:p w:rsidR="00123989" w:rsidRDefault="00123989" w:rsidP="00C56348">
      <w:pPr>
        <w:pStyle w:val="QB4"/>
      </w:pPr>
      <w:r>
        <w:rPr>
          <w:rFonts w:hint="eastAsia"/>
        </w:rPr>
        <w:t>接口说明</w:t>
      </w:r>
    </w:p>
    <w:p w:rsidR="00123989" w:rsidRDefault="00123989" w:rsidP="00123989">
      <w:pPr>
        <w:pStyle w:val="QB7"/>
        <w:ind w:left="425" w:firstLineChars="0" w:firstLine="0"/>
      </w:pPr>
      <w:r>
        <w:rPr>
          <w:rFonts w:hint="eastAsia"/>
        </w:rPr>
        <w:t>查询</w:t>
      </w:r>
      <w:r w:rsidR="007E4262">
        <w:rPr>
          <w:rFonts w:hint="eastAsia"/>
        </w:rPr>
        <w:t>网关</w:t>
      </w:r>
      <w:r>
        <w:rPr>
          <w:rFonts w:hint="eastAsia"/>
        </w:rPr>
        <w:t>资源占用率。</w:t>
      </w:r>
    </w:p>
    <w:p w:rsidR="00123989" w:rsidRPr="007E4262" w:rsidRDefault="007E4262" w:rsidP="00123989">
      <w:pPr>
        <w:pStyle w:val="QB7"/>
        <w:ind w:left="425" w:firstLineChars="0" w:firstLine="0"/>
      </w:pPr>
      <w:r>
        <w:rPr>
          <w:rFonts w:hint="eastAsia"/>
        </w:rPr>
        <w:t>消息发送方向：一级家庭开放平台—&gt;省级数字家庭管理平台</w:t>
      </w:r>
    </w:p>
    <w:p w:rsidR="00123989" w:rsidRDefault="00123989" w:rsidP="00C56348">
      <w:pPr>
        <w:pStyle w:val="QB4"/>
      </w:pPr>
      <w:r>
        <w:rPr>
          <w:rFonts w:hint="eastAsia"/>
        </w:rPr>
        <w:t>接口类型</w:t>
      </w:r>
    </w:p>
    <w:p w:rsidR="00123989" w:rsidRDefault="00152062" w:rsidP="00123989">
      <w:pPr>
        <w:pStyle w:val="QB7"/>
        <w:ind w:left="425" w:firstLineChars="0" w:firstLine="0"/>
      </w:pPr>
      <w:r>
        <w:rPr>
          <w:rFonts w:hint="eastAsia"/>
        </w:rPr>
        <w:t>名称：getHgResourceUsage</w:t>
      </w:r>
    </w:p>
    <w:p w:rsidR="00123989" w:rsidRDefault="00123989" w:rsidP="00123989">
      <w:pPr>
        <w:pStyle w:val="QB7"/>
        <w:ind w:left="425" w:firstLineChars="0" w:firstLine="0"/>
      </w:pPr>
    </w:p>
    <w:p w:rsidR="00123989" w:rsidRDefault="00123989" w:rsidP="00C56348">
      <w:pPr>
        <w:pStyle w:val="QB4"/>
      </w:pPr>
      <w:r>
        <w:rPr>
          <w:rFonts w:hint="eastAsia"/>
        </w:rPr>
        <w:t>请求报文定义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sidRPr="006E3D4D">
        <w:t>GET_HG_RESOURCE_USAGE</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F70477"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F70477" w:rsidRDefault="00F70477" w:rsidP="00F70477">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“MAC”：“网关mac地址”</w:t>
      </w:r>
    </w:p>
    <w:p w:rsidR="00123989" w:rsidRDefault="00F70477"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sidR="00123989">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250" w:firstLine="525"/>
      </w:pPr>
      <w:r>
        <w:rPr>
          <w:rFonts w:hint="eastAsia"/>
        </w:rPr>
        <w:t>}</w:t>
      </w:r>
    </w:p>
    <w:p w:rsidR="00123989" w:rsidRDefault="00123989" w:rsidP="00123989">
      <w:pPr>
        <w:pStyle w:val="QB7"/>
        <w:ind w:firstLine="420"/>
      </w:pP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23989" w:rsidRPr="00104A87" w:rsidTr="008E6148">
        <w:tc>
          <w:tcPr>
            <w:tcW w:w="208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参数名称</w:t>
            </w:r>
          </w:p>
        </w:tc>
        <w:tc>
          <w:tcPr>
            <w:tcW w:w="2068"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参数类型</w:t>
            </w:r>
          </w:p>
        </w:tc>
        <w:tc>
          <w:tcPr>
            <w:tcW w:w="204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参数含义</w:t>
            </w:r>
          </w:p>
        </w:tc>
        <w:tc>
          <w:tcPr>
            <w:tcW w:w="2316"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说明</w:t>
            </w:r>
          </w:p>
        </w:tc>
      </w:tr>
      <w:tr w:rsidR="00123989" w:rsidTr="008E6148">
        <w:trPr>
          <w:trHeight w:val="90"/>
        </w:trPr>
        <w:tc>
          <w:tcPr>
            <w:tcW w:w="2089" w:type="dxa"/>
            <w:shd w:val="clear" w:color="auto" w:fill="auto"/>
          </w:tcPr>
          <w:p w:rsidR="00123989" w:rsidRPr="00104A87" w:rsidRDefault="00123989" w:rsidP="008E6148">
            <w:pPr>
              <w:pStyle w:val="QB20"/>
              <w:spacing w:before="156" w:after="156"/>
              <w:ind w:firstLineChars="0" w:firstLine="0"/>
              <w:jc w:val="left"/>
              <w:rPr>
                <w:b/>
                <w:bCs/>
              </w:rPr>
            </w:pPr>
            <w:r w:rsidRPr="00104A87">
              <w:rPr>
                <w:rFonts w:cs="Times New Roman" w:hint="eastAsia"/>
                <w:b/>
                <w:bCs/>
              </w:rPr>
              <w:t>RPCMethod</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接口分类定义</w:t>
            </w:r>
          </w:p>
        </w:tc>
        <w:tc>
          <w:tcPr>
            <w:tcW w:w="2316" w:type="dxa"/>
            <w:shd w:val="clear" w:color="auto" w:fill="auto"/>
          </w:tcPr>
          <w:p w:rsidR="00123989" w:rsidRDefault="00123989" w:rsidP="008E6148">
            <w:pPr>
              <w:pStyle w:val="QB20"/>
              <w:spacing w:before="156" w:after="156"/>
              <w:ind w:firstLineChars="0" w:firstLine="0"/>
            </w:pPr>
            <w:r>
              <w:rPr>
                <w:rFonts w:hint="eastAsia"/>
              </w:rPr>
              <w:t>Get</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hint="eastAsia"/>
                <w:b/>
                <w:bCs/>
              </w:rPr>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b/>
                <w:bCs/>
              </w:rPr>
            </w:pPr>
            <w:r w:rsidRPr="00104A87">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sidRPr="006E3D4D">
              <w:t>GET_HG_RESOURCE_USAGE</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b/>
                <w:bCs/>
              </w:rPr>
              <w:lastRenderedPageBreak/>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rFonts w:cs="Times New Roman"/>
                <w:b/>
                <w:bCs/>
              </w:rPr>
            </w:pPr>
            <w:r w:rsidRPr="00104A87">
              <w:rPr>
                <w:rFonts w:cs="Times New Roman"/>
                <w:b/>
                <w:bCs/>
              </w:rPr>
              <w:t>Parameter</w:t>
            </w:r>
          </w:p>
        </w:tc>
        <w:tc>
          <w:tcPr>
            <w:tcW w:w="2068" w:type="dxa"/>
            <w:shd w:val="clear" w:color="auto" w:fill="auto"/>
          </w:tcPr>
          <w:p w:rsidR="00123989" w:rsidRDefault="00123989" w:rsidP="008E6148">
            <w:pPr>
              <w:pStyle w:val="QB20"/>
              <w:spacing w:before="156" w:after="156"/>
              <w:ind w:firstLineChars="0" w:firstLine="0"/>
            </w:pPr>
            <w:r>
              <w:t>O</w:t>
            </w:r>
            <w:r>
              <w:rPr>
                <w:rFonts w:hint="eastAsia"/>
              </w:rPr>
              <w:t>bject</w:t>
            </w:r>
          </w:p>
        </w:tc>
        <w:tc>
          <w:tcPr>
            <w:tcW w:w="2049" w:type="dxa"/>
            <w:shd w:val="clear" w:color="auto" w:fill="auto"/>
          </w:tcPr>
          <w:p w:rsidR="00123989" w:rsidRDefault="00123989" w:rsidP="008E6148">
            <w:pPr>
              <w:pStyle w:val="QB20"/>
              <w:spacing w:before="156" w:after="156"/>
              <w:ind w:firstLineChars="0" w:firstLine="0"/>
            </w:pPr>
            <w:r>
              <w:rPr>
                <w:rFonts w:hint="eastAsia"/>
              </w:rPr>
              <w:t>报文中的请求参数</w:t>
            </w:r>
          </w:p>
        </w:tc>
        <w:tc>
          <w:tcPr>
            <w:tcW w:w="2316" w:type="dxa"/>
            <w:shd w:val="clear" w:color="auto" w:fill="auto"/>
          </w:tcPr>
          <w:p w:rsidR="00123989" w:rsidRDefault="00123989" w:rsidP="008E6148">
            <w:pPr>
              <w:pStyle w:val="QB20"/>
              <w:spacing w:before="156" w:after="156"/>
              <w:ind w:firstLineChars="0" w:firstLine="0"/>
            </w:pPr>
          </w:p>
        </w:tc>
      </w:tr>
      <w:tr w:rsidR="00F70477" w:rsidTr="008E6148">
        <w:tc>
          <w:tcPr>
            <w:tcW w:w="2089" w:type="dxa"/>
            <w:shd w:val="clear" w:color="auto" w:fill="auto"/>
          </w:tcPr>
          <w:p w:rsidR="00F70477" w:rsidRPr="00104A87" w:rsidRDefault="00F70477" w:rsidP="008E6148">
            <w:pPr>
              <w:pStyle w:val="QB20"/>
              <w:spacing w:before="156" w:after="156"/>
              <w:ind w:firstLineChars="0" w:firstLine="0"/>
              <w:rPr>
                <w:rFonts w:cs="Times New Roman"/>
                <w:b/>
                <w:bCs/>
              </w:rPr>
            </w:pPr>
            <w:r>
              <w:rPr>
                <w:rFonts w:cs="Times New Roman" w:hint="eastAsia"/>
                <w:b/>
                <w:bCs/>
              </w:rPr>
              <w:t>MAC</w:t>
            </w:r>
          </w:p>
        </w:tc>
        <w:tc>
          <w:tcPr>
            <w:tcW w:w="2068" w:type="dxa"/>
            <w:shd w:val="clear" w:color="auto" w:fill="auto"/>
          </w:tcPr>
          <w:p w:rsidR="00F70477" w:rsidRDefault="00F70477" w:rsidP="008E6148">
            <w:pPr>
              <w:pStyle w:val="QB20"/>
              <w:spacing w:before="156" w:after="156"/>
              <w:ind w:firstLineChars="0" w:firstLine="0"/>
            </w:pPr>
            <w:r>
              <w:t>S</w:t>
            </w:r>
            <w:r>
              <w:rPr>
                <w:rFonts w:hint="eastAsia"/>
              </w:rPr>
              <w:t>tring</w:t>
            </w:r>
          </w:p>
        </w:tc>
        <w:tc>
          <w:tcPr>
            <w:tcW w:w="2049" w:type="dxa"/>
            <w:shd w:val="clear" w:color="auto" w:fill="auto"/>
          </w:tcPr>
          <w:p w:rsidR="00F70477" w:rsidRDefault="00F70477" w:rsidP="008E6148">
            <w:pPr>
              <w:pStyle w:val="QB20"/>
              <w:spacing w:before="156" w:after="156"/>
              <w:ind w:firstLineChars="0" w:firstLine="0"/>
            </w:pPr>
            <w:r>
              <w:rPr>
                <w:rFonts w:hint="eastAsia"/>
              </w:rPr>
              <w:t>网关的mac地址</w:t>
            </w:r>
          </w:p>
        </w:tc>
        <w:tc>
          <w:tcPr>
            <w:tcW w:w="2316" w:type="dxa"/>
            <w:shd w:val="clear" w:color="auto" w:fill="auto"/>
          </w:tcPr>
          <w:p w:rsidR="00F70477" w:rsidRDefault="00F70477" w:rsidP="008E6148">
            <w:pPr>
              <w:pStyle w:val="QB20"/>
              <w:spacing w:before="156" w:after="156"/>
              <w:ind w:firstLineChars="0" w:firstLine="0"/>
            </w:pPr>
          </w:p>
        </w:tc>
      </w:tr>
    </w:tbl>
    <w:p w:rsidR="00123989" w:rsidRDefault="00123989" w:rsidP="00123989">
      <w:pPr>
        <w:pStyle w:val="1a"/>
        <w:spacing w:before="156" w:after="156"/>
        <w:ind w:firstLineChars="0" w:firstLine="0"/>
        <w:rPr>
          <w:rFonts w:ascii="Arial" w:eastAsia="黑体" w:hAnsi="Arial" w:cs="Times New Roman"/>
          <w:bCs/>
          <w:szCs w:val="21"/>
        </w:rPr>
      </w:pPr>
    </w:p>
    <w:p w:rsidR="00123989" w:rsidRDefault="00123989" w:rsidP="00C56348">
      <w:pPr>
        <w:pStyle w:val="QB4"/>
      </w:pPr>
      <w:r>
        <w:rPr>
          <w:rFonts w:hint="eastAsia"/>
        </w:rPr>
        <w:t>响应报文定义</w:t>
      </w:r>
    </w:p>
    <w:p w:rsidR="00123989" w:rsidRDefault="00123989" w:rsidP="00C56348">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Result</w:t>
      </w:r>
      <w:r>
        <w:t>"</w:t>
      </w:r>
      <w:r>
        <w:rPr>
          <w:rFonts w:hint="eastAsia"/>
        </w:rPr>
        <w:t>:0</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ID</w:t>
      </w:r>
      <w:r>
        <w:t>" :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CmdType</w:t>
      </w:r>
      <w:r>
        <w:t>"</w:t>
      </w:r>
      <w:r>
        <w:rPr>
          <w:rFonts w:hint="eastAsia"/>
        </w:rPr>
        <w:t>:"</w:t>
      </w:r>
      <w:r w:rsidRPr="006E3D4D">
        <w:t>GET_HG_RESOURCE_USAGE</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"SequenceId":"</w:t>
      </w:r>
      <w:r>
        <w:rPr>
          <w:rFonts w:hint="eastAsia"/>
        </w:rPr>
        <w:t>8位十六进制</w:t>
      </w:r>
      <w:r>
        <w:t>"</w:t>
      </w:r>
      <w:r>
        <w:rPr>
          <w:rFonts w:hint="eastAsia"/>
        </w:rPr>
        <w:t>,</w:t>
      </w:r>
      <w:r>
        <w:t>"</w:t>
      </w:r>
      <w:r w:rsidRPr="000060BF">
        <w:rPr>
          <w:rFonts w:hint="eastAsia"/>
        </w:rPr>
        <w:t>R</w:t>
      </w:r>
      <w:r w:rsidRPr="000060BF">
        <w:t>esultData</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"CPUPercent":"%s",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"RAMPercent":"%s"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23989" w:rsidRPr="00104A87" w:rsidTr="008E6148">
        <w:tc>
          <w:tcPr>
            <w:tcW w:w="208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参数名称</w:t>
            </w:r>
          </w:p>
        </w:tc>
        <w:tc>
          <w:tcPr>
            <w:tcW w:w="2068"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参数类型</w:t>
            </w:r>
          </w:p>
        </w:tc>
        <w:tc>
          <w:tcPr>
            <w:tcW w:w="204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参数含义</w:t>
            </w:r>
          </w:p>
        </w:tc>
        <w:tc>
          <w:tcPr>
            <w:tcW w:w="2316"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说明</w:t>
            </w:r>
          </w:p>
        </w:tc>
      </w:tr>
      <w:tr w:rsidR="00123989" w:rsidTr="008E6148">
        <w:trPr>
          <w:trHeight w:val="90"/>
        </w:trPr>
        <w:tc>
          <w:tcPr>
            <w:tcW w:w="2089" w:type="dxa"/>
            <w:shd w:val="clear" w:color="auto" w:fill="auto"/>
          </w:tcPr>
          <w:p w:rsidR="00123989" w:rsidRPr="00104A87" w:rsidRDefault="00123989" w:rsidP="008E6148">
            <w:pPr>
              <w:pStyle w:val="QB20"/>
              <w:spacing w:before="156" w:after="156"/>
              <w:ind w:firstLineChars="0" w:firstLine="0"/>
              <w:jc w:val="left"/>
              <w:rPr>
                <w:b/>
                <w:bCs/>
              </w:rPr>
            </w:pPr>
            <w:r w:rsidRPr="00104A87">
              <w:rPr>
                <w:rFonts w:cs="Times New Roman" w:hint="eastAsia"/>
                <w:b/>
                <w:bCs/>
              </w:rPr>
              <w:t>Result</w:t>
            </w:r>
          </w:p>
        </w:tc>
        <w:tc>
          <w:tcPr>
            <w:tcW w:w="2068" w:type="dxa"/>
            <w:shd w:val="clear" w:color="auto" w:fill="auto"/>
          </w:tcPr>
          <w:p w:rsidR="00123989" w:rsidRDefault="00123989" w:rsidP="008E6148">
            <w:pPr>
              <w:pStyle w:val="QB20"/>
              <w:spacing w:before="156" w:after="156"/>
              <w:ind w:firstLineChars="0" w:firstLine="0"/>
            </w:pPr>
            <w:r>
              <w:rPr>
                <w:rFonts w:hint="eastAsia"/>
              </w:rPr>
              <w:t>Int</w:t>
            </w:r>
          </w:p>
        </w:tc>
        <w:tc>
          <w:tcPr>
            <w:tcW w:w="2049" w:type="dxa"/>
            <w:shd w:val="clear" w:color="auto" w:fill="auto"/>
          </w:tcPr>
          <w:p w:rsidR="00123989" w:rsidRDefault="00123989" w:rsidP="008E6148">
            <w:pPr>
              <w:pStyle w:val="QB20"/>
              <w:spacing w:before="156" w:after="156"/>
              <w:ind w:firstLineChars="0" w:firstLine="0"/>
            </w:pPr>
          </w:p>
        </w:tc>
        <w:tc>
          <w:tcPr>
            <w:tcW w:w="2316" w:type="dxa"/>
            <w:shd w:val="clear" w:color="auto" w:fill="auto"/>
          </w:tcPr>
          <w:p w:rsidR="00123989" w:rsidRDefault="00123989" w:rsidP="008E6148">
            <w:pPr>
              <w:pStyle w:val="QB20"/>
              <w:spacing w:before="156" w:after="156"/>
              <w:ind w:firstLineChars="0" w:firstLine="0"/>
            </w:pP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hint="eastAsia"/>
                <w:b/>
                <w:bCs/>
              </w:rPr>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b/>
                <w:bCs/>
              </w:rPr>
            </w:pPr>
            <w:r w:rsidRPr="00104A87">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Pr>
                <w:rFonts w:hint="eastAsia"/>
              </w:rPr>
              <w:t>网关按照请求的原值返回。</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b/>
                <w:bCs/>
              </w:rPr>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rFonts w:cs="Times New Roman"/>
                <w:b/>
                <w:bCs/>
              </w:rPr>
            </w:pPr>
            <w:r w:rsidRPr="00104A87">
              <w:rPr>
                <w:rFonts w:cs="Times New Roman" w:hint="eastAsia"/>
                <w:b/>
                <w:bCs/>
              </w:rPr>
              <w:t>R</w:t>
            </w:r>
            <w:r w:rsidRPr="00104A87">
              <w:rPr>
                <w:rFonts w:cs="Times New Roman"/>
                <w:b/>
                <w:bCs/>
              </w:rPr>
              <w:t>esultData</w:t>
            </w:r>
          </w:p>
        </w:tc>
        <w:tc>
          <w:tcPr>
            <w:tcW w:w="2068" w:type="dxa"/>
            <w:shd w:val="clear" w:color="auto" w:fill="DEEAF6"/>
          </w:tcPr>
          <w:p w:rsidR="00123989" w:rsidRDefault="00123989" w:rsidP="008E6148">
            <w:pPr>
              <w:pStyle w:val="QB20"/>
              <w:spacing w:before="156" w:after="156"/>
              <w:ind w:firstLineChars="0" w:firstLine="0"/>
            </w:pPr>
            <w:r>
              <w:rPr>
                <w:rFonts w:hint="eastAsia"/>
              </w:rPr>
              <w:t>object</w:t>
            </w:r>
          </w:p>
        </w:tc>
        <w:tc>
          <w:tcPr>
            <w:tcW w:w="2049" w:type="dxa"/>
            <w:shd w:val="clear" w:color="auto" w:fill="DEEAF6"/>
          </w:tcPr>
          <w:p w:rsidR="00123989" w:rsidRDefault="00123989" w:rsidP="008E6148">
            <w:pPr>
              <w:pStyle w:val="QB20"/>
              <w:spacing w:before="156" w:after="156"/>
              <w:ind w:firstLineChars="0" w:firstLine="0"/>
            </w:pPr>
            <w:r>
              <w:rPr>
                <w:rFonts w:hint="eastAsia"/>
              </w:rPr>
              <w:t>报文中的返回参数</w:t>
            </w:r>
          </w:p>
        </w:tc>
        <w:tc>
          <w:tcPr>
            <w:tcW w:w="2316" w:type="dxa"/>
            <w:shd w:val="clear" w:color="auto" w:fill="DEEAF6"/>
          </w:tcPr>
          <w:p w:rsidR="00123989" w:rsidRDefault="00123989" w:rsidP="008E6148">
            <w:pPr>
              <w:pStyle w:val="QB20"/>
              <w:spacing w:before="156" w:after="156"/>
              <w:ind w:firstLineChars="0" w:firstLine="0"/>
            </w:pPr>
            <w:r>
              <w:rPr>
                <w:rFonts w:hint="eastAsia"/>
              </w:rPr>
              <w:t>如果</w:t>
            </w:r>
            <w:r>
              <w:t>没有参数，则为</w:t>
            </w:r>
            <w:r>
              <w:rPr>
                <w:rFonts w:hint="eastAsia"/>
              </w:rPr>
              <w:t>{}</w:t>
            </w: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lastRenderedPageBreak/>
              <w:t>{</w:t>
            </w:r>
            <w:r w:rsidRPr="00104A87">
              <w:rPr>
                <w:rFonts w:cs="Times New Roman"/>
                <w:b/>
                <w:color w:val="000000"/>
              </w:rPr>
              <w:t>CPU</w:t>
            </w:r>
            <w:r w:rsidRPr="00104A87">
              <w:rPr>
                <w:rFonts w:cs="Times New Roman"/>
                <w:b/>
                <w:bCs/>
                <w:color w:val="000000"/>
              </w:rPr>
              <w:t>Percent</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CPU占用的百分比</w:t>
            </w:r>
          </w:p>
        </w:tc>
        <w:tc>
          <w:tcPr>
            <w:tcW w:w="2316" w:type="dxa"/>
            <w:shd w:val="clear" w:color="auto" w:fill="auto"/>
          </w:tcPr>
          <w:p w:rsidR="00123989" w:rsidRPr="00104A87" w:rsidRDefault="00123989" w:rsidP="008E6148">
            <w:pPr>
              <w:pStyle w:val="QB20"/>
              <w:spacing w:before="156" w:after="156"/>
              <w:ind w:firstLineChars="0" w:firstLine="0"/>
              <w:jc w:val="left"/>
              <w:rPr>
                <w:rFonts w:hAnsi="宋体"/>
                <w:color w:val="000000"/>
                <w:sz w:val="16"/>
                <w:szCs w:val="16"/>
              </w:rPr>
            </w:pPr>
            <w:r>
              <w:rPr>
                <w:rFonts w:hint="eastAsia"/>
              </w:rPr>
              <w:t>十进制整数表示CPU占用率,范围0-100，不带</w:t>
            </w:r>
            <w:r>
              <w:t>%号</w:t>
            </w: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b/>
              </w:rPr>
              <w:t>RAM</w:t>
            </w:r>
            <w:r w:rsidRPr="00104A87">
              <w:rPr>
                <w:rFonts w:cs="Times New Roman"/>
                <w:b/>
                <w:bCs/>
              </w:rPr>
              <w:t>Percent}</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pPr>
            <w:r w:rsidRPr="007D64C0">
              <w:rPr>
                <w:rFonts w:hint="eastAsia"/>
              </w:rPr>
              <w:t>MEM</w:t>
            </w:r>
            <w:r>
              <w:rPr>
                <w:rFonts w:hint="eastAsia"/>
              </w:rPr>
              <w:t>占用的百分比</w:t>
            </w:r>
          </w:p>
        </w:tc>
        <w:tc>
          <w:tcPr>
            <w:tcW w:w="2316" w:type="dxa"/>
            <w:shd w:val="clear" w:color="auto" w:fill="DEEAF6"/>
          </w:tcPr>
          <w:p w:rsidR="00123989" w:rsidRPr="00104A87" w:rsidRDefault="00123989" w:rsidP="008E6148">
            <w:pPr>
              <w:pStyle w:val="1a"/>
              <w:ind w:firstLineChars="0" w:firstLine="0"/>
              <w:jc w:val="left"/>
              <w:rPr>
                <w:rFonts w:ascii="宋体" w:hAnsi="Times New Roman" w:cs="宋体"/>
                <w:kern w:val="0"/>
                <w:szCs w:val="20"/>
              </w:rPr>
            </w:pPr>
            <w:r w:rsidRPr="00104A87">
              <w:rPr>
                <w:rFonts w:ascii="宋体" w:hAnsi="Times New Roman" w:cs="宋体" w:hint="eastAsia"/>
                <w:kern w:val="0"/>
                <w:szCs w:val="20"/>
              </w:rPr>
              <w:t>十进制</w:t>
            </w:r>
            <w:r>
              <w:rPr>
                <w:rFonts w:ascii="宋体" w:hAnsi="Times New Roman" w:cs="宋体" w:hint="eastAsia"/>
                <w:kern w:val="0"/>
                <w:szCs w:val="20"/>
              </w:rPr>
              <w:t>整数</w:t>
            </w:r>
            <w:r w:rsidRPr="00104A87">
              <w:rPr>
                <w:rFonts w:ascii="宋体" w:hAnsi="Times New Roman" w:cs="宋体" w:hint="eastAsia"/>
                <w:kern w:val="0"/>
                <w:szCs w:val="20"/>
              </w:rPr>
              <w:t>表示</w:t>
            </w:r>
            <w:r>
              <w:rPr>
                <w:rFonts w:ascii="宋体" w:hAnsi="Times New Roman" w:cs="宋体" w:hint="eastAsia"/>
                <w:kern w:val="0"/>
                <w:szCs w:val="20"/>
              </w:rPr>
              <w:t>RAM</w:t>
            </w:r>
            <w:r w:rsidRPr="00104A87">
              <w:rPr>
                <w:rFonts w:ascii="宋体" w:hAnsi="Times New Roman" w:cs="宋体" w:hint="eastAsia"/>
                <w:kern w:val="0"/>
                <w:szCs w:val="20"/>
              </w:rPr>
              <w:t>占用率，</w:t>
            </w:r>
            <w:r>
              <w:rPr>
                <w:rFonts w:ascii="宋体" w:hAnsi="Times New Roman" w:cs="宋体" w:hint="eastAsia"/>
                <w:kern w:val="0"/>
                <w:szCs w:val="20"/>
              </w:rPr>
              <w:t>范围0-100，不</w:t>
            </w:r>
            <w:r>
              <w:rPr>
                <w:rFonts w:hint="eastAsia"/>
              </w:rPr>
              <w:t>带</w:t>
            </w:r>
            <w:r>
              <w:t>%</w:t>
            </w:r>
            <w:r>
              <w:t>号</w:t>
            </w:r>
          </w:p>
        </w:tc>
      </w:tr>
    </w:tbl>
    <w:p w:rsidR="00123989" w:rsidRDefault="00123989" w:rsidP="00123989">
      <w:pPr>
        <w:pStyle w:val="QB7"/>
        <w:ind w:firstLine="420"/>
      </w:pPr>
    </w:p>
    <w:p w:rsidR="00123989" w:rsidRDefault="00123989" w:rsidP="00C56348">
      <w:pPr>
        <w:pStyle w:val="QB3"/>
      </w:pPr>
      <w:bookmarkStart w:id="63" w:name="_Toc445157165"/>
      <w:bookmarkStart w:id="64" w:name="_Toc448149223"/>
      <w:r>
        <w:rPr>
          <w:rFonts w:hint="eastAsia"/>
        </w:rPr>
        <w:t>获取持续运行时间</w:t>
      </w:r>
      <w:bookmarkEnd w:id="63"/>
      <w:bookmarkEnd w:id="64"/>
    </w:p>
    <w:p w:rsidR="00123989" w:rsidRDefault="00123989" w:rsidP="00C56348">
      <w:pPr>
        <w:pStyle w:val="QB4"/>
      </w:pPr>
      <w:r>
        <w:rPr>
          <w:rFonts w:hint="eastAsia"/>
        </w:rPr>
        <w:t>接口说明</w:t>
      </w:r>
    </w:p>
    <w:p w:rsidR="00123989" w:rsidRDefault="00123989" w:rsidP="00123989">
      <w:pPr>
        <w:pStyle w:val="QB7"/>
        <w:ind w:left="425" w:firstLineChars="0" w:firstLine="0"/>
      </w:pPr>
      <w:r>
        <w:rPr>
          <w:rFonts w:hint="eastAsia"/>
        </w:rPr>
        <w:t>获取</w:t>
      </w:r>
      <w:r w:rsidR="007E4262">
        <w:rPr>
          <w:rFonts w:hint="eastAsia"/>
        </w:rPr>
        <w:t>网关</w:t>
      </w:r>
      <w:r>
        <w:rPr>
          <w:rFonts w:hint="eastAsia"/>
        </w:rPr>
        <w:t>持续系统时间、PPPOE持续时间、PON持续时间。</w:t>
      </w:r>
    </w:p>
    <w:p w:rsidR="00123989" w:rsidRDefault="007E4262" w:rsidP="00123989">
      <w:pPr>
        <w:pStyle w:val="QB7"/>
        <w:ind w:left="425" w:firstLineChars="0" w:firstLine="0"/>
      </w:pPr>
      <w:r>
        <w:rPr>
          <w:rFonts w:hint="eastAsia"/>
        </w:rPr>
        <w:t>消息发送方向：一级家庭开放平台—&gt;省级数字家庭管理平台</w:t>
      </w:r>
    </w:p>
    <w:p w:rsidR="00123989" w:rsidRDefault="00123989" w:rsidP="00C56348">
      <w:pPr>
        <w:pStyle w:val="QB4"/>
      </w:pPr>
      <w:r>
        <w:rPr>
          <w:rFonts w:hint="eastAsia"/>
        </w:rPr>
        <w:t>接口类型</w:t>
      </w:r>
    </w:p>
    <w:p w:rsidR="00123989" w:rsidRDefault="00152062" w:rsidP="00123989">
      <w:pPr>
        <w:pStyle w:val="QB7"/>
        <w:ind w:left="425" w:firstLineChars="0" w:firstLine="0"/>
      </w:pPr>
      <w:r>
        <w:rPr>
          <w:rFonts w:hint="eastAsia"/>
        </w:rPr>
        <w:t>名称：getHgTimeDuration</w:t>
      </w:r>
    </w:p>
    <w:p w:rsidR="00123989" w:rsidRDefault="00123989" w:rsidP="00123989">
      <w:pPr>
        <w:pStyle w:val="QB7"/>
        <w:ind w:left="425" w:firstLineChars="0" w:firstLine="0"/>
      </w:pPr>
    </w:p>
    <w:p w:rsidR="00123989" w:rsidRDefault="00123989" w:rsidP="00C56348">
      <w:pPr>
        <w:pStyle w:val="QB4"/>
      </w:pPr>
      <w:r>
        <w:rPr>
          <w:rFonts w:hint="eastAsia"/>
        </w:rPr>
        <w:t>请求报文定义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"CmdType":"GET_HG_TIME_DURATION",</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5F4CB5"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5F4CB5" w:rsidRDefault="005F4CB5"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“MAC”：“网关mac地址”</w:t>
      </w:r>
    </w:p>
    <w:p w:rsidR="00123989" w:rsidRDefault="005F4CB5"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sidR="00123989">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ind w:firstLine="420"/>
      </w:pP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23989" w:rsidRPr="00104A87" w:rsidTr="008E6148">
        <w:tc>
          <w:tcPr>
            <w:tcW w:w="208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参数名称</w:t>
            </w:r>
          </w:p>
        </w:tc>
        <w:tc>
          <w:tcPr>
            <w:tcW w:w="2068"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参数类型</w:t>
            </w:r>
          </w:p>
        </w:tc>
        <w:tc>
          <w:tcPr>
            <w:tcW w:w="204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参数含义</w:t>
            </w:r>
          </w:p>
        </w:tc>
        <w:tc>
          <w:tcPr>
            <w:tcW w:w="2316"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说明</w:t>
            </w:r>
          </w:p>
        </w:tc>
      </w:tr>
      <w:tr w:rsidR="00123989" w:rsidTr="008E6148">
        <w:trPr>
          <w:trHeight w:val="90"/>
        </w:trPr>
        <w:tc>
          <w:tcPr>
            <w:tcW w:w="2089" w:type="dxa"/>
            <w:shd w:val="clear" w:color="auto" w:fill="auto"/>
          </w:tcPr>
          <w:p w:rsidR="00123989" w:rsidRPr="00104A87" w:rsidRDefault="00123989" w:rsidP="008E6148">
            <w:pPr>
              <w:pStyle w:val="QB20"/>
              <w:spacing w:before="156" w:after="156"/>
              <w:ind w:firstLineChars="0" w:firstLine="0"/>
              <w:jc w:val="left"/>
              <w:rPr>
                <w:b/>
                <w:bCs/>
              </w:rPr>
            </w:pPr>
            <w:r w:rsidRPr="00104A87">
              <w:rPr>
                <w:rFonts w:cs="Times New Roman" w:hint="eastAsia"/>
                <w:b/>
                <w:bCs/>
              </w:rPr>
              <w:t>RPCMethod</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接口分类定义</w:t>
            </w:r>
          </w:p>
        </w:tc>
        <w:tc>
          <w:tcPr>
            <w:tcW w:w="2316" w:type="dxa"/>
            <w:shd w:val="clear" w:color="auto" w:fill="auto"/>
          </w:tcPr>
          <w:p w:rsidR="00123989" w:rsidRDefault="00123989" w:rsidP="008E6148">
            <w:pPr>
              <w:pStyle w:val="QB20"/>
              <w:spacing w:before="156" w:after="156"/>
              <w:ind w:firstLineChars="0" w:firstLine="0"/>
            </w:pPr>
            <w:r>
              <w:rPr>
                <w:rFonts w:hint="eastAsia"/>
              </w:rPr>
              <w:t>Get</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hint="eastAsia"/>
                <w:b/>
                <w:bCs/>
              </w:rPr>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b/>
                <w:bCs/>
              </w:rPr>
            </w:pPr>
            <w:r w:rsidRPr="00104A87">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sidRPr="006E3D4D">
              <w:t>GET_HG_TIME_DURATION</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b/>
                <w:bCs/>
              </w:rPr>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lastRenderedPageBreak/>
              <w:t>16进制数，8位</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rFonts w:cs="Times New Roman"/>
                <w:b/>
                <w:bCs/>
              </w:rPr>
            </w:pPr>
            <w:r w:rsidRPr="00104A87">
              <w:rPr>
                <w:rFonts w:cs="Times New Roman"/>
                <w:b/>
                <w:bCs/>
              </w:rPr>
              <w:lastRenderedPageBreak/>
              <w:t>Parameter</w:t>
            </w:r>
          </w:p>
        </w:tc>
        <w:tc>
          <w:tcPr>
            <w:tcW w:w="2068" w:type="dxa"/>
            <w:shd w:val="clear" w:color="auto" w:fill="auto"/>
          </w:tcPr>
          <w:p w:rsidR="00123989" w:rsidRDefault="00123989" w:rsidP="008E6148">
            <w:pPr>
              <w:pStyle w:val="QB20"/>
              <w:spacing w:before="156" w:after="156"/>
              <w:ind w:firstLineChars="0" w:firstLine="0"/>
            </w:pPr>
            <w:r>
              <w:rPr>
                <w:rFonts w:hint="eastAsia"/>
              </w:rPr>
              <w:t>object</w:t>
            </w:r>
          </w:p>
        </w:tc>
        <w:tc>
          <w:tcPr>
            <w:tcW w:w="2049" w:type="dxa"/>
            <w:shd w:val="clear" w:color="auto" w:fill="auto"/>
          </w:tcPr>
          <w:p w:rsidR="00123989" w:rsidRDefault="00123989" w:rsidP="008E6148">
            <w:pPr>
              <w:pStyle w:val="QB20"/>
              <w:spacing w:before="156" w:after="156"/>
              <w:ind w:firstLineChars="0" w:firstLine="0"/>
            </w:pPr>
            <w:r>
              <w:rPr>
                <w:rFonts w:hint="eastAsia"/>
              </w:rPr>
              <w:t>报文中的请求参数</w:t>
            </w:r>
          </w:p>
        </w:tc>
        <w:tc>
          <w:tcPr>
            <w:tcW w:w="2316" w:type="dxa"/>
            <w:shd w:val="clear" w:color="auto" w:fill="auto"/>
          </w:tcPr>
          <w:p w:rsidR="00123989" w:rsidRDefault="00123989" w:rsidP="008E6148">
            <w:pPr>
              <w:pStyle w:val="QB20"/>
              <w:spacing w:before="156" w:after="156"/>
              <w:ind w:firstLineChars="0" w:firstLine="0"/>
            </w:pPr>
          </w:p>
        </w:tc>
      </w:tr>
      <w:tr w:rsidR="005F4CB5" w:rsidTr="008E6148">
        <w:tc>
          <w:tcPr>
            <w:tcW w:w="2089" w:type="dxa"/>
            <w:shd w:val="clear" w:color="auto" w:fill="auto"/>
          </w:tcPr>
          <w:p w:rsidR="005F4CB5" w:rsidRPr="00104A87" w:rsidRDefault="005F4CB5" w:rsidP="008E6148">
            <w:pPr>
              <w:pStyle w:val="QB20"/>
              <w:spacing w:before="156" w:after="156"/>
              <w:ind w:firstLineChars="0" w:firstLine="0"/>
              <w:rPr>
                <w:rFonts w:cs="Times New Roman"/>
                <w:b/>
                <w:bCs/>
              </w:rPr>
            </w:pPr>
            <w:r>
              <w:rPr>
                <w:rFonts w:cs="Times New Roman" w:hint="eastAsia"/>
                <w:b/>
                <w:bCs/>
              </w:rPr>
              <w:t>MAC</w:t>
            </w:r>
          </w:p>
        </w:tc>
        <w:tc>
          <w:tcPr>
            <w:tcW w:w="2068" w:type="dxa"/>
            <w:shd w:val="clear" w:color="auto" w:fill="auto"/>
          </w:tcPr>
          <w:p w:rsidR="005F4CB5" w:rsidRDefault="005F4CB5" w:rsidP="008E6148">
            <w:pPr>
              <w:pStyle w:val="QB20"/>
              <w:spacing w:before="156" w:after="156"/>
              <w:ind w:firstLineChars="0" w:firstLine="0"/>
            </w:pPr>
            <w:r>
              <w:t>S</w:t>
            </w:r>
            <w:r>
              <w:rPr>
                <w:rFonts w:hint="eastAsia"/>
              </w:rPr>
              <w:t>tring</w:t>
            </w:r>
          </w:p>
        </w:tc>
        <w:tc>
          <w:tcPr>
            <w:tcW w:w="2049" w:type="dxa"/>
            <w:shd w:val="clear" w:color="auto" w:fill="auto"/>
          </w:tcPr>
          <w:p w:rsidR="005F4CB5" w:rsidRDefault="005F4CB5" w:rsidP="008E6148">
            <w:pPr>
              <w:pStyle w:val="QB20"/>
              <w:spacing w:before="156" w:after="156"/>
              <w:ind w:firstLineChars="0" w:firstLine="0"/>
            </w:pPr>
            <w:r>
              <w:rPr>
                <w:rFonts w:hint="eastAsia"/>
              </w:rPr>
              <w:t>网关的mac地址</w:t>
            </w:r>
          </w:p>
        </w:tc>
        <w:tc>
          <w:tcPr>
            <w:tcW w:w="2316" w:type="dxa"/>
            <w:shd w:val="clear" w:color="auto" w:fill="auto"/>
          </w:tcPr>
          <w:p w:rsidR="005F4CB5" w:rsidRDefault="005F4CB5" w:rsidP="008E6148">
            <w:pPr>
              <w:pStyle w:val="QB20"/>
              <w:spacing w:before="156" w:after="156"/>
              <w:ind w:firstLineChars="0" w:firstLine="0"/>
            </w:pPr>
          </w:p>
        </w:tc>
      </w:tr>
    </w:tbl>
    <w:p w:rsidR="00123989" w:rsidRDefault="00123989" w:rsidP="00123989">
      <w:pPr>
        <w:pStyle w:val="1a"/>
        <w:spacing w:before="156" w:after="156"/>
        <w:ind w:firstLineChars="0" w:firstLine="0"/>
        <w:rPr>
          <w:rFonts w:ascii="Arial" w:eastAsia="黑体" w:hAnsi="Arial" w:cs="Times New Roman"/>
          <w:bCs/>
          <w:szCs w:val="21"/>
        </w:rPr>
      </w:pPr>
    </w:p>
    <w:p w:rsidR="00123989" w:rsidRDefault="00123989" w:rsidP="00C56348">
      <w:pPr>
        <w:pStyle w:val="QB4"/>
      </w:pPr>
      <w:r>
        <w:rPr>
          <w:rFonts w:hint="eastAsia"/>
        </w:rPr>
        <w:t>响应报文定义</w:t>
      </w:r>
    </w:p>
    <w:p w:rsidR="00123989" w:rsidRDefault="00123989" w:rsidP="00C56348">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Result</w:t>
      </w:r>
      <w:r>
        <w:t>"</w:t>
      </w:r>
      <w:r>
        <w:rPr>
          <w:rFonts w:hint="eastAsia"/>
        </w:rPr>
        <w:t>:0</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ID</w:t>
      </w:r>
      <w:r>
        <w:t>" :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CmdType</w:t>
      </w:r>
      <w:r>
        <w:t>"</w:t>
      </w:r>
      <w:r>
        <w:rPr>
          <w:rFonts w:hint="eastAsia"/>
        </w:rPr>
        <w:t>:"</w:t>
      </w:r>
      <w:r w:rsidRPr="006E3D4D">
        <w:t>GET_HG_TIME_DURATION</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"SequenceId":"</w:t>
      </w:r>
      <w:r>
        <w:rPr>
          <w:rFonts w:hint="eastAsia"/>
        </w:rPr>
        <w:t>8位十六进制</w:t>
      </w:r>
      <w:r>
        <w:t>"</w:t>
      </w:r>
      <w:r>
        <w:rPr>
          <w:rFonts w:hint="eastAsia"/>
        </w:rPr>
        <w:t>,</w:t>
      </w:r>
      <w:r>
        <w:t>"</w:t>
      </w:r>
      <w:r w:rsidRPr="000060BF">
        <w:rPr>
          <w:rFonts w:hint="eastAsia"/>
        </w:rPr>
        <w:t>R</w:t>
      </w:r>
      <w:r w:rsidRPr="000060BF">
        <w:t>esultData</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"SYSDuration":"%s",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"PONDuration":"%s",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"PPPoEDuration":"%s"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23989" w:rsidRPr="00104A87" w:rsidTr="008E6148">
        <w:tc>
          <w:tcPr>
            <w:tcW w:w="208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参数名称</w:t>
            </w:r>
          </w:p>
        </w:tc>
        <w:tc>
          <w:tcPr>
            <w:tcW w:w="2068"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参数类型</w:t>
            </w:r>
          </w:p>
        </w:tc>
        <w:tc>
          <w:tcPr>
            <w:tcW w:w="204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参数含义</w:t>
            </w:r>
          </w:p>
        </w:tc>
        <w:tc>
          <w:tcPr>
            <w:tcW w:w="2316"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说明</w:t>
            </w:r>
          </w:p>
        </w:tc>
      </w:tr>
      <w:tr w:rsidR="00123989" w:rsidTr="008E6148">
        <w:trPr>
          <w:trHeight w:val="90"/>
        </w:trPr>
        <w:tc>
          <w:tcPr>
            <w:tcW w:w="2089" w:type="dxa"/>
            <w:shd w:val="clear" w:color="auto" w:fill="auto"/>
          </w:tcPr>
          <w:p w:rsidR="00123989" w:rsidRPr="00104A87" w:rsidRDefault="00123989" w:rsidP="008E6148">
            <w:pPr>
              <w:pStyle w:val="QB20"/>
              <w:spacing w:before="156" w:after="156"/>
              <w:ind w:firstLineChars="0" w:firstLine="0"/>
              <w:jc w:val="left"/>
              <w:rPr>
                <w:b/>
                <w:bCs/>
              </w:rPr>
            </w:pPr>
            <w:r w:rsidRPr="00104A87">
              <w:rPr>
                <w:rFonts w:cs="Times New Roman" w:hint="eastAsia"/>
                <w:b/>
                <w:bCs/>
              </w:rPr>
              <w:t>Result</w:t>
            </w:r>
          </w:p>
        </w:tc>
        <w:tc>
          <w:tcPr>
            <w:tcW w:w="2068" w:type="dxa"/>
            <w:shd w:val="clear" w:color="auto" w:fill="auto"/>
          </w:tcPr>
          <w:p w:rsidR="00123989" w:rsidRDefault="00123989" w:rsidP="008E6148">
            <w:pPr>
              <w:pStyle w:val="QB20"/>
              <w:spacing w:before="156" w:after="156"/>
              <w:ind w:firstLineChars="0" w:firstLine="0"/>
            </w:pPr>
            <w:r>
              <w:rPr>
                <w:rFonts w:hint="eastAsia"/>
              </w:rPr>
              <w:t>Int</w:t>
            </w:r>
          </w:p>
        </w:tc>
        <w:tc>
          <w:tcPr>
            <w:tcW w:w="2049" w:type="dxa"/>
            <w:shd w:val="clear" w:color="auto" w:fill="auto"/>
          </w:tcPr>
          <w:p w:rsidR="00123989" w:rsidRDefault="00123989" w:rsidP="008E6148">
            <w:pPr>
              <w:pStyle w:val="QB20"/>
              <w:spacing w:before="156" w:after="156"/>
              <w:ind w:firstLineChars="0" w:firstLine="0"/>
            </w:pPr>
          </w:p>
        </w:tc>
        <w:tc>
          <w:tcPr>
            <w:tcW w:w="2316" w:type="dxa"/>
            <w:shd w:val="clear" w:color="auto" w:fill="auto"/>
          </w:tcPr>
          <w:p w:rsidR="00123989" w:rsidRDefault="00123989" w:rsidP="008E6148">
            <w:pPr>
              <w:pStyle w:val="QB20"/>
              <w:spacing w:before="156" w:after="156"/>
              <w:ind w:firstLineChars="0" w:firstLine="0"/>
            </w:pP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hint="eastAsia"/>
                <w:b/>
                <w:bCs/>
              </w:rPr>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b/>
                <w:bCs/>
              </w:rPr>
            </w:pPr>
            <w:r w:rsidRPr="00104A87">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Pr>
                <w:rFonts w:hint="eastAsia"/>
              </w:rPr>
              <w:t>网关按照请求的原值返回。</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b/>
                <w:bCs/>
              </w:rPr>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rFonts w:cs="Times New Roman"/>
                <w:b/>
                <w:bCs/>
              </w:rPr>
            </w:pPr>
            <w:r w:rsidRPr="00104A87">
              <w:rPr>
                <w:rFonts w:cs="Times New Roman" w:hint="eastAsia"/>
                <w:b/>
                <w:bCs/>
              </w:rPr>
              <w:t>R</w:t>
            </w:r>
            <w:r w:rsidRPr="00104A87">
              <w:rPr>
                <w:rFonts w:cs="Times New Roman"/>
                <w:b/>
                <w:bCs/>
              </w:rPr>
              <w:t>esultData</w:t>
            </w:r>
          </w:p>
        </w:tc>
        <w:tc>
          <w:tcPr>
            <w:tcW w:w="2068" w:type="dxa"/>
            <w:shd w:val="clear" w:color="auto" w:fill="DEEAF6"/>
          </w:tcPr>
          <w:p w:rsidR="00123989" w:rsidRDefault="00123989" w:rsidP="008E6148">
            <w:pPr>
              <w:pStyle w:val="QB20"/>
              <w:spacing w:before="156" w:after="156"/>
              <w:ind w:firstLineChars="0" w:firstLine="0"/>
            </w:pPr>
            <w:r>
              <w:rPr>
                <w:rFonts w:hint="eastAsia"/>
              </w:rPr>
              <w:t>object</w:t>
            </w:r>
          </w:p>
        </w:tc>
        <w:tc>
          <w:tcPr>
            <w:tcW w:w="2049" w:type="dxa"/>
            <w:shd w:val="clear" w:color="auto" w:fill="DEEAF6"/>
          </w:tcPr>
          <w:p w:rsidR="00123989" w:rsidRDefault="00123989" w:rsidP="008E6148">
            <w:pPr>
              <w:pStyle w:val="QB20"/>
              <w:spacing w:before="156" w:after="156"/>
              <w:ind w:firstLineChars="0" w:firstLine="0"/>
            </w:pPr>
            <w:r>
              <w:rPr>
                <w:rFonts w:hint="eastAsia"/>
              </w:rPr>
              <w:t>报文中的返回参数</w:t>
            </w:r>
          </w:p>
        </w:tc>
        <w:tc>
          <w:tcPr>
            <w:tcW w:w="2316" w:type="dxa"/>
            <w:shd w:val="clear" w:color="auto" w:fill="DEEAF6"/>
          </w:tcPr>
          <w:p w:rsidR="00123989" w:rsidRDefault="00123989" w:rsidP="008E6148">
            <w:pPr>
              <w:pStyle w:val="QB20"/>
              <w:spacing w:before="156" w:after="156"/>
              <w:ind w:firstLineChars="0" w:firstLine="0"/>
            </w:pPr>
            <w:r>
              <w:rPr>
                <w:rFonts w:hint="eastAsia"/>
              </w:rPr>
              <w:t>如果</w:t>
            </w:r>
            <w:r>
              <w:t>没有参数，则为</w:t>
            </w:r>
            <w:r>
              <w:rPr>
                <w:rFonts w:hint="eastAsia"/>
              </w:rPr>
              <w:t>{}</w:t>
            </w: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t>{</w:t>
            </w:r>
            <w:r w:rsidRPr="00104A87">
              <w:rPr>
                <w:rFonts w:cs="Times New Roman"/>
                <w:b/>
                <w:bCs/>
              </w:rPr>
              <w:t>SYSDuration</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系统上电时间，单位为秒</w:t>
            </w:r>
          </w:p>
        </w:tc>
        <w:tc>
          <w:tcPr>
            <w:tcW w:w="2316" w:type="dxa"/>
            <w:shd w:val="clear" w:color="auto" w:fill="auto"/>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rPr>
            </w:pPr>
            <w:r w:rsidRPr="00104A87">
              <w:rPr>
                <w:rFonts w:cs="Times New Roman"/>
                <w:b/>
                <w:bCs/>
              </w:rPr>
              <w:lastRenderedPageBreak/>
              <w:t>PONDuration</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pPr>
            <w:r>
              <w:rPr>
                <w:rFonts w:hint="eastAsia"/>
              </w:rPr>
              <w:t>PON注册授权成功持续时间，单位为秒</w:t>
            </w:r>
          </w:p>
        </w:tc>
        <w:tc>
          <w:tcPr>
            <w:tcW w:w="2316" w:type="dxa"/>
            <w:shd w:val="clear" w:color="auto" w:fill="DEEAF6"/>
          </w:tcPr>
          <w:p w:rsidR="00123989" w:rsidRPr="00104A87" w:rsidRDefault="00123989" w:rsidP="008E6148">
            <w:pPr>
              <w:widowControl/>
              <w:jc w:val="left"/>
              <w:rPr>
                <w:rFonts w:ascii="宋体" w:cs="宋体"/>
                <w:kern w:val="0"/>
                <w:szCs w:val="20"/>
              </w:rPr>
            </w:pPr>
            <w:r w:rsidRPr="00104A87">
              <w:rPr>
                <w:rFonts w:ascii="宋体" w:cs="宋体" w:hint="eastAsia"/>
                <w:kern w:val="0"/>
                <w:szCs w:val="20"/>
              </w:rPr>
              <w:t>从PON线路的注册认证成功开始计时</w:t>
            </w: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b/>
                <w:bCs/>
              </w:rPr>
              <w:t>PPPoEDuration}</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Pr="00104A87" w:rsidRDefault="00123989" w:rsidP="008E6148">
            <w:pPr>
              <w:pStyle w:val="QB20"/>
              <w:spacing w:before="156" w:after="156"/>
              <w:ind w:firstLineChars="0" w:firstLine="0"/>
              <w:rPr>
                <w:rFonts w:hAnsi="宋体"/>
                <w:color w:val="000000"/>
                <w:sz w:val="16"/>
                <w:szCs w:val="16"/>
              </w:rPr>
            </w:pPr>
            <w:r>
              <w:rPr>
                <w:rFonts w:hint="eastAsia"/>
              </w:rPr>
              <w:t>PPPOE拨号成功持续时间，单位为秒</w:t>
            </w:r>
          </w:p>
        </w:tc>
        <w:tc>
          <w:tcPr>
            <w:tcW w:w="2316" w:type="dxa"/>
            <w:shd w:val="clear" w:color="auto" w:fill="auto"/>
          </w:tcPr>
          <w:p w:rsidR="00123989" w:rsidRPr="00104A87" w:rsidRDefault="00123989" w:rsidP="008E6148">
            <w:pPr>
              <w:widowControl/>
              <w:jc w:val="left"/>
              <w:rPr>
                <w:rFonts w:ascii="宋体" w:hAnsi="宋体" w:cs="宋体"/>
                <w:color w:val="000000"/>
                <w:sz w:val="16"/>
                <w:szCs w:val="16"/>
              </w:rPr>
            </w:pPr>
          </w:p>
        </w:tc>
      </w:tr>
    </w:tbl>
    <w:p w:rsidR="00123989" w:rsidRDefault="00123989" w:rsidP="00123989">
      <w:pPr>
        <w:pStyle w:val="QB7"/>
        <w:ind w:firstLine="420"/>
      </w:pPr>
    </w:p>
    <w:p w:rsidR="00123989" w:rsidRDefault="00123989" w:rsidP="00C56348">
      <w:pPr>
        <w:pStyle w:val="QB3"/>
      </w:pPr>
      <w:bookmarkStart w:id="65" w:name="_Toc445157167"/>
      <w:bookmarkStart w:id="66" w:name="_Toc448149224"/>
      <w:r>
        <w:rPr>
          <w:rFonts w:hint="eastAsia"/>
        </w:rPr>
        <w:t>获取设备信息和状态</w:t>
      </w:r>
      <w:r>
        <w:t>快照</w:t>
      </w:r>
      <w:bookmarkEnd w:id="65"/>
      <w:bookmarkEnd w:id="66"/>
    </w:p>
    <w:p w:rsidR="00123989" w:rsidRDefault="00123989" w:rsidP="00C56348">
      <w:pPr>
        <w:pStyle w:val="QB4"/>
      </w:pPr>
      <w:r>
        <w:rPr>
          <w:rFonts w:hint="eastAsia"/>
        </w:rPr>
        <w:t>接口说明</w:t>
      </w:r>
    </w:p>
    <w:p w:rsidR="00123989" w:rsidRDefault="00123989" w:rsidP="00123989">
      <w:pPr>
        <w:pStyle w:val="QB7"/>
        <w:ind w:left="425" w:firstLineChars="0" w:firstLine="0"/>
      </w:pPr>
      <w:r>
        <w:rPr>
          <w:rFonts w:hint="eastAsia"/>
        </w:rPr>
        <w:t>获取网关信息和状态</w:t>
      </w:r>
      <w:r>
        <w:t>快照</w:t>
      </w:r>
      <w:r>
        <w:rPr>
          <w:rFonts w:hint="eastAsia"/>
        </w:rPr>
        <w:t>。</w:t>
      </w:r>
    </w:p>
    <w:p w:rsidR="00123989" w:rsidRDefault="007E4262" w:rsidP="00123989">
      <w:pPr>
        <w:pStyle w:val="QB7"/>
        <w:ind w:left="425" w:firstLineChars="0" w:firstLine="0"/>
      </w:pPr>
      <w:r>
        <w:rPr>
          <w:rFonts w:hint="eastAsia"/>
        </w:rPr>
        <w:t>消息发送方向：一级家庭开放平台—&gt;省级数字家庭管理平台</w:t>
      </w:r>
    </w:p>
    <w:p w:rsidR="00123989" w:rsidRDefault="00123989" w:rsidP="00C56348">
      <w:pPr>
        <w:pStyle w:val="QB4"/>
      </w:pPr>
      <w:r>
        <w:rPr>
          <w:rFonts w:hint="eastAsia"/>
        </w:rPr>
        <w:t>接口类型</w:t>
      </w:r>
    </w:p>
    <w:p w:rsidR="00123989" w:rsidRDefault="00152062" w:rsidP="00123989">
      <w:pPr>
        <w:pStyle w:val="QB7"/>
        <w:ind w:left="425" w:firstLineChars="0" w:firstLine="0"/>
      </w:pPr>
      <w:r>
        <w:rPr>
          <w:rFonts w:hint="eastAsia"/>
        </w:rPr>
        <w:t>名称：getHgInfoAll</w:t>
      </w:r>
    </w:p>
    <w:p w:rsidR="00123989" w:rsidRDefault="00123989" w:rsidP="00123989">
      <w:pPr>
        <w:pStyle w:val="QB7"/>
        <w:ind w:left="425" w:firstLineChars="0" w:firstLine="0"/>
      </w:pPr>
    </w:p>
    <w:p w:rsidR="00123989" w:rsidRDefault="00123989" w:rsidP="00C56348">
      <w:pPr>
        <w:pStyle w:val="QB4"/>
      </w:pPr>
      <w:r>
        <w:rPr>
          <w:rFonts w:hint="eastAsia"/>
        </w:rPr>
        <w:t>请求报文定义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"CmdType":"GET_HG_INFO_ALL",</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r w:rsidR="005F4CB5">
        <w:t>":{</w:t>
      </w:r>
    </w:p>
    <w:p w:rsidR="005F4CB5" w:rsidRDefault="005F4CB5" w:rsidP="005F4CB5">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“MAC”：“网关mac地址”</w:t>
      </w:r>
    </w:p>
    <w:p w:rsidR="005F4CB5" w:rsidRDefault="005F4CB5"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ind w:firstLine="420"/>
      </w:pP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23989" w:rsidRPr="00104A87" w:rsidTr="008E6148">
        <w:tc>
          <w:tcPr>
            <w:tcW w:w="208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参数名称</w:t>
            </w:r>
          </w:p>
        </w:tc>
        <w:tc>
          <w:tcPr>
            <w:tcW w:w="2068"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参数类型</w:t>
            </w:r>
          </w:p>
        </w:tc>
        <w:tc>
          <w:tcPr>
            <w:tcW w:w="204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参数含义</w:t>
            </w:r>
          </w:p>
        </w:tc>
        <w:tc>
          <w:tcPr>
            <w:tcW w:w="2316"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说明</w:t>
            </w:r>
          </w:p>
        </w:tc>
      </w:tr>
      <w:tr w:rsidR="00123989" w:rsidTr="008E6148">
        <w:trPr>
          <w:trHeight w:val="90"/>
        </w:trPr>
        <w:tc>
          <w:tcPr>
            <w:tcW w:w="2089" w:type="dxa"/>
            <w:shd w:val="clear" w:color="auto" w:fill="auto"/>
          </w:tcPr>
          <w:p w:rsidR="00123989" w:rsidRPr="00104A87" w:rsidRDefault="00123989" w:rsidP="008E6148">
            <w:pPr>
              <w:pStyle w:val="QB20"/>
              <w:spacing w:before="156" w:after="156"/>
              <w:ind w:firstLineChars="0" w:firstLine="0"/>
              <w:jc w:val="left"/>
              <w:rPr>
                <w:b/>
                <w:bCs/>
              </w:rPr>
            </w:pPr>
            <w:r w:rsidRPr="00104A87">
              <w:rPr>
                <w:rFonts w:cs="Times New Roman" w:hint="eastAsia"/>
                <w:b/>
                <w:bCs/>
              </w:rPr>
              <w:t>RPCMethod</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接口分类定义</w:t>
            </w:r>
          </w:p>
        </w:tc>
        <w:tc>
          <w:tcPr>
            <w:tcW w:w="2316" w:type="dxa"/>
            <w:shd w:val="clear" w:color="auto" w:fill="auto"/>
          </w:tcPr>
          <w:p w:rsidR="00123989" w:rsidRDefault="00123989" w:rsidP="008E6148">
            <w:pPr>
              <w:pStyle w:val="QB20"/>
              <w:spacing w:before="156" w:after="156"/>
              <w:ind w:firstLineChars="0" w:firstLine="0"/>
            </w:pPr>
            <w:r>
              <w:rPr>
                <w:rFonts w:hint="eastAsia"/>
              </w:rPr>
              <w:t>Get</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hint="eastAsia"/>
                <w:b/>
                <w:bCs/>
              </w:rPr>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b/>
                <w:bCs/>
              </w:rPr>
            </w:pPr>
            <w:r w:rsidRPr="00104A87">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sidRPr="006E3D4D">
              <w:t>GET_HG_INFO_ALL</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b/>
                <w:bCs/>
              </w:rPr>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rFonts w:cs="Times New Roman"/>
                <w:b/>
                <w:bCs/>
              </w:rPr>
            </w:pPr>
            <w:r w:rsidRPr="00104A87">
              <w:rPr>
                <w:rFonts w:cs="Times New Roman"/>
                <w:b/>
                <w:bCs/>
              </w:rPr>
              <w:lastRenderedPageBreak/>
              <w:t>Parameter</w:t>
            </w:r>
          </w:p>
        </w:tc>
        <w:tc>
          <w:tcPr>
            <w:tcW w:w="2068" w:type="dxa"/>
            <w:shd w:val="clear" w:color="auto" w:fill="auto"/>
          </w:tcPr>
          <w:p w:rsidR="00123989" w:rsidRDefault="00123989" w:rsidP="008E6148">
            <w:pPr>
              <w:pStyle w:val="QB20"/>
              <w:spacing w:before="156" w:after="156"/>
              <w:ind w:firstLineChars="0" w:firstLine="0"/>
            </w:pPr>
            <w:r>
              <w:rPr>
                <w:rFonts w:hint="eastAsia"/>
              </w:rPr>
              <w:t>object</w:t>
            </w:r>
          </w:p>
        </w:tc>
        <w:tc>
          <w:tcPr>
            <w:tcW w:w="2049" w:type="dxa"/>
            <w:shd w:val="clear" w:color="auto" w:fill="auto"/>
          </w:tcPr>
          <w:p w:rsidR="00123989" w:rsidRDefault="00123989" w:rsidP="008E6148">
            <w:pPr>
              <w:pStyle w:val="QB20"/>
              <w:spacing w:before="156" w:after="156"/>
              <w:ind w:firstLineChars="0" w:firstLine="0"/>
            </w:pPr>
            <w:r>
              <w:rPr>
                <w:rFonts w:hint="eastAsia"/>
              </w:rPr>
              <w:t>报文中的请求参数</w:t>
            </w:r>
          </w:p>
        </w:tc>
        <w:tc>
          <w:tcPr>
            <w:tcW w:w="2316" w:type="dxa"/>
            <w:shd w:val="clear" w:color="auto" w:fill="auto"/>
          </w:tcPr>
          <w:p w:rsidR="00123989" w:rsidRDefault="00123989" w:rsidP="008E6148">
            <w:pPr>
              <w:pStyle w:val="QB20"/>
              <w:spacing w:before="156" w:after="156"/>
              <w:ind w:firstLineChars="0" w:firstLine="0"/>
            </w:pPr>
          </w:p>
        </w:tc>
      </w:tr>
      <w:tr w:rsidR="005F4CB5" w:rsidTr="008E6148">
        <w:tc>
          <w:tcPr>
            <w:tcW w:w="2089" w:type="dxa"/>
            <w:shd w:val="clear" w:color="auto" w:fill="auto"/>
          </w:tcPr>
          <w:p w:rsidR="005F4CB5" w:rsidRPr="00104A87" w:rsidRDefault="005F4CB5" w:rsidP="008E6148">
            <w:pPr>
              <w:pStyle w:val="QB20"/>
              <w:spacing w:before="156" w:after="156"/>
              <w:ind w:firstLineChars="0" w:firstLine="0"/>
              <w:rPr>
                <w:rFonts w:cs="Times New Roman"/>
                <w:b/>
                <w:bCs/>
              </w:rPr>
            </w:pPr>
            <w:r>
              <w:rPr>
                <w:rFonts w:cs="Times New Roman" w:hint="eastAsia"/>
                <w:b/>
                <w:bCs/>
              </w:rPr>
              <w:t>MAC</w:t>
            </w:r>
          </w:p>
        </w:tc>
        <w:tc>
          <w:tcPr>
            <w:tcW w:w="2068" w:type="dxa"/>
            <w:shd w:val="clear" w:color="auto" w:fill="auto"/>
          </w:tcPr>
          <w:p w:rsidR="005F4CB5" w:rsidRDefault="005F4CB5" w:rsidP="008E6148">
            <w:pPr>
              <w:pStyle w:val="QB20"/>
              <w:spacing w:before="156" w:after="156"/>
              <w:ind w:firstLineChars="0" w:firstLine="0"/>
            </w:pPr>
            <w:r>
              <w:t>S</w:t>
            </w:r>
            <w:r>
              <w:rPr>
                <w:rFonts w:hint="eastAsia"/>
              </w:rPr>
              <w:t>tring</w:t>
            </w:r>
          </w:p>
        </w:tc>
        <w:tc>
          <w:tcPr>
            <w:tcW w:w="2049" w:type="dxa"/>
            <w:shd w:val="clear" w:color="auto" w:fill="auto"/>
          </w:tcPr>
          <w:p w:rsidR="005F4CB5" w:rsidRDefault="005F4CB5" w:rsidP="008E6148">
            <w:pPr>
              <w:pStyle w:val="QB20"/>
              <w:spacing w:before="156" w:after="156"/>
              <w:ind w:firstLineChars="0" w:firstLine="0"/>
            </w:pPr>
            <w:r>
              <w:rPr>
                <w:rFonts w:hint="eastAsia"/>
              </w:rPr>
              <w:t>网关的mac地址</w:t>
            </w:r>
          </w:p>
        </w:tc>
        <w:tc>
          <w:tcPr>
            <w:tcW w:w="2316" w:type="dxa"/>
            <w:shd w:val="clear" w:color="auto" w:fill="auto"/>
          </w:tcPr>
          <w:p w:rsidR="005F4CB5" w:rsidRDefault="005F4CB5" w:rsidP="008E6148">
            <w:pPr>
              <w:pStyle w:val="QB20"/>
              <w:spacing w:before="156" w:after="156"/>
              <w:ind w:firstLineChars="0" w:firstLine="0"/>
            </w:pPr>
          </w:p>
        </w:tc>
      </w:tr>
    </w:tbl>
    <w:p w:rsidR="00123989" w:rsidRDefault="00123989" w:rsidP="00123989">
      <w:pPr>
        <w:pStyle w:val="1a"/>
        <w:spacing w:before="156" w:after="156"/>
        <w:ind w:firstLineChars="0" w:firstLine="0"/>
        <w:rPr>
          <w:rFonts w:ascii="Arial" w:eastAsia="黑体" w:hAnsi="Arial" w:cs="Times New Roman"/>
          <w:bCs/>
          <w:szCs w:val="21"/>
        </w:rPr>
      </w:pPr>
    </w:p>
    <w:p w:rsidR="00123989" w:rsidRDefault="00123989" w:rsidP="00C56348">
      <w:pPr>
        <w:pStyle w:val="QB4"/>
      </w:pPr>
      <w:r>
        <w:rPr>
          <w:rFonts w:hint="eastAsia"/>
        </w:rPr>
        <w:t>响应报文定义</w:t>
      </w:r>
    </w:p>
    <w:p w:rsidR="00123989" w:rsidRDefault="00123989" w:rsidP="00C56348">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Result</w:t>
      </w:r>
      <w:r>
        <w:t>"</w:t>
      </w:r>
      <w:r>
        <w:rPr>
          <w:rFonts w:hint="eastAsia"/>
        </w:rPr>
        <w:t>:0</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ID</w:t>
      </w:r>
      <w:r>
        <w:t>" :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CmdType</w:t>
      </w:r>
      <w:r>
        <w:t>"</w:t>
      </w:r>
      <w:r>
        <w:rPr>
          <w:rFonts w:hint="eastAsia"/>
        </w:rPr>
        <w:t>:"</w:t>
      </w:r>
      <w:r w:rsidRPr="006E3D4D">
        <w:t xml:space="preserve"> GET_HG_INFO_ALL</w:t>
      </w:r>
      <w:r>
        <w:rPr>
          <w:rFonts w:hint="eastAsia"/>
        </w:rPr>
        <w:t xml:space="preserve"> ",</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"SequenceId":"</w:t>
      </w:r>
      <w:r>
        <w:rPr>
          <w:rFonts w:hint="eastAsia"/>
        </w:rPr>
        <w:t>8位十六进制</w:t>
      </w:r>
      <w:r>
        <w:t>"</w:t>
      </w:r>
      <w:r>
        <w:rPr>
          <w:rFonts w:hint="eastAsia"/>
        </w:rPr>
        <w:t>,</w:t>
      </w:r>
      <w:r>
        <w:t>"</w:t>
      </w:r>
      <w:r w:rsidRPr="000060BF">
        <w:rPr>
          <w:rFonts w:hint="eastAsia"/>
        </w:rPr>
        <w:t>R</w:t>
      </w:r>
      <w:r w:rsidRPr="000060BF">
        <w:t>esultData</w:t>
      </w:r>
      <w:r>
        <w:t>":</w:t>
      </w:r>
      <w:r>
        <w:rPr>
          <w:rFonts w:hint="eastAsia"/>
        </w:rPr>
        <w:t>{</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"ProductCLass":"%s",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"SWVersion":"%s",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"HDVersion":"%s",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"CPUPercent":"%s"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"RAMPercent":"%s"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"SYSDuration":"%s",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"PONDuration":"%s",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"PPPoEDuration":"%s",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"PonRegStatus":"%s",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"SSID1</w:t>
      </w:r>
      <w:r w:rsidRPr="003F39F2">
        <w:rPr>
          <w:rFonts w:hint="eastAsia"/>
        </w:rPr>
        <w:t>":"%s/%s",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"WifiEnable":"%s",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"DevNum</w:t>
      </w:r>
      <w:r w:rsidRPr="003F39F2">
        <w:rPr>
          <w:rFonts w:hint="eastAsia"/>
        </w:rPr>
        <w:t>":"%s",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"InternetDNS1":"%s",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"InternetDNS2":"%s"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"VoIPName":"%s",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"VoIPRegStatus":"%s",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w:t>
      </w:r>
      <w:r w:rsidRPr="00506DDC">
        <w:rPr>
          <w:rFonts w:hint="eastAsia"/>
        </w:rPr>
        <w:t>IPv</w:t>
      </w:r>
      <w:r>
        <w:rPr>
          <w:rFonts w:hint="eastAsia"/>
        </w:rPr>
        <w:t>4</w:t>
      </w:r>
      <w:r w:rsidRPr="003F39F2">
        <w:rPr>
          <w:rFonts w:hint="eastAsia"/>
        </w:rPr>
        <w:t>ConnectionStatus":"0"</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w:t>
      </w:r>
      <w:r w:rsidRPr="00506DDC">
        <w:rPr>
          <w:rFonts w:hint="eastAsia"/>
        </w:rPr>
        <w:t>IPv</w:t>
      </w:r>
      <w:r>
        <w:rPr>
          <w:rFonts w:hint="eastAsia"/>
        </w:rPr>
        <w:t>4</w:t>
      </w:r>
      <w:r w:rsidRPr="003F39F2">
        <w:rPr>
          <w:rFonts w:hint="eastAsia"/>
        </w:rPr>
        <w:t>WANStatus":"%s",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w:t>
      </w:r>
      <w:r w:rsidRPr="00506DDC">
        <w:rPr>
          <w:rFonts w:hint="eastAsia"/>
        </w:rPr>
        <w:t>IPv</w:t>
      </w:r>
      <w:r>
        <w:rPr>
          <w:rFonts w:hint="eastAsia"/>
        </w:rPr>
        <w:t>4</w:t>
      </w:r>
      <w:r w:rsidRPr="003F39F2">
        <w:rPr>
          <w:rFonts w:hint="eastAsia"/>
        </w:rPr>
        <w:t>DialReason":"%s",</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sidRPr="00506DDC">
        <w:rPr>
          <w:rFonts w:hint="eastAsia"/>
        </w:rPr>
        <w:t>IPv6</w:t>
      </w:r>
      <w:r w:rsidRPr="003F39F2">
        <w:rPr>
          <w:rFonts w:hint="eastAsia"/>
        </w:rPr>
        <w:t>ConnectionStatus1":"0",</w:t>
      </w:r>
    </w:p>
    <w:p w:rsidR="00123989" w:rsidRPr="003F39F2"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3F39F2">
        <w:rPr>
          <w:rFonts w:hint="eastAsia"/>
        </w:rPr>
        <w:t>"</w:t>
      </w:r>
      <w:r w:rsidRPr="00506DDC">
        <w:rPr>
          <w:rFonts w:hint="eastAsia"/>
        </w:rPr>
        <w:t>IPv6</w:t>
      </w:r>
      <w:r w:rsidRPr="003F39F2">
        <w:rPr>
          <w:rFonts w:hint="eastAsia"/>
        </w:rPr>
        <w:t>WANStatus1":"%s",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r w:rsidRPr="00506DDC">
        <w:rPr>
          <w:rFonts w:hint="eastAsia"/>
        </w:rPr>
        <w:t>IPv6</w:t>
      </w:r>
      <w:r>
        <w:rPr>
          <w:rFonts w:hint="eastAsia"/>
        </w:rPr>
        <w:t>DialReason1":"%s"</w:t>
      </w:r>
      <w:r>
        <w:t>,</w:t>
      </w:r>
    </w:p>
    <w:p w:rsidR="00123989" w:rsidRPr="00D36243"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245" w:firstLine="514"/>
      </w:pPr>
      <w:r>
        <w:rPr>
          <w:rFonts w:hint="eastAsia"/>
        </w:rPr>
        <w:t>"Time":"%s"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7"/>
        <w:ind w:firstLine="420"/>
      </w:pPr>
      <w:r>
        <w:rPr>
          <w:rFonts w:hint="eastAsia"/>
        </w:rPr>
        <w:t>参数说明:</w:t>
      </w:r>
    </w:p>
    <w:p w:rsidR="00123989" w:rsidRDefault="00123989" w:rsidP="00123989">
      <w:pPr>
        <w:pStyle w:val="QB7"/>
        <w:ind w:firstLine="420"/>
      </w:pP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7"/>
        <w:gridCol w:w="2318"/>
      </w:tblGrid>
      <w:tr w:rsidR="00123989" w:rsidRPr="00104A87" w:rsidTr="008E6148">
        <w:tc>
          <w:tcPr>
            <w:tcW w:w="208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lastRenderedPageBreak/>
              <w:t>参数名称</w:t>
            </w:r>
          </w:p>
        </w:tc>
        <w:tc>
          <w:tcPr>
            <w:tcW w:w="2068"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参数类型</w:t>
            </w:r>
          </w:p>
        </w:tc>
        <w:tc>
          <w:tcPr>
            <w:tcW w:w="2047"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参数含义</w:t>
            </w:r>
          </w:p>
        </w:tc>
        <w:tc>
          <w:tcPr>
            <w:tcW w:w="2318"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说明</w:t>
            </w:r>
          </w:p>
        </w:tc>
      </w:tr>
      <w:tr w:rsidR="00123989" w:rsidTr="008E6148">
        <w:trPr>
          <w:trHeight w:val="90"/>
        </w:trPr>
        <w:tc>
          <w:tcPr>
            <w:tcW w:w="2089" w:type="dxa"/>
            <w:shd w:val="clear" w:color="auto" w:fill="auto"/>
          </w:tcPr>
          <w:p w:rsidR="00123989" w:rsidRPr="00104A87" w:rsidRDefault="00123989" w:rsidP="008E6148">
            <w:pPr>
              <w:pStyle w:val="QB20"/>
              <w:spacing w:before="156" w:after="156"/>
              <w:ind w:firstLineChars="0" w:firstLine="0"/>
              <w:jc w:val="left"/>
              <w:rPr>
                <w:b/>
                <w:bCs/>
              </w:rPr>
            </w:pPr>
            <w:r w:rsidRPr="00104A87">
              <w:rPr>
                <w:rFonts w:cs="Times New Roman" w:hint="eastAsia"/>
                <w:b/>
                <w:bCs/>
              </w:rPr>
              <w:t>Result</w:t>
            </w:r>
          </w:p>
        </w:tc>
        <w:tc>
          <w:tcPr>
            <w:tcW w:w="2068" w:type="dxa"/>
            <w:shd w:val="clear" w:color="auto" w:fill="auto"/>
          </w:tcPr>
          <w:p w:rsidR="00123989" w:rsidRDefault="00123989" w:rsidP="008E6148">
            <w:pPr>
              <w:pStyle w:val="QB20"/>
              <w:spacing w:before="156" w:after="156"/>
              <w:ind w:firstLineChars="0" w:firstLine="0"/>
            </w:pPr>
            <w:r>
              <w:rPr>
                <w:rFonts w:hint="eastAsia"/>
              </w:rPr>
              <w:t>Int</w:t>
            </w:r>
          </w:p>
        </w:tc>
        <w:tc>
          <w:tcPr>
            <w:tcW w:w="2047" w:type="dxa"/>
            <w:shd w:val="clear" w:color="auto" w:fill="auto"/>
          </w:tcPr>
          <w:p w:rsidR="00123989" w:rsidRDefault="00123989" w:rsidP="008E6148">
            <w:pPr>
              <w:pStyle w:val="QB20"/>
              <w:spacing w:before="156" w:after="156"/>
              <w:ind w:firstLineChars="0" w:firstLine="0"/>
            </w:pPr>
          </w:p>
        </w:tc>
        <w:tc>
          <w:tcPr>
            <w:tcW w:w="2318" w:type="dxa"/>
            <w:shd w:val="clear" w:color="auto" w:fill="auto"/>
          </w:tcPr>
          <w:p w:rsidR="00123989" w:rsidRDefault="00123989" w:rsidP="008E6148">
            <w:pPr>
              <w:pStyle w:val="QB20"/>
              <w:spacing w:before="156" w:after="156"/>
              <w:ind w:firstLineChars="0" w:firstLine="0"/>
            </w:pP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hint="eastAsia"/>
                <w:b/>
                <w:bCs/>
              </w:rPr>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7"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8"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b/>
                <w:bCs/>
              </w:rPr>
            </w:pPr>
            <w:r w:rsidRPr="00104A87">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7" w:type="dxa"/>
            <w:shd w:val="clear" w:color="auto" w:fill="auto"/>
          </w:tcPr>
          <w:p w:rsidR="00123989" w:rsidRDefault="00123989" w:rsidP="008E6148">
            <w:pPr>
              <w:pStyle w:val="QB20"/>
              <w:spacing w:before="156" w:after="156"/>
              <w:ind w:firstLineChars="0" w:firstLine="0"/>
            </w:pPr>
            <w:r>
              <w:t>命令类型</w:t>
            </w:r>
          </w:p>
        </w:tc>
        <w:tc>
          <w:tcPr>
            <w:tcW w:w="2318" w:type="dxa"/>
            <w:shd w:val="clear" w:color="auto" w:fill="auto"/>
          </w:tcPr>
          <w:p w:rsidR="00123989" w:rsidRDefault="00123989" w:rsidP="008E6148">
            <w:pPr>
              <w:pStyle w:val="QB20"/>
              <w:spacing w:before="156" w:after="156"/>
              <w:ind w:firstLineChars="0" w:firstLine="0"/>
            </w:pPr>
            <w:r>
              <w:rPr>
                <w:rFonts w:hint="eastAsia"/>
              </w:rPr>
              <w:t>网关按照请求的原值返回。</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b/>
                <w:bCs/>
              </w:rPr>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7" w:type="dxa"/>
            <w:shd w:val="clear" w:color="auto" w:fill="DEEAF6"/>
          </w:tcPr>
          <w:p w:rsidR="00123989" w:rsidRDefault="00123989" w:rsidP="008E6148">
            <w:pPr>
              <w:pStyle w:val="QB20"/>
              <w:spacing w:before="156" w:after="156"/>
              <w:ind w:firstLineChars="0" w:firstLine="0"/>
            </w:pPr>
            <w:r>
              <w:t>请求编号</w:t>
            </w:r>
          </w:p>
        </w:tc>
        <w:tc>
          <w:tcPr>
            <w:tcW w:w="2318"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rFonts w:cs="Times New Roman"/>
                <w:b/>
                <w:bCs/>
              </w:rPr>
            </w:pPr>
            <w:r w:rsidRPr="00104A87">
              <w:rPr>
                <w:rFonts w:cs="Times New Roman" w:hint="eastAsia"/>
                <w:b/>
                <w:bCs/>
              </w:rPr>
              <w:t>R</w:t>
            </w:r>
            <w:r w:rsidRPr="00104A87">
              <w:rPr>
                <w:rFonts w:cs="Times New Roman"/>
                <w:b/>
                <w:bCs/>
              </w:rPr>
              <w:t>esultData</w:t>
            </w:r>
          </w:p>
        </w:tc>
        <w:tc>
          <w:tcPr>
            <w:tcW w:w="2068" w:type="dxa"/>
            <w:shd w:val="clear" w:color="auto" w:fill="DEEAF6"/>
          </w:tcPr>
          <w:p w:rsidR="00123989" w:rsidRDefault="00123989" w:rsidP="008E6148">
            <w:pPr>
              <w:pStyle w:val="QB20"/>
              <w:spacing w:before="156" w:after="156"/>
              <w:ind w:firstLineChars="0" w:firstLine="0"/>
            </w:pPr>
            <w:r>
              <w:rPr>
                <w:rFonts w:hint="eastAsia"/>
              </w:rPr>
              <w:t>object</w:t>
            </w:r>
          </w:p>
        </w:tc>
        <w:tc>
          <w:tcPr>
            <w:tcW w:w="2047" w:type="dxa"/>
            <w:shd w:val="clear" w:color="auto" w:fill="DEEAF6"/>
          </w:tcPr>
          <w:p w:rsidR="00123989" w:rsidRDefault="00123989" w:rsidP="008E6148">
            <w:pPr>
              <w:pStyle w:val="QB20"/>
              <w:spacing w:before="156" w:after="156"/>
              <w:ind w:firstLineChars="0" w:firstLine="0"/>
            </w:pPr>
            <w:r>
              <w:rPr>
                <w:rFonts w:hint="eastAsia"/>
              </w:rPr>
              <w:t>报文中的返回参数</w:t>
            </w:r>
          </w:p>
        </w:tc>
        <w:tc>
          <w:tcPr>
            <w:tcW w:w="2318" w:type="dxa"/>
            <w:shd w:val="clear" w:color="auto" w:fill="DEEAF6"/>
          </w:tcPr>
          <w:p w:rsidR="00123989" w:rsidRDefault="00123989" w:rsidP="008E6148">
            <w:pPr>
              <w:pStyle w:val="QB20"/>
              <w:spacing w:before="156" w:after="156"/>
              <w:ind w:firstLineChars="0" w:firstLine="0"/>
            </w:pPr>
            <w:r>
              <w:rPr>
                <w:rFonts w:hint="eastAsia"/>
              </w:rPr>
              <w:t>如果</w:t>
            </w:r>
            <w:r>
              <w:t>没有参数，则为</w:t>
            </w:r>
            <w:r>
              <w:rPr>
                <w:rFonts w:hint="eastAsia"/>
              </w:rPr>
              <w:t>{}</w:t>
            </w: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rPr>
            </w:pPr>
            <w:r w:rsidRPr="00104A87">
              <w:rPr>
                <w:rFonts w:cs="Times New Roman"/>
                <w:b/>
                <w:bCs/>
              </w:rPr>
              <w:t>{ProductCLass</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7" w:type="dxa"/>
            <w:shd w:val="clear" w:color="auto" w:fill="auto"/>
          </w:tcPr>
          <w:p w:rsidR="00123989" w:rsidRDefault="00123989" w:rsidP="008E6148">
            <w:pPr>
              <w:pStyle w:val="QB20"/>
              <w:spacing w:before="156" w:after="156"/>
              <w:ind w:firstLineChars="0" w:firstLine="0"/>
            </w:pPr>
            <w:r>
              <w:rPr>
                <w:rFonts w:hint="eastAsia"/>
              </w:rPr>
              <w:t>网关型号</w:t>
            </w:r>
          </w:p>
        </w:tc>
        <w:tc>
          <w:tcPr>
            <w:tcW w:w="2318" w:type="dxa"/>
            <w:shd w:val="clear" w:color="auto" w:fill="auto"/>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b/>
                <w:bCs/>
              </w:rPr>
              <w:t>SWVersion</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7" w:type="dxa"/>
            <w:shd w:val="clear" w:color="auto" w:fill="DEEAF6"/>
          </w:tcPr>
          <w:p w:rsidR="00123989" w:rsidRDefault="00123989" w:rsidP="008E6148">
            <w:pPr>
              <w:pStyle w:val="QB20"/>
              <w:spacing w:before="156" w:after="156"/>
              <w:ind w:firstLineChars="0" w:firstLine="0"/>
            </w:pPr>
            <w:r>
              <w:rPr>
                <w:rFonts w:hint="eastAsia"/>
              </w:rPr>
              <w:t>软件版本</w:t>
            </w:r>
          </w:p>
        </w:tc>
        <w:tc>
          <w:tcPr>
            <w:tcW w:w="2318" w:type="dxa"/>
            <w:shd w:val="clear" w:color="auto" w:fill="DEEAF6"/>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t>HDVersion</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7" w:type="dxa"/>
            <w:shd w:val="clear" w:color="auto" w:fill="auto"/>
          </w:tcPr>
          <w:p w:rsidR="00123989" w:rsidRDefault="00123989" w:rsidP="008E6148">
            <w:pPr>
              <w:pStyle w:val="QB20"/>
              <w:spacing w:before="156" w:after="156"/>
              <w:ind w:firstLineChars="0" w:firstLine="0"/>
            </w:pPr>
            <w:r>
              <w:rPr>
                <w:rFonts w:hint="eastAsia"/>
              </w:rPr>
              <w:t>硬件版本</w:t>
            </w:r>
          </w:p>
        </w:tc>
        <w:tc>
          <w:tcPr>
            <w:tcW w:w="2318" w:type="dxa"/>
            <w:shd w:val="clear" w:color="auto" w:fill="auto"/>
          </w:tcPr>
          <w:p w:rsidR="00123989" w:rsidRPr="00104A87" w:rsidRDefault="00123989" w:rsidP="008E6148">
            <w:pPr>
              <w:pStyle w:val="QB20"/>
              <w:spacing w:before="156" w:after="156"/>
              <w:ind w:firstLineChars="0" w:firstLine="0"/>
              <w:rPr>
                <w:rFonts w:hAnsi="宋体"/>
                <w:color w:val="000000"/>
                <w:sz w:val="16"/>
                <w:szCs w:val="16"/>
              </w:rPr>
            </w:pPr>
            <w:r>
              <w:rPr>
                <w:rFonts w:hint="eastAsia"/>
              </w:rPr>
              <w:t>主芯片厂商+主芯片完整型号</w:t>
            </w: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t>CPU</w:t>
            </w:r>
            <w:r w:rsidRPr="00104A87">
              <w:rPr>
                <w:rFonts w:cs="Times New Roman"/>
                <w:b/>
                <w:bCs/>
              </w:rPr>
              <w:t>Percent</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7" w:type="dxa"/>
            <w:shd w:val="clear" w:color="auto" w:fill="DEEAF6"/>
          </w:tcPr>
          <w:p w:rsidR="00123989" w:rsidRPr="00104A87" w:rsidRDefault="00123989" w:rsidP="008E6148">
            <w:pPr>
              <w:widowControl/>
              <w:jc w:val="left"/>
              <w:rPr>
                <w:rFonts w:ascii="宋体" w:cs="宋体"/>
                <w:kern w:val="0"/>
                <w:szCs w:val="20"/>
              </w:rPr>
            </w:pPr>
            <w:r w:rsidRPr="00104A87">
              <w:rPr>
                <w:rFonts w:ascii="宋体" w:cs="宋体" w:hint="eastAsia"/>
                <w:kern w:val="0"/>
                <w:szCs w:val="20"/>
              </w:rPr>
              <w:t>CPU占用率</w:t>
            </w:r>
          </w:p>
        </w:tc>
        <w:tc>
          <w:tcPr>
            <w:tcW w:w="2318" w:type="dxa"/>
            <w:shd w:val="clear" w:color="auto" w:fill="DEEAF6"/>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t>RAM</w:t>
            </w:r>
            <w:r w:rsidRPr="00104A87">
              <w:rPr>
                <w:rFonts w:cs="Times New Roman"/>
                <w:b/>
                <w:bCs/>
              </w:rPr>
              <w:t>Percent</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7" w:type="dxa"/>
            <w:shd w:val="clear" w:color="auto" w:fill="auto"/>
          </w:tcPr>
          <w:p w:rsidR="00123989" w:rsidRPr="00104A87" w:rsidRDefault="00123989" w:rsidP="008E6148">
            <w:pPr>
              <w:widowControl/>
              <w:jc w:val="left"/>
              <w:rPr>
                <w:rFonts w:ascii="宋体" w:cs="宋体"/>
                <w:kern w:val="0"/>
                <w:szCs w:val="20"/>
              </w:rPr>
            </w:pPr>
            <w:r w:rsidRPr="00104A87">
              <w:rPr>
                <w:rFonts w:ascii="宋体" w:cs="宋体" w:hint="eastAsia"/>
                <w:kern w:val="0"/>
                <w:szCs w:val="20"/>
              </w:rPr>
              <w:t>内存占用率</w:t>
            </w:r>
          </w:p>
        </w:tc>
        <w:tc>
          <w:tcPr>
            <w:tcW w:w="2318" w:type="dxa"/>
            <w:shd w:val="clear" w:color="auto" w:fill="auto"/>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b/>
                <w:bCs/>
              </w:rPr>
              <w:t>SYSDuration</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7" w:type="dxa"/>
            <w:shd w:val="clear" w:color="auto" w:fill="DEEAF6"/>
          </w:tcPr>
          <w:p w:rsidR="00123989" w:rsidRPr="00104A87" w:rsidRDefault="00123989" w:rsidP="008E6148">
            <w:pPr>
              <w:widowControl/>
              <w:jc w:val="left"/>
              <w:rPr>
                <w:rFonts w:ascii="宋体" w:cs="宋体"/>
                <w:kern w:val="0"/>
                <w:szCs w:val="20"/>
              </w:rPr>
            </w:pPr>
            <w:r w:rsidRPr="00104A87">
              <w:rPr>
                <w:rFonts w:ascii="宋体" w:cs="宋体" w:hint="eastAsia"/>
                <w:kern w:val="0"/>
                <w:szCs w:val="20"/>
              </w:rPr>
              <w:t>系统上电时间；</w:t>
            </w:r>
          </w:p>
          <w:p w:rsidR="00123989" w:rsidRPr="00104A87" w:rsidRDefault="00123989" w:rsidP="008E6148">
            <w:pPr>
              <w:widowControl/>
              <w:jc w:val="left"/>
              <w:rPr>
                <w:rFonts w:ascii="宋体" w:cs="宋体"/>
                <w:kern w:val="0"/>
                <w:szCs w:val="20"/>
              </w:rPr>
            </w:pPr>
          </w:p>
        </w:tc>
        <w:tc>
          <w:tcPr>
            <w:tcW w:w="2318" w:type="dxa"/>
            <w:shd w:val="clear" w:color="auto" w:fill="DEEAF6"/>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b/>
                <w:bCs/>
              </w:rPr>
              <w:t>PPPoEDuration</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7" w:type="dxa"/>
            <w:shd w:val="clear" w:color="auto" w:fill="auto"/>
          </w:tcPr>
          <w:p w:rsidR="00123989" w:rsidRPr="00104A87" w:rsidRDefault="00123989" w:rsidP="008E6148">
            <w:pPr>
              <w:widowControl/>
              <w:jc w:val="left"/>
              <w:rPr>
                <w:rFonts w:ascii="宋体" w:cs="宋体"/>
                <w:kern w:val="0"/>
                <w:szCs w:val="20"/>
              </w:rPr>
            </w:pPr>
            <w:r w:rsidRPr="00104A87">
              <w:rPr>
                <w:rFonts w:ascii="宋体" w:cs="宋体" w:hint="eastAsia"/>
                <w:kern w:val="0"/>
                <w:szCs w:val="20"/>
              </w:rPr>
              <w:t>PPPOE拨号成功持续时间</w:t>
            </w:r>
          </w:p>
        </w:tc>
        <w:tc>
          <w:tcPr>
            <w:tcW w:w="2318" w:type="dxa"/>
            <w:shd w:val="clear" w:color="auto" w:fill="auto"/>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b/>
                <w:bCs/>
              </w:rPr>
              <w:t>PONDuration</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7" w:type="dxa"/>
            <w:shd w:val="clear" w:color="auto" w:fill="DEEAF6"/>
          </w:tcPr>
          <w:p w:rsidR="00123989" w:rsidRPr="00104A87" w:rsidRDefault="00123989" w:rsidP="008E6148">
            <w:pPr>
              <w:widowControl/>
              <w:jc w:val="left"/>
              <w:rPr>
                <w:rFonts w:ascii="宋体" w:cs="宋体"/>
                <w:kern w:val="0"/>
                <w:szCs w:val="20"/>
              </w:rPr>
            </w:pPr>
            <w:r w:rsidRPr="00104A87">
              <w:rPr>
                <w:rFonts w:ascii="宋体" w:cs="宋体" w:hint="eastAsia"/>
                <w:kern w:val="0"/>
                <w:szCs w:val="20"/>
              </w:rPr>
              <w:t>PON注册授权成功持续时间</w:t>
            </w:r>
          </w:p>
        </w:tc>
        <w:tc>
          <w:tcPr>
            <w:tcW w:w="2318" w:type="dxa"/>
            <w:shd w:val="clear" w:color="auto" w:fill="DEEAF6"/>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t>SSID1</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7" w:type="dxa"/>
            <w:shd w:val="clear" w:color="auto" w:fill="auto"/>
          </w:tcPr>
          <w:p w:rsidR="00123989" w:rsidRPr="00104A87" w:rsidRDefault="00123989" w:rsidP="008E6148">
            <w:pPr>
              <w:widowControl/>
              <w:jc w:val="left"/>
              <w:rPr>
                <w:rFonts w:ascii="宋体" w:cs="宋体"/>
                <w:kern w:val="0"/>
                <w:szCs w:val="20"/>
              </w:rPr>
            </w:pPr>
            <w:r w:rsidRPr="00104A87">
              <w:rPr>
                <w:rFonts w:ascii="宋体" w:cs="宋体" w:hint="eastAsia"/>
                <w:kern w:val="0"/>
                <w:szCs w:val="20"/>
              </w:rPr>
              <w:t>SSID1名称</w:t>
            </w:r>
          </w:p>
        </w:tc>
        <w:tc>
          <w:tcPr>
            <w:tcW w:w="2318" w:type="dxa"/>
            <w:shd w:val="clear" w:color="auto" w:fill="auto"/>
          </w:tcPr>
          <w:p w:rsidR="00123989" w:rsidRPr="00104A87" w:rsidRDefault="00123989" w:rsidP="008E6148">
            <w:pPr>
              <w:widowControl/>
              <w:jc w:val="left"/>
              <w:rPr>
                <w:rFonts w:ascii="宋体" w:hAnsi="宋体" w:cs="宋体"/>
                <w:color w:val="000000"/>
                <w:sz w:val="16"/>
                <w:szCs w:val="16"/>
              </w:rPr>
            </w:pPr>
          </w:p>
        </w:tc>
      </w:tr>
      <w:tr w:rsidR="00123989" w:rsidRPr="00104A87" w:rsidTr="008E6148">
        <w:trPr>
          <w:trHeight w:val="726"/>
        </w:trPr>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rPr>
            </w:pPr>
            <w:r w:rsidRPr="00104A87">
              <w:rPr>
                <w:rFonts w:cs="Times New Roman" w:hint="eastAsia"/>
                <w:b/>
                <w:bCs/>
              </w:rPr>
              <w:t>Wifi</w:t>
            </w:r>
            <w:r w:rsidRPr="00104A87">
              <w:rPr>
                <w:rFonts w:cs="Times New Roman"/>
                <w:b/>
                <w:bCs/>
              </w:rPr>
              <w:t>Enable</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7" w:type="dxa"/>
            <w:shd w:val="clear" w:color="auto" w:fill="DEEAF6"/>
          </w:tcPr>
          <w:p w:rsidR="00123989" w:rsidRDefault="00123989" w:rsidP="008E6148">
            <w:pPr>
              <w:pStyle w:val="QB20"/>
              <w:spacing w:before="156" w:after="156"/>
              <w:ind w:firstLineChars="0" w:firstLine="0"/>
            </w:pPr>
            <w:r>
              <w:rPr>
                <w:rFonts w:hint="eastAsia"/>
              </w:rPr>
              <w:t>无线模块是否开启</w:t>
            </w:r>
          </w:p>
        </w:tc>
        <w:tc>
          <w:tcPr>
            <w:tcW w:w="2318" w:type="dxa"/>
            <w:shd w:val="clear" w:color="auto" w:fill="DEEAF6"/>
          </w:tcPr>
          <w:p w:rsidR="00123989" w:rsidRPr="00104A87" w:rsidRDefault="00123989" w:rsidP="008E6148">
            <w:pPr>
              <w:pStyle w:val="QB20"/>
              <w:spacing w:before="156" w:after="156"/>
              <w:ind w:firstLineChars="0" w:firstLine="0"/>
              <w:rPr>
                <w:rFonts w:hAnsi="宋体"/>
                <w:color w:val="000000"/>
                <w:sz w:val="16"/>
                <w:szCs w:val="16"/>
              </w:rPr>
            </w:pPr>
            <w:r>
              <w:rPr>
                <w:rFonts w:hint="eastAsia"/>
              </w:rPr>
              <w:t>0：为未开启，1：为已开启</w:t>
            </w: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b/>
                <w:bCs/>
              </w:rPr>
              <w:t>I</w:t>
            </w:r>
            <w:r w:rsidRPr="00104A87">
              <w:rPr>
                <w:rFonts w:cs="Times New Roman" w:hint="eastAsia"/>
                <w:b/>
                <w:bCs/>
              </w:rPr>
              <w:t>nternetDNS1</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7" w:type="dxa"/>
            <w:shd w:val="clear" w:color="auto" w:fill="auto"/>
          </w:tcPr>
          <w:p w:rsidR="00123989" w:rsidRPr="00104A87" w:rsidRDefault="00123989" w:rsidP="008E6148">
            <w:pPr>
              <w:widowControl/>
              <w:jc w:val="left"/>
              <w:rPr>
                <w:rFonts w:ascii="宋体" w:cs="宋体"/>
                <w:kern w:val="0"/>
                <w:szCs w:val="20"/>
              </w:rPr>
            </w:pPr>
            <w:r w:rsidRPr="00104A87">
              <w:rPr>
                <w:rFonts w:ascii="宋体" w:cs="宋体"/>
                <w:kern w:val="0"/>
                <w:szCs w:val="20"/>
              </w:rPr>
              <w:t>I</w:t>
            </w:r>
            <w:r w:rsidRPr="00104A87">
              <w:rPr>
                <w:rFonts w:ascii="宋体" w:cs="宋体" w:hint="eastAsia"/>
                <w:kern w:val="0"/>
                <w:szCs w:val="20"/>
              </w:rPr>
              <w:t>nternet WAN连接</w:t>
            </w:r>
            <w:r w:rsidRPr="00104A87">
              <w:rPr>
                <w:rFonts w:ascii="宋体" w:cs="宋体"/>
                <w:kern w:val="0"/>
                <w:szCs w:val="20"/>
              </w:rPr>
              <w:t>的主DNS</w:t>
            </w:r>
            <w:r w:rsidRPr="00104A87">
              <w:rPr>
                <w:rFonts w:ascii="宋体" w:cs="宋体" w:hint="eastAsia"/>
                <w:kern w:val="0"/>
                <w:szCs w:val="20"/>
              </w:rPr>
              <w:t>地址</w:t>
            </w:r>
            <w:r w:rsidRPr="00104A87">
              <w:rPr>
                <w:rFonts w:ascii="宋体" w:cs="宋体"/>
                <w:kern w:val="0"/>
                <w:szCs w:val="20"/>
              </w:rPr>
              <w:t>信息</w:t>
            </w:r>
          </w:p>
        </w:tc>
        <w:tc>
          <w:tcPr>
            <w:tcW w:w="2318" w:type="dxa"/>
            <w:shd w:val="clear" w:color="auto" w:fill="auto"/>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b/>
                <w:bCs/>
              </w:rPr>
              <w:t>I</w:t>
            </w:r>
            <w:r w:rsidRPr="00104A87">
              <w:rPr>
                <w:rFonts w:cs="Times New Roman" w:hint="eastAsia"/>
                <w:b/>
                <w:bCs/>
              </w:rPr>
              <w:t>nternetDNS2</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7" w:type="dxa"/>
            <w:shd w:val="clear" w:color="auto" w:fill="DEEAF6"/>
          </w:tcPr>
          <w:p w:rsidR="00123989" w:rsidRPr="00104A87" w:rsidRDefault="00123989" w:rsidP="008E6148">
            <w:pPr>
              <w:widowControl/>
              <w:jc w:val="left"/>
              <w:rPr>
                <w:rFonts w:ascii="宋体" w:cs="宋体"/>
                <w:kern w:val="0"/>
                <w:szCs w:val="20"/>
              </w:rPr>
            </w:pPr>
            <w:r w:rsidRPr="00104A87">
              <w:rPr>
                <w:rFonts w:ascii="宋体" w:cs="宋体" w:hint="eastAsia"/>
                <w:kern w:val="0"/>
                <w:szCs w:val="20"/>
              </w:rPr>
              <w:t xml:space="preserve">Internet </w:t>
            </w:r>
            <w:r w:rsidRPr="00104A87">
              <w:rPr>
                <w:rFonts w:ascii="宋体" w:cs="宋体"/>
                <w:kern w:val="0"/>
                <w:szCs w:val="20"/>
              </w:rPr>
              <w:t>WAN连接的备</w:t>
            </w:r>
            <w:r w:rsidRPr="00104A87">
              <w:rPr>
                <w:rFonts w:ascii="宋体" w:cs="宋体" w:hint="eastAsia"/>
                <w:kern w:val="0"/>
                <w:szCs w:val="20"/>
              </w:rPr>
              <w:t>D</w:t>
            </w:r>
            <w:r w:rsidRPr="00104A87">
              <w:rPr>
                <w:rFonts w:ascii="宋体" w:cs="宋体"/>
                <w:kern w:val="0"/>
                <w:szCs w:val="20"/>
              </w:rPr>
              <w:t>NS地址信息</w:t>
            </w:r>
          </w:p>
        </w:tc>
        <w:tc>
          <w:tcPr>
            <w:tcW w:w="2318" w:type="dxa"/>
            <w:shd w:val="clear" w:color="auto" w:fill="DEEAF6"/>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rPr>
            </w:pPr>
            <w:r w:rsidRPr="00104A87">
              <w:rPr>
                <w:rFonts w:cs="Times New Roman"/>
                <w:b/>
                <w:bCs/>
              </w:rPr>
              <w:lastRenderedPageBreak/>
              <w:t>VoIPName</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7" w:type="dxa"/>
            <w:shd w:val="clear" w:color="auto" w:fill="auto"/>
          </w:tcPr>
          <w:p w:rsidR="00123989" w:rsidRDefault="00123989" w:rsidP="008E6148">
            <w:pPr>
              <w:pStyle w:val="QB20"/>
              <w:spacing w:before="156" w:after="156"/>
              <w:ind w:firstLineChars="0" w:firstLine="0"/>
            </w:pPr>
            <w:r w:rsidRPr="00FC1600">
              <w:rPr>
                <w:rFonts w:hint="eastAsia"/>
              </w:rPr>
              <w:t>电话号码；</w:t>
            </w:r>
          </w:p>
        </w:tc>
        <w:tc>
          <w:tcPr>
            <w:tcW w:w="2318" w:type="dxa"/>
            <w:shd w:val="clear" w:color="auto" w:fill="auto"/>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b/>
                <w:bCs/>
              </w:rPr>
              <w:t>VoIPRegStatus</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7" w:type="dxa"/>
            <w:shd w:val="clear" w:color="auto" w:fill="DEEAF6"/>
          </w:tcPr>
          <w:p w:rsidR="00123989" w:rsidRPr="00104A87" w:rsidRDefault="00123989" w:rsidP="008E6148">
            <w:pPr>
              <w:widowControl/>
              <w:jc w:val="left"/>
              <w:rPr>
                <w:rFonts w:ascii="宋体" w:cs="宋体"/>
                <w:kern w:val="0"/>
                <w:szCs w:val="20"/>
              </w:rPr>
            </w:pPr>
            <w:r w:rsidRPr="00104A87">
              <w:rPr>
                <w:rFonts w:ascii="宋体" w:cs="宋体" w:hint="eastAsia"/>
                <w:kern w:val="0"/>
                <w:szCs w:val="20"/>
              </w:rPr>
              <w:t>语音的注册状态</w:t>
            </w:r>
          </w:p>
        </w:tc>
        <w:tc>
          <w:tcPr>
            <w:tcW w:w="2318" w:type="dxa"/>
            <w:shd w:val="clear" w:color="auto" w:fill="DEEAF6"/>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t>DevNum</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7" w:type="dxa"/>
            <w:shd w:val="clear" w:color="auto" w:fill="auto"/>
          </w:tcPr>
          <w:p w:rsidR="00123989" w:rsidRDefault="00123989" w:rsidP="008E6148">
            <w:pPr>
              <w:pStyle w:val="QB20"/>
              <w:spacing w:before="156" w:after="156"/>
              <w:ind w:firstLineChars="0" w:firstLine="0"/>
            </w:pPr>
            <w:r>
              <w:rPr>
                <w:rFonts w:hint="eastAsia"/>
              </w:rPr>
              <w:t xml:space="preserve">获取无线接入设备数 </w:t>
            </w:r>
          </w:p>
        </w:tc>
        <w:tc>
          <w:tcPr>
            <w:tcW w:w="2318" w:type="dxa"/>
            <w:shd w:val="clear" w:color="auto" w:fill="auto"/>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rPr>
            </w:pPr>
            <w:r w:rsidRPr="00104A87">
              <w:rPr>
                <w:rFonts w:cs="Times New Roman" w:hint="eastAsia"/>
                <w:b/>
                <w:bCs/>
              </w:rPr>
              <w:t>IPv4</w:t>
            </w:r>
            <w:r w:rsidRPr="00104A87">
              <w:rPr>
                <w:rFonts w:cs="Times New Roman"/>
                <w:b/>
                <w:bCs/>
              </w:rPr>
              <w:t>ConnectionStatus</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7" w:type="dxa"/>
            <w:shd w:val="clear" w:color="auto" w:fill="DEEAF6"/>
          </w:tcPr>
          <w:p w:rsidR="00123989" w:rsidRDefault="00123989" w:rsidP="008E6148">
            <w:pPr>
              <w:pStyle w:val="QB20"/>
              <w:spacing w:before="156" w:after="156"/>
              <w:ind w:firstLineChars="0" w:firstLine="0"/>
            </w:pPr>
            <w:r>
              <w:rPr>
                <w:rFonts w:hint="eastAsia"/>
              </w:rPr>
              <w:t>拨号成功标志位</w:t>
            </w:r>
          </w:p>
        </w:tc>
        <w:tc>
          <w:tcPr>
            <w:tcW w:w="2318" w:type="dxa"/>
            <w:shd w:val="clear" w:color="auto" w:fill="DEEAF6"/>
          </w:tcPr>
          <w:p w:rsidR="00123989" w:rsidRPr="00104A87" w:rsidRDefault="00123989" w:rsidP="008E6148">
            <w:pPr>
              <w:widowControl/>
              <w:jc w:val="left"/>
              <w:rPr>
                <w:rFonts w:ascii="宋体" w:cs="宋体"/>
                <w:kern w:val="0"/>
                <w:szCs w:val="20"/>
              </w:rPr>
            </w:pPr>
            <w:r w:rsidRPr="00104A87">
              <w:rPr>
                <w:rFonts w:ascii="宋体" w:cs="宋体"/>
                <w:szCs w:val="20"/>
              </w:rPr>
              <w:t>C</w:t>
            </w:r>
            <w:r w:rsidRPr="00104A87">
              <w:rPr>
                <w:rFonts w:ascii="宋体" w:cs="宋体" w:hint="eastAsia"/>
                <w:szCs w:val="20"/>
              </w:rPr>
              <w:t>onnectionStatus</w:t>
            </w:r>
            <w:r w:rsidRPr="00104A87">
              <w:rPr>
                <w:rFonts w:ascii="宋体" w:cs="宋体" w:hint="eastAsia"/>
                <w:kern w:val="0"/>
                <w:szCs w:val="20"/>
              </w:rPr>
              <w:t>为</w:t>
            </w:r>
            <w:r w:rsidRPr="00104A87">
              <w:rPr>
                <w:rFonts w:ascii="宋体" w:cs="宋体"/>
                <w:kern w:val="0"/>
                <w:szCs w:val="20"/>
              </w:rPr>
              <w:t>0</w:t>
            </w:r>
            <w:r w:rsidRPr="00104A87">
              <w:rPr>
                <w:rFonts w:ascii="宋体" w:cs="宋体" w:hint="eastAsia"/>
                <w:kern w:val="0"/>
                <w:szCs w:val="20"/>
              </w:rPr>
              <w:t>，</w:t>
            </w:r>
            <w:r w:rsidRPr="00104A87">
              <w:rPr>
                <w:rFonts w:ascii="宋体" w:cs="宋体"/>
                <w:kern w:val="0"/>
                <w:szCs w:val="20"/>
              </w:rPr>
              <w:t>则</w:t>
            </w:r>
            <w:r w:rsidRPr="00104A87">
              <w:rPr>
                <w:rFonts w:ascii="宋体" w:cs="宋体" w:hint="eastAsia"/>
                <w:kern w:val="0"/>
                <w:szCs w:val="20"/>
              </w:rPr>
              <w:t>PPPOE拨号成功；</w:t>
            </w:r>
            <w:r w:rsidRPr="00104A87">
              <w:rPr>
                <w:rFonts w:ascii="宋体" w:cs="宋体"/>
                <w:szCs w:val="20"/>
              </w:rPr>
              <w:t>C</w:t>
            </w:r>
            <w:r w:rsidRPr="00104A87">
              <w:rPr>
                <w:rFonts w:ascii="宋体" w:cs="宋体" w:hint="eastAsia"/>
                <w:szCs w:val="20"/>
              </w:rPr>
              <w:t>onnectionStatus为</w:t>
            </w:r>
            <w:r w:rsidRPr="00104A87">
              <w:rPr>
                <w:rFonts w:ascii="宋体" w:cs="宋体"/>
                <w:szCs w:val="20"/>
              </w:rPr>
              <w:t>1</w:t>
            </w:r>
            <w:r w:rsidRPr="00104A87">
              <w:rPr>
                <w:rFonts w:ascii="宋体" w:cs="宋体" w:hint="eastAsia"/>
                <w:szCs w:val="20"/>
              </w:rPr>
              <w:t>则</w:t>
            </w:r>
            <w:r w:rsidRPr="00104A87">
              <w:rPr>
                <w:rFonts w:ascii="宋体" w:cs="宋体"/>
                <w:szCs w:val="20"/>
              </w:rPr>
              <w:t>PPP</w:t>
            </w:r>
            <w:r w:rsidRPr="00104A87">
              <w:rPr>
                <w:rFonts w:ascii="宋体" w:cs="宋体" w:hint="eastAsia"/>
                <w:szCs w:val="20"/>
              </w:rPr>
              <w:t>oE拨号</w:t>
            </w:r>
            <w:r w:rsidRPr="00104A87">
              <w:rPr>
                <w:rFonts w:ascii="宋体" w:cs="宋体"/>
                <w:szCs w:val="20"/>
              </w:rPr>
              <w:t>失败，带</w:t>
            </w:r>
            <w:r w:rsidRPr="00104A87">
              <w:rPr>
                <w:rFonts w:ascii="宋体" w:cs="宋体" w:hint="eastAsia"/>
                <w:szCs w:val="20"/>
              </w:rPr>
              <w:t>IPv4属性的WAN连接</w:t>
            </w: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rPr>
            </w:pPr>
            <w:r w:rsidRPr="00104A87">
              <w:rPr>
                <w:rFonts w:cs="Times New Roman" w:hint="eastAsia"/>
                <w:b/>
                <w:bCs/>
              </w:rPr>
              <w:t>IPv4</w:t>
            </w:r>
            <w:r w:rsidRPr="00104A87">
              <w:rPr>
                <w:rFonts w:cs="Times New Roman"/>
                <w:b/>
                <w:bCs/>
              </w:rPr>
              <w:t>WANStatus</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7" w:type="dxa"/>
            <w:shd w:val="clear" w:color="auto" w:fill="auto"/>
          </w:tcPr>
          <w:p w:rsidR="00123989" w:rsidRDefault="00123989" w:rsidP="008E6148">
            <w:pPr>
              <w:pStyle w:val="QB20"/>
              <w:spacing w:before="156" w:after="156"/>
              <w:ind w:firstLineChars="0" w:firstLine="0"/>
            </w:pPr>
            <w:r>
              <w:t>WAN</w:t>
            </w:r>
            <w:r>
              <w:rPr>
                <w:rFonts w:hint="eastAsia"/>
              </w:rPr>
              <w:t>连接</w:t>
            </w:r>
            <w:r>
              <w:t>拨号状态</w:t>
            </w:r>
          </w:p>
        </w:tc>
        <w:tc>
          <w:tcPr>
            <w:tcW w:w="2318" w:type="dxa"/>
            <w:shd w:val="clear" w:color="auto" w:fill="auto"/>
          </w:tcPr>
          <w:p w:rsidR="00123989" w:rsidRPr="00104A87" w:rsidRDefault="00123989" w:rsidP="008E6148">
            <w:pPr>
              <w:widowControl/>
              <w:jc w:val="left"/>
              <w:rPr>
                <w:rFonts w:ascii="宋体" w:cs="宋体"/>
                <w:kern w:val="0"/>
                <w:szCs w:val="20"/>
              </w:rPr>
            </w:pPr>
            <w:r w:rsidRPr="00104A87">
              <w:rPr>
                <w:rFonts w:ascii="宋体" w:cs="宋体" w:hint="eastAsia"/>
                <w:szCs w:val="20"/>
              </w:rPr>
              <w:t>IPv4属性的WAN连接</w:t>
            </w: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rPr>
            </w:pPr>
            <w:r w:rsidRPr="00104A87">
              <w:rPr>
                <w:rFonts w:cs="Times New Roman" w:hint="eastAsia"/>
                <w:b/>
                <w:bCs/>
              </w:rPr>
              <w:t>IPv4</w:t>
            </w:r>
            <w:r w:rsidRPr="00104A87">
              <w:rPr>
                <w:rFonts w:cs="Times New Roman"/>
                <w:b/>
                <w:bCs/>
              </w:rPr>
              <w:t>D</w:t>
            </w:r>
            <w:r w:rsidRPr="00104A87">
              <w:rPr>
                <w:rFonts w:cs="Times New Roman" w:hint="eastAsia"/>
                <w:b/>
                <w:bCs/>
              </w:rPr>
              <w:t>ial</w:t>
            </w:r>
            <w:r w:rsidRPr="00104A87">
              <w:rPr>
                <w:rFonts w:cs="Times New Roman"/>
                <w:b/>
                <w:bCs/>
              </w:rPr>
              <w:t>Reason</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7" w:type="dxa"/>
            <w:shd w:val="clear" w:color="auto" w:fill="DEEAF6"/>
          </w:tcPr>
          <w:p w:rsidR="00123989" w:rsidRDefault="00123989" w:rsidP="008E6148">
            <w:pPr>
              <w:pStyle w:val="QB20"/>
              <w:spacing w:before="156" w:after="156"/>
              <w:ind w:firstLineChars="0" w:firstLine="0"/>
            </w:pPr>
            <w:r>
              <w:rPr>
                <w:rFonts w:hint="eastAsia"/>
              </w:rPr>
              <w:t>D</w:t>
            </w:r>
            <w:r>
              <w:t>ialReason</w:t>
            </w:r>
            <w:r>
              <w:rPr>
                <w:rFonts w:hint="eastAsia"/>
              </w:rPr>
              <w:t>为</w:t>
            </w:r>
            <w:r>
              <w:t>拨号失败原因</w:t>
            </w:r>
          </w:p>
        </w:tc>
        <w:tc>
          <w:tcPr>
            <w:tcW w:w="2318" w:type="dxa"/>
            <w:shd w:val="clear" w:color="auto" w:fill="DEEAF6"/>
          </w:tcPr>
          <w:p w:rsidR="00123989" w:rsidRPr="00104A87" w:rsidRDefault="00123989" w:rsidP="008E6148">
            <w:pPr>
              <w:widowControl/>
              <w:jc w:val="left"/>
              <w:rPr>
                <w:rFonts w:ascii="宋体" w:hAnsi="宋体" w:cs="宋体"/>
                <w:color w:val="000000"/>
                <w:sz w:val="16"/>
                <w:szCs w:val="16"/>
              </w:rPr>
            </w:pPr>
            <w:r w:rsidRPr="00104A87">
              <w:rPr>
                <w:rFonts w:ascii="宋体" w:cs="宋体" w:hint="eastAsia"/>
                <w:szCs w:val="20"/>
              </w:rPr>
              <w:t>IPv4属性的WAN连接</w:t>
            </w: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t>IPv6</w:t>
            </w:r>
            <w:r w:rsidRPr="00104A87">
              <w:rPr>
                <w:rFonts w:cs="Times New Roman"/>
                <w:b/>
                <w:bCs/>
              </w:rPr>
              <w:t>ConnectionStatus</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7" w:type="dxa"/>
            <w:shd w:val="clear" w:color="auto" w:fill="auto"/>
          </w:tcPr>
          <w:p w:rsidR="00123989" w:rsidRPr="00974DDF" w:rsidRDefault="00123989" w:rsidP="008E6148">
            <w:pPr>
              <w:pStyle w:val="QB20"/>
              <w:spacing w:before="156" w:after="156"/>
              <w:ind w:firstLineChars="0" w:firstLine="0"/>
            </w:pPr>
            <w:r>
              <w:rPr>
                <w:rFonts w:hint="eastAsia"/>
              </w:rPr>
              <w:t>拨号成功标志位</w:t>
            </w:r>
          </w:p>
        </w:tc>
        <w:tc>
          <w:tcPr>
            <w:tcW w:w="2318" w:type="dxa"/>
            <w:shd w:val="clear" w:color="auto" w:fill="auto"/>
          </w:tcPr>
          <w:p w:rsidR="00123989" w:rsidRPr="00104A87" w:rsidRDefault="00123989" w:rsidP="008E6148">
            <w:pPr>
              <w:widowControl/>
              <w:jc w:val="left"/>
              <w:rPr>
                <w:rFonts w:ascii="宋体" w:cs="宋体"/>
                <w:szCs w:val="20"/>
              </w:rPr>
            </w:pPr>
            <w:r w:rsidRPr="00104A87">
              <w:rPr>
                <w:rFonts w:ascii="宋体" w:cs="宋体"/>
                <w:szCs w:val="20"/>
              </w:rPr>
              <w:t>C</w:t>
            </w:r>
            <w:r w:rsidRPr="00104A87">
              <w:rPr>
                <w:rFonts w:ascii="宋体" w:cs="宋体" w:hint="eastAsia"/>
                <w:szCs w:val="20"/>
              </w:rPr>
              <w:t>onnectionStatus</w:t>
            </w:r>
            <w:r w:rsidRPr="00104A87">
              <w:rPr>
                <w:rFonts w:ascii="宋体" w:cs="宋体" w:hint="eastAsia"/>
                <w:kern w:val="0"/>
                <w:szCs w:val="20"/>
              </w:rPr>
              <w:t>为</w:t>
            </w:r>
            <w:r w:rsidRPr="00104A87">
              <w:rPr>
                <w:rFonts w:ascii="宋体" w:cs="宋体"/>
                <w:kern w:val="0"/>
                <w:szCs w:val="20"/>
              </w:rPr>
              <w:t>0</w:t>
            </w:r>
            <w:r w:rsidRPr="00104A87">
              <w:rPr>
                <w:rFonts w:ascii="宋体" w:cs="宋体" w:hint="eastAsia"/>
                <w:kern w:val="0"/>
                <w:szCs w:val="20"/>
              </w:rPr>
              <w:t>，</w:t>
            </w:r>
            <w:r w:rsidRPr="00104A87">
              <w:rPr>
                <w:rFonts w:ascii="宋体" w:cs="宋体"/>
                <w:kern w:val="0"/>
                <w:szCs w:val="20"/>
              </w:rPr>
              <w:t>则</w:t>
            </w:r>
            <w:r w:rsidRPr="00104A87">
              <w:rPr>
                <w:rFonts w:ascii="宋体" w:cs="宋体" w:hint="eastAsia"/>
                <w:kern w:val="0"/>
                <w:szCs w:val="20"/>
              </w:rPr>
              <w:t>PPPOE拨号成功；</w:t>
            </w:r>
            <w:r w:rsidRPr="00104A87">
              <w:rPr>
                <w:rFonts w:ascii="宋体" w:cs="宋体"/>
                <w:szCs w:val="20"/>
              </w:rPr>
              <w:t>C</w:t>
            </w:r>
            <w:r w:rsidRPr="00104A87">
              <w:rPr>
                <w:rFonts w:ascii="宋体" w:cs="宋体" w:hint="eastAsia"/>
                <w:szCs w:val="20"/>
              </w:rPr>
              <w:t>onnectionStatus为</w:t>
            </w:r>
            <w:r w:rsidRPr="00104A87">
              <w:rPr>
                <w:rFonts w:ascii="宋体" w:cs="宋体"/>
                <w:szCs w:val="20"/>
              </w:rPr>
              <w:t>1PPP</w:t>
            </w:r>
            <w:r w:rsidRPr="00104A87">
              <w:rPr>
                <w:rFonts w:ascii="宋体" w:cs="宋体" w:hint="eastAsia"/>
                <w:szCs w:val="20"/>
              </w:rPr>
              <w:t>oE拨号</w:t>
            </w:r>
            <w:r w:rsidRPr="00104A87">
              <w:rPr>
                <w:rFonts w:ascii="宋体" w:cs="宋体"/>
                <w:szCs w:val="20"/>
              </w:rPr>
              <w:t>失败</w:t>
            </w:r>
            <w:r w:rsidRPr="00104A87">
              <w:rPr>
                <w:rFonts w:ascii="宋体" w:cs="宋体" w:hint="eastAsia"/>
                <w:szCs w:val="20"/>
              </w:rPr>
              <w:t>为0，</w:t>
            </w:r>
          </w:p>
          <w:p w:rsidR="00123989" w:rsidRPr="00104A87" w:rsidRDefault="00123989" w:rsidP="008E6148">
            <w:pPr>
              <w:widowControl/>
              <w:jc w:val="left"/>
              <w:rPr>
                <w:rFonts w:ascii="宋体" w:hAnsi="宋体" w:cs="宋体"/>
                <w:color w:val="000000"/>
                <w:sz w:val="16"/>
                <w:szCs w:val="16"/>
              </w:rPr>
            </w:pPr>
            <w:r w:rsidRPr="00104A87">
              <w:rPr>
                <w:rFonts w:ascii="宋体" w:cs="宋体" w:hint="eastAsia"/>
                <w:szCs w:val="20"/>
              </w:rPr>
              <w:t>IPv6属性的WAN连接</w:t>
            </w:r>
          </w:p>
        </w:tc>
      </w:tr>
      <w:tr w:rsidR="00123989" w:rsidRPr="00104A87" w:rsidTr="008E6148">
        <w:tc>
          <w:tcPr>
            <w:tcW w:w="2089" w:type="dxa"/>
            <w:shd w:val="clear" w:color="auto" w:fill="DEEAF6"/>
          </w:tcPr>
          <w:p w:rsidR="00123989" w:rsidRPr="00104A87" w:rsidRDefault="00123989" w:rsidP="008E6148">
            <w:pPr>
              <w:pStyle w:val="QB20"/>
              <w:spacing w:before="156" w:after="156"/>
              <w:ind w:firstLineChars="0" w:firstLine="0"/>
              <w:jc w:val="right"/>
              <w:rPr>
                <w:rFonts w:cs="Times New Roman"/>
              </w:rPr>
            </w:pPr>
            <w:r w:rsidRPr="00104A87">
              <w:rPr>
                <w:rFonts w:cs="Times New Roman" w:hint="eastAsia"/>
                <w:b/>
                <w:bCs/>
              </w:rPr>
              <w:t>IPv6</w:t>
            </w:r>
            <w:r w:rsidRPr="00104A87">
              <w:rPr>
                <w:rFonts w:cs="Times New Roman"/>
                <w:b/>
                <w:bCs/>
              </w:rPr>
              <w:t>WANStatus</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7" w:type="dxa"/>
            <w:shd w:val="clear" w:color="auto" w:fill="DEEAF6"/>
          </w:tcPr>
          <w:p w:rsidR="00123989" w:rsidRPr="00104A87" w:rsidRDefault="00123989" w:rsidP="008E6148">
            <w:pPr>
              <w:widowControl/>
              <w:jc w:val="left"/>
              <w:rPr>
                <w:rFonts w:ascii="宋体" w:cs="宋体"/>
                <w:kern w:val="0"/>
                <w:szCs w:val="20"/>
              </w:rPr>
            </w:pPr>
            <w:r>
              <w:t>WAN</w:t>
            </w:r>
            <w:r>
              <w:rPr>
                <w:rFonts w:hint="eastAsia"/>
              </w:rPr>
              <w:t>连接</w:t>
            </w:r>
            <w:r>
              <w:t>拨号状态</w:t>
            </w:r>
          </w:p>
        </w:tc>
        <w:tc>
          <w:tcPr>
            <w:tcW w:w="2318" w:type="dxa"/>
            <w:shd w:val="clear" w:color="auto" w:fill="DEEAF6"/>
          </w:tcPr>
          <w:p w:rsidR="00123989" w:rsidRPr="00104A87" w:rsidRDefault="00123989" w:rsidP="008E6148">
            <w:pPr>
              <w:widowControl/>
              <w:jc w:val="left"/>
              <w:rPr>
                <w:rFonts w:ascii="宋体" w:hAnsi="宋体" w:cs="宋体"/>
                <w:color w:val="000000"/>
                <w:sz w:val="16"/>
                <w:szCs w:val="16"/>
              </w:rPr>
            </w:pPr>
            <w:r w:rsidRPr="00104A87">
              <w:rPr>
                <w:rFonts w:ascii="宋体" w:cs="宋体" w:hint="eastAsia"/>
                <w:kern w:val="0"/>
                <w:szCs w:val="20"/>
              </w:rPr>
              <w:t>IPv6属性的WAN连接</w:t>
            </w:r>
          </w:p>
        </w:tc>
      </w:tr>
      <w:tr w:rsidR="00123989" w:rsidRPr="00104A87" w:rsidTr="008E6148">
        <w:tc>
          <w:tcPr>
            <w:tcW w:w="2089" w:type="dxa"/>
            <w:shd w:val="clear" w:color="auto" w:fill="auto"/>
          </w:tcPr>
          <w:p w:rsidR="00123989" w:rsidRPr="00104A87" w:rsidRDefault="00123989" w:rsidP="008E6148">
            <w:pPr>
              <w:pStyle w:val="QB20"/>
              <w:spacing w:before="156" w:after="156"/>
              <w:ind w:firstLineChars="0" w:firstLine="0"/>
              <w:jc w:val="right"/>
              <w:rPr>
                <w:rFonts w:cs="Times New Roman"/>
                <w:b/>
                <w:bCs/>
              </w:rPr>
            </w:pPr>
            <w:r w:rsidRPr="00104A87">
              <w:rPr>
                <w:rFonts w:cs="Times New Roman" w:hint="eastAsia"/>
                <w:b/>
                <w:bCs/>
              </w:rPr>
              <w:t>IPv6</w:t>
            </w:r>
            <w:r w:rsidRPr="00104A87">
              <w:rPr>
                <w:rFonts w:cs="Times New Roman"/>
                <w:b/>
                <w:bCs/>
              </w:rPr>
              <w:t>D</w:t>
            </w:r>
            <w:r w:rsidRPr="00104A87">
              <w:rPr>
                <w:rFonts w:cs="Times New Roman" w:hint="eastAsia"/>
                <w:b/>
                <w:bCs/>
              </w:rPr>
              <w:t>ial</w:t>
            </w:r>
            <w:r w:rsidRPr="00104A87">
              <w:rPr>
                <w:rFonts w:cs="Times New Roman"/>
                <w:b/>
                <w:bCs/>
              </w:rPr>
              <w:t>Reason1</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7" w:type="dxa"/>
            <w:shd w:val="clear" w:color="auto" w:fill="auto"/>
          </w:tcPr>
          <w:p w:rsidR="00123989" w:rsidRPr="00104A87" w:rsidRDefault="00123989" w:rsidP="008E6148">
            <w:pPr>
              <w:widowControl/>
              <w:jc w:val="left"/>
              <w:rPr>
                <w:rFonts w:ascii="宋体" w:cs="宋体"/>
                <w:kern w:val="0"/>
                <w:szCs w:val="20"/>
              </w:rPr>
            </w:pPr>
            <w:r>
              <w:rPr>
                <w:rFonts w:hint="eastAsia"/>
              </w:rPr>
              <w:t>D</w:t>
            </w:r>
            <w:r>
              <w:t>ialReason</w:t>
            </w:r>
            <w:r>
              <w:rPr>
                <w:rFonts w:hint="eastAsia"/>
              </w:rPr>
              <w:t>为</w:t>
            </w:r>
            <w:r>
              <w:t>拨号失败原因</w:t>
            </w:r>
          </w:p>
        </w:tc>
        <w:tc>
          <w:tcPr>
            <w:tcW w:w="2318" w:type="dxa"/>
            <w:shd w:val="clear" w:color="auto" w:fill="auto"/>
          </w:tcPr>
          <w:p w:rsidR="00123989" w:rsidRPr="00104A87" w:rsidRDefault="00123989" w:rsidP="008E6148">
            <w:pPr>
              <w:widowControl/>
              <w:jc w:val="left"/>
              <w:rPr>
                <w:rFonts w:ascii="宋体" w:hAnsi="宋体" w:cs="宋体"/>
                <w:color w:val="000000"/>
                <w:sz w:val="16"/>
                <w:szCs w:val="16"/>
              </w:rPr>
            </w:pPr>
            <w:r w:rsidRPr="00104A87">
              <w:rPr>
                <w:rFonts w:ascii="宋体" w:cs="宋体" w:hint="eastAsia"/>
                <w:kern w:val="0"/>
                <w:szCs w:val="20"/>
              </w:rPr>
              <w:t>IPv6属性的WAN连接</w:t>
            </w:r>
          </w:p>
        </w:tc>
      </w:tr>
      <w:tr w:rsidR="00123989" w:rsidRPr="00104A87" w:rsidTr="008E6148">
        <w:tc>
          <w:tcPr>
            <w:tcW w:w="2089" w:type="dxa"/>
            <w:shd w:val="clear" w:color="auto" w:fill="auto"/>
          </w:tcPr>
          <w:p w:rsidR="00123989" w:rsidRPr="00BD3C12" w:rsidRDefault="00123989" w:rsidP="008E6148">
            <w:pPr>
              <w:pStyle w:val="QB20"/>
              <w:ind w:firstLineChars="0" w:firstLine="0"/>
              <w:jc w:val="left"/>
              <w:rPr>
                <w:rFonts w:cs="Times New Roman"/>
                <w:b/>
                <w:bCs/>
              </w:rPr>
            </w:pPr>
            <w:r w:rsidRPr="00BD3C12">
              <w:rPr>
                <w:rFonts w:cs="Times New Roman" w:hint="eastAsia"/>
                <w:b/>
                <w:bCs/>
              </w:rPr>
              <w:t>Time}</w:t>
            </w:r>
          </w:p>
        </w:tc>
        <w:tc>
          <w:tcPr>
            <w:tcW w:w="2068" w:type="dxa"/>
            <w:shd w:val="clear" w:color="auto" w:fill="auto"/>
          </w:tcPr>
          <w:p w:rsidR="00123989" w:rsidRDefault="00123989" w:rsidP="008E6148">
            <w:pPr>
              <w:pStyle w:val="QB20"/>
              <w:ind w:firstLineChars="0" w:firstLine="0"/>
              <w:jc w:val="left"/>
            </w:pPr>
            <w:r>
              <w:t>String</w:t>
            </w:r>
          </w:p>
        </w:tc>
        <w:tc>
          <w:tcPr>
            <w:tcW w:w="2047" w:type="dxa"/>
            <w:shd w:val="clear" w:color="auto" w:fill="auto"/>
          </w:tcPr>
          <w:p w:rsidR="00123989" w:rsidRDefault="00123989" w:rsidP="008E6148">
            <w:pPr>
              <w:pStyle w:val="QB20"/>
              <w:ind w:firstLineChars="0" w:firstLine="0"/>
              <w:jc w:val="left"/>
            </w:pPr>
            <w:r>
              <w:rPr>
                <w:rFonts w:hint="eastAsia"/>
              </w:rPr>
              <w:t>当前时间，遵循TR098规定的标准格式</w:t>
            </w:r>
          </w:p>
        </w:tc>
        <w:tc>
          <w:tcPr>
            <w:tcW w:w="2318" w:type="dxa"/>
            <w:shd w:val="clear" w:color="auto" w:fill="auto"/>
          </w:tcPr>
          <w:p w:rsidR="00123989" w:rsidRDefault="00123989" w:rsidP="008E6148">
            <w:pPr>
              <w:pStyle w:val="QB20"/>
              <w:ind w:firstLineChars="0" w:firstLine="0"/>
              <w:jc w:val="left"/>
            </w:pPr>
          </w:p>
        </w:tc>
      </w:tr>
    </w:tbl>
    <w:p w:rsidR="00123989" w:rsidRDefault="00123989" w:rsidP="00123989">
      <w:pPr>
        <w:pStyle w:val="QB7"/>
        <w:ind w:firstLine="420"/>
      </w:pPr>
    </w:p>
    <w:p w:rsidR="00123989" w:rsidRDefault="00123989" w:rsidP="00EA19F9">
      <w:pPr>
        <w:pStyle w:val="QB2"/>
      </w:pPr>
      <w:bookmarkStart w:id="67" w:name="_Toc445157168"/>
      <w:bookmarkStart w:id="68" w:name="_Toc448149225"/>
      <w:r>
        <w:t>网络连接状态</w:t>
      </w:r>
      <w:r>
        <w:rPr>
          <w:rFonts w:hint="eastAsia"/>
        </w:rPr>
        <w:t>查询</w:t>
      </w:r>
      <w:bookmarkEnd w:id="67"/>
      <w:bookmarkEnd w:id="68"/>
    </w:p>
    <w:p w:rsidR="00123989" w:rsidRDefault="00123989" w:rsidP="00C56348">
      <w:pPr>
        <w:pStyle w:val="QB3"/>
      </w:pPr>
      <w:bookmarkStart w:id="69" w:name="_Toc448148592"/>
      <w:bookmarkStart w:id="70" w:name="_Toc448148593"/>
      <w:bookmarkStart w:id="71" w:name="_Toc448148594"/>
      <w:bookmarkStart w:id="72" w:name="_Toc448148595"/>
      <w:bookmarkStart w:id="73" w:name="_Toc448148596"/>
      <w:bookmarkStart w:id="74" w:name="_Toc448148597"/>
      <w:bookmarkStart w:id="75" w:name="_Toc448148598"/>
      <w:bookmarkStart w:id="76" w:name="_Toc448148599"/>
      <w:bookmarkStart w:id="77" w:name="_Toc448148600"/>
      <w:bookmarkStart w:id="78" w:name="_Toc448148601"/>
      <w:bookmarkStart w:id="79" w:name="_Toc448148602"/>
      <w:bookmarkStart w:id="80" w:name="_Toc448148603"/>
      <w:bookmarkStart w:id="81" w:name="_Toc448148604"/>
      <w:bookmarkStart w:id="82" w:name="_Toc448148605"/>
      <w:bookmarkStart w:id="83" w:name="_Toc448148606"/>
      <w:bookmarkStart w:id="84" w:name="_Toc448148607"/>
      <w:bookmarkStart w:id="85" w:name="_Toc448148608"/>
      <w:bookmarkStart w:id="86" w:name="_Toc448148609"/>
      <w:bookmarkStart w:id="87" w:name="_Toc448148641"/>
      <w:bookmarkStart w:id="88" w:name="_Toc448148642"/>
      <w:bookmarkStart w:id="89" w:name="_Toc448148643"/>
      <w:bookmarkStart w:id="90" w:name="_Toc448148644"/>
      <w:bookmarkStart w:id="91" w:name="_Toc448148645"/>
      <w:bookmarkStart w:id="92" w:name="_Toc448148646"/>
      <w:bookmarkStart w:id="93" w:name="_Toc448148647"/>
      <w:bookmarkStart w:id="94" w:name="_Toc448148648"/>
      <w:bookmarkStart w:id="95" w:name="_Toc448148649"/>
      <w:bookmarkStart w:id="96" w:name="_Toc448148650"/>
      <w:bookmarkStart w:id="97" w:name="_Toc448148651"/>
      <w:bookmarkStart w:id="98" w:name="_Toc448148652"/>
      <w:bookmarkStart w:id="99" w:name="_Toc448148653"/>
      <w:bookmarkStart w:id="100" w:name="_Toc448148654"/>
      <w:bookmarkStart w:id="101" w:name="_Toc448148655"/>
      <w:bookmarkStart w:id="102" w:name="_Toc448148656"/>
      <w:bookmarkStart w:id="103" w:name="_Toc448148657"/>
      <w:bookmarkStart w:id="104" w:name="_Toc448148658"/>
      <w:bookmarkStart w:id="105" w:name="_Toc448148659"/>
      <w:bookmarkStart w:id="106" w:name="_Toc448148660"/>
      <w:bookmarkStart w:id="107" w:name="_Toc448148661"/>
      <w:bookmarkStart w:id="108" w:name="_Toc448148662"/>
      <w:bookmarkStart w:id="109" w:name="_Toc448148663"/>
      <w:bookmarkStart w:id="110" w:name="_Toc448148664"/>
      <w:bookmarkStart w:id="111" w:name="_Toc448148665"/>
      <w:bookmarkStart w:id="112" w:name="_Toc448148666"/>
      <w:bookmarkStart w:id="113" w:name="_Toc448148667"/>
      <w:bookmarkStart w:id="114" w:name="_Toc448148668"/>
      <w:bookmarkStart w:id="115" w:name="_Toc448148669"/>
      <w:bookmarkStart w:id="116" w:name="_Toc448148760"/>
      <w:bookmarkStart w:id="117" w:name="_Toc445157170"/>
      <w:bookmarkStart w:id="118" w:name="_Toc448149226"/>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Pr>
          <w:rFonts w:hint="eastAsia"/>
        </w:rPr>
        <w:t>查询</w:t>
      </w:r>
      <w:r>
        <w:rPr>
          <w:rFonts w:hint="eastAsia"/>
        </w:rPr>
        <w:t>PPP</w:t>
      </w:r>
      <w:r>
        <w:rPr>
          <w:rFonts w:hint="eastAsia"/>
        </w:rPr>
        <w:t>拨号状态</w:t>
      </w:r>
      <w:bookmarkEnd w:id="117"/>
      <w:bookmarkEnd w:id="118"/>
    </w:p>
    <w:p w:rsidR="00123989" w:rsidRDefault="00123989" w:rsidP="00C56348">
      <w:pPr>
        <w:pStyle w:val="QB4"/>
      </w:pPr>
      <w:r>
        <w:rPr>
          <w:rFonts w:hint="eastAsia"/>
        </w:rPr>
        <w:t>接口说明</w:t>
      </w:r>
    </w:p>
    <w:p w:rsidR="00123989" w:rsidRDefault="00123989" w:rsidP="00123989">
      <w:pPr>
        <w:pStyle w:val="QB7"/>
        <w:ind w:left="425" w:firstLineChars="0" w:firstLine="0"/>
      </w:pPr>
      <w:r>
        <w:rPr>
          <w:rFonts w:hint="eastAsia"/>
        </w:rPr>
        <w:t>查询</w:t>
      </w:r>
      <w:r w:rsidR="007E4262">
        <w:rPr>
          <w:rFonts w:hint="eastAsia"/>
        </w:rPr>
        <w:t>网关</w:t>
      </w:r>
      <w:r>
        <w:rPr>
          <w:rFonts w:hint="eastAsia"/>
        </w:rPr>
        <w:t>PPP拨号状态。</w:t>
      </w:r>
    </w:p>
    <w:p w:rsidR="00123989" w:rsidRPr="007E4262" w:rsidRDefault="007E4262" w:rsidP="00123989">
      <w:pPr>
        <w:pStyle w:val="QB7"/>
        <w:ind w:left="425" w:firstLineChars="0" w:firstLine="0"/>
      </w:pPr>
      <w:r>
        <w:rPr>
          <w:rFonts w:hint="eastAsia"/>
        </w:rPr>
        <w:t>消息发送方向：一级家庭开放平台—&gt;省级数字家庭管理平台</w:t>
      </w:r>
    </w:p>
    <w:p w:rsidR="00123989" w:rsidRDefault="00123989" w:rsidP="00C56348">
      <w:pPr>
        <w:pStyle w:val="QB4"/>
      </w:pPr>
      <w:r>
        <w:rPr>
          <w:rFonts w:hint="eastAsia"/>
        </w:rPr>
        <w:t>接口类型</w:t>
      </w:r>
    </w:p>
    <w:p w:rsidR="00123989" w:rsidRDefault="00152062" w:rsidP="00123989">
      <w:pPr>
        <w:pStyle w:val="QB7"/>
        <w:ind w:left="425" w:firstLineChars="0" w:firstLine="0"/>
      </w:pPr>
      <w:r>
        <w:rPr>
          <w:rFonts w:hint="eastAsia"/>
        </w:rPr>
        <w:t>名称：getWanPppoeStatus</w:t>
      </w:r>
    </w:p>
    <w:p w:rsidR="00123989" w:rsidRDefault="00123989" w:rsidP="00123989">
      <w:pPr>
        <w:pStyle w:val="QB7"/>
        <w:ind w:left="425" w:firstLineChars="0" w:firstLine="0"/>
      </w:pPr>
    </w:p>
    <w:p w:rsidR="00123989" w:rsidRDefault="00123989" w:rsidP="00C56348">
      <w:pPr>
        <w:pStyle w:val="QB4"/>
      </w:pPr>
      <w:r>
        <w:rPr>
          <w:rFonts w:hint="eastAsia"/>
        </w:rPr>
        <w:t>请求报文定义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lastRenderedPageBreak/>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"RPCMethod":"Get"，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GET_WAN_PPPOE_STATUS</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"SequenceId":"8位十六进制",</w:t>
      </w:r>
    </w:p>
    <w:p w:rsidR="00123989" w:rsidRDefault="00123989" w:rsidP="000B1E1D">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"Parameter":{</w:t>
      </w:r>
    </w:p>
    <w:p w:rsidR="009F6E66" w:rsidRDefault="009F6E66" w:rsidP="009F6E66">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Pr>
          <w:rFonts w:hint="eastAsia"/>
        </w:rPr>
        <w:tab/>
        <w:t>“MAC”：“网关mac地址”</w:t>
      </w:r>
    </w:p>
    <w:p w:rsidR="00123989" w:rsidRDefault="009F6E66" w:rsidP="009F6E6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ab/>
      </w:r>
      <w:r w:rsidR="00123989">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ind w:firstLine="420"/>
      </w:pPr>
    </w:p>
    <w:p w:rsidR="00123989" w:rsidRDefault="00123989" w:rsidP="00123989">
      <w:pPr>
        <w:pStyle w:val="QB7"/>
        <w:ind w:firstLine="420"/>
      </w:pPr>
      <w:r>
        <w:rPr>
          <w:rFonts w:hint="eastAsia"/>
        </w:rPr>
        <w:t>参数说明：</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089"/>
        <w:gridCol w:w="2068"/>
        <w:gridCol w:w="2049"/>
        <w:gridCol w:w="2316"/>
      </w:tblGrid>
      <w:tr w:rsidR="00123989" w:rsidTr="008E6148">
        <w:tc>
          <w:tcPr>
            <w:tcW w:w="2089" w:type="dxa"/>
            <w:tcBorders>
              <w:top w:val="single" w:sz="4" w:space="0" w:color="5B9BD5"/>
              <w:left w:val="single" w:sz="4" w:space="0" w:color="5B9BD5"/>
              <w:bottom w:val="single" w:sz="4" w:space="0" w:color="5B9BD5"/>
              <w:right w:val="nil"/>
            </w:tcBorders>
            <w:shd w:val="clear" w:color="auto" w:fill="5B9BD5"/>
          </w:tcPr>
          <w:p w:rsidR="00123989" w:rsidRDefault="00123989" w:rsidP="008E6148">
            <w:pPr>
              <w:pStyle w:val="QB20"/>
              <w:spacing w:before="156" w:after="156"/>
              <w:ind w:firstLineChars="0" w:firstLine="0"/>
              <w:jc w:val="center"/>
              <w:rPr>
                <w:b/>
                <w:bCs/>
                <w:color w:val="FFFFFF"/>
              </w:rPr>
            </w:pPr>
            <w:r>
              <w:rPr>
                <w:b/>
                <w:bCs/>
                <w:color w:val="FFFFFF"/>
              </w:rPr>
              <w:t>参数名称</w:t>
            </w:r>
          </w:p>
        </w:tc>
        <w:tc>
          <w:tcPr>
            <w:tcW w:w="2068" w:type="dxa"/>
            <w:tcBorders>
              <w:top w:val="single" w:sz="4" w:space="0" w:color="5B9BD5"/>
              <w:left w:val="nil"/>
              <w:bottom w:val="single" w:sz="4" w:space="0" w:color="5B9BD5"/>
              <w:right w:val="nil"/>
            </w:tcBorders>
            <w:shd w:val="clear" w:color="auto" w:fill="5B9BD5"/>
          </w:tcPr>
          <w:p w:rsidR="00123989" w:rsidRDefault="00123989" w:rsidP="008E6148">
            <w:pPr>
              <w:pStyle w:val="QB20"/>
              <w:spacing w:before="156" w:after="156"/>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123989" w:rsidRDefault="00123989" w:rsidP="008E6148">
            <w:pPr>
              <w:pStyle w:val="QB20"/>
              <w:spacing w:before="156" w:after="156"/>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123989" w:rsidRDefault="00123989" w:rsidP="008E6148">
            <w:pPr>
              <w:pStyle w:val="QB20"/>
              <w:spacing w:before="156" w:after="156"/>
              <w:ind w:firstLineChars="0" w:firstLine="0"/>
              <w:jc w:val="center"/>
              <w:rPr>
                <w:b/>
                <w:bCs/>
                <w:color w:val="FFFFFF"/>
              </w:rPr>
            </w:pPr>
            <w:r>
              <w:rPr>
                <w:b/>
                <w:bCs/>
                <w:color w:val="FFFFFF"/>
              </w:rPr>
              <w:t>说明</w:t>
            </w:r>
          </w:p>
        </w:tc>
      </w:tr>
      <w:tr w:rsidR="00123989" w:rsidTr="008E6148">
        <w:trPr>
          <w:trHeight w:val="90"/>
        </w:trPr>
        <w:tc>
          <w:tcPr>
            <w:tcW w:w="2089" w:type="dxa"/>
            <w:shd w:val="clear" w:color="auto" w:fill="DEEAF6"/>
          </w:tcPr>
          <w:p w:rsidR="00123989" w:rsidRDefault="00123989" w:rsidP="008E6148">
            <w:pPr>
              <w:pStyle w:val="QB20"/>
              <w:spacing w:before="156" w:after="156"/>
              <w:ind w:firstLineChars="0" w:firstLine="0"/>
              <w:jc w:val="left"/>
              <w:rPr>
                <w:b/>
                <w:bCs/>
              </w:rPr>
            </w:pPr>
            <w:r>
              <w:rPr>
                <w:rFonts w:cs="Times New Roman" w:hint="eastAsia"/>
                <w:b/>
                <w:bCs/>
              </w:rPr>
              <w:t>RPCMethod</w:t>
            </w:r>
          </w:p>
        </w:tc>
        <w:tc>
          <w:tcPr>
            <w:tcW w:w="2068"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pPr>
            <w:r>
              <w:rPr>
                <w:rFonts w:hint="eastAsia"/>
              </w:rPr>
              <w:t>接口分类定义</w:t>
            </w:r>
          </w:p>
        </w:tc>
        <w:tc>
          <w:tcPr>
            <w:tcW w:w="2316" w:type="dxa"/>
            <w:shd w:val="clear" w:color="auto" w:fill="DEEAF6"/>
          </w:tcPr>
          <w:p w:rsidR="00123989" w:rsidRDefault="00123989" w:rsidP="008E6148">
            <w:pPr>
              <w:pStyle w:val="QB20"/>
              <w:spacing w:before="156" w:after="156"/>
              <w:ind w:firstLineChars="0" w:firstLine="0"/>
            </w:pPr>
            <w:r>
              <w:rPr>
                <w:rFonts w:hint="eastAsia"/>
              </w:rPr>
              <w:t>Get</w:t>
            </w:r>
          </w:p>
        </w:tc>
      </w:tr>
      <w:tr w:rsidR="00123989" w:rsidTr="008E6148">
        <w:trPr>
          <w:trHeight w:val="90"/>
        </w:trPr>
        <w:tc>
          <w:tcPr>
            <w:tcW w:w="2089" w:type="dxa"/>
            <w:shd w:val="clear" w:color="auto" w:fill="auto"/>
          </w:tcPr>
          <w:p w:rsidR="00123989" w:rsidRDefault="00123989" w:rsidP="008E6148">
            <w:pPr>
              <w:pStyle w:val="QB20"/>
              <w:spacing w:before="156" w:after="156"/>
              <w:ind w:firstLineChars="0" w:firstLine="0"/>
              <w:jc w:val="left"/>
              <w:rPr>
                <w:rFonts w:cs="Times New Roman"/>
                <w:b/>
                <w:bCs/>
              </w:rPr>
            </w:pPr>
            <w:r>
              <w:rPr>
                <w:rFonts w:cs="Times New Roman" w:hint="eastAsia"/>
                <w:b/>
                <w:bCs/>
              </w:rPr>
              <w:t>ID</w:t>
            </w:r>
          </w:p>
        </w:tc>
        <w:tc>
          <w:tcPr>
            <w:tcW w:w="2068" w:type="dxa"/>
            <w:shd w:val="clear" w:color="auto" w:fill="auto"/>
          </w:tcPr>
          <w:p w:rsidR="00123989" w:rsidRDefault="00123989" w:rsidP="008E6148">
            <w:pPr>
              <w:pStyle w:val="QB20"/>
              <w:spacing w:before="156" w:after="156"/>
              <w:ind w:firstLineChars="0" w:firstLine="0"/>
            </w:pPr>
            <w:r>
              <w:rPr>
                <w:rFonts w:hint="eastAsia"/>
              </w:rPr>
              <w:t>Int</w:t>
            </w:r>
          </w:p>
        </w:tc>
        <w:tc>
          <w:tcPr>
            <w:tcW w:w="2049" w:type="dxa"/>
            <w:shd w:val="clear" w:color="auto" w:fill="auto"/>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auto"/>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DEEAF6"/>
          </w:tcPr>
          <w:p w:rsidR="00123989" w:rsidRDefault="00123989" w:rsidP="008E6148">
            <w:pPr>
              <w:pStyle w:val="QB20"/>
              <w:spacing w:before="156" w:after="156"/>
              <w:ind w:firstLineChars="0" w:firstLine="0"/>
              <w:rPr>
                <w:b/>
                <w:bCs/>
              </w:rPr>
            </w:pPr>
            <w:r>
              <w:rPr>
                <w:rFonts w:cs="Times New Roman"/>
                <w:b/>
                <w:bCs/>
              </w:rPr>
              <w:t>CmdType</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命令类型</w:t>
            </w:r>
          </w:p>
        </w:tc>
        <w:tc>
          <w:tcPr>
            <w:tcW w:w="2316" w:type="dxa"/>
            <w:shd w:val="clear" w:color="auto" w:fill="DEEAF6"/>
          </w:tcPr>
          <w:p w:rsidR="00123989" w:rsidRDefault="00123989" w:rsidP="008E6148">
            <w:pPr>
              <w:pStyle w:val="QB20"/>
              <w:spacing w:before="156" w:after="156"/>
              <w:ind w:firstLineChars="0" w:firstLine="0"/>
            </w:pPr>
            <w:r>
              <w:rPr>
                <w:rFonts w:hint="eastAsia"/>
              </w:rPr>
              <w:t>GET_WAN_PPPOE_STATUS</w:t>
            </w:r>
          </w:p>
        </w:tc>
      </w:tr>
      <w:tr w:rsidR="00123989" w:rsidTr="008E6148">
        <w:tc>
          <w:tcPr>
            <w:tcW w:w="2089" w:type="dxa"/>
          </w:tcPr>
          <w:p w:rsidR="00123989" w:rsidRDefault="00123989" w:rsidP="008E6148">
            <w:pPr>
              <w:pStyle w:val="QB20"/>
              <w:spacing w:before="156" w:after="156"/>
              <w:ind w:firstLineChars="0" w:firstLine="0"/>
              <w:rPr>
                <w:b/>
                <w:bCs/>
              </w:rPr>
            </w:pPr>
            <w:r>
              <w:rPr>
                <w:rFonts w:cs="Times New Roman"/>
                <w:b/>
                <w:bCs/>
              </w:rPr>
              <w:t>SequenceId</w:t>
            </w:r>
          </w:p>
        </w:tc>
        <w:tc>
          <w:tcPr>
            <w:tcW w:w="2068" w:type="dxa"/>
          </w:tcPr>
          <w:p w:rsidR="00123989" w:rsidRDefault="00123989" w:rsidP="008E6148">
            <w:pPr>
              <w:pStyle w:val="QB20"/>
              <w:spacing w:before="156" w:after="156"/>
              <w:ind w:firstLineChars="0" w:firstLine="0"/>
            </w:pPr>
            <w:r>
              <w:t>String</w:t>
            </w:r>
          </w:p>
        </w:tc>
        <w:tc>
          <w:tcPr>
            <w:tcW w:w="2049" w:type="dxa"/>
          </w:tcPr>
          <w:p w:rsidR="00123989" w:rsidRDefault="00123989" w:rsidP="008E6148">
            <w:pPr>
              <w:pStyle w:val="QB20"/>
              <w:spacing w:before="156" w:after="156"/>
              <w:ind w:firstLineChars="0" w:firstLine="0"/>
            </w:pPr>
            <w:r>
              <w:t>请求编号</w:t>
            </w:r>
          </w:p>
        </w:tc>
        <w:tc>
          <w:tcPr>
            <w:tcW w:w="2316" w:type="dxa"/>
          </w:tcPr>
          <w:p w:rsidR="00123989" w:rsidRDefault="00123989" w:rsidP="008E6148">
            <w:pPr>
              <w:pStyle w:val="QB20"/>
              <w:spacing w:before="156" w:after="156"/>
              <w:ind w:firstLineChars="0" w:firstLine="0"/>
            </w:pPr>
            <w:r>
              <w:rPr>
                <w:rFonts w:hint="eastAsia"/>
              </w:rPr>
              <w:t>SequenceId为手机客户端动态生成，表示命令序列，网关按照请求的原值返回。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033124" w:rsidTr="008E6148">
        <w:tc>
          <w:tcPr>
            <w:tcW w:w="2089" w:type="dxa"/>
            <w:shd w:val="clear" w:color="auto" w:fill="DEEAF6"/>
          </w:tcPr>
          <w:p w:rsidR="00033124" w:rsidRDefault="00033124" w:rsidP="00033124">
            <w:pPr>
              <w:pStyle w:val="QB20"/>
              <w:spacing w:before="156" w:after="156"/>
              <w:ind w:firstLineChars="0" w:firstLine="0"/>
              <w:rPr>
                <w:rFonts w:cs="Times New Roman"/>
                <w:b/>
                <w:bCs/>
              </w:rPr>
            </w:pPr>
            <w:r>
              <w:rPr>
                <w:rFonts w:cs="Times New Roman"/>
                <w:b/>
                <w:bCs/>
              </w:rPr>
              <w:t>Parameter</w:t>
            </w:r>
          </w:p>
        </w:tc>
        <w:tc>
          <w:tcPr>
            <w:tcW w:w="2068" w:type="dxa"/>
            <w:shd w:val="clear" w:color="auto" w:fill="DEEAF6"/>
          </w:tcPr>
          <w:p w:rsidR="00033124" w:rsidRDefault="00033124" w:rsidP="00033124">
            <w:pPr>
              <w:pStyle w:val="QB20"/>
              <w:spacing w:before="156" w:after="156"/>
              <w:ind w:firstLineChars="0" w:firstLine="0"/>
            </w:pPr>
            <w:r>
              <w:t>O</w:t>
            </w:r>
            <w:r>
              <w:rPr>
                <w:rFonts w:hint="eastAsia"/>
              </w:rPr>
              <w:t>bject</w:t>
            </w:r>
          </w:p>
        </w:tc>
        <w:tc>
          <w:tcPr>
            <w:tcW w:w="2049" w:type="dxa"/>
            <w:shd w:val="clear" w:color="auto" w:fill="DEEAF6"/>
          </w:tcPr>
          <w:p w:rsidR="00033124" w:rsidRDefault="00033124" w:rsidP="00033124">
            <w:pPr>
              <w:pStyle w:val="QB20"/>
              <w:spacing w:before="156" w:after="156"/>
              <w:ind w:firstLineChars="0" w:firstLine="0"/>
            </w:pPr>
            <w:r>
              <w:rPr>
                <w:rFonts w:hint="eastAsia"/>
              </w:rPr>
              <w:t>报文中的请求参数</w:t>
            </w:r>
          </w:p>
        </w:tc>
        <w:tc>
          <w:tcPr>
            <w:tcW w:w="2316" w:type="dxa"/>
            <w:shd w:val="clear" w:color="auto" w:fill="DEEAF6"/>
          </w:tcPr>
          <w:p w:rsidR="00033124" w:rsidRDefault="00033124" w:rsidP="00033124">
            <w:pPr>
              <w:pStyle w:val="QB20"/>
              <w:spacing w:before="156" w:after="156"/>
              <w:ind w:firstLineChars="0" w:firstLine="0"/>
            </w:pPr>
            <w:r>
              <w:rPr>
                <w:rFonts w:hint="eastAsia"/>
              </w:rPr>
              <w:t>此处为</w:t>
            </w:r>
            <w:r>
              <w:t>空</w:t>
            </w:r>
          </w:p>
        </w:tc>
      </w:tr>
      <w:tr w:rsidR="009F6E66" w:rsidTr="008E6148">
        <w:tc>
          <w:tcPr>
            <w:tcW w:w="2089" w:type="dxa"/>
            <w:shd w:val="clear" w:color="auto" w:fill="DEEAF6"/>
          </w:tcPr>
          <w:p w:rsidR="009F6E66" w:rsidRDefault="009F6E66" w:rsidP="00033124">
            <w:pPr>
              <w:pStyle w:val="QB20"/>
              <w:spacing w:before="156" w:after="156"/>
              <w:ind w:firstLineChars="0" w:firstLine="0"/>
              <w:rPr>
                <w:rFonts w:cs="Times New Roman"/>
                <w:b/>
                <w:bCs/>
              </w:rPr>
            </w:pPr>
            <w:r>
              <w:rPr>
                <w:rFonts w:cs="Times New Roman" w:hint="eastAsia"/>
                <w:b/>
                <w:bCs/>
              </w:rPr>
              <w:t>MAC</w:t>
            </w:r>
          </w:p>
        </w:tc>
        <w:tc>
          <w:tcPr>
            <w:tcW w:w="2068" w:type="dxa"/>
            <w:shd w:val="clear" w:color="auto" w:fill="DEEAF6"/>
          </w:tcPr>
          <w:p w:rsidR="009F6E66" w:rsidRDefault="009F6E66" w:rsidP="00033124">
            <w:pPr>
              <w:pStyle w:val="QB20"/>
              <w:spacing w:before="156" w:after="156"/>
              <w:ind w:firstLineChars="0" w:firstLine="0"/>
            </w:pPr>
            <w:r>
              <w:t>S</w:t>
            </w:r>
            <w:r>
              <w:rPr>
                <w:rFonts w:hint="eastAsia"/>
              </w:rPr>
              <w:t>tring</w:t>
            </w:r>
          </w:p>
        </w:tc>
        <w:tc>
          <w:tcPr>
            <w:tcW w:w="2049" w:type="dxa"/>
            <w:shd w:val="clear" w:color="auto" w:fill="DEEAF6"/>
          </w:tcPr>
          <w:p w:rsidR="009F6E66" w:rsidRDefault="009F6E66" w:rsidP="00033124">
            <w:pPr>
              <w:pStyle w:val="QB20"/>
              <w:spacing w:before="156" w:after="156"/>
              <w:ind w:firstLineChars="0" w:firstLine="0"/>
            </w:pPr>
            <w:r>
              <w:rPr>
                <w:rFonts w:hint="eastAsia"/>
              </w:rPr>
              <w:t>网关的mac地址</w:t>
            </w:r>
          </w:p>
        </w:tc>
        <w:tc>
          <w:tcPr>
            <w:tcW w:w="2316" w:type="dxa"/>
            <w:shd w:val="clear" w:color="auto" w:fill="DEEAF6"/>
          </w:tcPr>
          <w:p w:rsidR="009F6E66" w:rsidRDefault="009F6E66" w:rsidP="00033124">
            <w:pPr>
              <w:pStyle w:val="QB20"/>
              <w:spacing w:before="156" w:after="156"/>
              <w:ind w:firstLineChars="0" w:firstLine="0"/>
            </w:pPr>
          </w:p>
        </w:tc>
      </w:tr>
    </w:tbl>
    <w:p w:rsidR="00123989" w:rsidRDefault="00123989" w:rsidP="00123989">
      <w:pPr>
        <w:pStyle w:val="1a"/>
        <w:spacing w:before="156" w:after="156"/>
        <w:ind w:firstLineChars="0" w:firstLine="0"/>
        <w:rPr>
          <w:rFonts w:ascii="Arial" w:eastAsia="黑体" w:hAnsi="Arial" w:cs="Times New Roman"/>
          <w:bCs/>
          <w:szCs w:val="21"/>
        </w:rPr>
      </w:pPr>
    </w:p>
    <w:p w:rsidR="00123989" w:rsidRDefault="00123989" w:rsidP="00C56348">
      <w:pPr>
        <w:pStyle w:val="QB4"/>
      </w:pPr>
      <w:r>
        <w:rPr>
          <w:rFonts w:hint="eastAsia"/>
        </w:rPr>
        <w:t>响应报文定义</w:t>
      </w:r>
    </w:p>
    <w:p w:rsidR="00123989" w:rsidRDefault="00123989" w:rsidP="00C56348">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Result</w:t>
      </w:r>
      <w:r>
        <w:t>"</w:t>
      </w:r>
      <w:r>
        <w:rPr>
          <w:rFonts w:hint="eastAsia"/>
        </w:rPr>
        <w:t>:0</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ID</w:t>
      </w:r>
      <w:r>
        <w:t>" :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CmdType</w:t>
      </w:r>
      <w:r>
        <w:t>"</w:t>
      </w:r>
      <w:r>
        <w:rPr>
          <w:rFonts w:hint="eastAsia"/>
        </w:rPr>
        <w:t>:"GET_WAN_PPPOE_STATUS",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"SequenceId":"</w:t>
      </w:r>
      <w:r>
        <w:rPr>
          <w:rFonts w:hint="eastAsia"/>
        </w:rPr>
        <w:t>8位十六进制</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sidRPr="000060BF">
        <w:rPr>
          <w:rFonts w:hint="eastAsia"/>
        </w:rPr>
        <w:t>R</w:t>
      </w:r>
      <w:r w:rsidRPr="000060BF">
        <w:t>esultData</w:t>
      </w:r>
      <w:r>
        <w:t xml:space="preserve"> ":</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"ConnectionStatus":"0"，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"WANStatus":"%s",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lastRenderedPageBreak/>
        <w:t>"D</w:t>
      </w:r>
      <w:r>
        <w:rPr>
          <w:rFonts w:hint="eastAsia"/>
        </w:rPr>
        <w:t>ial</w:t>
      </w:r>
      <w:r>
        <w:t>Reason":"%s"，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"ConnectionStatus</w:t>
      </w:r>
      <w:r>
        <w:rPr>
          <w:rFonts w:hint="eastAsia"/>
        </w:rPr>
        <w:t>1</w:t>
      </w:r>
      <w:r>
        <w:t>":"0"，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"WANStatus</w:t>
      </w:r>
      <w:r>
        <w:rPr>
          <w:rFonts w:hint="eastAsia"/>
        </w:rPr>
        <w:t>1</w:t>
      </w:r>
      <w:r>
        <w: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"D</w:t>
      </w:r>
      <w:r>
        <w:rPr>
          <w:rFonts w:hint="eastAsia"/>
        </w:rPr>
        <w:t>ial</w:t>
      </w:r>
      <w:r>
        <w:t>Reason</w:t>
      </w:r>
      <w:r>
        <w:rPr>
          <w:rFonts w:hint="eastAsia"/>
        </w:rPr>
        <w:t>1</w:t>
      </w:r>
      <w:r>
        <w: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7"/>
        <w:ind w:firstLine="420"/>
      </w:pPr>
      <w:r>
        <w:rPr>
          <w:rFonts w:hint="eastAsia"/>
        </w:rPr>
        <w:t>参数说明:</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089"/>
        <w:gridCol w:w="2068"/>
        <w:gridCol w:w="2049"/>
        <w:gridCol w:w="2316"/>
      </w:tblGrid>
      <w:tr w:rsidR="00123989" w:rsidTr="008E6148">
        <w:tc>
          <w:tcPr>
            <w:tcW w:w="2089" w:type="dxa"/>
            <w:tcBorders>
              <w:top w:val="single" w:sz="4" w:space="0" w:color="5B9BD5"/>
              <w:left w:val="single" w:sz="4" w:space="0" w:color="5B9BD5"/>
              <w:bottom w:val="single" w:sz="4" w:space="0" w:color="5B9BD5"/>
              <w:right w:val="nil"/>
            </w:tcBorders>
            <w:shd w:val="clear" w:color="auto" w:fill="5B9BD5"/>
          </w:tcPr>
          <w:p w:rsidR="00123989" w:rsidRDefault="00123989" w:rsidP="008E6148">
            <w:pPr>
              <w:pStyle w:val="QB20"/>
              <w:spacing w:before="156" w:after="156"/>
              <w:ind w:firstLineChars="0" w:firstLine="0"/>
              <w:jc w:val="center"/>
              <w:rPr>
                <w:b/>
                <w:bCs/>
                <w:color w:val="FFFFFF"/>
              </w:rPr>
            </w:pPr>
            <w:r>
              <w:rPr>
                <w:b/>
                <w:bCs/>
                <w:color w:val="FFFFFF"/>
              </w:rPr>
              <w:t>参数名称</w:t>
            </w:r>
          </w:p>
        </w:tc>
        <w:tc>
          <w:tcPr>
            <w:tcW w:w="2068" w:type="dxa"/>
            <w:tcBorders>
              <w:top w:val="single" w:sz="4" w:space="0" w:color="5B9BD5"/>
              <w:left w:val="nil"/>
              <w:bottom w:val="single" w:sz="4" w:space="0" w:color="5B9BD5"/>
              <w:right w:val="nil"/>
            </w:tcBorders>
            <w:shd w:val="clear" w:color="auto" w:fill="5B9BD5"/>
          </w:tcPr>
          <w:p w:rsidR="00123989" w:rsidRDefault="00123989" w:rsidP="008E6148">
            <w:pPr>
              <w:pStyle w:val="QB20"/>
              <w:spacing w:before="156" w:after="156"/>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123989" w:rsidRDefault="00123989" w:rsidP="008E6148">
            <w:pPr>
              <w:pStyle w:val="QB20"/>
              <w:spacing w:before="156" w:after="156"/>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123989" w:rsidRDefault="00123989" w:rsidP="008E6148">
            <w:pPr>
              <w:pStyle w:val="QB20"/>
              <w:spacing w:before="156" w:after="156"/>
              <w:ind w:firstLineChars="0" w:firstLine="0"/>
              <w:jc w:val="center"/>
              <w:rPr>
                <w:b/>
                <w:bCs/>
                <w:color w:val="FFFFFF"/>
              </w:rPr>
            </w:pPr>
            <w:r>
              <w:rPr>
                <w:b/>
                <w:bCs/>
                <w:color w:val="FFFFFF"/>
              </w:rPr>
              <w:t>说明</w:t>
            </w:r>
          </w:p>
        </w:tc>
      </w:tr>
      <w:tr w:rsidR="00123989" w:rsidTr="008E6148">
        <w:trPr>
          <w:trHeight w:val="90"/>
        </w:trPr>
        <w:tc>
          <w:tcPr>
            <w:tcW w:w="2089" w:type="dxa"/>
            <w:shd w:val="clear" w:color="auto" w:fill="DEEAF6"/>
          </w:tcPr>
          <w:p w:rsidR="00123989" w:rsidRDefault="00123989" w:rsidP="008E6148">
            <w:pPr>
              <w:pStyle w:val="QB20"/>
              <w:spacing w:before="156" w:after="156"/>
              <w:ind w:firstLineChars="0" w:firstLine="0"/>
              <w:jc w:val="left"/>
              <w:rPr>
                <w:b/>
                <w:bCs/>
              </w:rPr>
            </w:pPr>
            <w:r>
              <w:rPr>
                <w:rFonts w:cs="Times New Roman" w:hint="eastAsia"/>
                <w:b/>
                <w:bCs/>
              </w:rPr>
              <w:t>Result</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p>
        </w:tc>
        <w:tc>
          <w:tcPr>
            <w:tcW w:w="2316" w:type="dxa"/>
            <w:shd w:val="clear" w:color="auto" w:fill="DEEAF6"/>
          </w:tcPr>
          <w:p w:rsidR="00123989" w:rsidRDefault="00123989" w:rsidP="008E6148">
            <w:pPr>
              <w:pStyle w:val="QB20"/>
              <w:spacing w:before="156" w:after="156"/>
              <w:ind w:firstLineChars="0" w:firstLine="0"/>
            </w:pPr>
          </w:p>
        </w:tc>
      </w:tr>
      <w:tr w:rsidR="00123989" w:rsidTr="008E6148">
        <w:tc>
          <w:tcPr>
            <w:tcW w:w="2089" w:type="dxa"/>
          </w:tcPr>
          <w:p w:rsidR="00123989" w:rsidRDefault="00123989" w:rsidP="008E6148">
            <w:pPr>
              <w:pStyle w:val="QB20"/>
              <w:spacing w:before="156" w:after="156"/>
              <w:ind w:firstLineChars="0" w:firstLine="0"/>
              <w:rPr>
                <w:b/>
                <w:bCs/>
              </w:rPr>
            </w:pPr>
            <w:r>
              <w:rPr>
                <w:rFonts w:cs="Times New Roman" w:hint="eastAsia"/>
                <w:b/>
                <w:bCs/>
              </w:rPr>
              <w:t>ID</w:t>
            </w:r>
          </w:p>
        </w:tc>
        <w:tc>
          <w:tcPr>
            <w:tcW w:w="2068" w:type="dxa"/>
          </w:tcPr>
          <w:p w:rsidR="00123989" w:rsidRDefault="00123989" w:rsidP="008E6148">
            <w:pPr>
              <w:pStyle w:val="QB20"/>
              <w:spacing w:before="156" w:after="156"/>
              <w:ind w:firstLineChars="0" w:firstLine="0"/>
            </w:pPr>
            <w:r>
              <w:rPr>
                <w:rFonts w:hint="eastAsia"/>
              </w:rPr>
              <w:t>Int</w:t>
            </w:r>
          </w:p>
        </w:tc>
        <w:tc>
          <w:tcPr>
            <w:tcW w:w="2049" w:type="dxa"/>
          </w:tcPr>
          <w:p w:rsidR="00123989" w:rsidRDefault="00123989" w:rsidP="008E6148">
            <w:pPr>
              <w:pStyle w:val="QB20"/>
              <w:spacing w:before="156" w:after="156"/>
              <w:ind w:firstLineChars="0" w:firstLine="0"/>
            </w:pPr>
            <w:r>
              <w:rPr>
                <w:rFonts w:hint="eastAsia"/>
              </w:rPr>
              <w:t>平台</w:t>
            </w:r>
            <w:r>
              <w:t>维护的事务ID</w:t>
            </w:r>
          </w:p>
        </w:tc>
        <w:tc>
          <w:tcPr>
            <w:tcW w:w="2316" w:type="dxa"/>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DEEAF6"/>
          </w:tcPr>
          <w:p w:rsidR="00123989" w:rsidRDefault="00123989" w:rsidP="008E6148">
            <w:pPr>
              <w:pStyle w:val="QB20"/>
              <w:spacing w:before="156" w:after="156"/>
              <w:ind w:firstLineChars="0" w:firstLine="0"/>
              <w:rPr>
                <w:b/>
                <w:bCs/>
              </w:rPr>
            </w:pPr>
            <w:r>
              <w:rPr>
                <w:rFonts w:cs="Times New Roman"/>
                <w:b/>
                <w:bCs/>
              </w:rPr>
              <w:t>CmdType</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命令类型</w:t>
            </w:r>
          </w:p>
        </w:tc>
        <w:tc>
          <w:tcPr>
            <w:tcW w:w="2316" w:type="dxa"/>
            <w:shd w:val="clear" w:color="auto" w:fill="DEEAF6"/>
          </w:tcPr>
          <w:p w:rsidR="00123989" w:rsidRDefault="00123989" w:rsidP="008E6148">
            <w:pPr>
              <w:pStyle w:val="QB20"/>
              <w:spacing w:before="156" w:after="156"/>
              <w:ind w:firstLineChars="0" w:firstLine="0"/>
            </w:pPr>
            <w:r>
              <w:rPr>
                <w:rFonts w:hint="eastAsia"/>
              </w:rPr>
              <w:t>GET_WAN_PPPOE_STATUS</w:t>
            </w:r>
          </w:p>
        </w:tc>
      </w:tr>
      <w:tr w:rsidR="00123989" w:rsidTr="008E6148">
        <w:tc>
          <w:tcPr>
            <w:tcW w:w="2089" w:type="dxa"/>
          </w:tcPr>
          <w:p w:rsidR="00123989" w:rsidRDefault="00123989" w:rsidP="008E6148">
            <w:pPr>
              <w:pStyle w:val="QB20"/>
              <w:spacing w:before="156" w:after="156"/>
              <w:ind w:firstLineChars="0" w:firstLine="0"/>
              <w:rPr>
                <w:b/>
                <w:bCs/>
              </w:rPr>
            </w:pPr>
            <w:r>
              <w:rPr>
                <w:rFonts w:cs="Times New Roman"/>
                <w:b/>
                <w:bCs/>
              </w:rPr>
              <w:t>SequenceId</w:t>
            </w:r>
          </w:p>
        </w:tc>
        <w:tc>
          <w:tcPr>
            <w:tcW w:w="2068" w:type="dxa"/>
          </w:tcPr>
          <w:p w:rsidR="00123989" w:rsidRDefault="00123989" w:rsidP="008E6148">
            <w:pPr>
              <w:pStyle w:val="QB20"/>
              <w:spacing w:before="156" w:after="156"/>
              <w:ind w:firstLineChars="0" w:firstLine="0"/>
            </w:pPr>
            <w:r>
              <w:t>String</w:t>
            </w:r>
          </w:p>
        </w:tc>
        <w:tc>
          <w:tcPr>
            <w:tcW w:w="2049" w:type="dxa"/>
          </w:tcPr>
          <w:p w:rsidR="00123989" w:rsidRDefault="00123989" w:rsidP="008E6148">
            <w:pPr>
              <w:pStyle w:val="QB20"/>
              <w:spacing w:before="156" w:after="156"/>
              <w:ind w:firstLineChars="0" w:firstLine="0"/>
            </w:pPr>
            <w:r>
              <w:t>请求编号</w:t>
            </w:r>
          </w:p>
        </w:tc>
        <w:tc>
          <w:tcPr>
            <w:tcW w:w="2316" w:type="dxa"/>
          </w:tcPr>
          <w:p w:rsidR="00123989" w:rsidRDefault="00123989" w:rsidP="008E6148">
            <w:pPr>
              <w:pStyle w:val="QB20"/>
              <w:spacing w:before="156" w:after="156"/>
              <w:ind w:firstLineChars="0" w:firstLine="0"/>
            </w:pPr>
            <w:r>
              <w:rPr>
                <w:rFonts w:hint="eastAsia"/>
              </w:rPr>
              <w:t>SequenceId为手机客户端动态生成，表示命令序列，网关按照请求的原值返回。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089" w:type="dxa"/>
            <w:shd w:val="clear" w:color="auto" w:fill="F1F1F1"/>
          </w:tcPr>
          <w:p w:rsidR="00123989" w:rsidRDefault="00123989" w:rsidP="008E6148">
            <w:pPr>
              <w:pStyle w:val="QB20"/>
              <w:spacing w:before="156" w:after="156"/>
              <w:ind w:firstLineChars="0" w:firstLine="0"/>
              <w:jc w:val="left"/>
              <w:rPr>
                <w:rFonts w:cs="Times New Roman"/>
                <w:b/>
                <w:bCs/>
              </w:rPr>
            </w:pPr>
            <w:r w:rsidRPr="00783BE1">
              <w:rPr>
                <w:rFonts w:cs="Times New Roman" w:hint="eastAsia"/>
                <w:b/>
                <w:bCs/>
              </w:rPr>
              <w:t>R</w:t>
            </w:r>
            <w:r w:rsidRPr="00783BE1">
              <w:rPr>
                <w:rFonts w:cs="Times New Roman"/>
                <w:b/>
                <w:bCs/>
              </w:rPr>
              <w:t>esultData</w:t>
            </w:r>
          </w:p>
        </w:tc>
        <w:tc>
          <w:tcPr>
            <w:tcW w:w="2068" w:type="dxa"/>
            <w:shd w:val="clear" w:color="auto" w:fill="F1F1F1"/>
          </w:tcPr>
          <w:p w:rsidR="00123989" w:rsidRDefault="00123989" w:rsidP="008E6148">
            <w:pPr>
              <w:pStyle w:val="QB20"/>
              <w:spacing w:before="156" w:after="156"/>
              <w:ind w:firstLineChars="0" w:firstLine="0"/>
              <w:jc w:val="left"/>
            </w:pPr>
            <w:r>
              <w:rPr>
                <w:rFonts w:hint="eastAsia"/>
              </w:rPr>
              <w:t>object</w:t>
            </w:r>
          </w:p>
        </w:tc>
        <w:tc>
          <w:tcPr>
            <w:tcW w:w="2049" w:type="dxa"/>
            <w:shd w:val="clear" w:color="auto" w:fill="F1F1F1"/>
          </w:tcPr>
          <w:p w:rsidR="00123989" w:rsidRDefault="00123989" w:rsidP="008E6148">
            <w:pPr>
              <w:pStyle w:val="QB20"/>
              <w:spacing w:before="156" w:after="156"/>
              <w:ind w:firstLineChars="0" w:firstLine="0"/>
              <w:jc w:val="left"/>
            </w:pPr>
            <w:r>
              <w:rPr>
                <w:rFonts w:hint="eastAsia"/>
              </w:rPr>
              <w:t>报文中的返回参数</w:t>
            </w:r>
          </w:p>
        </w:tc>
        <w:tc>
          <w:tcPr>
            <w:tcW w:w="2316" w:type="dxa"/>
            <w:shd w:val="clear" w:color="auto" w:fill="F1F1F1"/>
          </w:tcPr>
          <w:p w:rsidR="00123989" w:rsidRDefault="00123989" w:rsidP="008E6148">
            <w:pPr>
              <w:pStyle w:val="QB20"/>
              <w:spacing w:before="156" w:after="156"/>
              <w:ind w:firstLineChars="0" w:firstLine="0"/>
              <w:jc w:val="left"/>
            </w:pPr>
            <w:r>
              <w:rPr>
                <w:rFonts w:hint="eastAsia"/>
              </w:rPr>
              <w:t>如果</w:t>
            </w:r>
            <w:r>
              <w:t>没有参数，则为</w:t>
            </w:r>
            <w:r>
              <w:rPr>
                <w:rFonts w:hint="eastAsia"/>
              </w:rPr>
              <w:t>{}</w:t>
            </w:r>
          </w:p>
        </w:tc>
      </w:tr>
      <w:tr w:rsidR="00123989" w:rsidTr="008E6148">
        <w:tc>
          <w:tcPr>
            <w:tcW w:w="2089" w:type="dxa"/>
            <w:shd w:val="clear" w:color="auto" w:fill="DCE6F2"/>
          </w:tcPr>
          <w:p w:rsidR="00123989" w:rsidRDefault="00123989" w:rsidP="008E6148">
            <w:pPr>
              <w:pStyle w:val="QB20"/>
              <w:spacing w:before="156" w:after="156"/>
              <w:ind w:firstLineChars="0" w:firstLine="0"/>
              <w:jc w:val="right"/>
              <w:rPr>
                <w:rFonts w:cs="Times New Roman"/>
                <w:b/>
                <w:bCs/>
              </w:rPr>
            </w:pPr>
            <w:r>
              <w:rPr>
                <w:rFonts w:cs="Times New Roman" w:hint="eastAsia"/>
                <w:b/>
                <w:bCs/>
              </w:rPr>
              <w:t>{</w:t>
            </w:r>
            <w:r>
              <w:rPr>
                <w:rFonts w:cs="Times New Roman"/>
                <w:b/>
                <w:bCs/>
              </w:rPr>
              <w:t>ConnectionStatus</w:t>
            </w:r>
          </w:p>
        </w:tc>
        <w:tc>
          <w:tcPr>
            <w:tcW w:w="2068" w:type="dxa"/>
            <w:shd w:val="clear" w:color="auto" w:fill="DCE6F2"/>
          </w:tcPr>
          <w:p w:rsidR="00123989" w:rsidRDefault="00123989" w:rsidP="008E6148">
            <w:pPr>
              <w:pStyle w:val="QB20"/>
              <w:spacing w:before="156" w:after="156"/>
              <w:ind w:firstLineChars="0" w:firstLine="0"/>
            </w:pPr>
            <w:r>
              <w:t>String</w:t>
            </w:r>
          </w:p>
        </w:tc>
        <w:tc>
          <w:tcPr>
            <w:tcW w:w="2049" w:type="dxa"/>
            <w:shd w:val="clear" w:color="auto" w:fill="DCE6F2"/>
          </w:tcPr>
          <w:p w:rsidR="00123989" w:rsidRDefault="00123989" w:rsidP="008E6148">
            <w:pPr>
              <w:pStyle w:val="QB20"/>
              <w:spacing w:before="156" w:after="156"/>
              <w:ind w:firstLineChars="0" w:firstLine="0"/>
            </w:pPr>
            <w:r>
              <w:rPr>
                <w:rFonts w:hint="eastAsia"/>
              </w:rPr>
              <w:t>拨号成功标志位</w:t>
            </w:r>
          </w:p>
        </w:tc>
        <w:tc>
          <w:tcPr>
            <w:tcW w:w="2316" w:type="dxa"/>
            <w:shd w:val="clear" w:color="auto" w:fill="DCE6F2"/>
          </w:tcPr>
          <w:p w:rsidR="00123989" w:rsidRDefault="00123989" w:rsidP="008E6148">
            <w:pPr>
              <w:jc w:val="left"/>
              <w:rPr>
                <w:rFonts w:ascii="宋体" w:cs="宋体"/>
                <w:kern w:val="0"/>
                <w:szCs w:val="20"/>
              </w:rPr>
            </w:pPr>
            <w:r>
              <w:rPr>
                <w:rFonts w:ascii="宋体" w:cs="宋体"/>
                <w:szCs w:val="20"/>
              </w:rPr>
              <w:t>C</w:t>
            </w:r>
            <w:r>
              <w:rPr>
                <w:rFonts w:ascii="宋体" w:cs="宋体" w:hint="eastAsia"/>
                <w:szCs w:val="20"/>
              </w:rPr>
              <w:t>onnectionStatus</w:t>
            </w:r>
            <w:r>
              <w:rPr>
                <w:rFonts w:ascii="宋体" w:cs="宋体" w:hint="eastAsia"/>
                <w:kern w:val="0"/>
                <w:szCs w:val="20"/>
              </w:rPr>
              <w:t>为</w:t>
            </w:r>
            <w:r>
              <w:rPr>
                <w:rFonts w:ascii="宋体" w:cs="宋体"/>
                <w:kern w:val="0"/>
                <w:szCs w:val="20"/>
              </w:rPr>
              <w:t>0</w:t>
            </w:r>
            <w:r>
              <w:rPr>
                <w:rFonts w:ascii="宋体" w:cs="宋体" w:hint="eastAsia"/>
                <w:kern w:val="0"/>
                <w:szCs w:val="20"/>
              </w:rPr>
              <w:t>，</w:t>
            </w:r>
            <w:r>
              <w:rPr>
                <w:rFonts w:ascii="宋体" w:cs="宋体"/>
                <w:kern w:val="0"/>
                <w:szCs w:val="20"/>
              </w:rPr>
              <w:t>则</w:t>
            </w:r>
            <w:r>
              <w:rPr>
                <w:rFonts w:ascii="宋体" w:cs="宋体" w:hint="eastAsia"/>
                <w:kern w:val="0"/>
                <w:szCs w:val="20"/>
              </w:rPr>
              <w:t>PPPOE拨号成功；</w:t>
            </w:r>
            <w:r>
              <w:rPr>
                <w:rFonts w:ascii="宋体" w:cs="宋体"/>
                <w:szCs w:val="20"/>
              </w:rPr>
              <w:t>C</w:t>
            </w:r>
            <w:r>
              <w:rPr>
                <w:rFonts w:ascii="宋体" w:cs="宋体" w:hint="eastAsia"/>
                <w:szCs w:val="20"/>
              </w:rPr>
              <w:t>onnectionStatus为</w:t>
            </w:r>
            <w:r>
              <w:rPr>
                <w:rFonts w:ascii="宋体" w:cs="宋体"/>
                <w:szCs w:val="20"/>
              </w:rPr>
              <w:t>1</w:t>
            </w:r>
            <w:r>
              <w:rPr>
                <w:rFonts w:ascii="宋体" w:cs="宋体" w:hint="eastAsia"/>
                <w:szCs w:val="20"/>
              </w:rPr>
              <w:t>则</w:t>
            </w:r>
            <w:r>
              <w:rPr>
                <w:rFonts w:ascii="宋体" w:cs="宋体"/>
                <w:szCs w:val="20"/>
              </w:rPr>
              <w:t>PPP</w:t>
            </w:r>
            <w:r>
              <w:rPr>
                <w:rFonts w:ascii="宋体" w:cs="宋体" w:hint="eastAsia"/>
                <w:szCs w:val="20"/>
              </w:rPr>
              <w:t>oE拨号</w:t>
            </w:r>
            <w:r>
              <w:rPr>
                <w:rFonts w:ascii="宋体" w:cs="宋体"/>
                <w:szCs w:val="20"/>
              </w:rPr>
              <w:t>失败，为</w:t>
            </w:r>
            <w:r>
              <w:rPr>
                <w:rFonts w:ascii="宋体" w:cs="宋体" w:hint="eastAsia"/>
                <w:kern w:val="0"/>
                <w:szCs w:val="20"/>
              </w:rPr>
              <w:t>IPv4属性的WAN连接</w:t>
            </w:r>
          </w:p>
        </w:tc>
      </w:tr>
      <w:tr w:rsidR="00123989" w:rsidTr="008E6148">
        <w:tc>
          <w:tcPr>
            <w:tcW w:w="2089" w:type="dxa"/>
          </w:tcPr>
          <w:p w:rsidR="00123989" w:rsidRDefault="00123989" w:rsidP="008E6148">
            <w:pPr>
              <w:pStyle w:val="QB20"/>
              <w:spacing w:before="156" w:after="156"/>
              <w:ind w:firstLineChars="0" w:firstLine="0"/>
              <w:jc w:val="right"/>
              <w:rPr>
                <w:rFonts w:cs="Times New Roman"/>
                <w:b/>
                <w:bCs/>
              </w:rPr>
            </w:pPr>
            <w:r>
              <w:rPr>
                <w:rFonts w:cs="Times New Roman"/>
                <w:b/>
                <w:bCs/>
              </w:rPr>
              <w:t>WANStatus</w:t>
            </w:r>
          </w:p>
        </w:tc>
        <w:tc>
          <w:tcPr>
            <w:tcW w:w="2068" w:type="dxa"/>
          </w:tcPr>
          <w:p w:rsidR="00123989" w:rsidRDefault="00123989" w:rsidP="008E6148">
            <w:pPr>
              <w:pStyle w:val="QB20"/>
              <w:spacing w:before="156" w:after="156"/>
              <w:ind w:firstLineChars="0" w:firstLine="0"/>
            </w:pPr>
            <w:r>
              <w:t>String</w:t>
            </w:r>
          </w:p>
        </w:tc>
        <w:tc>
          <w:tcPr>
            <w:tcW w:w="2049" w:type="dxa"/>
          </w:tcPr>
          <w:p w:rsidR="00123989" w:rsidRDefault="00123989" w:rsidP="008E6148">
            <w:pPr>
              <w:pStyle w:val="QB20"/>
              <w:spacing w:before="156" w:after="156"/>
              <w:ind w:firstLineChars="0" w:firstLine="0"/>
            </w:pPr>
            <w:r>
              <w:t>WAN</w:t>
            </w:r>
            <w:r>
              <w:rPr>
                <w:rFonts w:hint="eastAsia"/>
              </w:rPr>
              <w:t>连接</w:t>
            </w:r>
            <w:r>
              <w:t>拨号状态</w:t>
            </w:r>
          </w:p>
        </w:tc>
        <w:tc>
          <w:tcPr>
            <w:tcW w:w="2316" w:type="dxa"/>
          </w:tcPr>
          <w:p w:rsidR="00123989" w:rsidRDefault="00123989" w:rsidP="008E6148">
            <w:pPr>
              <w:pStyle w:val="QB20"/>
              <w:spacing w:before="156" w:after="156"/>
              <w:ind w:firstLineChars="0" w:firstLine="0"/>
              <w:rPr>
                <w:rFonts w:hAnsi="宋体"/>
                <w:color w:val="000000"/>
                <w:sz w:val="16"/>
                <w:szCs w:val="16"/>
              </w:rPr>
            </w:pPr>
            <w:r>
              <w:rPr>
                <w:rFonts w:hint="eastAsia"/>
              </w:rPr>
              <w:t>带IPv4属性的WAN连接</w:t>
            </w:r>
          </w:p>
        </w:tc>
      </w:tr>
      <w:tr w:rsidR="00123989" w:rsidTr="008E6148">
        <w:tc>
          <w:tcPr>
            <w:tcW w:w="2089" w:type="dxa"/>
            <w:shd w:val="clear" w:color="auto" w:fill="DCE6F2"/>
          </w:tcPr>
          <w:p w:rsidR="00123989" w:rsidRDefault="00123989" w:rsidP="008E6148">
            <w:pPr>
              <w:pStyle w:val="QB20"/>
              <w:spacing w:before="156" w:after="156"/>
              <w:ind w:firstLineChars="0" w:firstLine="0"/>
              <w:jc w:val="right"/>
              <w:rPr>
                <w:rFonts w:cs="Times New Roman"/>
                <w:b/>
                <w:bCs/>
              </w:rPr>
            </w:pPr>
            <w:r>
              <w:rPr>
                <w:rFonts w:cs="Times New Roman"/>
                <w:b/>
                <w:bCs/>
              </w:rPr>
              <w:t>D</w:t>
            </w:r>
            <w:r>
              <w:rPr>
                <w:rFonts w:cs="Times New Roman" w:hint="eastAsia"/>
                <w:b/>
                <w:bCs/>
              </w:rPr>
              <w:t>ial</w:t>
            </w:r>
            <w:r>
              <w:rPr>
                <w:rFonts w:cs="Times New Roman"/>
                <w:b/>
                <w:bCs/>
              </w:rPr>
              <w:t>Reason</w:t>
            </w:r>
          </w:p>
        </w:tc>
        <w:tc>
          <w:tcPr>
            <w:tcW w:w="2068" w:type="dxa"/>
            <w:shd w:val="clear" w:color="auto" w:fill="DCE6F2"/>
          </w:tcPr>
          <w:p w:rsidR="00123989" w:rsidRDefault="00123989" w:rsidP="008E6148">
            <w:pPr>
              <w:pStyle w:val="QB20"/>
              <w:spacing w:before="156" w:after="156"/>
              <w:ind w:firstLineChars="0" w:firstLine="0"/>
            </w:pPr>
            <w:r>
              <w:t>String</w:t>
            </w:r>
          </w:p>
        </w:tc>
        <w:tc>
          <w:tcPr>
            <w:tcW w:w="2049" w:type="dxa"/>
            <w:shd w:val="clear" w:color="auto" w:fill="DCE6F2"/>
          </w:tcPr>
          <w:p w:rsidR="00123989" w:rsidRDefault="00123989" w:rsidP="008E6148">
            <w:pPr>
              <w:pStyle w:val="QB20"/>
              <w:spacing w:before="156" w:after="156"/>
              <w:ind w:firstLineChars="0" w:firstLine="0"/>
            </w:pPr>
            <w:r>
              <w:rPr>
                <w:rFonts w:hint="eastAsia"/>
              </w:rPr>
              <w:t>D</w:t>
            </w:r>
            <w:r>
              <w:t>ialReason</w:t>
            </w:r>
            <w:r>
              <w:rPr>
                <w:rFonts w:hint="eastAsia"/>
              </w:rPr>
              <w:t>为</w:t>
            </w:r>
            <w:r>
              <w:t>拨号失败原因</w:t>
            </w:r>
          </w:p>
        </w:tc>
        <w:tc>
          <w:tcPr>
            <w:tcW w:w="2316" w:type="dxa"/>
            <w:shd w:val="clear" w:color="auto" w:fill="DCE6F2"/>
          </w:tcPr>
          <w:p w:rsidR="00123989" w:rsidRDefault="00123989" w:rsidP="008E6148">
            <w:pPr>
              <w:pStyle w:val="QB20"/>
              <w:spacing w:before="156" w:after="156"/>
              <w:ind w:firstLineChars="0" w:firstLine="0"/>
              <w:rPr>
                <w:rFonts w:hAnsi="宋体"/>
                <w:color w:val="000000"/>
                <w:sz w:val="16"/>
                <w:szCs w:val="16"/>
              </w:rPr>
            </w:pPr>
            <w:r>
              <w:rPr>
                <w:rFonts w:hint="eastAsia"/>
              </w:rPr>
              <w:t>带IPv4属性的WAN连接</w:t>
            </w:r>
          </w:p>
        </w:tc>
      </w:tr>
      <w:tr w:rsidR="00123989" w:rsidTr="008E6148">
        <w:tc>
          <w:tcPr>
            <w:tcW w:w="2089" w:type="dxa"/>
          </w:tcPr>
          <w:p w:rsidR="00123989" w:rsidRDefault="00123989" w:rsidP="008E6148">
            <w:pPr>
              <w:pStyle w:val="QB20"/>
              <w:spacing w:before="156" w:after="156"/>
              <w:ind w:firstLineChars="0" w:firstLine="0"/>
              <w:jc w:val="right"/>
              <w:rPr>
                <w:rFonts w:cs="Times New Roman"/>
                <w:b/>
                <w:bCs/>
              </w:rPr>
            </w:pPr>
            <w:r>
              <w:rPr>
                <w:rFonts w:cs="Times New Roman"/>
                <w:b/>
                <w:bCs/>
              </w:rPr>
              <w:t>ConnectionStatus</w:t>
            </w:r>
            <w:r>
              <w:rPr>
                <w:rFonts w:cs="Times New Roman" w:hint="eastAsia"/>
                <w:b/>
                <w:bCs/>
              </w:rPr>
              <w:t>1</w:t>
            </w:r>
          </w:p>
        </w:tc>
        <w:tc>
          <w:tcPr>
            <w:tcW w:w="2068" w:type="dxa"/>
          </w:tcPr>
          <w:p w:rsidR="00123989" w:rsidRDefault="00123989" w:rsidP="008E6148">
            <w:pPr>
              <w:pStyle w:val="QB20"/>
              <w:spacing w:before="156" w:after="156"/>
              <w:ind w:firstLineChars="0" w:firstLine="0"/>
            </w:pPr>
            <w:r>
              <w:t>String</w:t>
            </w:r>
          </w:p>
        </w:tc>
        <w:tc>
          <w:tcPr>
            <w:tcW w:w="2049" w:type="dxa"/>
          </w:tcPr>
          <w:p w:rsidR="00123989" w:rsidRDefault="00123989" w:rsidP="008E6148">
            <w:pPr>
              <w:pStyle w:val="QB20"/>
              <w:spacing w:before="156" w:after="156"/>
              <w:ind w:firstLineChars="0" w:firstLine="0"/>
            </w:pPr>
            <w:r>
              <w:rPr>
                <w:rFonts w:hint="eastAsia"/>
              </w:rPr>
              <w:t>带IPv6的WAN连接</w:t>
            </w:r>
          </w:p>
        </w:tc>
        <w:tc>
          <w:tcPr>
            <w:tcW w:w="2316" w:type="dxa"/>
          </w:tcPr>
          <w:p w:rsidR="00123989" w:rsidRDefault="00123989" w:rsidP="008E6148">
            <w:pPr>
              <w:pStyle w:val="QB20"/>
              <w:spacing w:before="156" w:after="156"/>
              <w:ind w:firstLineChars="0" w:firstLine="0"/>
            </w:pPr>
            <w:r>
              <w:rPr>
                <w:rFonts w:hint="eastAsia"/>
              </w:rPr>
              <w:t>IPv6</w:t>
            </w:r>
          </w:p>
        </w:tc>
      </w:tr>
      <w:tr w:rsidR="00123989" w:rsidTr="008E6148">
        <w:tc>
          <w:tcPr>
            <w:tcW w:w="2089" w:type="dxa"/>
            <w:shd w:val="clear" w:color="auto" w:fill="DCE6F2"/>
          </w:tcPr>
          <w:p w:rsidR="00123989" w:rsidRDefault="00123989" w:rsidP="008E6148">
            <w:pPr>
              <w:pStyle w:val="QB20"/>
              <w:spacing w:before="156" w:after="156"/>
              <w:ind w:firstLineChars="0" w:firstLine="0"/>
              <w:jc w:val="right"/>
              <w:rPr>
                <w:rFonts w:cs="Times New Roman"/>
              </w:rPr>
            </w:pPr>
            <w:r>
              <w:rPr>
                <w:rFonts w:cs="Times New Roman"/>
                <w:b/>
                <w:bCs/>
              </w:rPr>
              <w:t>WANStatus</w:t>
            </w:r>
            <w:r>
              <w:rPr>
                <w:rFonts w:cs="Times New Roman" w:hint="eastAsia"/>
                <w:b/>
                <w:bCs/>
              </w:rPr>
              <w:t>1</w:t>
            </w:r>
          </w:p>
        </w:tc>
        <w:tc>
          <w:tcPr>
            <w:tcW w:w="2068" w:type="dxa"/>
            <w:shd w:val="clear" w:color="auto" w:fill="DCE6F2"/>
          </w:tcPr>
          <w:p w:rsidR="00123989" w:rsidRDefault="00123989" w:rsidP="008E6148">
            <w:pPr>
              <w:pStyle w:val="QB20"/>
              <w:spacing w:before="156" w:after="156"/>
              <w:ind w:firstLineChars="0" w:firstLine="0"/>
            </w:pPr>
            <w:r>
              <w:t>String</w:t>
            </w:r>
          </w:p>
        </w:tc>
        <w:tc>
          <w:tcPr>
            <w:tcW w:w="2049" w:type="dxa"/>
            <w:shd w:val="clear" w:color="auto" w:fill="DCE6F2"/>
          </w:tcPr>
          <w:p w:rsidR="00123989" w:rsidRDefault="00123989" w:rsidP="008E6148">
            <w:pPr>
              <w:pStyle w:val="QB20"/>
              <w:spacing w:before="156" w:after="156"/>
              <w:ind w:firstLineChars="0" w:firstLine="0"/>
            </w:pPr>
            <w:r>
              <w:rPr>
                <w:rFonts w:hint="eastAsia"/>
              </w:rPr>
              <w:t>带IPv6的WAN连接</w:t>
            </w:r>
          </w:p>
        </w:tc>
        <w:tc>
          <w:tcPr>
            <w:tcW w:w="2316" w:type="dxa"/>
            <w:shd w:val="clear" w:color="auto" w:fill="DCE6F2"/>
          </w:tcPr>
          <w:p w:rsidR="00123989" w:rsidRDefault="00123989" w:rsidP="008E6148">
            <w:pPr>
              <w:pStyle w:val="QB20"/>
              <w:spacing w:before="156" w:after="156"/>
              <w:ind w:firstLineChars="0" w:firstLine="0"/>
            </w:pPr>
            <w:r>
              <w:rPr>
                <w:rFonts w:hint="eastAsia"/>
              </w:rPr>
              <w:t>IPv6</w:t>
            </w:r>
          </w:p>
        </w:tc>
      </w:tr>
      <w:tr w:rsidR="00123989" w:rsidTr="008E6148">
        <w:tc>
          <w:tcPr>
            <w:tcW w:w="2089" w:type="dxa"/>
          </w:tcPr>
          <w:p w:rsidR="00123989" w:rsidRDefault="00123989" w:rsidP="008E6148">
            <w:pPr>
              <w:pStyle w:val="QB20"/>
              <w:spacing w:before="156" w:after="156"/>
              <w:ind w:firstLineChars="0" w:firstLine="0"/>
              <w:jc w:val="right"/>
              <w:rPr>
                <w:rFonts w:cs="Times New Roman"/>
              </w:rPr>
            </w:pPr>
            <w:r>
              <w:rPr>
                <w:rFonts w:cs="Times New Roman"/>
                <w:b/>
                <w:bCs/>
              </w:rPr>
              <w:t>D</w:t>
            </w:r>
            <w:r>
              <w:rPr>
                <w:rFonts w:cs="Times New Roman" w:hint="eastAsia"/>
                <w:b/>
                <w:bCs/>
              </w:rPr>
              <w:t>ial</w:t>
            </w:r>
            <w:r>
              <w:rPr>
                <w:rFonts w:cs="Times New Roman"/>
                <w:b/>
                <w:bCs/>
              </w:rPr>
              <w:t>Reason</w:t>
            </w:r>
            <w:r>
              <w:rPr>
                <w:rFonts w:cs="Times New Roman" w:hint="eastAsia"/>
                <w:b/>
                <w:bCs/>
              </w:rPr>
              <w:t>1}</w:t>
            </w:r>
          </w:p>
        </w:tc>
        <w:tc>
          <w:tcPr>
            <w:tcW w:w="2068" w:type="dxa"/>
          </w:tcPr>
          <w:p w:rsidR="00123989" w:rsidRDefault="00123989" w:rsidP="008E6148">
            <w:pPr>
              <w:pStyle w:val="QB20"/>
              <w:spacing w:before="156" w:after="156"/>
              <w:ind w:firstLineChars="0" w:firstLine="0"/>
            </w:pPr>
            <w:r>
              <w:t>String</w:t>
            </w:r>
          </w:p>
        </w:tc>
        <w:tc>
          <w:tcPr>
            <w:tcW w:w="2049" w:type="dxa"/>
          </w:tcPr>
          <w:p w:rsidR="00123989" w:rsidRDefault="00123989" w:rsidP="008E6148">
            <w:pPr>
              <w:pStyle w:val="QB20"/>
              <w:spacing w:before="156" w:after="156"/>
              <w:ind w:firstLineChars="0" w:firstLine="0"/>
            </w:pPr>
            <w:r>
              <w:rPr>
                <w:rFonts w:hint="eastAsia"/>
              </w:rPr>
              <w:t>带IPv6的WAN连接</w:t>
            </w:r>
          </w:p>
        </w:tc>
        <w:tc>
          <w:tcPr>
            <w:tcW w:w="2316" w:type="dxa"/>
          </w:tcPr>
          <w:p w:rsidR="00123989" w:rsidRDefault="00123989" w:rsidP="008E6148">
            <w:pPr>
              <w:pStyle w:val="QB20"/>
              <w:spacing w:before="156" w:after="156"/>
              <w:ind w:firstLineChars="0" w:firstLine="0"/>
            </w:pPr>
            <w:r>
              <w:rPr>
                <w:rFonts w:hint="eastAsia"/>
              </w:rPr>
              <w:t>IPv6</w:t>
            </w:r>
          </w:p>
        </w:tc>
      </w:tr>
    </w:tbl>
    <w:p w:rsidR="00123989" w:rsidRDefault="00123989" w:rsidP="00123989">
      <w:pPr>
        <w:pStyle w:val="QB7"/>
        <w:ind w:firstLine="420"/>
      </w:pPr>
    </w:p>
    <w:p w:rsidR="00123989" w:rsidRDefault="00123989" w:rsidP="00123989">
      <w:pPr>
        <w:widowControl/>
        <w:jc w:val="left"/>
        <w:rPr>
          <w:rFonts w:ascii="宋体" w:hAnsi="宋体"/>
        </w:rPr>
      </w:pPr>
      <w:r>
        <w:rPr>
          <w:rFonts w:ascii="宋体" w:hAnsi="宋体" w:hint="eastAsia"/>
        </w:rPr>
        <w:t>WANS</w:t>
      </w:r>
      <w:r>
        <w:rPr>
          <w:rFonts w:ascii="宋体" w:hAnsi="宋体"/>
        </w:rPr>
        <w:t>tatus</w:t>
      </w:r>
      <w:r>
        <w:rPr>
          <w:rFonts w:ascii="宋体" w:hAnsi="宋体" w:hint="eastAsia"/>
        </w:rPr>
        <w:t>可取以下值：</w:t>
      </w:r>
    </w:p>
    <w:p w:rsidR="00123989" w:rsidRDefault="00123989" w:rsidP="00123989">
      <w:pPr>
        <w:widowControl/>
        <w:jc w:val="left"/>
        <w:rPr>
          <w:rFonts w:ascii="宋体" w:hAnsi="宋体"/>
        </w:rPr>
      </w:pPr>
      <w:r>
        <w:rPr>
          <w:rFonts w:ascii="宋体" w:hAnsi="宋体"/>
        </w:rPr>
        <w:t>Unconfigured</w:t>
      </w:r>
    </w:p>
    <w:p w:rsidR="00123989" w:rsidRDefault="00123989" w:rsidP="00123989">
      <w:pPr>
        <w:widowControl/>
        <w:jc w:val="left"/>
        <w:rPr>
          <w:rFonts w:ascii="宋体" w:hAnsi="宋体"/>
        </w:rPr>
      </w:pPr>
      <w:r>
        <w:rPr>
          <w:rFonts w:ascii="宋体" w:hAnsi="宋体"/>
        </w:rPr>
        <w:t>Connecting</w:t>
      </w:r>
    </w:p>
    <w:p w:rsidR="00123989" w:rsidRDefault="00123989" w:rsidP="00123989">
      <w:pPr>
        <w:widowControl/>
        <w:jc w:val="left"/>
        <w:rPr>
          <w:rFonts w:ascii="宋体" w:hAnsi="宋体"/>
        </w:rPr>
      </w:pPr>
      <w:r>
        <w:rPr>
          <w:rFonts w:ascii="宋体" w:hAnsi="宋体"/>
        </w:rPr>
        <w:lastRenderedPageBreak/>
        <w:t>Authenticating</w:t>
      </w:r>
    </w:p>
    <w:p w:rsidR="00123989" w:rsidRDefault="00123989" w:rsidP="00123989">
      <w:pPr>
        <w:widowControl/>
        <w:jc w:val="left"/>
        <w:rPr>
          <w:rFonts w:ascii="宋体" w:hAnsi="宋体"/>
        </w:rPr>
      </w:pPr>
      <w:r>
        <w:rPr>
          <w:rFonts w:ascii="宋体" w:hAnsi="宋体"/>
        </w:rPr>
        <w:t>Connected</w:t>
      </w:r>
    </w:p>
    <w:p w:rsidR="00123989" w:rsidRDefault="00123989" w:rsidP="00123989">
      <w:pPr>
        <w:widowControl/>
        <w:jc w:val="left"/>
        <w:rPr>
          <w:rFonts w:ascii="宋体" w:hAnsi="宋体"/>
        </w:rPr>
      </w:pPr>
      <w:r>
        <w:rPr>
          <w:rFonts w:ascii="宋体" w:hAnsi="宋体"/>
        </w:rPr>
        <w:t>PendingDisconnect</w:t>
      </w:r>
    </w:p>
    <w:p w:rsidR="00123989" w:rsidRDefault="00123989" w:rsidP="00123989">
      <w:pPr>
        <w:widowControl/>
        <w:jc w:val="left"/>
        <w:rPr>
          <w:rFonts w:ascii="宋体" w:hAnsi="宋体"/>
        </w:rPr>
      </w:pPr>
      <w:r>
        <w:rPr>
          <w:rFonts w:ascii="宋体" w:hAnsi="宋体"/>
        </w:rPr>
        <w:t>Disconneting</w:t>
      </w:r>
    </w:p>
    <w:p w:rsidR="00123989" w:rsidRDefault="00123989" w:rsidP="00123989">
      <w:pPr>
        <w:widowControl/>
        <w:jc w:val="left"/>
        <w:rPr>
          <w:rFonts w:ascii="宋体" w:hAnsi="宋体"/>
        </w:rPr>
      </w:pPr>
      <w:r>
        <w:rPr>
          <w:rFonts w:ascii="宋体" w:hAnsi="宋体"/>
        </w:rPr>
        <w:t>Disconnected</w:t>
      </w:r>
    </w:p>
    <w:p w:rsidR="00123989" w:rsidRDefault="00123989" w:rsidP="00123989">
      <w:pPr>
        <w:widowControl/>
        <w:jc w:val="left"/>
        <w:rPr>
          <w:rFonts w:ascii="宋体" w:hAnsi="宋体"/>
        </w:rPr>
      </w:pPr>
      <w:r>
        <w:rPr>
          <w:rFonts w:ascii="宋体" w:hAnsi="宋体" w:hint="eastAsia"/>
        </w:rPr>
        <w:t>当WANS</w:t>
      </w:r>
      <w:r>
        <w:rPr>
          <w:rFonts w:ascii="宋体" w:hAnsi="宋体"/>
        </w:rPr>
        <w:t>tatus</w:t>
      </w:r>
      <w:r>
        <w:rPr>
          <w:rFonts w:ascii="宋体" w:hAnsi="宋体" w:hint="eastAsia"/>
        </w:rPr>
        <w:t>为“</w:t>
      </w:r>
      <w:r>
        <w:rPr>
          <w:rFonts w:ascii="宋体" w:hAnsi="宋体"/>
        </w:rPr>
        <w:t>Unconfigured</w:t>
      </w:r>
      <w:r>
        <w:rPr>
          <w:rFonts w:ascii="宋体" w:hAnsi="宋体" w:hint="eastAsia"/>
        </w:rPr>
        <w:t>”取</w:t>
      </w:r>
      <w:r>
        <w:rPr>
          <w:rFonts w:ascii="宋体" w:hAnsi="宋体"/>
        </w:rPr>
        <w:t>D</w:t>
      </w:r>
      <w:r>
        <w:rPr>
          <w:rFonts w:ascii="宋体" w:hAnsi="宋体" w:hint="eastAsia"/>
        </w:rPr>
        <w:t>ial</w:t>
      </w:r>
      <w:r>
        <w:rPr>
          <w:rFonts w:ascii="宋体" w:hAnsi="宋体"/>
        </w:rPr>
        <w:t>Reason</w:t>
      </w:r>
      <w:r>
        <w:rPr>
          <w:rFonts w:ascii="宋体" w:hAnsi="宋体" w:hint="eastAsia"/>
        </w:rPr>
        <w:t>为：</w:t>
      </w:r>
    </w:p>
    <w:p w:rsidR="00123989" w:rsidRDefault="00123989" w:rsidP="00123989">
      <w:pPr>
        <w:widowControl/>
        <w:jc w:val="left"/>
        <w:rPr>
          <w:rFonts w:ascii="宋体" w:hAnsi="宋体"/>
        </w:rPr>
      </w:pPr>
      <w:r>
        <w:rPr>
          <w:rFonts w:ascii="宋体" w:hAnsi="宋体" w:hint="eastAsia"/>
        </w:rPr>
        <w:t>ERROR_NO_VALID_CONNECTION</w:t>
      </w:r>
      <w:r>
        <w:rPr>
          <w:rFonts w:ascii="宋体" w:hAnsi="宋体" w:hint="eastAsia"/>
        </w:rPr>
        <w:tab/>
      </w:r>
      <w:r>
        <w:rPr>
          <w:rFonts w:ascii="宋体" w:hAnsi="宋体" w:hint="eastAsia"/>
        </w:rPr>
        <w:tab/>
        <w:t xml:space="preserve">   无有效的PPP连接（判断是否有PPPOE连接）</w:t>
      </w:r>
    </w:p>
    <w:p w:rsidR="00123989" w:rsidRDefault="00123989" w:rsidP="00123989">
      <w:pPr>
        <w:widowControl/>
        <w:jc w:val="left"/>
        <w:rPr>
          <w:rFonts w:ascii="宋体" w:hAnsi="宋体"/>
        </w:rPr>
      </w:pPr>
      <w:r>
        <w:rPr>
          <w:rFonts w:ascii="宋体" w:hAnsi="宋体" w:hint="eastAsia"/>
        </w:rPr>
        <w:t>当WANS</w:t>
      </w:r>
      <w:r>
        <w:rPr>
          <w:rFonts w:ascii="宋体" w:hAnsi="宋体"/>
        </w:rPr>
        <w:t>tatus</w:t>
      </w:r>
      <w:r>
        <w:rPr>
          <w:rFonts w:ascii="宋体" w:hAnsi="宋体" w:hint="eastAsia"/>
        </w:rPr>
        <w:t>为“Connecting”是才取</w:t>
      </w:r>
      <w:r>
        <w:rPr>
          <w:rFonts w:ascii="宋体" w:hAnsi="宋体"/>
        </w:rPr>
        <w:t>D</w:t>
      </w:r>
      <w:r>
        <w:rPr>
          <w:rFonts w:ascii="宋体" w:hAnsi="宋体" w:hint="eastAsia"/>
        </w:rPr>
        <w:t>ial</w:t>
      </w:r>
      <w:r>
        <w:rPr>
          <w:rFonts w:ascii="宋体" w:hAnsi="宋体"/>
        </w:rPr>
        <w:t>Reason</w:t>
      </w:r>
    </w:p>
    <w:p w:rsidR="00123989" w:rsidRDefault="00123989" w:rsidP="00123989">
      <w:pPr>
        <w:widowControl/>
        <w:jc w:val="left"/>
        <w:rPr>
          <w:rFonts w:ascii="宋体" w:hAnsi="宋体"/>
        </w:rPr>
      </w:pPr>
      <w:r>
        <w:rPr>
          <w:rFonts w:ascii="宋体" w:hAnsi="宋体" w:hint="eastAsia"/>
        </w:rPr>
        <w:t>PPP连接状态、返回PPP上次拨号错误码具体含义（英文，提供具体的中文意义）</w:t>
      </w:r>
    </w:p>
    <w:p w:rsidR="00123989" w:rsidRDefault="00123989" w:rsidP="00123989">
      <w:pPr>
        <w:widowControl/>
        <w:jc w:val="left"/>
        <w:rPr>
          <w:rFonts w:ascii="宋体" w:hAnsi="宋体"/>
        </w:rPr>
      </w:pPr>
      <w:r>
        <w:rPr>
          <w:rFonts w:ascii="宋体" w:hAnsi="宋体" w:hint="eastAsia"/>
        </w:rPr>
        <w:t>实际的意义如下：</w:t>
      </w:r>
    </w:p>
    <w:p w:rsidR="00123989" w:rsidRDefault="00123989" w:rsidP="00123989">
      <w:pPr>
        <w:widowControl/>
        <w:jc w:val="left"/>
        <w:rPr>
          <w:rFonts w:ascii="宋体" w:hAnsi="宋体"/>
        </w:rPr>
      </w:pPr>
      <w:r>
        <w:rPr>
          <w:rFonts w:ascii="宋体" w:hAnsi="宋体" w:hint="eastAsia"/>
        </w:rPr>
        <w:t>ERROR_NONE                         无错误</w:t>
      </w:r>
    </w:p>
    <w:p w:rsidR="00123989" w:rsidRDefault="00123989" w:rsidP="00123989">
      <w:pPr>
        <w:widowControl/>
        <w:jc w:val="left"/>
        <w:rPr>
          <w:rFonts w:ascii="宋体" w:hAnsi="宋体"/>
        </w:rPr>
      </w:pPr>
      <w:r>
        <w:rPr>
          <w:rFonts w:ascii="宋体" w:hAnsi="宋体" w:hint="eastAsia"/>
        </w:rPr>
        <w:t>ERROR_ISP_TIME_OUT                         ISP超时</w:t>
      </w:r>
    </w:p>
    <w:p w:rsidR="00123989" w:rsidRDefault="00123989" w:rsidP="00123989">
      <w:pPr>
        <w:widowControl/>
        <w:jc w:val="left"/>
        <w:rPr>
          <w:rFonts w:ascii="宋体" w:hAnsi="宋体"/>
        </w:rPr>
      </w:pPr>
      <w:r>
        <w:rPr>
          <w:rFonts w:ascii="宋体" w:hAnsi="宋体" w:hint="eastAsia"/>
        </w:rPr>
        <w:t>ERROR_COMMAND_ABORTED                         拨号退出</w:t>
      </w:r>
    </w:p>
    <w:p w:rsidR="00123989" w:rsidRDefault="00123989" w:rsidP="00123989">
      <w:pPr>
        <w:widowControl/>
        <w:jc w:val="left"/>
        <w:rPr>
          <w:rFonts w:ascii="宋体" w:hAnsi="宋体"/>
        </w:rPr>
      </w:pPr>
      <w:r>
        <w:rPr>
          <w:rFonts w:ascii="宋体" w:hAnsi="宋体" w:hint="eastAsia"/>
        </w:rPr>
        <w:t>ERROR_NOT_ENABLED_FOR_INTERNET                         未启用INTERNET</w:t>
      </w:r>
    </w:p>
    <w:p w:rsidR="00123989" w:rsidRDefault="00123989" w:rsidP="00123989">
      <w:pPr>
        <w:widowControl/>
        <w:jc w:val="left"/>
        <w:rPr>
          <w:rFonts w:ascii="宋体" w:hAnsi="宋体"/>
        </w:rPr>
      </w:pPr>
      <w:r>
        <w:rPr>
          <w:rFonts w:ascii="宋体" w:hAnsi="宋体" w:hint="eastAsia"/>
        </w:rPr>
        <w:t>ERROR_BAD_PHONE_NUMBER                         电话号码错误</w:t>
      </w:r>
    </w:p>
    <w:p w:rsidR="00123989" w:rsidRDefault="00123989" w:rsidP="00123989">
      <w:pPr>
        <w:widowControl/>
        <w:jc w:val="left"/>
        <w:rPr>
          <w:rFonts w:ascii="宋体" w:hAnsi="宋体"/>
        </w:rPr>
      </w:pPr>
      <w:r>
        <w:rPr>
          <w:rFonts w:ascii="宋体" w:hAnsi="宋体" w:hint="eastAsia"/>
        </w:rPr>
        <w:t>ERROR_USER_DISCONNECT                         用户断开连接</w:t>
      </w:r>
    </w:p>
    <w:p w:rsidR="00123989" w:rsidRDefault="00123989" w:rsidP="00123989">
      <w:pPr>
        <w:widowControl/>
        <w:jc w:val="left"/>
        <w:rPr>
          <w:rFonts w:ascii="宋体" w:hAnsi="宋体"/>
        </w:rPr>
      </w:pPr>
      <w:r>
        <w:rPr>
          <w:rFonts w:ascii="宋体" w:hAnsi="宋体" w:hint="eastAsia"/>
        </w:rPr>
        <w:t>ERROR_ISP_DISCONNECT                         ISP中断连接</w:t>
      </w:r>
    </w:p>
    <w:p w:rsidR="00123989" w:rsidRDefault="00123989" w:rsidP="00123989">
      <w:pPr>
        <w:widowControl/>
        <w:jc w:val="left"/>
        <w:rPr>
          <w:rFonts w:ascii="宋体" w:hAnsi="宋体"/>
        </w:rPr>
      </w:pPr>
      <w:r>
        <w:rPr>
          <w:rFonts w:ascii="宋体" w:hAnsi="宋体" w:hint="eastAsia"/>
        </w:rPr>
        <w:t>ERROR_IDLE_DISCONNECT                         空闲断开连接</w:t>
      </w:r>
    </w:p>
    <w:p w:rsidR="00123989" w:rsidRDefault="00123989" w:rsidP="00123989">
      <w:pPr>
        <w:widowControl/>
        <w:jc w:val="left"/>
        <w:rPr>
          <w:rFonts w:ascii="宋体" w:hAnsi="宋体"/>
        </w:rPr>
      </w:pPr>
      <w:r>
        <w:rPr>
          <w:rFonts w:ascii="宋体" w:hAnsi="宋体" w:hint="eastAsia"/>
        </w:rPr>
        <w:t>ERROR_FORCED_DISCONNECT                         强制断开连接</w:t>
      </w:r>
    </w:p>
    <w:p w:rsidR="00123989" w:rsidRDefault="00123989" w:rsidP="00123989">
      <w:pPr>
        <w:widowControl/>
        <w:jc w:val="left"/>
        <w:rPr>
          <w:rFonts w:ascii="宋体" w:hAnsi="宋体"/>
        </w:rPr>
      </w:pPr>
      <w:r>
        <w:rPr>
          <w:rFonts w:ascii="宋体" w:hAnsi="宋体" w:hint="eastAsia"/>
        </w:rPr>
        <w:t>ERROR_SERVER_OUT_OF_RESOURCES                         服务器资源耗尽</w:t>
      </w:r>
    </w:p>
    <w:p w:rsidR="00123989" w:rsidRDefault="00123989" w:rsidP="00123989">
      <w:pPr>
        <w:widowControl/>
        <w:jc w:val="left"/>
        <w:rPr>
          <w:rFonts w:ascii="宋体" w:hAnsi="宋体"/>
        </w:rPr>
      </w:pPr>
      <w:r>
        <w:rPr>
          <w:rFonts w:ascii="宋体" w:hAnsi="宋体" w:hint="eastAsia"/>
        </w:rPr>
        <w:t>ERROR_RESTRICTED_LOGON_HOURS                         限制登录期内</w:t>
      </w:r>
    </w:p>
    <w:p w:rsidR="00123989" w:rsidRDefault="00123989" w:rsidP="00123989">
      <w:pPr>
        <w:widowControl/>
        <w:jc w:val="left"/>
        <w:rPr>
          <w:rFonts w:ascii="宋体" w:hAnsi="宋体"/>
        </w:rPr>
      </w:pPr>
      <w:r>
        <w:rPr>
          <w:rFonts w:ascii="宋体" w:hAnsi="宋体" w:hint="eastAsia"/>
        </w:rPr>
        <w:t>ERROR_ACCOUNT_DISABLED                         账户被停用</w:t>
      </w:r>
    </w:p>
    <w:p w:rsidR="00123989" w:rsidRDefault="00123989" w:rsidP="00123989">
      <w:pPr>
        <w:widowControl/>
        <w:jc w:val="left"/>
        <w:rPr>
          <w:rFonts w:ascii="宋体" w:hAnsi="宋体"/>
        </w:rPr>
      </w:pPr>
      <w:r>
        <w:rPr>
          <w:rFonts w:ascii="宋体" w:hAnsi="宋体" w:hint="eastAsia"/>
        </w:rPr>
        <w:t>ERRPR_ACCOUNT_EXPIRED                         账户过期</w:t>
      </w:r>
    </w:p>
    <w:p w:rsidR="00123989" w:rsidRDefault="00123989" w:rsidP="00123989">
      <w:pPr>
        <w:widowControl/>
        <w:jc w:val="left"/>
        <w:rPr>
          <w:rFonts w:ascii="宋体" w:hAnsi="宋体"/>
        </w:rPr>
      </w:pPr>
      <w:r>
        <w:rPr>
          <w:rFonts w:ascii="宋体" w:hAnsi="宋体" w:hint="eastAsia"/>
        </w:rPr>
        <w:t>ERROR_PASSWORD_EXPIRED                         密码过期</w:t>
      </w:r>
    </w:p>
    <w:p w:rsidR="00123989" w:rsidRDefault="00123989" w:rsidP="00123989">
      <w:pPr>
        <w:widowControl/>
        <w:jc w:val="left"/>
        <w:rPr>
          <w:rFonts w:ascii="宋体" w:hAnsi="宋体"/>
        </w:rPr>
      </w:pPr>
      <w:r>
        <w:rPr>
          <w:rFonts w:ascii="宋体" w:hAnsi="宋体" w:hint="eastAsia"/>
        </w:rPr>
        <w:t>ERROR_AUTHENTICATION_FAULURE                         鉴权失败</w:t>
      </w:r>
    </w:p>
    <w:p w:rsidR="00123989" w:rsidRDefault="00123989" w:rsidP="00123989">
      <w:pPr>
        <w:widowControl/>
        <w:jc w:val="left"/>
        <w:rPr>
          <w:rFonts w:ascii="宋体" w:hAnsi="宋体"/>
        </w:rPr>
      </w:pPr>
      <w:r>
        <w:rPr>
          <w:rFonts w:ascii="宋体" w:hAnsi="宋体" w:hint="eastAsia"/>
        </w:rPr>
        <w:t>ERROR_NO_DIALTONE                         没有拨号音</w:t>
      </w:r>
    </w:p>
    <w:p w:rsidR="00123989" w:rsidRDefault="00123989" w:rsidP="00123989">
      <w:pPr>
        <w:widowControl/>
        <w:jc w:val="left"/>
        <w:rPr>
          <w:rFonts w:ascii="宋体" w:hAnsi="宋体"/>
        </w:rPr>
      </w:pPr>
      <w:r>
        <w:rPr>
          <w:rFonts w:ascii="宋体" w:hAnsi="宋体" w:hint="eastAsia"/>
        </w:rPr>
        <w:t>ERROR_NO_CARRIER                         没有载波</w:t>
      </w:r>
    </w:p>
    <w:p w:rsidR="00123989" w:rsidRDefault="00123989" w:rsidP="00123989">
      <w:pPr>
        <w:widowControl/>
        <w:jc w:val="left"/>
        <w:rPr>
          <w:rFonts w:ascii="宋体" w:hAnsi="宋体"/>
        </w:rPr>
      </w:pPr>
      <w:r>
        <w:rPr>
          <w:rFonts w:ascii="宋体" w:hAnsi="宋体" w:hint="eastAsia"/>
        </w:rPr>
        <w:t>ERROR_NO_ANSWER                         没有应答</w:t>
      </w:r>
    </w:p>
    <w:p w:rsidR="00123989" w:rsidRDefault="00123989" w:rsidP="00123989">
      <w:pPr>
        <w:widowControl/>
        <w:jc w:val="left"/>
        <w:rPr>
          <w:rFonts w:ascii="宋体" w:hAnsi="宋体"/>
        </w:rPr>
      </w:pPr>
      <w:r>
        <w:rPr>
          <w:rFonts w:ascii="宋体" w:hAnsi="宋体" w:hint="eastAsia"/>
        </w:rPr>
        <w:t>ERROR_LINE_BUSY                         线路忙</w:t>
      </w:r>
    </w:p>
    <w:p w:rsidR="00123989" w:rsidRDefault="00123989" w:rsidP="00123989">
      <w:pPr>
        <w:widowControl/>
        <w:jc w:val="left"/>
        <w:rPr>
          <w:rFonts w:ascii="宋体" w:hAnsi="宋体"/>
        </w:rPr>
      </w:pPr>
      <w:r>
        <w:rPr>
          <w:rFonts w:ascii="宋体" w:hAnsi="宋体" w:hint="eastAsia"/>
        </w:rPr>
        <w:t>ERROR_UNSUPPORTED_BITSPERSECOND                         速率不支持</w:t>
      </w:r>
    </w:p>
    <w:p w:rsidR="00123989" w:rsidRDefault="00123989" w:rsidP="00123989">
      <w:pPr>
        <w:widowControl/>
        <w:jc w:val="left"/>
        <w:rPr>
          <w:rFonts w:ascii="宋体" w:hAnsi="宋体"/>
        </w:rPr>
      </w:pPr>
      <w:r>
        <w:rPr>
          <w:rFonts w:ascii="宋体" w:hAnsi="宋体" w:hint="eastAsia"/>
        </w:rPr>
        <w:t>ERROR_TOO_MANY_LINE_ERRORS                         线路错误过多</w:t>
      </w:r>
    </w:p>
    <w:p w:rsidR="00123989" w:rsidRDefault="00123989" w:rsidP="00123989">
      <w:pPr>
        <w:widowControl/>
        <w:jc w:val="left"/>
        <w:rPr>
          <w:rFonts w:ascii="宋体" w:hAnsi="宋体"/>
        </w:rPr>
      </w:pPr>
      <w:r>
        <w:rPr>
          <w:rFonts w:ascii="宋体" w:hAnsi="宋体" w:hint="eastAsia"/>
        </w:rPr>
        <w:t>ERROR_IP_CONFIGURATION                         IP配置错误</w:t>
      </w:r>
    </w:p>
    <w:p w:rsidR="00123989" w:rsidRDefault="00123989" w:rsidP="00123989">
      <w:pPr>
        <w:widowControl/>
        <w:jc w:val="left"/>
        <w:rPr>
          <w:rFonts w:ascii="宋体" w:hAnsi="宋体"/>
        </w:rPr>
      </w:pPr>
      <w:r>
        <w:rPr>
          <w:rFonts w:ascii="宋体" w:hAnsi="宋体" w:hint="eastAsia"/>
        </w:rPr>
        <w:t>ERROR_UNKNOW                         未知错误</w:t>
      </w:r>
    </w:p>
    <w:p w:rsidR="00123989" w:rsidRDefault="00123989" w:rsidP="00123989">
      <w:pPr>
        <w:pStyle w:val="QB7"/>
        <w:ind w:firstLineChars="0" w:firstLine="0"/>
      </w:pPr>
    </w:p>
    <w:p w:rsidR="00123989" w:rsidRDefault="00123989" w:rsidP="00C56348">
      <w:pPr>
        <w:pStyle w:val="QB3"/>
      </w:pPr>
      <w:bookmarkStart w:id="119" w:name="_Toc445157171"/>
      <w:bookmarkStart w:id="120" w:name="_Toc448149227"/>
      <w:r>
        <w:rPr>
          <w:rFonts w:hint="eastAsia"/>
        </w:rPr>
        <w:t>获取</w:t>
      </w:r>
      <w:r>
        <w:t>Internet</w:t>
      </w:r>
      <w:r>
        <w:rPr>
          <w:rFonts w:hint="eastAsia"/>
        </w:rPr>
        <w:t>连接</w:t>
      </w:r>
      <w:r>
        <w:t>的网络</w:t>
      </w:r>
      <w:r>
        <w:rPr>
          <w:rFonts w:hint="eastAsia"/>
        </w:rPr>
        <w:t>信息</w:t>
      </w:r>
      <w:bookmarkEnd w:id="119"/>
      <w:bookmarkEnd w:id="120"/>
    </w:p>
    <w:p w:rsidR="00123989" w:rsidRDefault="00123989" w:rsidP="00C56348">
      <w:pPr>
        <w:pStyle w:val="QB4"/>
      </w:pPr>
      <w:r>
        <w:rPr>
          <w:rFonts w:hint="eastAsia"/>
        </w:rPr>
        <w:t>接口说明</w:t>
      </w:r>
    </w:p>
    <w:p w:rsidR="00123989" w:rsidRDefault="00123989" w:rsidP="00123989">
      <w:pPr>
        <w:pStyle w:val="QB7"/>
        <w:ind w:left="425" w:firstLineChars="0" w:firstLine="0"/>
      </w:pPr>
      <w:r>
        <w:rPr>
          <w:rFonts w:hint="eastAsia"/>
        </w:rPr>
        <w:t>获取</w:t>
      </w:r>
      <w:r>
        <w:t>I</w:t>
      </w:r>
      <w:r>
        <w:rPr>
          <w:rFonts w:hint="eastAsia"/>
        </w:rPr>
        <w:t>nter</w:t>
      </w:r>
      <w:r>
        <w:t>net WAN的网络信息</w:t>
      </w:r>
      <w:r>
        <w:rPr>
          <w:rFonts w:hint="eastAsia"/>
        </w:rPr>
        <w:t>。</w:t>
      </w:r>
    </w:p>
    <w:p w:rsidR="00123989" w:rsidRDefault="007E4262" w:rsidP="00123989">
      <w:pPr>
        <w:pStyle w:val="QB7"/>
        <w:ind w:left="425" w:firstLineChars="0" w:firstLine="0"/>
      </w:pPr>
      <w:r>
        <w:rPr>
          <w:rFonts w:hint="eastAsia"/>
        </w:rPr>
        <w:t>消息发送方向：一级家庭开放平台—&gt;省级数字家庭管理平台</w:t>
      </w:r>
    </w:p>
    <w:p w:rsidR="00123989" w:rsidRDefault="00123989" w:rsidP="00C56348">
      <w:pPr>
        <w:pStyle w:val="QB4"/>
      </w:pPr>
      <w:r>
        <w:rPr>
          <w:rFonts w:hint="eastAsia"/>
        </w:rPr>
        <w:t>接口类型</w:t>
      </w:r>
    </w:p>
    <w:p w:rsidR="00123989" w:rsidRDefault="00FD0181" w:rsidP="00123989">
      <w:pPr>
        <w:pStyle w:val="QB7"/>
        <w:ind w:left="425" w:firstLineChars="0" w:firstLine="0"/>
      </w:pPr>
      <w:r>
        <w:rPr>
          <w:rFonts w:hint="eastAsia"/>
        </w:rPr>
        <w:t>名称：getWanInfo</w:t>
      </w:r>
    </w:p>
    <w:p w:rsidR="00123989" w:rsidRDefault="00123989" w:rsidP="00123989">
      <w:pPr>
        <w:pStyle w:val="QB7"/>
        <w:ind w:left="425" w:firstLineChars="0" w:firstLine="0"/>
      </w:pPr>
    </w:p>
    <w:p w:rsidR="00123989" w:rsidRDefault="00123989" w:rsidP="00C56348">
      <w:pPr>
        <w:pStyle w:val="QB4"/>
      </w:pPr>
      <w:r>
        <w:rPr>
          <w:rFonts w:hint="eastAsia"/>
        </w:rPr>
        <w:lastRenderedPageBreak/>
        <w:t>请求报文定义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"CmdType":"GET_WAN_INFO",</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9F6E66" w:rsidRDefault="00123989" w:rsidP="009F6E66">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9F6E66" w:rsidRDefault="009F6E66" w:rsidP="009F6E66">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“MAC”：“网关mac地址”</w:t>
      </w:r>
    </w:p>
    <w:p w:rsidR="00123989" w:rsidRDefault="009F6E66" w:rsidP="009F6E66">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sidR="00123989">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ind w:firstLine="420"/>
      </w:pP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23989" w:rsidRPr="00104A87" w:rsidTr="008E6148">
        <w:tc>
          <w:tcPr>
            <w:tcW w:w="208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参数名称</w:t>
            </w:r>
          </w:p>
        </w:tc>
        <w:tc>
          <w:tcPr>
            <w:tcW w:w="2068"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参数类型</w:t>
            </w:r>
          </w:p>
        </w:tc>
        <w:tc>
          <w:tcPr>
            <w:tcW w:w="204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参数含义</w:t>
            </w:r>
          </w:p>
        </w:tc>
        <w:tc>
          <w:tcPr>
            <w:tcW w:w="2316"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说明</w:t>
            </w:r>
          </w:p>
        </w:tc>
      </w:tr>
      <w:tr w:rsidR="00123989" w:rsidTr="008E6148">
        <w:trPr>
          <w:trHeight w:val="90"/>
        </w:trPr>
        <w:tc>
          <w:tcPr>
            <w:tcW w:w="2089" w:type="dxa"/>
            <w:shd w:val="clear" w:color="auto" w:fill="auto"/>
          </w:tcPr>
          <w:p w:rsidR="00123989" w:rsidRPr="00104A87" w:rsidRDefault="00123989" w:rsidP="008E6148">
            <w:pPr>
              <w:pStyle w:val="QB20"/>
              <w:spacing w:before="156" w:after="156"/>
              <w:ind w:firstLineChars="0" w:firstLine="0"/>
              <w:jc w:val="left"/>
              <w:rPr>
                <w:b/>
                <w:bCs/>
              </w:rPr>
            </w:pPr>
            <w:r w:rsidRPr="00104A87">
              <w:rPr>
                <w:rFonts w:cs="Times New Roman" w:hint="eastAsia"/>
                <w:b/>
                <w:bCs/>
              </w:rPr>
              <w:t>RPCMethod</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接口分类定义</w:t>
            </w:r>
          </w:p>
        </w:tc>
        <w:tc>
          <w:tcPr>
            <w:tcW w:w="2316" w:type="dxa"/>
            <w:shd w:val="clear" w:color="auto" w:fill="auto"/>
          </w:tcPr>
          <w:p w:rsidR="00123989" w:rsidRDefault="00123989" w:rsidP="008E6148">
            <w:pPr>
              <w:pStyle w:val="QB20"/>
              <w:spacing w:before="156" w:after="156"/>
              <w:ind w:firstLineChars="0" w:firstLine="0"/>
            </w:pPr>
            <w:r>
              <w:rPr>
                <w:rFonts w:hint="eastAsia"/>
              </w:rPr>
              <w:t>Get</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hint="eastAsia"/>
                <w:b/>
                <w:bCs/>
              </w:rPr>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104A87" w:rsidRDefault="00123989" w:rsidP="008E6148">
            <w:pPr>
              <w:pStyle w:val="QB20"/>
              <w:spacing w:before="156" w:after="156"/>
              <w:ind w:firstLineChars="0" w:firstLine="0"/>
              <w:rPr>
                <w:b/>
                <w:bCs/>
              </w:rPr>
            </w:pPr>
            <w:r w:rsidRPr="00104A87">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sidRPr="006E3D4D">
              <w:t>GET_WAN_INFO</w:t>
            </w:r>
          </w:p>
        </w:tc>
      </w:tr>
      <w:tr w:rsidR="00123989" w:rsidTr="008E6148">
        <w:tc>
          <w:tcPr>
            <w:tcW w:w="2089"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b/>
                <w:bCs/>
              </w:rPr>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033124" w:rsidTr="008E6148">
        <w:tc>
          <w:tcPr>
            <w:tcW w:w="2089" w:type="dxa"/>
            <w:shd w:val="clear" w:color="auto" w:fill="auto"/>
          </w:tcPr>
          <w:p w:rsidR="00033124" w:rsidRPr="00104A87" w:rsidRDefault="00033124" w:rsidP="00033124">
            <w:pPr>
              <w:pStyle w:val="QB20"/>
              <w:spacing w:before="156" w:after="156"/>
              <w:ind w:firstLineChars="0" w:firstLine="0"/>
              <w:rPr>
                <w:rFonts w:cs="Times New Roman"/>
                <w:b/>
                <w:bCs/>
              </w:rPr>
            </w:pPr>
            <w:r w:rsidRPr="00104A87">
              <w:rPr>
                <w:rFonts w:cs="Times New Roman"/>
                <w:b/>
                <w:bCs/>
              </w:rPr>
              <w:t>Parameter</w:t>
            </w:r>
          </w:p>
        </w:tc>
        <w:tc>
          <w:tcPr>
            <w:tcW w:w="2068" w:type="dxa"/>
            <w:shd w:val="clear" w:color="auto" w:fill="auto"/>
          </w:tcPr>
          <w:p w:rsidR="00033124" w:rsidRDefault="00033124" w:rsidP="00033124">
            <w:pPr>
              <w:pStyle w:val="QB20"/>
              <w:spacing w:before="156" w:after="156"/>
              <w:ind w:firstLineChars="0" w:firstLine="0"/>
            </w:pPr>
            <w:r>
              <w:t>O</w:t>
            </w:r>
            <w:r>
              <w:rPr>
                <w:rFonts w:hint="eastAsia"/>
              </w:rPr>
              <w:t>bject</w:t>
            </w:r>
          </w:p>
        </w:tc>
        <w:tc>
          <w:tcPr>
            <w:tcW w:w="2049" w:type="dxa"/>
            <w:shd w:val="clear" w:color="auto" w:fill="auto"/>
          </w:tcPr>
          <w:p w:rsidR="00033124" w:rsidRDefault="00033124" w:rsidP="00033124">
            <w:pPr>
              <w:pStyle w:val="QB20"/>
              <w:spacing w:before="156" w:after="156"/>
              <w:ind w:firstLineChars="0" w:firstLine="0"/>
            </w:pPr>
            <w:r>
              <w:rPr>
                <w:rFonts w:hint="eastAsia"/>
              </w:rPr>
              <w:t>报文中的请求参数</w:t>
            </w:r>
          </w:p>
        </w:tc>
        <w:tc>
          <w:tcPr>
            <w:tcW w:w="2316" w:type="dxa"/>
            <w:shd w:val="clear" w:color="auto" w:fill="auto"/>
          </w:tcPr>
          <w:p w:rsidR="00033124" w:rsidRDefault="00033124" w:rsidP="00033124">
            <w:pPr>
              <w:pStyle w:val="QB20"/>
              <w:spacing w:before="156" w:after="156"/>
              <w:ind w:firstLineChars="0" w:firstLine="0"/>
            </w:pPr>
            <w:r>
              <w:rPr>
                <w:rFonts w:hint="eastAsia"/>
              </w:rPr>
              <w:t>此处为</w:t>
            </w:r>
            <w:r>
              <w:t>空</w:t>
            </w:r>
          </w:p>
        </w:tc>
      </w:tr>
      <w:tr w:rsidR="009F6E66" w:rsidTr="008E6148">
        <w:tc>
          <w:tcPr>
            <w:tcW w:w="2089" w:type="dxa"/>
            <w:shd w:val="clear" w:color="auto" w:fill="auto"/>
          </w:tcPr>
          <w:p w:rsidR="009F6E66" w:rsidRPr="00104A87" w:rsidRDefault="009F6E66" w:rsidP="00033124">
            <w:pPr>
              <w:pStyle w:val="QB20"/>
              <w:spacing w:before="156" w:after="156"/>
              <w:ind w:firstLineChars="0" w:firstLine="0"/>
              <w:rPr>
                <w:rFonts w:cs="Times New Roman"/>
                <w:b/>
                <w:bCs/>
              </w:rPr>
            </w:pPr>
            <w:r>
              <w:rPr>
                <w:rFonts w:cs="Times New Roman" w:hint="eastAsia"/>
                <w:b/>
                <w:bCs/>
              </w:rPr>
              <w:t>MAC</w:t>
            </w:r>
          </w:p>
        </w:tc>
        <w:tc>
          <w:tcPr>
            <w:tcW w:w="2068" w:type="dxa"/>
            <w:shd w:val="clear" w:color="auto" w:fill="auto"/>
          </w:tcPr>
          <w:p w:rsidR="009F6E66" w:rsidRDefault="009F6E66" w:rsidP="00033124">
            <w:pPr>
              <w:pStyle w:val="QB20"/>
              <w:spacing w:before="156" w:after="156"/>
              <w:ind w:firstLineChars="0" w:firstLine="0"/>
            </w:pPr>
            <w:r>
              <w:t>S</w:t>
            </w:r>
            <w:r>
              <w:rPr>
                <w:rFonts w:hint="eastAsia"/>
              </w:rPr>
              <w:t>tring</w:t>
            </w:r>
          </w:p>
        </w:tc>
        <w:tc>
          <w:tcPr>
            <w:tcW w:w="2049" w:type="dxa"/>
            <w:shd w:val="clear" w:color="auto" w:fill="auto"/>
          </w:tcPr>
          <w:p w:rsidR="009F6E66" w:rsidRDefault="009F6E66" w:rsidP="00033124">
            <w:pPr>
              <w:pStyle w:val="QB20"/>
              <w:spacing w:before="156" w:after="156"/>
              <w:ind w:firstLineChars="0" w:firstLine="0"/>
            </w:pPr>
            <w:r>
              <w:rPr>
                <w:rFonts w:hint="eastAsia"/>
              </w:rPr>
              <w:t>网关的mac地址</w:t>
            </w:r>
          </w:p>
        </w:tc>
        <w:tc>
          <w:tcPr>
            <w:tcW w:w="2316" w:type="dxa"/>
            <w:shd w:val="clear" w:color="auto" w:fill="auto"/>
          </w:tcPr>
          <w:p w:rsidR="009F6E66" w:rsidRDefault="009F6E66" w:rsidP="00033124">
            <w:pPr>
              <w:pStyle w:val="QB20"/>
              <w:spacing w:before="156" w:after="156"/>
              <w:ind w:firstLineChars="0" w:firstLine="0"/>
            </w:pPr>
          </w:p>
        </w:tc>
      </w:tr>
    </w:tbl>
    <w:p w:rsidR="00123989" w:rsidRDefault="00123989" w:rsidP="00123989">
      <w:pPr>
        <w:pStyle w:val="1a"/>
        <w:spacing w:before="156" w:after="156"/>
        <w:ind w:firstLineChars="0" w:firstLine="0"/>
        <w:rPr>
          <w:rFonts w:ascii="Arial" w:eastAsia="黑体" w:hAnsi="Arial" w:cs="Times New Roman"/>
          <w:bCs/>
          <w:szCs w:val="21"/>
        </w:rPr>
      </w:pPr>
    </w:p>
    <w:p w:rsidR="00123989" w:rsidRDefault="00123989" w:rsidP="00C56348">
      <w:pPr>
        <w:pStyle w:val="QB4"/>
      </w:pPr>
      <w:r>
        <w:rPr>
          <w:rFonts w:hint="eastAsia"/>
        </w:rPr>
        <w:t>响应报文定义</w:t>
      </w:r>
    </w:p>
    <w:p w:rsidR="00123989" w:rsidRDefault="00123989" w:rsidP="00C56348">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Result</w:t>
      </w:r>
      <w:r>
        <w:t>"</w:t>
      </w:r>
      <w:r>
        <w:rPr>
          <w:rFonts w:hint="eastAsia"/>
        </w:rPr>
        <w:t>:0</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ID</w:t>
      </w:r>
      <w:r>
        <w:t>" :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CmdType</w:t>
      </w:r>
      <w:r>
        <w:t>"</w:t>
      </w:r>
      <w:r>
        <w:rPr>
          <w:rFonts w:hint="eastAsia"/>
        </w:rPr>
        <w:t>:"</w:t>
      </w:r>
      <w:r w:rsidRPr="006E3D4D">
        <w:t>GET_WAN_INFO</w:t>
      </w:r>
      <w:r>
        <w:rPr>
          <w:rFonts w:hint="eastAsia"/>
        </w:rPr>
        <w:t>",</w:t>
      </w:r>
    </w:p>
    <w:p w:rsidR="00123989" w:rsidRPr="0061432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"SequenceId":"</w:t>
      </w:r>
      <w:r w:rsidRPr="00682E2F">
        <w:t>0x00000001</w:t>
      </w:r>
      <w:r>
        <w:t>"</w:t>
      </w:r>
      <w:r>
        <w:rPr>
          <w:rFonts w:hint="eastAsia"/>
        </w:rPr>
        <w:t>,</w:t>
      </w:r>
      <w:r>
        <w:t>“</w:t>
      </w:r>
      <w:r>
        <w:t>ResultData</w:t>
      </w:r>
      <w:r>
        <w:t>”</w:t>
      </w:r>
      <w:r>
        <w:t>:</w:t>
      </w:r>
      <w:r>
        <w:rPr>
          <w:rFonts w:hint="eastAsia"/>
        </w:rPr>
        <w:t>{</w:t>
      </w:r>
    </w:p>
    <w:p w:rsidR="00123989" w:rsidRPr="0061432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61432F">
        <w:rPr>
          <w:rFonts w:hint="eastAsia"/>
        </w:rPr>
        <w:t>"WanIPAddr":"%s",</w:t>
      </w:r>
    </w:p>
    <w:p w:rsidR="00123989" w:rsidRPr="0061432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61432F">
        <w:rPr>
          <w:rFonts w:hint="eastAsia"/>
        </w:rPr>
        <w:lastRenderedPageBreak/>
        <w:t>"IPv4SUBNETMASK":"%s",</w:t>
      </w:r>
    </w:p>
    <w:p w:rsidR="00123989" w:rsidRPr="0061432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61432F">
        <w:rPr>
          <w:rFonts w:hint="eastAsia"/>
        </w:rPr>
        <w:t>"IPv4GATEWAY":"%s",</w:t>
      </w:r>
    </w:p>
    <w:p w:rsidR="00123989" w:rsidRPr="0061432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61432F">
        <w:rPr>
          <w:rFonts w:hint="eastAsia"/>
        </w:rPr>
        <w:t>"IP</w:t>
      </w:r>
      <w:r>
        <w:t>v</w:t>
      </w:r>
      <w:r w:rsidRPr="0061432F">
        <w:rPr>
          <w:rFonts w:hint="eastAsia"/>
        </w:rPr>
        <w:t>4DNS1":"%s",</w:t>
      </w:r>
    </w:p>
    <w:p w:rsidR="00123989" w:rsidRPr="0061432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61432F">
        <w:rPr>
          <w:rFonts w:hint="eastAsia"/>
        </w:rPr>
        <w:t>"IP</w:t>
      </w:r>
      <w:r>
        <w:t>v</w:t>
      </w:r>
      <w:r w:rsidRPr="0061432F">
        <w:rPr>
          <w:rFonts w:hint="eastAsia"/>
        </w:rPr>
        <w:t>4DNS2":"%s",</w:t>
      </w:r>
    </w:p>
    <w:p w:rsidR="00123989" w:rsidRPr="0061432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61432F">
        <w:rPr>
          <w:rFonts w:hint="eastAsia"/>
        </w:rPr>
        <w:t>"WanIP</w:t>
      </w:r>
      <w:r>
        <w:t>v</w:t>
      </w:r>
      <w:r w:rsidRPr="0061432F">
        <w:rPr>
          <w:rFonts w:hint="eastAsia"/>
        </w:rPr>
        <w:t>6Addr":"%s",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61432F">
        <w:rPr>
          <w:rFonts w:hint="eastAsia"/>
        </w:rPr>
        <w:t>"IP</w:t>
      </w:r>
      <w:r>
        <w:t>v</w:t>
      </w:r>
      <w:r w:rsidRPr="0061432F">
        <w:rPr>
          <w:rFonts w:hint="eastAsia"/>
        </w:rPr>
        <w:t>6GATEWAY":"%s",</w:t>
      </w:r>
    </w:p>
    <w:p w:rsidR="00123989" w:rsidRPr="0061432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61432F">
        <w:rPr>
          <w:rFonts w:hint="eastAsia"/>
        </w:rPr>
        <w:t>"IP</w:t>
      </w:r>
      <w:r>
        <w:t>v</w:t>
      </w:r>
      <w:r w:rsidRPr="0061432F">
        <w:rPr>
          <w:rFonts w:hint="eastAsia"/>
        </w:rPr>
        <w:t>6PREFIXLENGTH":"%s",</w:t>
      </w:r>
    </w:p>
    <w:p w:rsidR="00123989" w:rsidRPr="009B4E3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sidRPr="0061432F">
        <w:rPr>
          <w:rFonts w:hint="eastAsia"/>
        </w:rPr>
        <w:t>"IP</w:t>
      </w:r>
      <w:r>
        <w:t>v</w:t>
      </w:r>
      <w:r w:rsidRPr="0061432F">
        <w:rPr>
          <w:rFonts w:hint="eastAsia"/>
        </w:rPr>
        <w:t>6PRIFIX":"%s"</w:t>
      </w:r>
    </w:p>
    <w:p w:rsidR="00123989" w:rsidRPr="0061432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"IP</w:t>
      </w:r>
      <w:r>
        <w:t>v</w:t>
      </w:r>
      <w:r w:rsidRPr="0061432F">
        <w:rPr>
          <w:rFonts w:hint="eastAsia"/>
        </w:rPr>
        <w:t>6DNS1":"%s",</w:t>
      </w:r>
    </w:p>
    <w:p w:rsidR="00123989" w:rsidRPr="0061432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"IP</w:t>
      </w:r>
      <w:r>
        <w:t>v</w:t>
      </w:r>
      <w:r>
        <w:rPr>
          <w:rFonts w:hint="eastAsia"/>
        </w:rPr>
        <w:t>6DNS2":"%s"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235"/>
        <w:gridCol w:w="1922"/>
        <w:gridCol w:w="2049"/>
        <w:gridCol w:w="2316"/>
      </w:tblGrid>
      <w:tr w:rsidR="00123989" w:rsidRPr="00104A87" w:rsidTr="008E6148">
        <w:tc>
          <w:tcPr>
            <w:tcW w:w="2235"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参数名称</w:t>
            </w:r>
          </w:p>
        </w:tc>
        <w:tc>
          <w:tcPr>
            <w:tcW w:w="1922"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参数类型</w:t>
            </w:r>
          </w:p>
        </w:tc>
        <w:tc>
          <w:tcPr>
            <w:tcW w:w="2049"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参数含义</w:t>
            </w:r>
          </w:p>
        </w:tc>
        <w:tc>
          <w:tcPr>
            <w:tcW w:w="2316" w:type="dxa"/>
            <w:shd w:val="clear" w:color="auto" w:fill="4472C4"/>
          </w:tcPr>
          <w:p w:rsidR="00123989" w:rsidRPr="00104A87" w:rsidRDefault="00123989" w:rsidP="008E6148">
            <w:pPr>
              <w:pStyle w:val="QB20"/>
              <w:spacing w:before="156" w:after="156"/>
              <w:ind w:firstLineChars="0" w:firstLine="0"/>
              <w:jc w:val="center"/>
              <w:rPr>
                <w:b/>
                <w:bCs/>
                <w:color w:val="FFFFFF"/>
              </w:rPr>
            </w:pPr>
            <w:r w:rsidRPr="00104A87">
              <w:rPr>
                <w:b/>
                <w:bCs/>
                <w:color w:val="FFFFFF"/>
              </w:rPr>
              <w:t>说明</w:t>
            </w:r>
          </w:p>
        </w:tc>
      </w:tr>
      <w:tr w:rsidR="00123989" w:rsidTr="008E6148">
        <w:trPr>
          <w:trHeight w:val="90"/>
        </w:trPr>
        <w:tc>
          <w:tcPr>
            <w:tcW w:w="2235" w:type="dxa"/>
            <w:shd w:val="clear" w:color="auto" w:fill="auto"/>
          </w:tcPr>
          <w:p w:rsidR="00123989" w:rsidRPr="00104A87" w:rsidRDefault="00123989" w:rsidP="008E6148">
            <w:pPr>
              <w:pStyle w:val="QB20"/>
              <w:spacing w:before="156" w:after="156"/>
              <w:ind w:firstLineChars="0" w:firstLine="0"/>
              <w:jc w:val="left"/>
              <w:rPr>
                <w:b/>
                <w:bCs/>
              </w:rPr>
            </w:pPr>
            <w:r w:rsidRPr="00104A87">
              <w:rPr>
                <w:rFonts w:cs="Times New Roman" w:hint="eastAsia"/>
                <w:b/>
                <w:bCs/>
              </w:rPr>
              <w:t>Result</w:t>
            </w:r>
          </w:p>
        </w:tc>
        <w:tc>
          <w:tcPr>
            <w:tcW w:w="1922" w:type="dxa"/>
            <w:shd w:val="clear" w:color="auto" w:fill="auto"/>
          </w:tcPr>
          <w:p w:rsidR="00123989" w:rsidRDefault="00123989" w:rsidP="008E6148">
            <w:pPr>
              <w:pStyle w:val="QB20"/>
              <w:spacing w:before="156" w:after="156"/>
              <w:ind w:firstLineChars="0" w:firstLine="0"/>
            </w:pPr>
            <w:r>
              <w:rPr>
                <w:rFonts w:hint="eastAsia"/>
              </w:rPr>
              <w:t>Int</w:t>
            </w:r>
          </w:p>
        </w:tc>
        <w:tc>
          <w:tcPr>
            <w:tcW w:w="2049" w:type="dxa"/>
            <w:shd w:val="clear" w:color="auto" w:fill="auto"/>
          </w:tcPr>
          <w:p w:rsidR="00123989" w:rsidRDefault="00123989" w:rsidP="008E6148">
            <w:pPr>
              <w:pStyle w:val="QB20"/>
              <w:spacing w:before="156" w:after="156"/>
              <w:ind w:firstLineChars="0" w:firstLine="0"/>
            </w:pPr>
          </w:p>
        </w:tc>
        <w:tc>
          <w:tcPr>
            <w:tcW w:w="2316" w:type="dxa"/>
            <w:shd w:val="clear" w:color="auto" w:fill="auto"/>
          </w:tcPr>
          <w:p w:rsidR="00123989" w:rsidRDefault="00123989" w:rsidP="008E6148">
            <w:pPr>
              <w:pStyle w:val="QB20"/>
              <w:spacing w:before="156" w:after="156"/>
              <w:ind w:firstLineChars="0" w:firstLine="0"/>
            </w:pPr>
          </w:p>
        </w:tc>
      </w:tr>
      <w:tr w:rsidR="00123989" w:rsidTr="008E6148">
        <w:tc>
          <w:tcPr>
            <w:tcW w:w="2235"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hint="eastAsia"/>
                <w:b/>
                <w:bCs/>
              </w:rPr>
              <w:t>ID</w:t>
            </w:r>
          </w:p>
        </w:tc>
        <w:tc>
          <w:tcPr>
            <w:tcW w:w="1922"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235" w:type="dxa"/>
            <w:shd w:val="clear" w:color="auto" w:fill="auto"/>
          </w:tcPr>
          <w:p w:rsidR="00123989" w:rsidRPr="00104A87" w:rsidRDefault="00123989" w:rsidP="008E6148">
            <w:pPr>
              <w:pStyle w:val="QB20"/>
              <w:spacing w:before="156" w:after="156"/>
              <w:ind w:firstLineChars="0" w:firstLine="0"/>
              <w:rPr>
                <w:b/>
                <w:bCs/>
              </w:rPr>
            </w:pPr>
            <w:r w:rsidRPr="00104A87">
              <w:rPr>
                <w:rFonts w:cs="Times New Roman"/>
                <w:b/>
                <w:bCs/>
              </w:rPr>
              <w:t>CmdType</w:t>
            </w:r>
          </w:p>
        </w:tc>
        <w:tc>
          <w:tcPr>
            <w:tcW w:w="1922"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Pr>
                <w:rFonts w:hint="eastAsia"/>
              </w:rPr>
              <w:t>网关按照请求的原值返回。</w:t>
            </w:r>
          </w:p>
        </w:tc>
      </w:tr>
      <w:tr w:rsidR="00123989" w:rsidTr="008E6148">
        <w:tc>
          <w:tcPr>
            <w:tcW w:w="2235" w:type="dxa"/>
            <w:shd w:val="clear" w:color="auto" w:fill="DEEAF6"/>
          </w:tcPr>
          <w:p w:rsidR="00123989" w:rsidRPr="00104A87" w:rsidRDefault="00123989" w:rsidP="008E6148">
            <w:pPr>
              <w:pStyle w:val="QB20"/>
              <w:spacing w:before="156" w:after="156"/>
              <w:ind w:firstLineChars="0" w:firstLine="0"/>
              <w:rPr>
                <w:b/>
                <w:bCs/>
              </w:rPr>
            </w:pPr>
            <w:r w:rsidRPr="00104A87">
              <w:rPr>
                <w:rFonts w:cs="Times New Roman"/>
                <w:b/>
                <w:bCs/>
              </w:rPr>
              <w:t>SequenceId</w:t>
            </w:r>
          </w:p>
        </w:tc>
        <w:tc>
          <w:tcPr>
            <w:tcW w:w="1922"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235" w:type="dxa"/>
            <w:shd w:val="clear" w:color="auto" w:fill="DEEAF6"/>
          </w:tcPr>
          <w:p w:rsidR="00123989" w:rsidRPr="00104A87" w:rsidRDefault="00123989" w:rsidP="008E6148">
            <w:pPr>
              <w:pStyle w:val="QB20"/>
              <w:spacing w:before="156" w:after="156"/>
              <w:ind w:firstLineChars="0" w:firstLine="0"/>
              <w:rPr>
                <w:rFonts w:cs="Times New Roman"/>
                <w:b/>
                <w:bCs/>
              </w:rPr>
            </w:pPr>
            <w:r w:rsidRPr="00104A87">
              <w:rPr>
                <w:rFonts w:cs="Times New Roman" w:hint="eastAsia"/>
                <w:b/>
                <w:bCs/>
              </w:rPr>
              <w:t>R</w:t>
            </w:r>
            <w:r w:rsidRPr="00104A87">
              <w:rPr>
                <w:rFonts w:cs="Times New Roman"/>
                <w:b/>
                <w:bCs/>
              </w:rPr>
              <w:t>esultData</w:t>
            </w:r>
          </w:p>
        </w:tc>
        <w:tc>
          <w:tcPr>
            <w:tcW w:w="1922" w:type="dxa"/>
            <w:shd w:val="clear" w:color="auto" w:fill="DEEAF6"/>
          </w:tcPr>
          <w:p w:rsidR="00123989" w:rsidRDefault="00123989" w:rsidP="008E6148">
            <w:pPr>
              <w:pStyle w:val="QB20"/>
              <w:spacing w:before="156" w:after="156"/>
              <w:ind w:firstLineChars="0" w:firstLine="0"/>
            </w:pPr>
            <w:r>
              <w:rPr>
                <w:rFonts w:hint="eastAsia"/>
              </w:rPr>
              <w:t>object</w:t>
            </w:r>
          </w:p>
        </w:tc>
        <w:tc>
          <w:tcPr>
            <w:tcW w:w="2049" w:type="dxa"/>
            <w:shd w:val="clear" w:color="auto" w:fill="DEEAF6"/>
          </w:tcPr>
          <w:p w:rsidR="00123989" w:rsidRDefault="00123989" w:rsidP="008E6148">
            <w:pPr>
              <w:pStyle w:val="QB20"/>
              <w:spacing w:before="156" w:after="156"/>
              <w:ind w:firstLineChars="0" w:firstLine="0"/>
            </w:pPr>
            <w:r>
              <w:rPr>
                <w:rFonts w:hint="eastAsia"/>
              </w:rPr>
              <w:t>报文中的返回参数</w:t>
            </w:r>
          </w:p>
        </w:tc>
        <w:tc>
          <w:tcPr>
            <w:tcW w:w="2316" w:type="dxa"/>
            <w:shd w:val="clear" w:color="auto" w:fill="DEEAF6"/>
          </w:tcPr>
          <w:p w:rsidR="00123989" w:rsidRDefault="00123989" w:rsidP="008E6148">
            <w:pPr>
              <w:pStyle w:val="QB20"/>
              <w:spacing w:before="156" w:after="156"/>
              <w:ind w:firstLineChars="0" w:firstLine="0"/>
            </w:pPr>
            <w:r>
              <w:rPr>
                <w:rFonts w:hint="eastAsia"/>
              </w:rPr>
              <w:t>如果</w:t>
            </w:r>
            <w:r>
              <w:t>没有参数，则为</w:t>
            </w:r>
            <w:r>
              <w:rPr>
                <w:rFonts w:hint="eastAsia"/>
              </w:rPr>
              <w:t>{}</w:t>
            </w:r>
          </w:p>
        </w:tc>
      </w:tr>
      <w:tr w:rsidR="00123989" w:rsidTr="008E6148">
        <w:tc>
          <w:tcPr>
            <w:tcW w:w="2235" w:type="dxa"/>
            <w:shd w:val="clear" w:color="auto" w:fill="auto"/>
          </w:tcPr>
          <w:p w:rsidR="00123989" w:rsidRPr="00104A87" w:rsidRDefault="00123989" w:rsidP="008E6148">
            <w:pPr>
              <w:pStyle w:val="QB20"/>
              <w:spacing w:before="156" w:after="156"/>
              <w:ind w:firstLineChars="0" w:firstLine="0"/>
              <w:rPr>
                <w:rFonts w:cs="Times New Roman"/>
                <w:b/>
                <w:bCs/>
              </w:rPr>
            </w:pPr>
            <w:r w:rsidRPr="00104A87">
              <w:rPr>
                <w:rFonts w:cs="Times New Roman" w:hint="eastAsia"/>
                <w:b/>
                <w:bCs/>
              </w:rPr>
              <w:t>{WanIPAddr</w:t>
            </w:r>
          </w:p>
        </w:tc>
        <w:tc>
          <w:tcPr>
            <w:tcW w:w="1922"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Pr="00104A87" w:rsidRDefault="00123989" w:rsidP="008E6148">
            <w:pPr>
              <w:widowControl/>
              <w:jc w:val="left"/>
              <w:rPr>
                <w:rFonts w:ascii="宋体" w:hAnsi="宋体" w:cs="宋体"/>
                <w:color w:val="000000"/>
                <w:szCs w:val="21"/>
              </w:rPr>
            </w:pPr>
            <w:r w:rsidRPr="00104A87">
              <w:rPr>
                <w:rFonts w:ascii="宋体" w:hAnsi="宋体" w:cs="宋体" w:hint="eastAsia"/>
                <w:color w:val="000000"/>
                <w:szCs w:val="21"/>
              </w:rPr>
              <w:t>IPADDRESS表示IP地址；</w:t>
            </w:r>
          </w:p>
        </w:tc>
        <w:tc>
          <w:tcPr>
            <w:tcW w:w="2316" w:type="dxa"/>
            <w:shd w:val="clear" w:color="auto" w:fill="auto"/>
          </w:tcPr>
          <w:p w:rsidR="00123989" w:rsidRDefault="00123989" w:rsidP="008E6148">
            <w:pPr>
              <w:pStyle w:val="QB20"/>
              <w:spacing w:before="156" w:after="156"/>
              <w:ind w:firstLineChars="0" w:firstLine="0"/>
            </w:pPr>
          </w:p>
        </w:tc>
      </w:tr>
      <w:tr w:rsidR="00123989" w:rsidTr="008E6148">
        <w:tc>
          <w:tcPr>
            <w:tcW w:w="2235" w:type="dxa"/>
            <w:shd w:val="clear" w:color="auto" w:fill="DEEAF6"/>
          </w:tcPr>
          <w:p w:rsidR="00123989" w:rsidRPr="00104A87" w:rsidRDefault="00123989" w:rsidP="008E6148">
            <w:pPr>
              <w:pStyle w:val="QB20"/>
              <w:spacing w:before="156" w:after="156"/>
              <w:ind w:firstLineChars="0" w:firstLine="0"/>
              <w:rPr>
                <w:rFonts w:cs="Times New Roman"/>
                <w:b/>
                <w:bCs/>
              </w:rPr>
            </w:pPr>
            <w:r w:rsidRPr="00104A87">
              <w:rPr>
                <w:rFonts w:cs="Times New Roman" w:hint="eastAsia"/>
                <w:b/>
                <w:bCs/>
              </w:rPr>
              <w:t>IPv4SUBNETMASK</w:t>
            </w:r>
          </w:p>
        </w:tc>
        <w:tc>
          <w:tcPr>
            <w:tcW w:w="1922"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Pr="00104A87" w:rsidRDefault="00123989" w:rsidP="008E6148">
            <w:pPr>
              <w:widowControl/>
              <w:jc w:val="left"/>
              <w:rPr>
                <w:rFonts w:ascii="宋体" w:hAnsi="宋体" w:cs="宋体"/>
                <w:color w:val="000000"/>
                <w:szCs w:val="21"/>
              </w:rPr>
            </w:pPr>
            <w:r w:rsidRPr="00104A87">
              <w:rPr>
                <w:rFonts w:ascii="宋体" w:hAnsi="宋体" w:cs="宋体" w:hint="eastAsia"/>
                <w:color w:val="000000"/>
                <w:szCs w:val="21"/>
              </w:rPr>
              <w:t>SUBNETMASK表示子网掩码；</w:t>
            </w:r>
          </w:p>
        </w:tc>
        <w:tc>
          <w:tcPr>
            <w:tcW w:w="2316" w:type="dxa"/>
            <w:shd w:val="clear" w:color="auto" w:fill="DEEAF6"/>
          </w:tcPr>
          <w:p w:rsidR="00123989" w:rsidRDefault="00123989" w:rsidP="008E6148">
            <w:pPr>
              <w:pStyle w:val="QB20"/>
              <w:spacing w:before="156" w:after="156"/>
              <w:ind w:firstLineChars="0" w:firstLine="0"/>
            </w:pPr>
          </w:p>
        </w:tc>
      </w:tr>
      <w:tr w:rsidR="00123989" w:rsidRPr="00104A87" w:rsidTr="008E6148">
        <w:tc>
          <w:tcPr>
            <w:tcW w:w="2235" w:type="dxa"/>
            <w:shd w:val="clear" w:color="auto" w:fill="auto"/>
          </w:tcPr>
          <w:p w:rsidR="00123989" w:rsidRPr="00104A87" w:rsidRDefault="00123989" w:rsidP="008E6148">
            <w:pPr>
              <w:pStyle w:val="QB20"/>
              <w:spacing w:before="156" w:after="156"/>
              <w:ind w:firstLineChars="0" w:firstLine="0"/>
              <w:rPr>
                <w:rFonts w:cs="Times New Roman"/>
                <w:b/>
                <w:bCs/>
              </w:rPr>
            </w:pPr>
            <w:r w:rsidRPr="00104A87">
              <w:rPr>
                <w:rFonts w:cs="Times New Roman" w:hint="eastAsia"/>
                <w:b/>
                <w:bCs/>
              </w:rPr>
              <w:t>IP</w:t>
            </w:r>
            <w:r>
              <w:rPr>
                <w:rFonts w:cs="Times New Roman"/>
                <w:b/>
                <w:bCs/>
              </w:rPr>
              <w:t>v</w:t>
            </w:r>
            <w:r w:rsidRPr="00104A87">
              <w:rPr>
                <w:rFonts w:cs="Times New Roman" w:hint="eastAsia"/>
                <w:b/>
                <w:bCs/>
              </w:rPr>
              <w:t>4</w:t>
            </w:r>
            <w:r w:rsidRPr="00104A87">
              <w:rPr>
                <w:rFonts w:cs="Times New Roman"/>
                <w:b/>
                <w:bCs/>
              </w:rPr>
              <w:t>GATEWAY</w:t>
            </w:r>
          </w:p>
        </w:tc>
        <w:tc>
          <w:tcPr>
            <w:tcW w:w="1922"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Pr="00104A87" w:rsidRDefault="00123989" w:rsidP="008E6148">
            <w:pPr>
              <w:widowControl/>
              <w:jc w:val="left"/>
              <w:rPr>
                <w:rFonts w:ascii="宋体" w:hAnsi="宋体" w:cs="宋体"/>
                <w:color w:val="000000"/>
                <w:szCs w:val="21"/>
              </w:rPr>
            </w:pPr>
            <w:r w:rsidRPr="00104A87">
              <w:rPr>
                <w:rFonts w:ascii="宋体" w:hAnsi="宋体" w:cs="宋体" w:hint="eastAsia"/>
                <w:color w:val="000000"/>
                <w:szCs w:val="21"/>
              </w:rPr>
              <w:t>GATEWAY表示网关地址；</w:t>
            </w:r>
          </w:p>
        </w:tc>
        <w:tc>
          <w:tcPr>
            <w:tcW w:w="2316" w:type="dxa"/>
            <w:shd w:val="clear" w:color="auto" w:fill="auto"/>
          </w:tcPr>
          <w:p w:rsidR="00123989" w:rsidRPr="00104A87" w:rsidRDefault="00123989" w:rsidP="008E6148">
            <w:pPr>
              <w:widowControl/>
              <w:jc w:val="left"/>
              <w:rPr>
                <w:rFonts w:ascii="宋体" w:hAnsi="宋体" w:cs="宋体"/>
                <w:color w:val="000000"/>
                <w:sz w:val="16"/>
                <w:szCs w:val="16"/>
              </w:rPr>
            </w:pPr>
          </w:p>
        </w:tc>
      </w:tr>
      <w:tr w:rsidR="00123989" w:rsidTr="008E6148">
        <w:tc>
          <w:tcPr>
            <w:tcW w:w="2235" w:type="dxa"/>
            <w:shd w:val="clear" w:color="auto" w:fill="DEEAF6"/>
          </w:tcPr>
          <w:p w:rsidR="00123989" w:rsidRPr="00104A87" w:rsidRDefault="00123989" w:rsidP="008E6148">
            <w:pPr>
              <w:pStyle w:val="QB20"/>
              <w:spacing w:before="156" w:after="156"/>
              <w:ind w:firstLineChars="0" w:firstLine="0"/>
              <w:rPr>
                <w:rFonts w:cs="Times New Roman"/>
                <w:b/>
                <w:bCs/>
              </w:rPr>
            </w:pPr>
            <w:r w:rsidRPr="00104A87">
              <w:rPr>
                <w:rFonts w:cs="Times New Roman" w:hint="eastAsia"/>
                <w:b/>
                <w:bCs/>
              </w:rPr>
              <w:t>IPv4DNS1</w:t>
            </w:r>
          </w:p>
        </w:tc>
        <w:tc>
          <w:tcPr>
            <w:tcW w:w="1922"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widowControl/>
              <w:jc w:val="left"/>
            </w:pPr>
            <w:r w:rsidRPr="00104A87">
              <w:rPr>
                <w:rFonts w:ascii="宋体" w:hAnsi="宋体" w:cs="宋体" w:hint="eastAsia"/>
                <w:color w:val="000000"/>
                <w:szCs w:val="21"/>
              </w:rPr>
              <w:t>DNS1表示首选DNS</w:t>
            </w:r>
          </w:p>
        </w:tc>
        <w:tc>
          <w:tcPr>
            <w:tcW w:w="2316" w:type="dxa"/>
            <w:shd w:val="clear" w:color="auto" w:fill="DEEAF6"/>
          </w:tcPr>
          <w:p w:rsidR="00123989" w:rsidRDefault="00123989" w:rsidP="008E6148">
            <w:pPr>
              <w:pStyle w:val="QB20"/>
              <w:spacing w:before="156" w:after="156"/>
              <w:ind w:firstLineChars="0" w:firstLine="0"/>
            </w:pPr>
          </w:p>
        </w:tc>
      </w:tr>
      <w:tr w:rsidR="00123989" w:rsidTr="008E6148">
        <w:tc>
          <w:tcPr>
            <w:tcW w:w="2235" w:type="dxa"/>
            <w:shd w:val="clear" w:color="auto" w:fill="auto"/>
          </w:tcPr>
          <w:p w:rsidR="00123989" w:rsidRPr="00104A87" w:rsidRDefault="00123989" w:rsidP="008E6148">
            <w:pPr>
              <w:pStyle w:val="QB20"/>
              <w:spacing w:before="156" w:after="156"/>
              <w:ind w:firstLineChars="0" w:firstLine="0"/>
              <w:rPr>
                <w:rFonts w:cs="Times New Roman"/>
                <w:b/>
                <w:bCs/>
              </w:rPr>
            </w:pPr>
            <w:r w:rsidRPr="00104A87">
              <w:rPr>
                <w:rFonts w:cs="Times New Roman" w:hint="eastAsia"/>
                <w:b/>
                <w:bCs/>
              </w:rPr>
              <w:t>IPv4DNS2</w:t>
            </w:r>
          </w:p>
        </w:tc>
        <w:tc>
          <w:tcPr>
            <w:tcW w:w="1922"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Pr="00104A87" w:rsidRDefault="00123989" w:rsidP="008E6148">
            <w:pPr>
              <w:widowControl/>
              <w:jc w:val="left"/>
              <w:rPr>
                <w:rFonts w:ascii="宋体" w:hAnsi="宋体" w:cs="宋体"/>
                <w:color w:val="000000"/>
                <w:szCs w:val="21"/>
              </w:rPr>
            </w:pPr>
            <w:r w:rsidRPr="00104A87">
              <w:rPr>
                <w:rFonts w:ascii="宋体" w:hAnsi="宋体" w:cs="宋体" w:hint="eastAsia"/>
                <w:color w:val="000000"/>
                <w:szCs w:val="21"/>
              </w:rPr>
              <w:t>DNS2表示备选DNS</w:t>
            </w:r>
          </w:p>
        </w:tc>
        <w:tc>
          <w:tcPr>
            <w:tcW w:w="2316" w:type="dxa"/>
            <w:shd w:val="clear" w:color="auto" w:fill="auto"/>
          </w:tcPr>
          <w:p w:rsidR="00123989" w:rsidRDefault="00123989" w:rsidP="008E6148">
            <w:pPr>
              <w:pStyle w:val="QB20"/>
              <w:spacing w:before="156" w:after="156"/>
              <w:ind w:firstLineChars="0" w:firstLine="0"/>
            </w:pPr>
          </w:p>
        </w:tc>
      </w:tr>
      <w:tr w:rsidR="00123989" w:rsidRPr="00104A87" w:rsidTr="008E6148">
        <w:tc>
          <w:tcPr>
            <w:tcW w:w="2235" w:type="dxa"/>
            <w:shd w:val="clear" w:color="auto" w:fill="DEEAF6"/>
          </w:tcPr>
          <w:p w:rsidR="00123989" w:rsidRPr="00104A87" w:rsidRDefault="00123989" w:rsidP="008E6148">
            <w:pPr>
              <w:pStyle w:val="QB20"/>
              <w:spacing w:before="156" w:after="156"/>
              <w:ind w:firstLineChars="0" w:firstLine="0"/>
              <w:rPr>
                <w:rFonts w:cs="Times New Roman"/>
                <w:b/>
                <w:bCs/>
              </w:rPr>
            </w:pPr>
            <w:r w:rsidRPr="00104A87">
              <w:rPr>
                <w:rFonts w:cs="Times New Roman"/>
                <w:b/>
                <w:bCs/>
              </w:rPr>
              <w:t>IP</w:t>
            </w:r>
            <w:r>
              <w:rPr>
                <w:rFonts w:cs="Times New Roman"/>
                <w:b/>
                <w:bCs/>
              </w:rPr>
              <w:t>v</w:t>
            </w:r>
            <w:r w:rsidRPr="00104A87">
              <w:rPr>
                <w:rFonts w:cs="Times New Roman"/>
                <w:b/>
                <w:bCs/>
              </w:rPr>
              <w:t>6_IPADDRESS</w:t>
            </w:r>
          </w:p>
        </w:tc>
        <w:tc>
          <w:tcPr>
            <w:tcW w:w="1922"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Pr="00E82026" w:rsidRDefault="00123989" w:rsidP="008E6148">
            <w:pPr>
              <w:widowControl/>
              <w:jc w:val="left"/>
            </w:pPr>
            <w:r w:rsidRPr="00104A87">
              <w:rPr>
                <w:rFonts w:ascii="宋体" w:hAnsi="宋体" w:cs="宋体" w:hint="eastAsia"/>
                <w:color w:val="000000"/>
                <w:szCs w:val="21"/>
              </w:rPr>
              <w:t>IP</w:t>
            </w:r>
            <w:r>
              <w:rPr>
                <w:rFonts w:ascii="宋体" w:hAnsi="宋体" w:cs="宋体"/>
                <w:color w:val="000000"/>
                <w:szCs w:val="21"/>
              </w:rPr>
              <w:t>v</w:t>
            </w:r>
            <w:r w:rsidRPr="00104A87">
              <w:rPr>
                <w:rFonts w:ascii="宋体" w:hAnsi="宋体" w:cs="宋体" w:hint="eastAsia"/>
                <w:color w:val="000000"/>
                <w:szCs w:val="21"/>
              </w:rPr>
              <w:t>6_IPADDRESS表示IPV6的IP地址；</w:t>
            </w:r>
          </w:p>
        </w:tc>
        <w:tc>
          <w:tcPr>
            <w:tcW w:w="2316" w:type="dxa"/>
            <w:shd w:val="clear" w:color="auto" w:fill="DEEAF6"/>
          </w:tcPr>
          <w:p w:rsidR="00123989" w:rsidRPr="00104A87" w:rsidRDefault="00123989" w:rsidP="008E6148">
            <w:pPr>
              <w:widowControl/>
              <w:jc w:val="left"/>
              <w:rPr>
                <w:rFonts w:ascii="宋体" w:hAnsi="宋体" w:cs="宋体"/>
                <w:color w:val="000000"/>
                <w:sz w:val="16"/>
                <w:szCs w:val="16"/>
              </w:rPr>
            </w:pPr>
          </w:p>
        </w:tc>
      </w:tr>
      <w:tr w:rsidR="00123989" w:rsidRPr="00104A87" w:rsidTr="008E6148">
        <w:tc>
          <w:tcPr>
            <w:tcW w:w="2235" w:type="dxa"/>
            <w:shd w:val="clear" w:color="auto" w:fill="auto"/>
          </w:tcPr>
          <w:p w:rsidR="00123989" w:rsidRPr="00104A87" w:rsidRDefault="00123989" w:rsidP="008E6148">
            <w:pPr>
              <w:pStyle w:val="QB20"/>
              <w:spacing w:before="156" w:after="156"/>
              <w:ind w:firstLineChars="0" w:firstLine="0"/>
              <w:rPr>
                <w:rFonts w:cs="Times New Roman"/>
                <w:b/>
                <w:bCs/>
              </w:rPr>
            </w:pPr>
            <w:r w:rsidRPr="00104A87">
              <w:rPr>
                <w:rFonts w:hAnsi="宋体" w:hint="eastAsia"/>
                <w:b/>
                <w:color w:val="000000"/>
                <w:szCs w:val="21"/>
              </w:rPr>
              <w:t>IP</w:t>
            </w:r>
            <w:r>
              <w:rPr>
                <w:rFonts w:hAnsi="宋体"/>
                <w:b/>
                <w:color w:val="000000"/>
                <w:szCs w:val="21"/>
              </w:rPr>
              <w:t>v</w:t>
            </w:r>
            <w:r w:rsidRPr="00104A87">
              <w:rPr>
                <w:rFonts w:hAnsi="宋体" w:hint="eastAsia"/>
                <w:b/>
                <w:color w:val="000000"/>
                <w:szCs w:val="21"/>
              </w:rPr>
              <w:t>6GATEWAY</w:t>
            </w:r>
          </w:p>
        </w:tc>
        <w:tc>
          <w:tcPr>
            <w:tcW w:w="1922"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sidRPr="00104A87">
              <w:rPr>
                <w:rFonts w:hAnsi="宋体" w:hint="eastAsia"/>
                <w:color w:val="000000"/>
                <w:szCs w:val="21"/>
              </w:rPr>
              <w:t>IP</w:t>
            </w:r>
            <w:r>
              <w:rPr>
                <w:rFonts w:hAnsi="宋体"/>
                <w:color w:val="000000"/>
                <w:szCs w:val="21"/>
              </w:rPr>
              <w:t>v</w:t>
            </w:r>
            <w:r w:rsidRPr="00104A87">
              <w:rPr>
                <w:rFonts w:hAnsi="宋体" w:hint="eastAsia"/>
                <w:color w:val="000000"/>
                <w:szCs w:val="21"/>
              </w:rPr>
              <w:t>6_GATEWAY表示IPV6的网关地址；</w:t>
            </w:r>
          </w:p>
        </w:tc>
        <w:tc>
          <w:tcPr>
            <w:tcW w:w="2316" w:type="dxa"/>
            <w:shd w:val="clear" w:color="auto" w:fill="auto"/>
          </w:tcPr>
          <w:p w:rsidR="00123989" w:rsidRPr="00104A87" w:rsidRDefault="00123989" w:rsidP="008E6148">
            <w:pPr>
              <w:widowControl/>
              <w:jc w:val="left"/>
              <w:rPr>
                <w:rFonts w:ascii="宋体" w:cs="宋体"/>
                <w:kern w:val="0"/>
                <w:szCs w:val="20"/>
              </w:rPr>
            </w:pPr>
          </w:p>
        </w:tc>
      </w:tr>
      <w:tr w:rsidR="00123989" w:rsidRPr="00104A87" w:rsidTr="008E6148">
        <w:tc>
          <w:tcPr>
            <w:tcW w:w="2235" w:type="dxa"/>
            <w:shd w:val="clear" w:color="auto" w:fill="DEEAF6"/>
          </w:tcPr>
          <w:p w:rsidR="00123989" w:rsidRPr="00104A87" w:rsidRDefault="00123989" w:rsidP="008E6148">
            <w:pPr>
              <w:pStyle w:val="QB20"/>
              <w:spacing w:before="156" w:after="156"/>
              <w:ind w:firstLineChars="0" w:firstLine="0"/>
              <w:rPr>
                <w:rFonts w:hAnsi="宋体"/>
                <w:b/>
                <w:color w:val="000000"/>
                <w:szCs w:val="21"/>
              </w:rPr>
            </w:pPr>
            <w:r w:rsidRPr="00104A87">
              <w:rPr>
                <w:rFonts w:hAnsi="宋体" w:hint="eastAsia"/>
                <w:b/>
                <w:color w:val="000000"/>
                <w:szCs w:val="21"/>
              </w:rPr>
              <w:lastRenderedPageBreak/>
              <w:t>IP</w:t>
            </w:r>
            <w:r>
              <w:rPr>
                <w:rFonts w:hAnsi="宋体"/>
                <w:b/>
                <w:color w:val="000000"/>
                <w:szCs w:val="21"/>
              </w:rPr>
              <w:t>v</w:t>
            </w:r>
            <w:r w:rsidRPr="00104A87">
              <w:rPr>
                <w:rFonts w:hAnsi="宋体" w:hint="eastAsia"/>
                <w:b/>
                <w:color w:val="000000"/>
                <w:szCs w:val="21"/>
              </w:rPr>
              <w:t>6PRIFIX</w:t>
            </w:r>
          </w:p>
        </w:tc>
        <w:tc>
          <w:tcPr>
            <w:tcW w:w="1922"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Pr="00104A87" w:rsidRDefault="00123989" w:rsidP="008E6148">
            <w:pPr>
              <w:pStyle w:val="QB20"/>
              <w:spacing w:before="156" w:after="156"/>
              <w:ind w:firstLineChars="0" w:firstLine="0"/>
              <w:rPr>
                <w:rFonts w:hAnsi="宋体"/>
                <w:color w:val="000000"/>
                <w:szCs w:val="21"/>
              </w:rPr>
            </w:pPr>
            <w:r w:rsidRPr="00104A87">
              <w:rPr>
                <w:rFonts w:hAnsi="宋体" w:hint="eastAsia"/>
                <w:color w:val="000000"/>
                <w:szCs w:val="21"/>
              </w:rPr>
              <w:t>IP</w:t>
            </w:r>
            <w:r>
              <w:rPr>
                <w:rFonts w:hAnsi="宋体"/>
                <w:color w:val="000000"/>
                <w:szCs w:val="21"/>
              </w:rPr>
              <w:t>v</w:t>
            </w:r>
            <w:r w:rsidRPr="00104A87">
              <w:rPr>
                <w:rFonts w:hAnsi="宋体" w:hint="eastAsia"/>
                <w:color w:val="000000"/>
                <w:szCs w:val="21"/>
              </w:rPr>
              <w:t>6_PRIFIX表示IPV6协商前缀</w:t>
            </w:r>
          </w:p>
        </w:tc>
        <w:tc>
          <w:tcPr>
            <w:tcW w:w="2316" w:type="dxa"/>
            <w:shd w:val="clear" w:color="auto" w:fill="DEEAF6"/>
          </w:tcPr>
          <w:p w:rsidR="00123989" w:rsidRPr="00104A87" w:rsidRDefault="00123989" w:rsidP="008E6148">
            <w:pPr>
              <w:widowControl/>
              <w:jc w:val="left"/>
              <w:rPr>
                <w:rFonts w:ascii="宋体" w:cs="宋体"/>
                <w:kern w:val="0"/>
                <w:szCs w:val="20"/>
              </w:rPr>
            </w:pPr>
          </w:p>
        </w:tc>
      </w:tr>
      <w:tr w:rsidR="00123989" w:rsidRPr="00104A87" w:rsidTr="008E6148">
        <w:tc>
          <w:tcPr>
            <w:tcW w:w="2235" w:type="dxa"/>
            <w:shd w:val="clear" w:color="auto" w:fill="auto"/>
          </w:tcPr>
          <w:p w:rsidR="00123989" w:rsidRPr="00104A87" w:rsidRDefault="00123989" w:rsidP="008E6148">
            <w:pPr>
              <w:pStyle w:val="QB20"/>
              <w:spacing w:before="156" w:after="156"/>
              <w:ind w:firstLineChars="0" w:firstLine="0"/>
              <w:rPr>
                <w:rFonts w:hAnsi="宋体"/>
                <w:b/>
                <w:color w:val="000000"/>
                <w:szCs w:val="21"/>
              </w:rPr>
            </w:pPr>
            <w:r w:rsidRPr="00104A87">
              <w:rPr>
                <w:rFonts w:hAnsi="宋体" w:hint="eastAsia"/>
                <w:b/>
                <w:color w:val="000000"/>
                <w:szCs w:val="21"/>
              </w:rPr>
              <w:t>IP</w:t>
            </w:r>
            <w:r>
              <w:rPr>
                <w:rFonts w:hAnsi="宋体"/>
                <w:b/>
                <w:color w:val="000000"/>
                <w:szCs w:val="21"/>
              </w:rPr>
              <w:t>v</w:t>
            </w:r>
            <w:r w:rsidRPr="00104A87">
              <w:rPr>
                <w:rFonts w:hAnsi="宋体" w:hint="eastAsia"/>
                <w:b/>
                <w:color w:val="000000"/>
                <w:szCs w:val="21"/>
              </w:rPr>
              <w:t>6DNS1</w:t>
            </w:r>
          </w:p>
        </w:tc>
        <w:tc>
          <w:tcPr>
            <w:tcW w:w="1922"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Pr="00104A87" w:rsidRDefault="00123989" w:rsidP="008E6148">
            <w:pPr>
              <w:pStyle w:val="QB20"/>
              <w:spacing w:before="156" w:after="156"/>
              <w:ind w:firstLineChars="0" w:firstLine="0"/>
              <w:rPr>
                <w:rFonts w:hAnsi="宋体"/>
                <w:color w:val="000000"/>
                <w:szCs w:val="21"/>
              </w:rPr>
            </w:pPr>
            <w:r w:rsidRPr="00104A87">
              <w:rPr>
                <w:rFonts w:hAnsi="宋体" w:hint="eastAsia"/>
                <w:color w:val="000000"/>
                <w:szCs w:val="21"/>
              </w:rPr>
              <w:t>IP</w:t>
            </w:r>
            <w:r>
              <w:rPr>
                <w:rFonts w:hAnsi="宋体"/>
                <w:color w:val="000000"/>
                <w:szCs w:val="21"/>
              </w:rPr>
              <w:t>v</w:t>
            </w:r>
            <w:r w:rsidRPr="00104A87">
              <w:rPr>
                <w:rFonts w:hAnsi="宋体" w:hint="eastAsia"/>
                <w:color w:val="000000"/>
                <w:szCs w:val="21"/>
              </w:rPr>
              <w:t>6_DNS1表示IP</w:t>
            </w:r>
            <w:r>
              <w:rPr>
                <w:rFonts w:hAnsi="宋体"/>
                <w:color w:val="000000"/>
                <w:szCs w:val="21"/>
              </w:rPr>
              <w:t>v</w:t>
            </w:r>
            <w:r w:rsidRPr="00104A87">
              <w:rPr>
                <w:rFonts w:hAnsi="宋体" w:hint="eastAsia"/>
                <w:color w:val="000000"/>
                <w:szCs w:val="21"/>
              </w:rPr>
              <w:t xml:space="preserve">6的首选DNS； </w:t>
            </w:r>
          </w:p>
        </w:tc>
        <w:tc>
          <w:tcPr>
            <w:tcW w:w="2316" w:type="dxa"/>
            <w:shd w:val="clear" w:color="auto" w:fill="auto"/>
          </w:tcPr>
          <w:p w:rsidR="00123989" w:rsidRPr="00104A87" w:rsidRDefault="00123989" w:rsidP="008E6148">
            <w:pPr>
              <w:widowControl/>
              <w:jc w:val="left"/>
              <w:rPr>
                <w:rFonts w:ascii="宋体" w:cs="宋体"/>
                <w:kern w:val="0"/>
                <w:szCs w:val="20"/>
              </w:rPr>
            </w:pPr>
          </w:p>
        </w:tc>
      </w:tr>
      <w:tr w:rsidR="00123989" w:rsidRPr="00104A87" w:rsidTr="008E6148">
        <w:tc>
          <w:tcPr>
            <w:tcW w:w="2235" w:type="dxa"/>
            <w:shd w:val="clear" w:color="auto" w:fill="DEEAF6"/>
          </w:tcPr>
          <w:p w:rsidR="00123989" w:rsidRPr="00104A87" w:rsidRDefault="00123989" w:rsidP="008E6148">
            <w:pPr>
              <w:pStyle w:val="QB20"/>
              <w:spacing w:before="156" w:after="156"/>
              <w:ind w:firstLineChars="0" w:firstLine="0"/>
              <w:rPr>
                <w:rFonts w:hAnsi="宋体"/>
                <w:b/>
                <w:color w:val="000000"/>
                <w:szCs w:val="21"/>
              </w:rPr>
            </w:pPr>
            <w:r w:rsidRPr="00104A87">
              <w:rPr>
                <w:rFonts w:hAnsi="宋体" w:hint="eastAsia"/>
                <w:b/>
                <w:color w:val="000000"/>
                <w:szCs w:val="21"/>
              </w:rPr>
              <w:t>IP</w:t>
            </w:r>
            <w:r>
              <w:rPr>
                <w:rFonts w:hAnsi="宋体"/>
                <w:b/>
                <w:color w:val="000000"/>
                <w:szCs w:val="21"/>
              </w:rPr>
              <w:t>v</w:t>
            </w:r>
            <w:r w:rsidRPr="00104A87">
              <w:rPr>
                <w:rFonts w:hAnsi="宋体" w:hint="eastAsia"/>
                <w:b/>
                <w:color w:val="000000"/>
                <w:szCs w:val="21"/>
              </w:rPr>
              <w:t>6DNS2</w:t>
            </w:r>
          </w:p>
        </w:tc>
        <w:tc>
          <w:tcPr>
            <w:tcW w:w="1922"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Pr="00104A87" w:rsidRDefault="00123989" w:rsidP="008E6148">
            <w:pPr>
              <w:pStyle w:val="QB20"/>
              <w:spacing w:before="156" w:after="156"/>
              <w:ind w:firstLineChars="0" w:firstLine="0"/>
              <w:rPr>
                <w:rFonts w:hAnsi="宋体"/>
                <w:color w:val="000000"/>
                <w:szCs w:val="21"/>
              </w:rPr>
            </w:pPr>
            <w:r w:rsidRPr="00104A87">
              <w:rPr>
                <w:rFonts w:hAnsi="宋体" w:hint="eastAsia"/>
                <w:color w:val="000000"/>
                <w:szCs w:val="21"/>
              </w:rPr>
              <w:t>IP</w:t>
            </w:r>
            <w:r>
              <w:rPr>
                <w:rFonts w:hAnsi="宋体"/>
                <w:color w:val="000000"/>
                <w:szCs w:val="21"/>
              </w:rPr>
              <w:t>v</w:t>
            </w:r>
            <w:r w:rsidRPr="00104A87">
              <w:rPr>
                <w:rFonts w:hAnsi="宋体" w:hint="eastAsia"/>
                <w:color w:val="000000"/>
                <w:szCs w:val="21"/>
              </w:rPr>
              <w:t>6_DNS2表示IP</w:t>
            </w:r>
            <w:r>
              <w:rPr>
                <w:rFonts w:hAnsi="宋体"/>
                <w:color w:val="000000"/>
                <w:szCs w:val="21"/>
              </w:rPr>
              <w:t>v</w:t>
            </w:r>
            <w:r w:rsidRPr="00104A87">
              <w:rPr>
                <w:rFonts w:hAnsi="宋体" w:hint="eastAsia"/>
                <w:color w:val="000000"/>
                <w:szCs w:val="21"/>
              </w:rPr>
              <w:t>6的备选DNS；</w:t>
            </w:r>
          </w:p>
        </w:tc>
        <w:tc>
          <w:tcPr>
            <w:tcW w:w="2316" w:type="dxa"/>
            <w:shd w:val="clear" w:color="auto" w:fill="DEEAF6"/>
          </w:tcPr>
          <w:p w:rsidR="00123989" w:rsidRPr="00104A87" w:rsidRDefault="00123989" w:rsidP="008E6148">
            <w:pPr>
              <w:widowControl/>
              <w:jc w:val="left"/>
              <w:rPr>
                <w:rFonts w:ascii="宋体" w:cs="宋体"/>
                <w:kern w:val="0"/>
                <w:szCs w:val="20"/>
              </w:rPr>
            </w:pPr>
          </w:p>
        </w:tc>
      </w:tr>
    </w:tbl>
    <w:p w:rsidR="00123989" w:rsidRDefault="00123989" w:rsidP="00123989">
      <w:pPr>
        <w:pStyle w:val="QB7"/>
        <w:ind w:firstLine="420"/>
      </w:pPr>
    </w:p>
    <w:p w:rsidR="00123989" w:rsidRDefault="00123989" w:rsidP="00123989">
      <w:pPr>
        <w:pStyle w:val="QB7"/>
        <w:ind w:firstLine="420"/>
      </w:pPr>
    </w:p>
    <w:p w:rsidR="00123989" w:rsidRDefault="00123989" w:rsidP="00EA19F9">
      <w:pPr>
        <w:pStyle w:val="QB2"/>
      </w:pPr>
      <w:bookmarkStart w:id="121" w:name="_Toc445157172"/>
      <w:bookmarkStart w:id="122" w:name="_Toc448149228"/>
      <w:r>
        <w:rPr>
          <w:rFonts w:hint="eastAsia"/>
        </w:rPr>
        <w:t>无线网络配置</w:t>
      </w:r>
      <w:r>
        <w:t>管理</w:t>
      </w:r>
      <w:bookmarkEnd w:id="121"/>
      <w:bookmarkEnd w:id="122"/>
    </w:p>
    <w:p w:rsidR="00123989" w:rsidRDefault="00123989" w:rsidP="00C56348">
      <w:pPr>
        <w:pStyle w:val="QB3"/>
      </w:pPr>
      <w:bookmarkStart w:id="123" w:name="_Toc445157173"/>
      <w:bookmarkStart w:id="124" w:name="_Toc448149229"/>
      <w:r>
        <w:rPr>
          <w:rFonts w:hint="eastAsia"/>
        </w:rPr>
        <w:t>设置</w:t>
      </w:r>
      <w:r>
        <w:rPr>
          <w:rFonts w:hint="eastAsia"/>
        </w:rPr>
        <w:t>SSID</w:t>
      </w:r>
      <w:r>
        <w:rPr>
          <w:rFonts w:hint="eastAsia"/>
        </w:rPr>
        <w:t>配置</w:t>
      </w:r>
      <w:bookmarkEnd w:id="123"/>
      <w:bookmarkEnd w:id="124"/>
    </w:p>
    <w:p w:rsidR="00123989" w:rsidRDefault="00123989" w:rsidP="00EC644D">
      <w:pPr>
        <w:pStyle w:val="QB4"/>
      </w:pPr>
      <w:r>
        <w:t>接口说明</w:t>
      </w:r>
    </w:p>
    <w:p w:rsidR="00123989" w:rsidRDefault="00123989" w:rsidP="00123989">
      <w:pPr>
        <w:ind w:firstLine="420"/>
      </w:pPr>
      <w:r>
        <w:rPr>
          <w:rFonts w:hint="eastAsia"/>
        </w:rPr>
        <w:t>配置</w:t>
      </w:r>
      <w:r>
        <w:rPr>
          <w:rFonts w:hint="eastAsia"/>
        </w:rPr>
        <w:t>SSID</w:t>
      </w:r>
      <w:r>
        <w:rPr>
          <w:rFonts w:hint="eastAsia"/>
        </w:rPr>
        <w:t>信息。</w:t>
      </w:r>
    </w:p>
    <w:p w:rsidR="007E4262" w:rsidRDefault="007E4262" w:rsidP="00123989">
      <w:pPr>
        <w:ind w:firstLine="420"/>
      </w:pPr>
      <w:r>
        <w:rPr>
          <w:rFonts w:hint="eastAsia"/>
        </w:rPr>
        <w:t>消息发送方向：一级家庭开放平台—</w:t>
      </w:r>
      <w:r>
        <w:rPr>
          <w:rFonts w:hint="eastAsia"/>
        </w:rPr>
        <w:t>&gt;</w:t>
      </w:r>
      <w:r>
        <w:rPr>
          <w:rFonts w:hint="eastAsia"/>
        </w:rPr>
        <w:t>省级数字家庭管理平台</w:t>
      </w:r>
    </w:p>
    <w:p w:rsidR="00123989" w:rsidRDefault="00123989" w:rsidP="00EC644D">
      <w:pPr>
        <w:pStyle w:val="QB4"/>
      </w:pPr>
      <w:r>
        <w:rPr>
          <w:rFonts w:hint="eastAsia"/>
        </w:rPr>
        <w:t>接口类型</w:t>
      </w:r>
    </w:p>
    <w:p w:rsidR="00123989" w:rsidRDefault="00FD0181" w:rsidP="00123989">
      <w:pPr>
        <w:pStyle w:val="QB7"/>
        <w:ind w:firstLine="420"/>
      </w:pPr>
      <w:r>
        <w:rPr>
          <w:rFonts w:hint="eastAsia"/>
        </w:rPr>
        <w:t>名称：setWifiSsidInfo</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634FA2">
        <w:t>SET_WIFI_SSID_INFO</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D42845" w:rsidRDefault="009F6E66"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"SSIDIndex","%s",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"SSID":"%s",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"PWD":"%s",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"ENCRYPT":"%s",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"PowerLevel":"%s",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"Channel":"%s",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"Guest":"%s",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"Hidden":"%s",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"Enable":"%s"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0"/>
        <w:rPr>
          <w:rFonts w:cs="Times New Roman"/>
        </w:rPr>
      </w:pPr>
    </w:p>
    <w:p w:rsidR="00123989" w:rsidRDefault="00123989" w:rsidP="00123989">
      <w:pPr>
        <w:pStyle w:val="QB20"/>
        <w:spacing w:line="300" w:lineRule="auto"/>
        <w:ind w:firstLineChars="0" w:firstLine="420"/>
      </w:pPr>
      <w:r>
        <w:rPr>
          <w:rFonts w:cs="Times New Roman"/>
        </w:rPr>
        <w:lastRenderedPageBreak/>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Set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634FA2">
              <w:t>SET_WIFI_SSID_INFO</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8E6148">
            <w:pPr>
              <w:pStyle w:val="QB20"/>
              <w:ind w:firstLineChars="0" w:firstLine="0"/>
            </w:pPr>
            <w:r>
              <w:t>S</w:t>
            </w:r>
            <w:r>
              <w:rPr>
                <w:rFonts w:hint="eastAsia"/>
              </w:rPr>
              <w:t>tring</w:t>
            </w:r>
          </w:p>
        </w:tc>
        <w:tc>
          <w:tcPr>
            <w:tcW w:w="2049" w:type="dxa"/>
            <w:shd w:val="clear" w:color="auto" w:fill="auto"/>
          </w:tcPr>
          <w:p w:rsidR="009F6E66" w:rsidRDefault="009F6E66" w:rsidP="008E6148">
            <w:pPr>
              <w:pStyle w:val="QB20"/>
              <w:ind w:firstLineChars="0" w:firstLine="0"/>
            </w:pPr>
            <w:r>
              <w:rPr>
                <w:rFonts w:hint="eastAsia"/>
              </w:rPr>
              <w:t>网关的mac地址</w:t>
            </w:r>
          </w:p>
        </w:tc>
        <w:tc>
          <w:tcPr>
            <w:tcW w:w="2316" w:type="dxa"/>
            <w:shd w:val="clear" w:color="auto" w:fill="auto"/>
          </w:tcPr>
          <w:p w:rsidR="009F6E66" w:rsidRDefault="009F6E66" w:rsidP="008E6148">
            <w:pPr>
              <w:pStyle w:val="QB20"/>
              <w:ind w:firstLineChars="0" w:firstLine="0"/>
            </w:pPr>
          </w:p>
        </w:tc>
      </w:tr>
      <w:tr w:rsidR="009F6E66" w:rsidTr="008E6148">
        <w:tc>
          <w:tcPr>
            <w:tcW w:w="2519" w:type="dxa"/>
            <w:shd w:val="clear" w:color="auto" w:fill="DEEAF6"/>
          </w:tcPr>
          <w:p w:rsidR="009F6E66" w:rsidRPr="00BD3C12" w:rsidRDefault="009F6E66" w:rsidP="008E6148">
            <w:pPr>
              <w:pStyle w:val="QB20"/>
              <w:ind w:firstLineChars="0" w:firstLine="0"/>
              <w:jc w:val="left"/>
              <w:rPr>
                <w:rFonts w:cs="Times New Roman"/>
                <w:b/>
                <w:bCs/>
              </w:rPr>
            </w:pPr>
            <w:r w:rsidRPr="00BD3C12">
              <w:rPr>
                <w:rFonts w:cs="Times New Roman" w:hint="eastAsia"/>
                <w:b/>
                <w:bCs/>
              </w:rPr>
              <w:t>SSIDIndex</w:t>
            </w:r>
          </w:p>
        </w:tc>
        <w:tc>
          <w:tcPr>
            <w:tcW w:w="1638" w:type="dxa"/>
            <w:shd w:val="clear" w:color="auto" w:fill="DEEAF6"/>
          </w:tcPr>
          <w:p w:rsidR="009F6E66" w:rsidRDefault="009F6E66" w:rsidP="008E6148">
            <w:pPr>
              <w:pStyle w:val="QB20"/>
              <w:ind w:firstLineChars="0" w:firstLine="0"/>
              <w:jc w:val="left"/>
            </w:pPr>
            <w:r>
              <w:t>String</w:t>
            </w:r>
          </w:p>
        </w:tc>
        <w:tc>
          <w:tcPr>
            <w:tcW w:w="2049" w:type="dxa"/>
            <w:shd w:val="clear" w:color="auto" w:fill="DEEAF6"/>
          </w:tcPr>
          <w:p w:rsidR="009F6E66" w:rsidRDefault="009F6E66" w:rsidP="008E6148">
            <w:pPr>
              <w:widowControl/>
              <w:jc w:val="left"/>
            </w:pPr>
            <w:r>
              <w:rPr>
                <w:rFonts w:hint="eastAsia"/>
              </w:rPr>
              <w:t>当前读取的</w:t>
            </w:r>
            <w:r>
              <w:rPr>
                <w:rFonts w:hint="eastAsia"/>
              </w:rPr>
              <w:t>SSID</w:t>
            </w:r>
            <w:r>
              <w:rPr>
                <w:rFonts w:hint="eastAsia"/>
              </w:rPr>
              <w:t>的编号取值范围</w:t>
            </w:r>
          </w:p>
        </w:tc>
        <w:tc>
          <w:tcPr>
            <w:tcW w:w="2316" w:type="dxa"/>
            <w:shd w:val="clear" w:color="auto" w:fill="DEEAF6"/>
          </w:tcPr>
          <w:p w:rsidR="009F6E66" w:rsidRDefault="009F6E66" w:rsidP="008E6148">
            <w:pPr>
              <w:pStyle w:val="QB20"/>
              <w:ind w:firstLineChars="0" w:firstLine="0"/>
              <w:jc w:val="left"/>
            </w:pPr>
            <w:r>
              <w:rPr>
                <w:rFonts w:hint="eastAsia"/>
              </w:rPr>
              <w:t>对于单频网关为1-4，对于双频网关为1-8，0表示整体WIFI模块（只关注“Enable“参数）</w:t>
            </w:r>
          </w:p>
        </w:tc>
      </w:tr>
      <w:tr w:rsidR="009F6E66" w:rsidTr="008E6148">
        <w:tc>
          <w:tcPr>
            <w:tcW w:w="2519" w:type="dxa"/>
            <w:shd w:val="clear" w:color="auto" w:fill="auto"/>
          </w:tcPr>
          <w:p w:rsidR="009F6E66" w:rsidRPr="00BD3C12" w:rsidRDefault="009F6E66" w:rsidP="008E6148">
            <w:pPr>
              <w:pStyle w:val="QB20"/>
              <w:ind w:firstLineChars="0" w:firstLine="0"/>
              <w:jc w:val="left"/>
              <w:rPr>
                <w:rFonts w:cs="Times New Roman"/>
                <w:b/>
                <w:bCs/>
              </w:rPr>
            </w:pPr>
            <w:r w:rsidRPr="00BD3C12">
              <w:rPr>
                <w:rFonts w:cs="Times New Roman" w:hint="eastAsia"/>
                <w:b/>
                <w:bCs/>
              </w:rPr>
              <w:t>SSID</w:t>
            </w:r>
          </w:p>
        </w:tc>
        <w:tc>
          <w:tcPr>
            <w:tcW w:w="1638" w:type="dxa"/>
            <w:shd w:val="clear" w:color="auto" w:fill="auto"/>
          </w:tcPr>
          <w:p w:rsidR="009F6E66" w:rsidRDefault="009F6E66" w:rsidP="008E6148">
            <w:pPr>
              <w:pStyle w:val="QB20"/>
              <w:ind w:firstLineChars="0" w:firstLine="0"/>
              <w:jc w:val="left"/>
            </w:pPr>
            <w:r>
              <w:t>String</w:t>
            </w:r>
          </w:p>
        </w:tc>
        <w:tc>
          <w:tcPr>
            <w:tcW w:w="2049" w:type="dxa"/>
            <w:shd w:val="clear" w:color="auto" w:fill="auto"/>
          </w:tcPr>
          <w:p w:rsidR="009F6E66" w:rsidRDefault="009F6E66" w:rsidP="008E6148">
            <w:pPr>
              <w:widowControl/>
              <w:jc w:val="left"/>
            </w:pPr>
            <w:r>
              <w:rPr>
                <w:rFonts w:hint="eastAsia"/>
              </w:rPr>
              <w:t>SSID</w:t>
            </w:r>
            <w:r>
              <w:rPr>
                <w:rFonts w:hint="eastAsia"/>
              </w:rPr>
              <w:t>名称</w:t>
            </w:r>
          </w:p>
        </w:tc>
        <w:tc>
          <w:tcPr>
            <w:tcW w:w="2316" w:type="dxa"/>
            <w:shd w:val="clear" w:color="auto" w:fill="auto"/>
          </w:tcPr>
          <w:p w:rsidR="009F6E66" w:rsidRDefault="009F6E66" w:rsidP="008E6148">
            <w:pPr>
              <w:pStyle w:val="QB20"/>
              <w:ind w:firstLineChars="0" w:firstLine="0"/>
              <w:jc w:val="left"/>
            </w:pPr>
          </w:p>
        </w:tc>
      </w:tr>
      <w:tr w:rsidR="009F6E66" w:rsidTr="008E6148">
        <w:tc>
          <w:tcPr>
            <w:tcW w:w="2519" w:type="dxa"/>
            <w:shd w:val="clear" w:color="auto" w:fill="DEEAF6"/>
          </w:tcPr>
          <w:p w:rsidR="009F6E66" w:rsidRPr="00BD3C12" w:rsidRDefault="009F6E66" w:rsidP="008E6148">
            <w:pPr>
              <w:pStyle w:val="QB20"/>
              <w:ind w:firstLineChars="0" w:firstLine="0"/>
              <w:jc w:val="left"/>
              <w:rPr>
                <w:rFonts w:cs="Times New Roman"/>
                <w:b/>
                <w:bCs/>
              </w:rPr>
            </w:pPr>
            <w:r w:rsidRPr="00BD3C12">
              <w:rPr>
                <w:rFonts w:cs="Times New Roman" w:hint="eastAsia"/>
                <w:b/>
                <w:bCs/>
              </w:rPr>
              <w:t>PWD</w:t>
            </w:r>
          </w:p>
        </w:tc>
        <w:tc>
          <w:tcPr>
            <w:tcW w:w="1638" w:type="dxa"/>
            <w:shd w:val="clear" w:color="auto" w:fill="DEEAF6"/>
          </w:tcPr>
          <w:p w:rsidR="009F6E66" w:rsidRDefault="009F6E66" w:rsidP="008E6148">
            <w:pPr>
              <w:pStyle w:val="QB20"/>
              <w:ind w:firstLineChars="0" w:firstLine="0"/>
              <w:jc w:val="left"/>
            </w:pPr>
            <w:r>
              <w:t>String</w:t>
            </w:r>
          </w:p>
        </w:tc>
        <w:tc>
          <w:tcPr>
            <w:tcW w:w="2049" w:type="dxa"/>
            <w:shd w:val="clear" w:color="auto" w:fill="DEEAF6"/>
          </w:tcPr>
          <w:p w:rsidR="009F6E66" w:rsidRDefault="009F6E66" w:rsidP="008E6148">
            <w:pPr>
              <w:widowControl/>
              <w:jc w:val="left"/>
            </w:pPr>
            <w:r>
              <w:rPr>
                <w:rFonts w:hint="eastAsia"/>
              </w:rPr>
              <w:t>SSID</w:t>
            </w:r>
            <w:r>
              <w:rPr>
                <w:rFonts w:hint="eastAsia"/>
              </w:rPr>
              <w:t>密码</w:t>
            </w:r>
          </w:p>
        </w:tc>
        <w:tc>
          <w:tcPr>
            <w:tcW w:w="2316" w:type="dxa"/>
            <w:shd w:val="clear" w:color="auto" w:fill="DEEAF6"/>
          </w:tcPr>
          <w:p w:rsidR="009F6E66" w:rsidRDefault="009F6E66" w:rsidP="008E6148">
            <w:pPr>
              <w:pStyle w:val="QB20"/>
              <w:ind w:firstLineChars="0" w:firstLine="0"/>
              <w:jc w:val="left"/>
            </w:pPr>
            <w:r>
              <w:rPr>
                <w:rFonts w:hint="eastAsia"/>
              </w:rPr>
              <w:t>MD5(PonPassword)为128位key，加密采用AES方式, 其参数是：“AES/ECB/PKCS5Padding”；网关将加密后的内容按字节转换成十六进制字符串表示，每个字节转换成两个十六进制字符。由于系统差异，在Java(ANDROID)中定义字符编码格式为UTF-8，密钥长度为128位；对应的，在嵌入式系统C中，定义密钥为256位char</w:t>
            </w:r>
          </w:p>
        </w:tc>
      </w:tr>
      <w:tr w:rsidR="009F6E66" w:rsidTr="008E6148">
        <w:tc>
          <w:tcPr>
            <w:tcW w:w="2519" w:type="dxa"/>
            <w:shd w:val="clear" w:color="auto" w:fill="auto"/>
          </w:tcPr>
          <w:p w:rsidR="009F6E66" w:rsidRPr="00BD3C12" w:rsidRDefault="009F6E66" w:rsidP="008E6148">
            <w:pPr>
              <w:pStyle w:val="QB20"/>
              <w:ind w:firstLineChars="0" w:firstLine="0"/>
              <w:jc w:val="left"/>
              <w:rPr>
                <w:rFonts w:cs="Times New Roman"/>
                <w:b/>
                <w:bCs/>
              </w:rPr>
            </w:pPr>
            <w:r w:rsidRPr="00BD3C12">
              <w:rPr>
                <w:rFonts w:cs="Times New Roman" w:hint="eastAsia"/>
                <w:b/>
                <w:bCs/>
              </w:rPr>
              <w:t>ENCRYPT</w:t>
            </w:r>
          </w:p>
        </w:tc>
        <w:tc>
          <w:tcPr>
            <w:tcW w:w="1638" w:type="dxa"/>
            <w:shd w:val="clear" w:color="auto" w:fill="auto"/>
          </w:tcPr>
          <w:p w:rsidR="009F6E66" w:rsidRDefault="009F6E66" w:rsidP="008E6148">
            <w:pPr>
              <w:pStyle w:val="QB20"/>
              <w:ind w:firstLineChars="0" w:firstLine="0"/>
              <w:jc w:val="left"/>
            </w:pPr>
            <w:r>
              <w:t>String</w:t>
            </w:r>
          </w:p>
        </w:tc>
        <w:tc>
          <w:tcPr>
            <w:tcW w:w="2049" w:type="dxa"/>
            <w:shd w:val="clear" w:color="auto" w:fill="auto"/>
          </w:tcPr>
          <w:p w:rsidR="009F6E66" w:rsidRDefault="009F6E66" w:rsidP="008E6148">
            <w:pPr>
              <w:widowControl/>
              <w:jc w:val="left"/>
            </w:pPr>
            <w:r>
              <w:rPr>
                <w:rFonts w:hint="eastAsia"/>
              </w:rPr>
              <w:t>加密方式</w:t>
            </w:r>
          </w:p>
        </w:tc>
        <w:tc>
          <w:tcPr>
            <w:tcW w:w="2316" w:type="dxa"/>
            <w:shd w:val="clear" w:color="auto" w:fill="auto"/>
          </w:tcPr>
          <w:p w:rsidR="009F6E66" w:rsidRDefault="009F6E66" w:rsidP="008E6148">
            <w:pPr>
              <w:pStyle w:val="QB20"/>
              <w:ind w:firstLineChars="0" w:firstLine="0"/>
              <w:jc w:val="left"/>
            </w:pPr>
            <w:r>
              <w:rPr>
                <w:rFonts w:hint="eastAsia"/>
              </w:rPr>
              <w:t>OPEN=1,</w:t>
            </w:r>
          </w:p>
          <w:p w:rsidR="009F6E66" w:rsidRDefault="009F6E66" w:rsidP="008E6148">
            <w:pPr>
              <w:pStyle w:val="QB20"/>
              <w:ind w:firstLineChars="0" w:firstLine="0"/>
              <w:jc w:val="left"/>
            </w:pPr>
            <w:r>
              <w:rPr>
                <w:rFonts w:hint="eastAsia"/>
              </w:rPr>
              <w:t>SHARED=2,</w:t>
            </w:r>
          </w:p>
          <w:p w:rsidR="009F6E66" w:rsidRDefault="009F6E66" w:rsidP="008E6148">
            <w:pPr>
              <w:pStyle w:val="QB20"/>
              <w:ind w:firstLineChars="0" w:firstLine="0"/>
              <w:jc w:val="left"/>
            </w:pPr>
            <w:r>
              <w:rPr>
                <w:rFonts w:hint="eastAsia"/>
              </w:rPr>
              <w:t>WPA-PSK=3,</w:t>
            </w:r>
          </w:p>
          <w:p w:rsidR="009F6E66" w:rsidRDefault="009F6E66" w:rsidP="008E6148">
            <w:pPr>
              <w:pStyle w:val="QB20"/>
              <w:ind w:firstLineChars="0" w:firstLine="0"/>
              <w:jc w:val="left"/>
            </w:pPr>
            <w:r>
              <w:rPr>
                <w:rFonts w:hint="eastAsia"/>
              </w:rPr>
              <w:t>WPA-PSK2=4,</w:t>
            </w:r>
          </w:p>
          <w:p w:rsidR="009F6E66" w:rsidRDefault="009F6E66" w:rsidP="008E6148">
            <w:pPr>
              <w:pStyle w:val="QB20"/>
              <w:ind w:firstLineChars="0" w:firstLine="0"/>
              <w:jc w:val="left"/>
            </w:pPr>
            <w:r>
              <w:rPr>
                <w:rFonts w:hint="eastAsia"/>
              </w:rPr>
              <w:t>Mixd WPA2/WPA-PSK=5</w:t>
            </w:r>
          </w:p>
        </w:tc>
      </w:tr>
      <w:tr w:rsidR="009F6E66" w:rsidTr="008E6148">
        <w:tc>
          <w:tcPr>
            <w:tcW w:w="2519" w:type="dxa"/>
            <w:shd w:val="clear" w:color="auto" w:fill="DEEAF6"/>
          </w:tcPr>
          <w:p w:rsidR="009F6E66" w:rsidRPr="00BD3C12" w:rsidRDefault="009F6E66" w:rsidP="008E6148">
            <w:pPr>
              <w:pStyle w:val="QB20"/>
              <w:ind w:firstLineChars="0" w:firstLine="0"/>
              <w:jc w:val="left"/>
              <w:rPr>
                <w:rFonts w:cs="Times New Roman"/>
                <w:b/>
                <w:bCs/>
              </w:rPr>
            </w:pPr>
            <w:r w:rsidRPr="00BD3C12">
              <w:rPr>
                <w:rFonts w:cs="Times New Roman" w:hint="eastAsia"/>
                <w:b/>
                <w:bCs/>
              </w:rPr>
              <w:t>PowerLevel</w:t>
            </w:r>
          </w:p>
        </w:tc>
        <w:tc>
          <w:tcPr>
            <w:tcW w:w="1638" w:type="dxa"/>
            <w:shd w:val="clear" w:color="auto" w:fill="DEEAF6"/>
          </w:tcPr>
          <w:p w:rsidR="009F6E66" w:rsidRDefault="009F6E66" w:rsidP="008E6148">
            <w:pPr>
              <w:pStyle w:val="QB20"/>
              <w:ind w:firstLineChars="0" w:firstLine="0"/>
              <w:jc w:val="left"/>
            </w:pPr>
            <w:r>
              <w:t>String</w:t>
            </w:r>
          </w:p>
        </w:tc>
        <w:tc>
          <w:tcPr>
            <w:tcW w:w="2049" w:type="dxa"/>
            <w:shd w:val="clear" w:color="auto" w:fill="DEEAF6"/>
          </w:tcPr>
          <w:p w:rsidR="009F6E66" w:rsidRDefault="009F6E66" w:rsidP="008E6148">
            <w:pPr>
              <w:widowControl/>
              <w:jc w:val="left"/>
            </w:pPr>
            <w:r>
              <w:rPr>
                <w:rFonts w:hint="eastAsia"/>
              </w:rPr>
              <w:t>以百分比表示无线模块功率大小</w:t>
            </w:r>
          </w:p>
        </w:tc>
        <w:tc>
          <w:tcPr>
            <w:tcW w:w="2316" w:type="dxa"/>
            <w:shd w:val="clear" w:color="auto" w:fill="DEEAF6"/>
          </w:tcPr>
          <w:p w:rsidR="009F6E66" w:rsidRDefault="009F6E66" w:rsidP="008E6148">
            <w:pPr>
              <w:pStyle w:val="QB20"/>
              <w:ind w:firstLineChars="0" w:firstLine="0"/>
              <w:jc w:val="left"/>
            </w:pPr>
            <w:r>
              <w:rPr>
                <w:rFonts w:hint="eastAsia"/>
              </w:rPr>
              <w:t>范围：0-</w:t>
            </w:r>
            <w:r>
              <w:t>12</w:t>
            </w:r>
            <w:r>
              <w:rPr>
                <w:rFonts w:hint="eastAsia"/>
              </w:rPr>
              <w:t>0</w:t>
            </w:r>
          </w:p>
          <w:p w:rsidR="009F6E66" w:rsidRDefault="009F6E66" w:rsidP="008E6148">
            <w:pPr>
              <w:pStyle w:val="QB20"/>
              <w:ind w:firstLineChars="0" w:firstLine="0"/>
              <w:jc w:val="left"/>
            </w:pPr>
            <w:r>
              <w:rPr>
                <w:rFonts w:hint="eastAsia"/>
              </w:rPr>
              <w:t>SSIDIndex 1-4均对2.4G Wi-Fi进行设置</w:t>
            </w:r>
          </w:p>
          <w:p w:rsidR="009F6E66" w:rsidRDefault="009F6E66" w:rsidP="008E6148">
            <w:pPr>
              <w:pStyle w:val="QB20"/>
              <w:ind w:firstLineChars="0" w:firstLine="0"/>
              <w:jc w:val="left"/>
            </w:pPr>
            <w:r>
              <w:rPr>
                <w:rFonts w:hint="eastAsia"/>
              </w:rPr>
              <w:t>SSIDIndex 5-8均对5G Wi-Fi进行设置</w:t>
            </w:r>
          </w:p>
        </w:tc>
      </w:tr>
      <w:tr w:rsidR="009F6E66" w:rsidTr="008E6148">
        <w:tc>
          <w:tcPr>
            <w:tcW w:w="2519" w:type="dxa"/>
            <w:shd w:val="clear" w:color="auto" w:fill="auto"/>
          </w:tcPr>
          <w:p w:rsidR="009F6E66" w:rsidRPr="00BD3C12" w:rsidRDefault="009F6E66" w:rsidP="008E6148">
            <w:pPr>
              <w:pStyle w:val="QB20"/>
              <w:ind w:firstLineChars="0" w:firstLine="0"/>
              <w:jc w:val="left"/>
              <w:rPr>
                <w:rFonts w:cs="Times New Roman"/>
                <w:b/>
                <w:bCs/>
              </w:rPr>
            </w:pPr>
            <w:r w:rsidRPr="00BD3C12">
              <w:rPr>
                <w:rFonts w:cs="Times New Roman" w:hint="eastAsia"/>
                <w:b/>
                <w:bCs/>
              </w:rPr>
              <w:t>Channel</w:t>
            </w:r>
          </w:p>
        </w:tc>
        <w:tc>
          <w:tcPr>
            <w:tcW w:w="1638" w:type="dxa"/>
            <w:shd w:val="clear" w:color="auto" w:fill="auto"/>
          </w:tcPr>
          <w:p w:rsidR="009F6E66" w:rsidRDefault="009F6E66" w:rsidP="008E6148">
            <w:pPr>
              <w:pStyle w:val="QB20"/>
              <w:ind w:firstLineChars="0" w:firstLine="0"/>
              <w:jc w:val="left"/>
            </w:pPr>
            <w:r>
              <w:t>String</w:t>
            </w:r>
          </w:p>
        </w:tc>
        <w:tc>
          <w:tcPr>
            <w:tcW w:w="2049" w:type="dxa"/>
            <w:shd w:val="clear" w:color="auto" w:fill="auto"/>
          </w:tcPr>
          <w:p w:rsidR="009F6E66" w:rsidRDefault="009F6E66" w:rsidP="008E6148">
            <w:pPr>
              <w:widowControl/>
              <w:jc w:val="left"/>
            </w:pPr>
            <w:r>
              <w:rPr>
                <w:rFonts w:hint="eastAsia"/>
              </w:rPr>
              <w:t>即将设置</w:t>
            </w:r>
            <w:r>
              <w:t>的</w:t>
            </w:r>
            <w:r>
              <w:rPr>
                <w:rFonts w:hint="eastAsia"/>
              </w:rPr>
              <w:t>信道</w:t>
            </w:r>
          </w:p>
        </w:tc>
        <w:tc>
          <w:tcPr>
            <w:tcW w:w="2316" w:type="dxa"/>
            <w:shd w:val="clear" w:color="auto" w:fill="auto"/>
          </w:tcPr>
          <w:p w:rsidR="009F6E66" w:rsidRDefault="009F6E66" w:rsidP="008E6148">
            <w:pPr>
              <w:pStyle w:val="QB20"/>
              <w:ind w:firstLineChars="0" w:firstLine="0"/>
              <w:jc w:val="left"/>
            </w:pPr>
            <w:r>
              <w:rPr>
                <w:rFonts w:hint="eastAsia"/>
              </w:rPr>
              <w:t>0表示Auto</w:t>
            </w:r>
          </w:p>
          <w:p w:rsidR="009F6E66" w:rsidRDefault="009F6E66" w:rsidP="008E6148">
            <w:pPr>
              <w:pStyle w:val="QB20"/>
              <w:ind w:firstLineChars="0" w:firstLine="0"/>
              <w:jc w:val="left"/>
              <w:rPr>
                <w:rFonts w:cs="Times New Roman"/>
                <w:bCs/>
              </w:rPr>
            </w:pPr>
            <w:r w:rsidRPr="0081273B">
              <w:rPr>
                <w:rFonts w:cs="Times New Roman" w:hint="eastAsia"/>
                <w:bCs/>
              </w:rPr>
              <w:t>SSIDIndex</w:t>
            </w:r>
            <w:r>
              <w:rPr>
                <w:rFonts w:cs="Times New Roman" w:hint="eastAsia"/>
                <w:bCs/>
              </w:rPr>
              <w:t xml:space="preserve"> 1-4均对</w:t>
            </w:r>
            <w:r>
              <w:rPr>
                <w:rFonts w:cs="Times New Roman" w:hint="eastAsia"/>
                <w:bCs/>
              </w:rPr>
              <w:lastRenderedPageBreak/>
              <w:t>2.4G Wi-Fi进行设置</w:t>
            </w:r>
          </w:p>
          <w:p w:rsidR="009F6E66" w:rsidRPr="0081273B" w:rsidRDefault="009F6E66" w:rsidP="008E6148">
            <w:pPr>
              <w:pStyle w:val="QB20"/>
              <w:ind w:firstLineChars="0" w:firstLine="0"/>
              <w:jc w:val="left"/>
            </w:pPr>
            <w:r w:rsidRPr="0081273B">
              <w:rPr>
                <w:rFonts w:cs="Times New Roman" w:hint="eastAsia"/>
                <w:bCs/>
              </w:rPr>
              <w:t>SSIDIndex</w:t>
            </w:r>
            <w:r>
              <w:rPr>
                <w:rFonts w:cs="Times New Roman" w:hint="eastAsia"/>
                <w:bCs/>
              </w:rPr>
              <w:t xml:space="preserve"> 5-8均对5G Wi-Fi进行设置</w:t>
            </w:r>
          </w:p>
        </w:tc>
      </w:tr>
      <w:tr w:rsidR="009F6E66" w:rsidTr="008E6148">
        <w:tc>
          <w:tcPr>
            <w:tcW w:w="2519" w:type="dxa"/>
            <w:shd w:val="clear" w:color="auto" w:fill="auto"/>
          </w:tcPr>
          <w:p w:rsidR="009F6E66" w:rsidRPr="00BD3C12" w:rsidRDefault="009F6E66" w:rsidP="008E6148">
            <w:pPr>
              <w:pStyle w:val="QB20"/>
              <w:ind w:firstLineChars="0" w:firstLine="0"/>
              <w:jc w:val="left"/>
              <w:rPr>
                <w:rFonts w:cs="Times New Roman"/>
                <w:b/>
                <w:bCs/>
              </w:rPr>
            </w:pPr>
            <w:r>
              <w:rPr>
                <w:rFonts w:cs="Times New Roman"/>
                <w:b/>
                <w:bCs/>
              </w:rPr>
              <w:lastRenderedPageBreak/>
              <w:t>Guest</w:t>
            </w:r>
          </w:p>
        </w:tc>
        <w:tc>
          <w:tcPr>
            <w:tcW w:w="1638" w:type="dxa"/>
            <w:shd w:val="clear" w:color="auto" w:fill="auto"/>
          </w:tcPr>
          <w:p w:rsidR="009F6E66" w:rsidRDefault="009F6E66" w:rsidP="008E6148">
            <w:pPr>
              <w:pStyle w:val="QB20"/>
              <w:ind w:firstLineChars="0" w:firstLine="0"/>
              <w:jc w:val="left"/>
            </w:pPr>
            <w:r>
              <w:t>String</w:t>
            </w:r>
          </w:p>
        </w:tc>
        <w:tc>
          <w:tcPr>
            <w:tcW w:w="2049" w:type="dxa"/>
            <w:shd w:val="clear" w:color="auto" w:fill="auto"/>
          </w:tcPr>
          <w:p w:rsidR="009F6E66" w:rsidRDefault="009F6E66" w:rsidP="008E6148">
            <w:pPr>
              <w:widowControl/>
              <w:jc w:val="left"/>
            </w:pPr>
            <w:r>
              <w:rPr>
                <w:rFonts w:hint="eastAsia"/>
              </w:rPr>
              <w:t>此</w:t>
            </w:r>
            <w:r>
              <w:rPr>
                <w:rFonts w:hint="eastAsia"/>
              </w:rPr>
              <w:t>SSID</w:t>
            </w:r>
            <w:r>
              <w:rPr>
                <w:rFonts w:hint="eastAsia"/>
              </w:rPr>
              <w:t>目前是否为访客</w:t>
            </w:r>
            <w:r>
              <w:rPr>
                <w:rFonts w:hint="eastAsia"/>
              </w:rPr>
              <w:t>WIFI</w:t>
            </w:r>
          </w:p>
        </w:tc>
        <w:tc>
          <w:tcPr>
            <w:tcW w:w="2316" w:type="dxa"/>
            <w:shd w:val="clear" w:color="auto" w:fill="auto"/>
          </w:tcPr>
          <w:p w:rsidR="009F6E66" w:rsidRDefault="009F6E66" w:rsidP="008E6148">
            <w:pPr>
              <w:pStyle w:val="QB20"/>
              <w:ind w:firstLineChars="0" w:firstLine="0"/>
              <w:jc w:val="left"/>
            </w:pPr>
            <w:r>
              <w:t>0为非访客WIFI, 1为WIFI访客</w:t>
            </w:r>
          </w:p>
        </w:tc>
      </w:tr>
      <w:tr w:rsidR="009F6E66" w:rsidTr="008E6148">
        <w:tc>
          <w:tcPr>
            <w:tcW w:w="2519" w:type="dxa"/>
            <w:shd w:val="clear" w:color="auto" w:fill="auto"/>
          </w:tcPr>
          <w:p w:rsidR="009F6E66" w:rsidRPr="00BD3C12" w:rsidRDefault="009F6E66" w:rsidP="008E6148">
            <w:pPr>
              <w:pStyle w:val="QB20"/>
              <w:ind w:firstLineChars="0" w:firstLine="0"/>
              <w:jc w:val="left"/>
              <w:rPr>
                <w:rFonts w:cs="Times New Roman"/>
                <w:b/>
                <w:bCs/>
              </w:rPr>
            </w:pPr>
            <w:r>
              <w:rPr>
                <w:rFonts w:cs="Times New Roman"/>
                <w:b/>
                <w:bCs/>
              </w:rPr>
              <w:t>Hidden</w:t>
            </w:r>
          </w:p>
        </w:tc>
        <w:tc>
          <w:tcPr>
            <w:tcW w:w="1638" w:type="dxa"/>
            <w:shd w:val="clear" w:color="auto" w:fill="auto"/>
          </w:tcPr>
          <w:p w:rsidR="009F6E66" w:rsidRDefault="009F6E66" w:rsidP="008E6148">
            <w:pPr>
              <w:pStyle w:val="QB20"/>
              <w:ind w:firstLineChars="0" w:firstLine="0"/>
              <w:jc w:val="left"/>
            </w:pPr>
            <w:r>
              <w:t>String</w:t>
            </w:r>
          </w:p>
        </w:tc>
        <w:tc>
          <w:tcPr>
            <w:tcW w:w="2049" w:type="dxa"/>
            <w:shd w:val="clear" w:color="auto" w:fill="auto"/>
          </w:tcPr>
          <w:p w:rsidR="009F6E66" w:rsidRDefault="009F6E66" w:rsidP="008E6148">
            <w:pPr>
              <w:widowControl/>
              <w:jc w:val="left"/>
            </w:pPr>
            <w:r>
              <w:rPr>
                <w:rFonts w:hint="eastAsia"/>
              </w:rPr>
              <w:t>此</w:t>
            </w:r>
            <w:r>
              <w:rPr>
                <w:rFonts w:hint="eastAsia"/>
              </w:rPr>
              <w:t>SSID</w:t>
            </w:r>
            <w:r>
              <w:rPr>
                <w:rFonts w:hint="eastAsia"/>
              </w:rPr>
              <w:t>目前是否为隐藏</w:t>
            </w:r>
            <w:r>
              <w:rPr>
                <w:rFonts w:hint="eastAsia"/>
              </w:rPr>
              <w:t>WIFI</w:t>
            </w:r>
          </w:p>
        </w:tc>
        <w:tc>
          <w:tcPr>
            <w:tcW w:w="2316" w:type="dxa"/>
            <w:shd w:val="clear" w:color="auto" w:fill="auto"/>
          </w:tcPr>
          <w:p w:rsidR="009F6E66" w:rsidRDefault="009F6E66" w:rsidP="008E6148">
            <w:pPr>
              <w:pStyle w:val="QB20"/>
              <w:ind w:firstLineChars="0" w:firstLine="0"/>
              <w:jc w:val="left"/>
            </w:pPr>
            <w:r>
              <w:rPr>
                <w:rFonts w:hint="eastAsia"/>
              </w:rPr>
              <w:t>0为不隐藏，1为隐藏</w:t>
            </w:r>
          </w:p>
        </w:tc>
      </w:tr>
      <w:tr w:rsidR="009F6E66" w:rsidTr="008E6148">
        <w:tc>
          <w:tcPr>
            <w:tcW w:w="2519" w:type="dxa"/>
            <w:shd w:val="clear" w:color="auto" w:fill="DBE5F1"/>
          </w:tcPr>
          <w:p w:rsidR="009F6E66" w:rsidRPr="00BD3C12" w:rsidRDefault="009F6E66" w:rsidP="008E6148">
            <w:pPr>
              <w:pStyle w:val="QB20"/>
              <w:ind w:firstLineChars="0" w:firstLine="0"/>
              <w:jc w:val="left"/>
              <w:rPr>
                <w:rFonts w:cs="Times New Roman"/>
                <w:b/>
                <w:bCs/>
              </w:rPr>
            </w:pPr>
            <w:r w:rsidRPr="00BD3C12">
              <w:rPr>
                <w:rFonts w:cs="Times New Roman" w:hint="eastAsia"/>
                <w:b/>
                <w:bCs/>
              </w:rPr>
              <w:t>Enable</w:t>
            </w:r>
          </w:p>
        </w:tc>
        <w:tc>
          <w:tcPr>
            <w:tcW w:w="1638" w:type="dxa"/>
            <w:shd w:val="clear" w:color="auto" w:fill="DBE5F1"/>
          </w:tcPr>
          <w:p w:rsidR="009F6E66" w:rsidRDefault="009F6E66" w:rsidP="008E6148">
            <w:pPr>
              <w:pStyle w:val="QB20"/>
              <w:ind w:firstLineChars="0" w:firstLine="0"/>
              <w:jc w:val="left"/>
            </w:pPr>
            <w:r>
              <w:t>String</w:t>
            </w:r>
          </w:p>
        </w:tc>
        <w:tc>
          <w:tcPr>
            <w:tcW w:w="2049" w:type="dxa"/>
            <w:shd w:val="clear" w:color="auto" w:fill="DBE5F1"/>
          </w:tcPr>
          <w:p w:rsidR="009F6E66" w:rsidRDefault="009F6E66" w:rsidP="008E6148">
            <w:pPr>
              <w:widowControl/>
              <w:jc w:val="left"/>
            </w:pPr>
            <w:r>
              <w:rPr>
                <w:rFonts w:hint="eastAsia"/>
              </w:rPr>
              <w:t>此</w:t>
            </w:r>
            <w:r>
              <w:rPr>
                <w:rFonts w:hint="eastAsia"/>
              </w:rPr>
              <w:t>SSID</w:t>
            </w:r>
            <w:r>
              <w:rPr>
                <w:rFonts w:hint="eastAsia"/>
              </w:rPr>
              <w:t>是否启用</w:t>
            </w:r>
          </w:p>
        </w:tc>
        <w:tc>
          <w:tcPr>
            <w:tcW w:w="2316" w:type="dxa"/>
            <w:shd w:val="clear" w:color="auto" w:fill="DBE5F1"/>
          </w:tcPr>
          <w:p w:rsidR="009F6E66" w:rsidRDefault="009F6E66" w:rsidP="008E6148">
            <w:pPr>
              <w:pStyle w:val="QB20"/>
              <w:ind w:firstLineChars="0" w:firstLine="0"/>
              <w:jc w:val="left"/>
            </w:pPr>
            <w:r>
              <w:rPr>
                <w:rFonts w:hint="eastAsia"/>
              </w:rPr>
              <w:t>0表示启用，1表示不启用</w:t>
            </w:r>
          </w:p>
        </w:tc>
      </w:tr>
    </w:tbl>
    <w:p w:rsidR="00123989" w:rsidRDefault="00123989" w:rsidP="00123989">
      <w:pPr>
        <w:pStyle w:val="QB7"/>
        <w:ind w:firstLine="420"/>
      </w:pPr>
    </w:p>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Pr="00634FA2">
        <w:t>SET_WIFI_SSID_INFO</w:t>
      </w:r>
      <w:r>
        <w:rPr>
          <w:rFonts w:hint="eastAsia"/>
        </w:rPr>
        <w: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123989" w:rsidRPr="00BD3C12" w:rsidTr="008E614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c>
          <w:tcPr>
            <w:tcW w:w="2130" w:type="dxa"/>
            <w:shd w:val="clear" w:color="auto" w:fill="auto"/>
          </w:tcPr>
          <w:p w:rsidR="00123989" w:rsidRPr="00BD3C12" w:rsidRDefault="00123989" w:rsidP="008E6148">
            <w:pPr>
              <w:pStyle w:val="QB20"/>
              <w:ind w:firstLineChars="0" w:firstLine="0"/>
              <w:jc w:val="left"/>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jc w:val="left"/>
            </w:pPr>
            <w:r>
              <w:rPr>
                <w:rFonts w:hint="eastAsia"/>
              </w:rPr>
              <w:t>Int</w:t>
            </w:r>
          </w:p>
        </w:tc>
        <w:tc>
          <w:tcPr>
            <w:tcW w:w="2131" w:type="dxa"/>
            <w:shd w:val="clear" w:color="auto" w:fill="auto"/>
          </w:tcPr>
          <w:p w:rsidR="00123989" w:rsidRDefault="00123989" w:rsidP="008E6148">
            <w:pPr>
              <w:pStyle w:val="QB20"/>
              <w:ind w:firstLineChars="0" w:firstLine="0"/>
              <w:jc w:val="left"/>
            </w:pPr>
          </w:p>
        </w:tc>
        <w:tc>
          <w:tcPr>
            <w:tcW w:w="2131" w:type="dxa"/>
            <w:shd w:val="clear" w:color="auto" w:fill="auto"/>
          </w:tcPr>
          <w:p w:rsidR="00123989" w:rsidRDefault="00123989" w:rsidP="008E6148">
            <w:pPr>
              <w:pStyle w:val="QB20"/>
              <w:ind w:firstLineChars="0" w:firstLine="0"/>
              <w:jc w:val="left"/>
            </w:pP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131" w:type="dxa"/>
            <w:shd w:val="clear" w:color="auto" w:fill="DEEAF6"/>
          </w:tcPr>
          <w:p w:rsidR="00123989" w:rsidRDefault="00123989" w:rsidP="008E6148">
            <w:pPr>
              <w:pStyle w:val="QB20"/>
              <w:ind w:firstLineChars="0" w:firstLine="0"/>
            </w:pPr>
            <w:r>
              <w:t>网关按请求原值返回</w:t>
            </w:r>
          </w:p>
        </w:tc>
      </w:tr>
      <w:tr w:rsidR="00123989" w:rsidTr="008E614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131"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131"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131" w:type="dxa"/>
            <w:shd w:val="clear" w:color="auto" w:fill="DEEAF6"/>
          </w:tcPr>
          <w:p w:rsidR="00123989" w:rsidRDefault="00123989" w:rsidP="008E6148">
            <w:pPr>
              <w:pStyle w:val="QB20"/>
              <w:ind w:firstLineChars="0" w:firstLine="0"/>
            </w:pPr>
          </w:p>
        </w:tc>
      </w:tr>
    </w:tbl>
    <w:p w:rsidR="00123989" w:rsidRDefault="00123989" w:rsidP="00123989">
      <w:pPr>
        <w:pStyle w:val="QB7"/>
        <w:ind w:firstLineChars="0" w:firstLine="0"/>
      </w:pPr>
    </w:p>
    <w:p w:rsidR="00123989" w:rsidRDefault="00123989" w:rsidP="00C56348">
      <w:pPr>
        <w:pStyle w:val="QB3"/>
      </w:pPr>
      <w:bookmarkStart w:id="125" w:name="_Toc445157174"/>
      <w:bookmarkStart w:id="126" w:name="_Toc448149230"/>
      <w:r>
        <w:rPr>
          <w:rFonts w:hint="eastAsia"/>
        </w:rPr>
        <w:t>查询</w:t>
      </w:r>
      <w:r>
        <w:rPr>
          <w:rFonts w:hint="eastAsia"/>
        </w:rPr>
        <w:t>SSID</w:t>
      </w:r>
      <w:r>
        <w:rPr>
          <w:rFonts w:hint="eastAsia"/>
        </w:rPr>
        <w:t>信息</w:t>
      </w:r>
      <w:bookmarkEnd w:id="125"/>
      <w:bookmarkEnd w:id="126"/>
    </w:p>
    <w:p w:rsidR="00123989" w:rsidRDefault="00123989" w:rsidP="00EC644D">
      <w:pPr>
        <w:pStyle w:val="QB4"/>
      </w:pPr>
      <w:r>
        <w:t>接口说明</w:t>
      </w:r>
    </w:p>
    <w:p w:rsidR="00123989" w:rsidRDefault="00123989" w:rsidP="00123989">
      <w:pPr>
        <w:ind w:firstLine="420"/>
      </w:pPr>
      <w:r>
        <w:rPr>
          <w:rFonts w:hint="eastAsia"/>
        </w:rPr>
        <w:t>查询</w:t>
      </w:r>
      <w:r>
        <w:rPr>
          <w:rFonts w:hint="eastAsia"/>
        </w:rPr>
        <w:t>SSID</w:t>
      </w:r>
      <w:r>
        <w:rPr>
          <w:rFonts w:hint="eastAsia"/>
        </w:rPr>
        <w:t>信息。</w:t>
      </w:r>
    </w:p>
    <w:p w:rsidR="00123989" w:rsidRDefault="007E4262" w:rsidP="00123989">
      <w:pPr>
        <w:ind w:firstLine="420"/>
      </w:pPr>
      <w:r>
        <w:rPr>
          <w:rFonts w:hint="eastAsia"/>
        </w:rPr>
        <w:t>消息发送方向：一级家庭开放平台—</w:t>
      </w:r>
      <w:r>
        <w:rPr>
          <w:rFonts w:hint="eastAsia"/>
        </w:rPr>
        <w:t>&gt;</w:t>
      </w:r>
      <w:r>
        <w:rPr>
          <w:rFonts w:hint="eastAsia"/>
        </w:rPr>
        <w:t>省级数字家庭管理平台</w:t>
      </w:r>
    </w:p>
    <w:p w:rsidR="00123989" w:rsidRDefault="00123989" w:rsidP="00EC644D">
      <w:pPr>
        <w:pStyle w:val="QB4"/>
      </w:pPr>
      <w:r>
        <w:rPr>
          <w:rFonts w:hint="eastAsia"/>
        </w:rPr>
        <w:t>接口类型</w:t>
      </w:r>
    </w:p>
    <w:p w:rsidR="00123989" w:rsidRDefault="00FD0181" w:rsidP="00123989">
      <w:pPr>
        <w:pStyle w:val="QB7"/>
        <w:ind w:firstLine="420"/>
      </w:pPr>
      <w:r>
        <w:rPr>
          <w:rFonts w:hint="eastAsia"/>
        </w:rPr>
        <w:t>名称：getWifiSsidInfo</w:t>
      </w:r>
    </w:p>
    <w:p w:rsidR="00123989" w:rsidRDefault="00123989" w:rsidP="00123989">
      <w:pPr>
        <w:pStyle w:val="QB7"/>
        <w:ind w:firstLine="420"/>
      </w:pPr>
    </w:p>
    <w:p w:rsidR="00123989" w:rsidRDefault="00123989" w:rsidP="00EC644D">
      <w:pPr>
        <w:pStyle w:val="QB4"/>
      </w:pPr>
      <w:r>
        <w:rPr>
          <w:rFonts w:hint="eastAsia"/>
        </w:rPr>
        <w:lastRenderedPageBreak/>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634FA2">
        <w:t>GET_WIFI_SSID_INFO</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D42845" w:rsidRDefault="009F6E66"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"SSIDIndex":"%s"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0"/>
        <w:rPr>
          <w:rFonts w:cs="Times New Roman"/>
        </w:rPr>
      </w:pP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Get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634FA2">
              <w:t>GET_WIFI_SSID_INFO</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8E6148">
            <w:pPr>
              <w:pStyle w:val="QB20"/>
              <w:ind w:firstLineChars="0" w:firstLine="0"/>
            </w:pPr>
            <w:r>
              <w:rPr>
                <w:rFonts w:hint="eastAsia"/>
              </w:rPr>
              <w:t>String</w:t>
            </w:r>
          </w:p>
        </w:tc>
        <w:tc>
          <w:tcPr>
            <w:tcW w:w="2049" w:type="dxa"/>
            <w:shd w:val="clear" w:color="auto" w:fill="auto"/>
          </w:tcPr>
          <w:p w:rsidR="009F6E66" w:rsidRDefault="009F6E66" w:rsidP="008E6148">
            <w:pPr>
              <w:pStyle w:val="QB20"/>
              <w:ind w:firstLineChars="0" w:firstLine="0"/>
            </w:pPr>
            <w:r>
              <w:rPr>
                <w:rFonts w:hint="eastAsia"/>
              </w:rPr>
              <w:t>网关mac地址</w:t>
            </w:r>
          </w:p>
        </w:tc>
        <w:tc>
          <w:tcPr>
            <w:tcW w:w="2316" w:type="dxa"/>
            <w:shd w:val="clear" w:color="auto" w:fill="auto"/>
          </w:tcPr>
          <w:p w:rsidR="009F6E66" w:rsidRDefault="009F6E66" w:rsidP="008E6148">
            <w:pPr>
              <w:pStyle w:val="QB20"/>
              <w:ind w:firstLineChars="0" w:firstLine="0"/>
            </w:pPr>
          </w:p>
        </w:tc>
      </w:tr>
      <w:tr w:rsidR="00123989" w:rsidTr="008E6148">
        <w:tc>
          <w:tcPr>
            <w:tcW w:w="2519" w:type="dxa"/>
            <w:shd w:val="clear" w:color="auto" w:fill="DEEAF6"/>
          </w:tcPr>
          <w:p w:rsidR="00123989" w:rsidRPr="00BD3C12" w:rsidRDefault="00123989" w:rsidP="008E6148">
            <w:pPr>
              <w:pStyle w:val="QB20"/>
              <w:ind w:firstLineChars="0" w:firstLine="0"/>
              <w:jc w:val="left"/>
              <w:rPr>
                <w:rFonts w:cs="Times New Roman"/>
                <w:b/>
                <w:bCs/>
              </w:rPr>
            </w:pPr>
            <w:r w:rsidRPr="00BD3C12">
              <w:rPr>
                <w:rFonts w:cs="Times New Roman" w:hint="eastAsia"/>
                <w:b/>
                <w:bCs/>
              </w:rPr>
              <w:t>SSIDIndex</w:t>
            </w:r>
          </w:p>
        </w:tc>
        <w:tc>
          <w:tcPr>
            <w:tcW w:w="1638" w:type="dxa"/>
            <w:shd w:val="clear" w:color="auto" w:fill="DEEAF6"/>
          </w:tcPr>
          <w:p w:rsidR="00123989" w:rsidRDefault="00123989" w:rsidP="008E6148">
            <w:pPr>
              <w:pStyle w:val="QB20"/>
              <w:ind w:firstLineChars="0" w:firstLine="0"/>
              <w:jc w:val="left"/>
            </w:pPr>
            <w:r>
              <w:t>String</w:t>
            </w:r>
          </w:p>
        </w:tc>
        <w:tc>
          <w:tcPr>
            <w:tcW w:w="2049" w:type="dxa"/>
            <w:shd w:val="clear" w:color="auto" w:fill="DEEAF6"/>
          </w:tcPr>
          <w:p w:rsidR="00123989" w:rsidRDefault="00123989" w:rsidP="008E6148">
            <w:pPr>
              <w:widowControl/>
              <w:jc w:val="left"/>
            </w:pPr>
            <w:r>
              <w:rPr>
                <w:rFonts w:hint="eastAsia"/>
              </w:rPr>
              <w:t>SSID</w:t>
            </w:r>
            <w:r>
              <w:rPr>
                <w:rFonts w:hint="eastAsia"/>
              </w:rPr>
              <w:t>的序列号</w:t>
            </w:r>
          </w:p>
        </w:tc>
        <w:tc>
          <w:tcPr>
            <w:tcW w:w="2316" w:type="dxa"/>
            <w:shd w:val="clear" w:color="auto" w:fill="DEEAF6"/>
          </w:tcPr>
          <w:p w:rsidR="00123989" w:rsidRDefault="00123989" w:rsidP="008E6148">
            <w:pPr>
              <w:pStyle w:val="QB20"/>
              <w:ind w:firstLineChars="0" w:firstLine="0"/>
              <w:jc w:val="left"/>
            </w:pPr>
            <w:r>
              <w:rPr>
                <w:rFonts w:hint="eastAsia"/>
              </w:rPr>
              <w:t>对于单频网关设置1到4，对于双频网关设置为1-8</w:t>
            </w:r>
            <w:r w:rsidR="00DA17A3">
              <w:rPr>
                <w:rFonts w:hint="eastAsia"/>
              </w:rPr>
              <w:t>；</w:t>
            </w:r>
          </w:p>
          <w:p w:rsidR="00DA17A3" w:rsidRDefault="00DA17A3" w:rsidP="008E6148">
            <w:pPr>
              <w:pStyle w:val="QB20"/>
              <w:ind w:firstLineChars="0" w:firstLine="0"/>
              <w:jc w:val="left"/>
            </w:pPr>
            <w:r>
              <w:rPr>
                <w:rFonts w:hint="eastAsia"/>
              </w:rPr>
              <w:t>0返回所有的SSID信息</w:t>
            </w:r>
            <w:r w:rsidR="00F327AB">
              <w:rPr>
                <w:rFonts w:hint="eastAsia"/>
              </w:rPr>
              <w:t>;非0则返回相应SSID信息</w:t>
            </w:r>
          </w:p>
        </w:tc>
      </w:tr>
    </w:tbl>
    <w:p w:rsidR="00123989" w:rsidRDefault="00123989" w:rsidP="00123989">
      <w:pPr>
        <w:pStyle w:val="QB7"/>
        <w:ind w:firstLine="420"/>
      </w:pPr>
    </w:p>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Pr="00634FA2">
        <w:t>GET_WIFI_SSID_INFO</w:t>
      </w:r>
      <w:r>
        <w:rPr>
          <w:rFonts w:hint="eastAsia"/>
        </w:rPr>
        <w: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DA17A3" w:rsidRDefault="00DA17A3"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00EF70EE">
        <w:rPr>
          <w:rFonts w:hint="eastAsia"/>
        </w:rPr>
        <w:t>WIFI</w:t>
      </w:r>
      <w:r>
        <w:rPr>
          <w:rFonts w:hint="eastAsia"/>
        </w:rPr>
        <w:t>List":[{</w:t>
      </w:r>
    </w:p>
    <w:p w:rsidR="00FE102C" w:rsidRDefault="00FE102C"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w:t>
      </w:r>
      <w:r w:rsidRPr="00BD3C12">
        <w:rPr>
          <w:rFonts w:cs="Times New Roman" w:hint="eastAsia"/>
          <w:b/>
          <w:bCs/>
        </w:rPr>
        <w:t>SSIDIndex</w:t>
      </w:r>
      <w:r>
        <w:rPr>
          <w:rFonts w:hint="eastAsia"/>
        </w:rPr>
        <w: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"SSID":"%s",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"PWD":"%s",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"ENCRYPT":"%s",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"PowerLevel":"%s",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"Channel":"%s",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"Guest":"%s",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"Hidden":"%s",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"Enable":"%s"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00DA17A3">
        <w:t>,</w:t>
      </w:r>
    </w:p>
    <w:p w:rsidR="00FE102C" w:rsidRDefault="00DA17A3" w:rsidP="00FE102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FE102C" w:rsidRDefault="00FE102C" w:rsidP="00FE102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Pr="00BD3C12">
        <w:rPr>
          <w:rFonts w:cs="Times New Roman" w:hint="eastAsia"/>
          <w:b/>
          <w:bCs/>
        </w:rPr>
        <w:t>SSIDIndex</w:t>
      </w:r>
      <w:r>
        <w:rPr>
          <w:rFonts w:hint="eastAsia"/>
        </w:rPr>
        <w:t>":"%s",</w:t>
      </w:r>
    </w:p>
    <w:p w:rsidR="00DA17A3" w:rsidRDefault="00DA17A3" w:rsidP="00DA17A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"SSID":"%s",</w:t>
      </w:r>
    </w:p>
    <w:p w:rsidR="00DA17A3" w:rsidRDefault="00DA17A3" w:rsidP="00DA17A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"PWD":"%s",</w:t>
      </w:r>
    </w:p>
    <w:p w:rsidR="00DA17A3" w:rsidRDefault="00DA17A3" w:rsidP="00DA17A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"ENCRYPT":"%s",</w:t>
      </w:r>
    </w:p>
    <w:p w:rsidR="00DA17A3" w:rsidRDefault="00DA17A3" w:rsidP="00DA17A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"PowerLevel":"%s",</w:t>
      </w:r>
    </w:p>
    <w:p w:rsidR="00DA17A3" w:rsidRDefault="00DA17A3" w:rsidP="00DA17A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"Channel":"%s",</w:t>
      </w:r>
    </w:p>
    <w:p w:rsidR="00DA17A3" w:rsidRDefault="00DA17A3" w:rsidP="00DA17A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"Guest":"%s",</w:t>
      </w:r>
    </w:p>
    <w:p w:rsidR="00DA17A3" w:rsidRDefault="00DA17A3" w:rsidP="00DA17A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"Hidden":"%s",</w:t>
      </w:r>
    </w:p>
    <w:p w:rsidR="00DA17A3" w:rsidRDefault="00DA17A3" w:rsidP="00DA17A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"Enable":"%s"</w:t>
      </w:r>
    </w:p>
    <w:p w:rsidR="00DA17A3" w:rsidRDefault="00DA17A3" w:rsidP="00DA17A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DA17A3" w:rsidRDefault="00DA17A3"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123989" w:rsidRPr="00BD3C12" w:rsidTr="00FE102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FE102C">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p>
        </w:tc>
      </w:tr>
      <w:tr w:rsidR="00123989" w:rsidTr="00FE102C">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131" w:type="dxa"/>
            <w:shd w:val="clear" w:color="auto" w:fill="DEEAF6"/>
          </w:tcPr>
          <w:p w:rsidR="00123989" w:rsidRDefault="00123989" w:rsidP="008E6148">
            <w:pPr>
              <w:pStyle w:val="QB20"/>
              <w:ind w:firstLineChars="0" w:firstLine="0"/>
            </w:pPr>
            <w:r>
              <w:t>网关按请求原值返回</w:t>
            </w:r>
          </w:p>
        </w:tc>
      </w:tr>
      <w:tr w:rsidR="00123989" w:rsidTr="00FE102C">
        <w:trPr>
          <w:trHeight w:val="90"/>
        </w:trPr>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131"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FE102C">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131"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FE102C">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131" w:type="dxa"/>
            <w:shd w:val="clear" w:color="auto" w:fill="DEEAF6"/>
          </w:tcPr>
          <w:p w:rsidR="00123989" w:rsidRDefault="00123989" w:rsidP="008E6148">
            <w:pPr>
              <w:pStyle w:val="QB20"/>
              <w:ind w:firstLineChars="0" w:firstLine="0"/>
            </w:pPr>
          </w:p>
        </w:tc>
      </w:tr>
      <w:tr w:rsidR="00123989" w:rsidTr="00FE102C">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w:t>
            </w:r>
            <w:r w:rsidR="00EF70EE">
              <w:rPr>
                <w:rFonts w:cs="Times New Roman" w:hint="eastAsia"/>
                <w:b/>
                <w:bCs/>
              </w:rPr>
              <w:t>WIFI</w:t>
            </w:r>
            <w:r w:rsidR="00DA17A3">
              <w:rPr>
                <w:rFonts w:cs="Times New Roman"/>
                <w:b/>
                <w:bCs/>
              </w:rPr>
              <w:t>List</w:t>
            </w:r>
          </w:p>
        </w:tc>
        <w:tc>
          <w:tcPr>
            <w:tcW w:w="2130" w:type="dxa"/>
            <w:shd w:val="clear" w:color="auto" w:fill="auto"/>
          </w:tcPr>
          <w:p w:rsidR="00123989" w:rsidRDefault="00DA17A3" w:rsidP="008E6148">
            <w:pPr>
              <w:pStyle w:val="QB20"/>
              <w:ind w:firstLineChars="0" w:firstLine="0"/>
            </w:pPr>
            <w:r>
              <w:rPr>
                <w:rFonts w:hint="eastAsia"/>
              </w:rPr>
              <w:t>Object</w:t>
            </w:r>
            <w:r>
              <w:t>[]</w:t>
            </w:r>
          </w:p>
        </w:tc>
        <w:tc>
          <w:tcPr>
            <w:tcW w:w="2131" w:type="dxa"/>
            <w:shd w:val="clear" w:color="auto" w:fill="auto"/>
          </w:tcPr>
          <w:p w:rsidR="00123989" w:rsidRDefault="00DA17A3" w:rsidP="008E6148">
            <w:pPr>
              <w:pStyle w:val="QB20"/>
              <w:ind w:firstLineChars="0" w:firstLine="0"/>
            </w:pPr>
            <w:r>
              <w:t>WIFI信息列表</w:t>
            </w:r>
          </w:p>
        </w:tc>
        <w:tc>
          <w:tcPr>
            <w:tcW w:w="2131" w:type="dxa"/>
            <w:shd w:val="clear" w:color="auto" w:fill="auto"/>
          </w:tcPr>
          <w:p w:rsidR="00123989" w:rsidRDefault="00123989" w:rsidP="008E6148">
            <w:pPr>
              <w:pStyle w:val="QB20"/>
              <w:ind w:firstLineChars="0" w:firstLine="0"/>
            </w:pPr>
          </w:p>
        </w:tc>
      </w:tr>
      <w:tr w:rsidR="00DA17A3" w:rsidTr="00FE102C">
        <w:tc>
          <w:tcPr>
            <w:tcW w:w="2130" w:type="dxa"/>
            <w:shd w:val="clear" w:color="auto" w:fill="auto"/>
          </w:tcPr>
          <w:p w:rsidR="00DA17A3" w:rsidRPr="00BD3C12" w:rsidRDefault="00B470C0" w:rsidP="008E6148">
            <w:pPr>
              <w:pStyle w:val="QB20"/>
              <w:ind w:firstLineChars="0" w:firstLine="0"/>
              <w:rPr>
                <w:rFonts w:cs="Times New Roman"/>
                <w:b/>
                <w:bCs/>
              </w:rPr>
            </w:pPr>
            <w:r>
              <w:rPr>
                <w:rFonts w:cs="Times New Roman"/>
                <w:b/>
                <w:bCs/>
              </w:rPr>
              <w:t>[{</w:t>
            </w:r>
            <w:r w:rsidR="00FE102C" w:rsidRPr="00BD3C12">
              <w:rPr>
                <w:rFonts w:cs="Times New Roman" w:hint="eastAsia"/>
                <w:b/>
                <w:bCs/>
              </w:rPr>
              <w:t>SSIDIndex</w:t>
            </w:r>
          </w:p>
        </w:tc>
        <w:tc>
          <w:tcPr>
            <w:tcW w:w="2130" w:type="dxa"/>
            <w:shd w:val="clear" w:color="auto" w:fill="auto"/>
          </w:tcPr>
          <w:p w:rsidR="00DA17A3" w:rsidRDefault="00DA17A3" w:rsidP="008E6148">
            <w:pPr>
              <w:pStyle w:val="QB20"/>
              <w:ind w:firstLineChars="0" w:firstLine="0"/>
            </w:pPr>
            <w:r>
              <w:t>String</w:t>
            </w:r>
          </w:p>
        </w:tc>
        <w:tc>
          <w:tcPr>
            <w:tcW w:w="2131" w:type="dxa"/>
            <w:shd w:val="clear" w:color="auto" w:fill="auto"/>
          </w:tcPr>
          <w:p w:rsidR="00DA17A3" w:rsidRDefault="00DA17A3" w:rsidP="008E6148">
            <w:pPr>
              <w:pStyle w:val="QB20"/>
              <w:ind w:firstLineChars="0" w:firstLine="0"/>
            </w:pPr>
            <w:r>
              <w:rPr>
                <w:rFonts w:hint="eastAsia"/>
              </w:rPr>
              <w:t>SSID名称</w:t>
            </w:r>
          </w:p>
        </w:tc>
        <w:tc>
          <w:tcPr>
            <w:tcW w:w="2131" w:type="dxa"/>
            <w:shd w:val="clear" w:color="auto" w:fill="auto"/>
          </w:tcPr>
          <w:p w:rsidR="00DA17A3" w:rsidRDefault="00DA17A3" w:rsidP="008E6148">
            <w:pPr>
              <w:pStyle w:val="QB20"/>
              <w:ind w:firstLineChars="0" w:firstLine="0"/>
            </w:pPr>
          </w:p>
        </w:tc>
      </w:tr>
      <w:tr w:rsidR="00FE102C" w:rsidTr="00FE102C">
        <w:tc>
          <w:tcPr>
            <w:tcW w:w="2130" w:type="dxa"/>
            <w:shd w:val="clear" w:color="auto" w:fill="auto"/>
          </w:tcPr>
          <w:p w:rsidR="00FE102C" w:rsidRDefault="00FE102C" w:rsidP="00FE102C">
            <w:pPr>
              <w:pStyle w:val="QB20"/>
              <w:ind w:firstLineChars="0" w:firstLine="0"/>
              <w:rPr>
                <w:rFonts w:cs="Times New Roman"/>
                <w:b/>
                <w:bCs/>
              </w:rPr>
            </w:pPr>
            <w:r>
              <w:rPr>
                <w:rFonts w:cs="Times New Roman"/>
                <w:b/>
                <w:bCs/>
              </w:rPr>
              <w:t>[{</w:t>
            </w:r>
            <w:r>
              <w:rPr>
                <w:rFonts w:cs="Times New Roman" w:hint="eastAsia"/>
                <w:b/>
                <w:bCs/>
              </w:rPr>
              <w:t>SSID</w:t>
            </w:r>
          </w:p>
        </w:tc>
        <w:tc>
          <w:tcPr>
            <w:tcW w:w="2130" w:type="dxa"/>
            <w:shd w:val="clear" w:color="auto" w:fill="auto"/>
          </w:tcPr>
          <w:p w:rsidR="00FE102C" w:rsidRDefault="00FE102C" w:rsidP="00FE102C">
            <w:pPr>
              <w:pStyle w:val="QB20"/>
              <w:ind w:firstLineChars="0" w:firstLine="0"/>
            </w:pPr>
            <w:r>
              <w:t>String</w:t>
            </w:r>
          </w:p>
        </w:tc>
        <w:tc>
          <w:tcPr>
            <w:tcW w:w="2131" w:type="dxa"/>
            <w:shd w:val="clear" w:color="auto" w:fill="auto"/>
          </w:tcPr>
          <w:p w:rsidR="00FE102C" w:rsidRDefault="00FE102C" w:rsidP="00FE102C">
            <w:pPr>
              <w:pStyle w:val="QB20"/>
              <w:ind w:firstLineChars="0" w:firstLine="0"/>
            </w:pPr>
            <w:r>
              <w:rPr>
                <w:rFonts w:hint="eastAsia"/>
              </w:rPr>
              <w:t>SSID的序列号</w:t>
            </w:r>
          </w:p>
        </w:tc>
        <w:tc>
          <w:tcPr>
            <w:tcW w:w="2131" w:type="dxa"/>
            <w:shd w:val="clear" w:color="auto" w:fill="auto"/>
          </w:tcPr>
          <w:p w:rsidR="00FE102C" w:rsidRDefault="00FE102C" w:rsidP="00FE102C">
            <w:pPr>
              <w:pStyle w:val="QB20"/>
              <w:ind w:firstLineChars="0" w:firstLine="0"/>
            </w:pPr>
          </w:p>
        </w:tc>
      </w:tr>
      <w:tr w:rsidR="00FE102C" w:rsidTr="00FE102C">
        <w:tc>
          <w:tcPr>
            <w:tcW w:w="2130" w:type="dxa"/>
            <w:shd w:val="clear" w:color="auto" w:fill="DEEAF6"/>
          </w:tcPr>
          <w:p w:rsidR="00FE102C" w:rsidRPr="00BD3C12" w:rsidRDefault="00FE102C" w:rsidP="00FE102C">
            <w:pPr>
              <w:pStyle w:val="QB20"/>
              <w:ind w:firstLineChars="0" w:firstLine="0"/>
              <w:rPr>
                <w:rFonts w:cs="Times New Roman"/>
                <w:b/>
                <w:bCs/>
              </w:rPr>
            </w:pPr>
            <w:r w:rsidRPr="00BD3C12">
              <w:rPr>
                <w:rFonts w:cs="Times New Roman"/>
                <w:b/>
                <w:bCs/>
              </w:rPr>
              <w:t>PWD</w:t>
            </w:r>
          </w:p>
        </w:tc>
        <w:tc>
          <w:tcPr>
            <w:tcW w:w="2130" w:type="dxa"/>
            <w:shd w:val="clear" w:color="auto" w:fill="DEEAF6"/>
          </w:tcPr>
          <w:p w:rsidR="00FE102C" w:rsidRDefault="00FE102C" w:rsidP="00FE102C">
            <w:pPr>
              <w:pStyle w:val="QB20"/>
              <w:ind w:firstLineChars="0" w:firstLine="0"/>
            </w:pPr>
            <w:r>
              <w:t>String</w:t>
            </w:r>
          </w:p>
        </w:tc>
        <w:tc>
          <w:tcPr>
            <w:tcW w:w="2131" w:type="dxa"/>
            <w:shd w:val="clear" w:color="auto" w:fill="DEEAF6"/>
          </w:tcPr>
          <w:p w:rsidR="00FE102C" w:rsidRDefault="00FE102C" w:rsidP="00FE102C">
            <w:pPr>
              <w:pStyle w:val="QB20"/>
              <w:ind w:firstLineChars="0" w:firstLine="0"/>
            </w:pPr>
            <w:r>
              <w:rPr>
                <w:rFonts w:hint="eastAsia"/>
              </w:rPr>
              <w:t>SSID密码</w:t>
            </w:r>
          </w:p>
        </w:tc>
        <w:tc>
          <w:tcPr>
            <w:tcW w:w="2131" w:type="dxa"/>
            <w:shd w:val="clear" w:color="auto" w:fill="DEEAF6"/>
          </w:tcPr>
          <w:p w:rsidR="00FE102C" w:rsidRDefault="00FE102C" w:rsidP="00FE102C">
            <w:pPr>
              <w:pStyle w:val="QB20"/>
              <w:ind w:firstLineChars="0" w:firstLine="0"/>
            </w:pPr>
            <w:r>
              <w:rPr>
                <w:rFonts w:hint="eastAsia"/>
              </w:rPr>
              <w:t>MD5(PonPassword)为128位key，加密采用AES方式, 其参数是：“AES/ECB/PKCS5Padding”；网关将加密后的内容按字节转换成</w:t>
            </w:r>
            <w:r>
              <w:rPr>
                <w:rFonts w:hint="eastAsia"/>
              </w:rPr>
              <w:lastRenderedPageBreak/>
              <w:t>十六进制字符串表示，每个字节转换成两个十六进制字符。由于系统差异，在Java(ANDROID)中定义字符编码格式为UTF-8，密钥长度为128位；对应的，在嵌入式系统C中，定义密钥为256位char</w:t>
            </w:r>
          </w:p>
        </w:tc>
      </w:tr>
      <w:tr w:rsidR="00FE102C" w:rsidTr="00FE102C">
        <w:tc>
          <w:tcPr>
            <w:tcW w:w="2130" w:type="dxa"/>
            <w:shd w:val="clear" w:color="auto" w:fill="auto"/>
          </w:tcPr>
          <w:p w:rsidR="00FE102C" w:rsidRPr="00BD3C12" w:rsidRDefault="00FE102C" w:rsidP="00FE102C">
            <w:pPr>
              <w:pStyle w:val="QB20"/>
              <w:ind w:firstLineChars="0" w:firstLine="0"/>
              <w:rPr>
                <w:rFonts w:cs="Times New Roman"/>
                <w:b/>
                <w:bCs/>
              </w:rPr>
            </w:pPr>
            <w:r w:rsidRPr="00BD3C12">
              <w:rPr>
                <w:rFonts w:cs="Times New Roman"/>
                <w:b/>
                <w:bCs/>
              </w:rPr>
              <w:lastRenderedPageBreak/>
              <w:t>ENCRYPT</w:t>
            </w:r>
          </w:p>
        </w:tc>
        <w:tc>
          <w:tcPr>
            <w:tcW w:w="2130" w:type="dxa"/>
            <w:shd w:val="clear" w:color="auto" w:fill="auto"/>
          </w:tcPr>
          <w:p w:rsidR="00FE102C" w:rsidRDefault="00FE102C" w:rsidP="00FE102C">
            <w:pPr>
              <w:pStyle w:val="QB20"/>
              <w:ind w:firstLineChars="0" w:firstLine="0"/>
            </w:pPr>
            <w:r>
              <w:t>String</w:t>
            </w:r>
          </w:p>
        </w:tc>
        <w:tc>
          <w:tcPr>
            <w:tcW w:w="2131" w:type="dxa"/>
            <w:shd w:val="clear" w:color="auto" w:fill="auto"/>
          </w:tcPr>
          <w:p w:rsidR="00FE102C" w:rsidRDefault="00FE102C" w:rsidP="00FE102C">
            <w:pPr>
              <w:pStyle w:val="QB20"/>
              <w:ind w:firstLineChars="0" w:firstLine="0"/>
            </w:pPr>
            <w:r>
              <w:rPr>
                <w:rFonts w:hint="eastAsia"/>
              </w:rPr>
              <w:t>加密方式</w:t>
            </w:r>
          </w:p>
        </w:tc>
        <w:tc>
          <w:tcPr>
            <w:tcW w:w="2131" w:type="dxa"/>
            <w:shd w:val="clear" w:color="auto" w:fill="auto"/>
          </w:tcPr>
          <w:p w:rsidR="00FE102C" w:rsidRDefault="00FE102C" w:rsidP="00FE102C">
            <w:pPr>
              <w:pStyle w:val="QB20"/>
              <w:ind w:firstLineChars="0" w:firstLine="0"/>
            </w:pPr>
            <w:r>
              <w:rPr>
                <w:rFonts w:hint="eastAsia"/>
              </w:rPr>
              <w:t>OPEN=1,</w:t>
            </w:r>
          </w:p>
          <w:p w:rsidR="00FE102C" w:rsidRDefault="00FE102C" w:rsidP="00FE102C">
            <w:pPr>
              <w:pStyle w:val="QB20"/>
              <w:ind w:firstLineChars="0" w:firstLine="0"/>
            </w:pPr>
            <w:r>
              <w:rPr>
                <w:rFonts w:hint="eastAsia"/>
              </w:rPr>
              <w:t>SHARED=2,</w:t>
            </w:r>
          </w:p>
          <w:p w:rsidR="00FE102C" w:rsidRDefault="00FE102C" w:rsidP="00FE102C">
            <w:pPr>
              <w:pStyle w:val="QB20"/>
              <w:ind w:firstLineChars="0" w:firstLine="0"/>
            </w:pPr>
            <w:r>
              <w:rPr>
                <w:rFonts w:hint="eastAsia"/>
              </w:rPr>
              <w:t>WPA-PSK=3,</w:t>
            </w:r>
          </w:p>
          <w:p w:rsidR="00FE102C" w:rsidRDefault="00FE102C" w:rsidP="00FE102C">
            <w:pPr>
              <w:pStyle w:val="QB20"/>
              <w:ind w:firstLineChars="0" w:firstLine="0"/>
            </w:pPr>
            <w:r>
              <w:rPr>
                <w:rFonts w:hint="eastAsia"/>
              </w:rPr>
              <w:t>WPA-PSK2=4,</w:t>
            </w:r>
          </w:p>
          <w:p w:rsidR="00FE102C" w:rsidRDefault="00FE102C" w:rsidP="00FE102C">
            <w:pPr>
              <w:pStyle w:val="QB20"/>
              <w:ind w:firstLineChars="0" w:firstLine="0"/>
            </w:pPr>
            <w:r>
              <w:rPr>
                <w:rFonts w:hint="eastAsia"/>
              </w:rPr>
              <w:t>Mixd WPA2/WPA-PSK=5</w:t>
            </w:r>
          </w:p>
        </w:tc>
      </w:tr>
      <w:tr w:rsidR="00FE102C" w:rsidTr="00FE102C">
        <w:tc>
          <w:tcPr>
            <w:tcW w:w="2130" w:type="dxa"/>
            <w:shd w:val="clear" w:color="auto" w:fill="DEEAF6"/>
          </w:tcPr>
          <w:p w:rsidR="00FE102C" w:rsidRPr="00BD3C12" w:rsidRDefault="00FE102C" w:rsidP="00FE102C">
            <w:pPr>
              <w:pStyle w:val="QB20"/>
              <w:ind w:firstLineChars="0" w:firstLine="0"/>
              <w:rPr>
                <w:rFonts w:cs="Times New Roman"/>
                <w:b/>
                <w:bCs/>
              </w:rPr>
            </w:pPr>
            <w:r w:rsidRPr="00BD3C12">
              <w:rPr>
                <w:rFonts w:cs="Times New Roman"/>
                <w:b/>
                <w:bCs/>
              </w:rPr>
              <w:t>PowerLevel</w:t>
            </w:r>
          </w:p>
        </w:tc>
        <w:tc>
          <w:tcPr>
            <w:tcW w:w="2130" w:type="dxa"/>
            <w:shd w:val="clear" w:color="auto" w:fill="DEEAF6"/>
          </w:tcPr>
          <w:p w:rsidR="00FE102C" w:rsidRDefault="00FE102C" w:rsidP="00FE102C">
            <w:pPr>
              <w:pStyle w:val="QB20"/>
              <w:ind w:firstLineChars="0" w:firstLine="0"/>
            </w:pPr>
            <w:r>
              <w:t>String</w:t>
            </w:r>
          </w:p>
        </w:tc>
        <w:tc>
          <w:tcPr>
            <w:tcW w:w="2131" w:type="dxa"/>
            <w:shd w:val="clear" w:color="auto" w:fill="DEEAF6"/>
          </w:tcPr>
          <w:p w:rsidR="00FE102C" w:rsidRDefault="00FE102C" w:rsidP="00FE102C">
            <w:pPr>
              <w:pStyle w:val="QB20"/>
              <w:ind w:firstLineChars="0" w:firstLine="0"/>
            </w:pPr>
            <w:r>
              <w:rPr>
                <w:rFonts w:hint="eastAsia"/>
              </w:rPr>
              <w:t>以百分比表示2.4G无线模块功率大小</w:t>
            </w:r>
          </w:p>
        </w:tc>
        <w:tc>
          <w:tcPr>
            <w:tcW w:w="2131" w:type="dxa"/>
            <w:shd w:val="clear" w:color="auto" w:fill="DEEAF6"/>
          </w:tcPr>
          <w:p w:rsidR="00FE102C" w:rsidRDefault="00FE102C" w:rsidP="00FE102C">
            <w:pPr>
              <w:pStyle w:val="QB20"/>
              <w:ind w:firstLineChars="0" w:firstLine="0"/>
            </w:pPr>
            <w:r>
              <w:rPr>
                <w:rFonts w:hint="eastAsia"/>
              </w:rPr>
              <w:t>范围：0-</w:t>
            </w:r>
            <w:r>
              <w:t>120</w:t>
            </w:r>
            <w:r>
              <w:rPr>
                <w:rFonts w:hint="eastAsia"/>
              </w:rPr>
              <w:t>，不带%，缺省为：100</w:t>
            </w:r>
          </w:p>
        </w:tc>
      </w:tr>
      <w:tr w:rsidR="00FE102C" w:rsidRPr="007B389A" w:rsidTr="00FE102C">
        <w:tc>
          <w:tcPr>
            <w:tcW w:w="2130" w:type="dxa"/>
            <w:shd w:val="clear" w:color="auto" w:fill="DEEAF6"/>
          </w:tcPr>
          <w:p w:rsidR="00FE102C" w:rsidRPr="00BD3C12" w:rsidRDefault="00FE102C" w:rsidP="00FE102C">
            <w:pPr>
              <w:pStyle w:val="QB20"/>
              <w:ind w:firstLineChars="0" w:firstLine="0"/>
              <w:rPr>
                <w:rFonts w:cs="Times New Roman"/>
                <w:b/>
                <w:bCs/>
              </w:rPr>
            </w:pPr>
            <w:r w:rsidRPr="00BD3C12">
              <w:rPr>
                <w:rFonts w:cs="Times New Roman"/>
                <w:b/>
                <w:bCs/>
              </w:rPr>
              <w:t>Channel</w:t>
            </w:r>
          </w:p>
        </w:tc>
        <w:tc>
          <w:tcPr>
            <w:tcW w:w="2130" w:type="dxa"/>
            <w:shd w:val="clear" w:color="auto" w:fill="DEEAF6"/>
          </w:tcPr>
          <w:p w:rsidR="00FE102C" w:rsidRDefault="00FE102C" w:rsidP="00FE102C">
            <w:pPr>
              <w:pStyle w:val="QB20"/>
              <w:ind w:firstLineChars="0" w:firstLine="0"/>
            </w:pPr>
            <w:r>
              <w:t>String</w:t>
            </w:r>
          </w:p>
        </w:tc>
        <w:tc>
          <w:tcPr>
            <w:tcW w:w="2131" w:type="dxa"/>
            <w:shd w:val="clear" w:color="auto" w:fill="DEEAF6"/>
          </w:tcPr>
          <w:p w:rsidR="00FE102C" w:rsidRDefault="00FE102C" w:rsidP="00FE102C">
            <w:pPr>
              <w:pStyle w:val="QB20"/>
              <w:ind w:firstLineChars="0" w:firstLine="0"/>
            </w:pPr>
            <w:r>
              <w:rPr>
                <w:rFonts w:hint="eastAsia"/>
              </w:rPr>
              <w:t>当前使用的无线信道</w:t>
            </w:r>
          </w:p>
        </w:tc>
        <w:tc>
          <w:tcPr>
            <w:tcW w:w="2131" w:type="dxa"/>
            <w:shd w:val="clear" w:color="auto" w:fill="DEEAF6"/>
          </w:tcPr>
          <w:p w:rsidR="00FE102C" w:rsidRDefault="00FE102C" w:rsidP="00FE102C">
            <w:pPr>
              <w:pStyle w:val="QB20"/>
              <w:ind w:firstLineChars="0" w:firstLine="0"/>
            </w:pPr>
          </w:p>
        </w:tc>
      </w:tr>
      <w:tr w:rsidR="00FE102C" w:rsidRPr="007B389A" w:rsidTr="00FE102C">
        <w:tc>
          <w:tcPr>
            <w:tcW w:w="2130" w:type="dxa"/>
            <w:shd w:val="clear" w:color="auto" w:fill="DEEAF6"/>
          </w:tcPr>
          <w:p w:rsidR="00FE102C" w:rsidRPr="00BD3C12" w:rsidRDefault="00FE102C" w:rsidP="00FE102C">
            <w:pPr>
              <w:pStyle w:val="QB20"/>
              <w:ind w:firstLineChars="0" w:firstLine="0"/>
              <w:rPr>
                <w:rFonts w:cs="Times New Roman"/>
                <w:b/>
                <w:bCs/>
              </w:rPr>
            </w:pPr>
            <w:r>
              <w:rPr>
                <w:rFonts w:cs="Times New Roman"/>
                <w:b/>
                <w:bCs/>
              </w:rPr>
              <w:t>Guest</w:t>
            </w:r>
          </w:p>
        </w:tc>
        <w:tc>
          <w:tcPr>
            <w:tcW w:w="2130" w:type="dxa"/>
            <w:shd w:val="clear" w:color="auto" w:fill="DEEAF6"/>
          </w:tcPr>
          <w:p w:rsidR="00FE102C" w:rsidRDefault="00FE102C" w:rsidP="00FE102C">
            <w:pPr>
              <w:pStyle w:val="QB20"/>
              <w:ind w:firstLineChars="0" w:firstLine="0"/>
            </w:pPr>
            <w:r>
              <w:t>String</w:t>
            </w:r>
          </w:p>
        </w:tc>
        <w:tc>
          <w:tcPr>
            <w:tcW w:w="2131" w:type="dxa"/>
            <w:shd w:val="clear" w:color="auto" w:fill="DEEAF6"/>
          </w:tcPr>
          <w:p w:rsidR="00FE102C" w:rsidRDefault="00FE102C" w:rsidP="00FE102C">
            <w:pPr>
              <w:pStyle w:val="QB20"/>
              <w:ind w:firstLineChars="0" w:firstLine="0"/>
            </w:pPr>
            <w:r>
              <w:rPr>
                <w:rFonts w:hint="eastAsia"/>
              </w:rPr>
              <w:t>此SSID目前是否为访客WIFI</w:t>
            </w:r>
          </w:p>
        </w:tc>
        <w:tc>
          <w:tcPr>
            <w:tcW w:w="2131" w:type="dxa"/>
            <w:shd w:val="clear" w:color="auto" w:fill="DEEAF6"/>
          </w:tcPr>
          <w:p w:rsidR="00FE102C" w:rsidRDefault="00FE102C" w:rsidP="00FE102C">
            <w:pPr>
              <w:pStyle w:val="QB20"/>
              <w:ind w:firstLineChars="0" w:firstLine="0"/>
            </w:pPr>
            <w:r>
              <w:t>0为非访客WIFI, 1为WIFI访客</w:t>
            </w:r>
          </w:p>
        </w:tc>
      </w:tr>
      <w:tr w:rsidR="00FE102C" w:rsidRPr="007B389A" w:rsidTr="00FE102C">
        <w:tc>
          <w:tcPr>
            <w:tcW w:w="2130" w:type="dxa"/>
            <w:shd w:val="clear" w:color="auto" w:fill="DEEAF6"/>
          </w:tcPr>
          <w:p w:rsidR="00FE102C" w:rsidRPr="00BD3C12" w:rsidRDefault="00FE102C" w:rsidP="00FE102C">
            <w:pPr>
              <w:pStyle w:val="QB20"/>
              <w:ind w:firstLineChars="0" w:firstLine="0"/>
              <w:rPr>
                <w:rFonts w:cs="Times New Roman"/>
                <w:b/>
                <w:bCs/>
              </w:rPr>
            </w:pPr>
            <w:r>
              <w:rPr>
                <w:rFonts w:cs="Times New Roman"/>
                <w:b/>
                <w:bCs/>
              </w:rPr>
              <w:t>Hidden</w:t>
            </w:r>
          </w:p>
        </w:tc>
        <w:tc>
          <w:tcPr>
            <w:tcW w:w="2130" w:type="dxa"/>
            <w:shd w:val="clear" w:color="auto" w:fill="DEEAF6"/>
          </w:tcPr>
          <w:p w:rsidR="00FE102C" w:rsidRDefault="00FE102C" w:rsidP="00FE102C">
            <w:pPr>
              <w:pStyle w:val="QB20"/>
              <w:ind w:firstLineChars="0" w:firstLine="0"/>
            </w:pPr>
            <w:r>
              <w:t>String</w:t>
            </w:r>
          </w:p>
        </w:tc>
        <w:tc>
          <w:tcPr>
            <w:tcW w:w="2131" w:type="dxa"/>
            <w:shd w:val="clear" w:color="auto" w:fill="DEEAF6"/>
          </w:tcPr>
          <w:p w:rsidR="00FE102C" w:rsidRDefault="00FE102C" w:rsidP="00FE102C">
            <w:pPr>
              <w:pStyle w:val="QB20"/>
              <w:ind w:firstLineChars="0" w:firstLine="0"/>
            </w:pPr>
            <w:r>
              <w:rPr>
                <w:rFonts w:hint="eastAsia"/>
              </w:rPr>
              <w:t>此SSID目前是否为隐藏WIFI</w:t>
            </w:r>
          </w:p>
        </w:tc>
        <w:tc>
          <w:tcPr>
            <w:tcW w:w="2131" w:type="dxa"/>
            <w:shd w:val="clear" w:color="auto" w:fill="DEEAF6"/>
          </w:tcPr>
          <w:p w:rsidR="00FE102C" w:rsidRDefault="00FE102C" w:rsidP="00FE102C">
            <w:pPr>
              <w:pStyle w:val="QB20"/>
              <w:ind w:firstLineChars="0" w:firstLine="0"/>
            </w:pPr>
            <w:r>
              <w:rPr>
                <w:rFonts w:hint="eastAsia"/>
              </w:rPr>
              <w:t>0为不隐藏，1为隐藏</w:t>
            </w:r>
          </w:p>
        </w:tc>
      </w:tr>
      <w:tr w:rsidR="00FE102C" w:rsidTr="00FE102C">
        <w:tc>
          <w:tcPr>
            <w:tcW w:w="2130" w:type="dxa"/>
            <w:shd w:val="clear" w:color="auto" w:fill="auto"/>
          </w:tcPr>
          <w:p w:rsidR="00FE102C" w:rsidRPr="00BD3C12" w:rsidRDefault="00FE102C" w:rsidP="00FE102C">
            <w:pPr>
              <w:pStyle w:val="QB20"/>
              <w:ind w:firstLineChars="0" w:firstLine="0"/>
              <w:rPr>
                <w:rFonts w:cs="Times New Roman"/>
                <w:b/>
                <w:bCs/>
              </w:rPr>
            </w:pPr>
            <w:r w:rsidRPr="00BD3C12">
              <w:rPr>
                <w:rFonts w:cs="Times New Roman"/>
                <w:b/>
                <w:bCs/>
              </w:rPr>
              <w:t>Enable</w:t>
            </w:r>
            <w:r w:rsidRPr="00BD3C12">
              <w:rPr>
                <w:rFonts w:cs="Times New Roman" w:hint="eastAsia"/>
                <w:b/>
                <w:bCs/>
              </w:rPr>
              <w:t>}</w:t>
            </w:r>
            <w:r>
              <w:rPr>
                <w:rFonts w:cs="Times New Roman"/>
                <w:b/>
                <w:bCs/>
              </w:rPr>
              <w:t>]}</w:t>
            </w:r>
          </w:p>
        </w:tc>
        <w:tc>
          <w:tcPr>
            <w:tcW w:w="2130" w:type="dxa"/>
            <w:shd w:val="clear" w:color="auto" w:fill="auto"/>
          </w:tcPr>
          <w:p w:rsidR="00FE102C" w:rsidRDefault="00FE102C" w:rsidP="00FE102C">
            <w:pPr>
              <w:pStyle w:val="QB20"/>
              <w:ind w:firstLineChars="0" w:firstLine="0"/>
            </w:pPr>
            <w:r>
              <w:t>String</w:t>
            </w:r>
          </w:p>
        </w:tc>
        <w:tc>
          <w:tcPr>
            <w:tcW w:w="2131" w:type="dxa"/>
            <w:shd w:val="clear" w:color="auto" w:fill="auto"/>
          </w:tcPr>
          <w:p w:rsidR="00FE102C" w:rsidRDefault="00FE102C" w:rsidP="00FE102C">
            <w:pPr>
              <w:pStyle w:val="QB20"/>
              <w:ind w:firstLineChars="0" w:firstLine="0"/>
            </w:pPr>
            <w:r>
              <w:rPr>
                <w:rFonts w:hint="eastAsia"/>
              </w:rPr>
              <w:t>此SSID目前是否是启用状态</w:t>
            </w:r>
          </w:p>
        </w:tc>
        <w:tc>
          <w:tcPr>
            <w:tcW w:w="2131" w:type="dxa"/>
            <w:shd w:val="clear" w:color="auto" w:fill="auto"/>
          </w:tcPr>
          <w:p w:rsidR="00FE102C" w:rsidRDefault="00FE102C" w:rsidP="00FE102C">
            <w:pPr>
              <w:pStyle w:val="QB20"/>
              <w:ind w:firstLineChars="0" w:firstLine="0"/>
            </w:pPr>
            <w:r>
              <w:rPr>
                <w:rFonts w:hint="eastAsia"/>
              </w:rPr>
              <w:t>0为不启用，1为启用</w:t>
            </w:r>
          </w:p>
        </w:tc>
      </w:tr>
    </w:tbl>
    <w:p w:rsidR="00123989" w:rsidRDefault="00123989" w:rsidP="00123989">
      <w:pPr>
        <w:spacing w:line="300" w:lineRule="auto"/>
        <w:ind w:firstLineChars="200" w:firstLine="420"/>
      </w:pPr>
      <w:bookmarkStart w:id="127" w:name="_Toc445157175"/>
    </w:p>
    <w:p w:rsidR="00123989" w:rsidRDefault="00123989" w:rsidP="00C56348">
      <w:pPr>
        <w:pStyle w:val="QB3"/>
      </w:pPr>
      <w:bookmarkStart w:id="128" w:name="_Toc445157176"/>
      <w:bookmarkStart w:id="129" w:name="_Toc448149231"/>
      <w:bookmarkEnd w:id="127"/>
      <w:r>
        <w:rPr>
          <w:rFonts w:hint="eastAsia"/>
        </w:rPr>
        <w:t>开启</w:t>
      </w:r>
      <w:r>
        <w:t>WPS</w:t>
      </w:r>
      <w:bookmarkEnd w:id="128"/>
      <w:bookmarkEnd w:id="129"/>
    </w:p>
    <w:p w:rsidR="00123989" w:rsidRDefault="00123989" w:rsidP="00EC644D">
      <w:pPr>
        <w:pStyle w:val="QB4"/>
      </w:pPr>
      <w:r>
        <w:t>接口说明</w:t>
      </w:r>
    </w:p>
    <w:p w:rsidR="00123989" w:rsidRDefault="00123989" w:rsidP="00123989">
      <w:pPr>
        <w:pStyle w:val="QB7"/>
        <w:ind w:firstLine="420"/>
      </w:pPr>
      <w:r>
        <w:rPr>
          <w:rFonts w:hint="eastAsia"/>
        </w:rPr>
        <w:t>开启WPS。</w:t>
      </w:r>
    </w:p>
    <w:p w:rsidR="00123989"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FD0181" w:rsidP="00123989">
      <w:pPr>
        <w:pStyle w:val="QB7"/>
        <w:ind w:firstLine="420"/>
      </w:pPr>
      <w:r>
        <w:rPr>
          <w:rFonts w:hint="eastAsia"/>
        </w:rPr>
        <w:t>名称：setWifiWpsOn</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"Set"，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"SET_WIFI_WPS_ON",</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"Parameter":  {</w:t>
      </w:r>
    </w:p>
    <w:p w:rsidR="00D42845" w:rsidRDefault="000474B8"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"SSIDIndex":"网关WIFI编号"</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123989" w:rsidTr="008E6148">
        <w:tc>
          <w:tcPr>
            <w:tcW w:w="2519" w:type="dxa"/>
            <w:tcBorders>
              <w:top w:val="single" w:sz="4" w:space="0" w:color="5B9BD5"/>
              <w:left w:val="single" w:sz="4" w:space="0" w:color="5B9BD5"/>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123989" w:rsidRDefault="00123989" w:rsidP="008E6148">
            <w:pPr>
              <w:pStyle w:val="QB20"/>
              <w:ind w:firstLineChars="0" w:firstLine="0"/>
              <w:jc w:val="center"/>
              <w:rPr>
                <w:b/>
                <w:bCs/>
                <w:color w:val="FFFFFF"/>
              </w:rPr>
            </w:pPr>
            <w:r>
              <w:rPr>
                <w:b/>
                <w:bCs/>
                <w:color w:val="FFFFFF"/>
              </w:rPr>
              <w:t>说明</w:t>
            </w:r>
          </w:p>
        </w:tc>
      </w:tr>
      <w:tr w:rsidR="00123989" w:rsidTr="008E6148">
        <w:trPr>
          <w:trHeight w:val="90"/>
        </w:trPr>
        <w:tc>
          <w:tcPr>
            <w:tcW w:w="2519" w:type="dxa"/>
            <w:shd w:val="clear" w:color="auto" w:fill="DEEAF6"/>
          </w:tcPr>
          <w:p w:rsidR="00123989" w:rsidRDefault="00123989" w:rsidP="008E6148">
            <w:pPr>
              <w:pStyle w:val="QB20"/>
              <w:ind w:firstLineChars="0" w:firstLine="0"/>
              <w:rPr>
                <w:b/>
                <w:bCs/>
              </w:rPr>
            </w:pPr>
            <w:r>
              <w:rPr>
                <w:rFonts w:cs="Times New Roman" w:hint="eastAsia"/>
                <w:b/>
                <w:bCs/>
              </w:rPr>
              <w:t>RPCMethod</w:t>
            </w:r>
          </w:p>
        </w:tc>
        <w:tc>
          <w:tcPr>
            <w:tcW w:w="1638" w:type="dxa"/>
            <w:shd w:val="clear" w:color="auto" w:fill="DEEAF6"/>
          </w:tcPr>
          <w:p w:rsidR="00123989" w:rsidRDefault="00123989" w:rsidP="008E6148">
            <w:pPr>
              <w:pStyle w:val="QB20"/>
              <w:ind w:firstLineChars="0" w:firstLine="0"/>
            </w:pPr>
            <w:r>
              <w:rPr>
                <w:rFonts w:hint="eastAsia"/>
              </w:rPr>
              <w:t>String</w:t>
            </w:r>
          </w:p>
        </w:tc>
        <w:tc>
          <w:tcPr>
            <w:tcW w:w="2049" w:type="dxa"/>
            <w:shd w:val="clear" w:color="auto" w:fill="DEEAF6"/>
          </w:tcPr>
          <w:p w:rsidR="00123989" w:rsidRDefault="00123989" w:rsidP="008E6148">
            <w:pPr>
              <w:pStyle w:val="QB20"/>
              <w:ind w:firstLineChars="0" w:firstLine="0"/>
            </w:pPr>
            <w:r>
              <w:rPr>
                <w:rFonts w:hint="eastAsia"/>
              </w:rPr>
              <w:t>接口分类定义</w:t>
            </w:r>
          </w:p>
        </w:tc>
        <w:tc>
          <w:tcPr>
            <w:tcW w:w="2316" w:type="dxa"/>
            <w:shd w:val="clear" w:color="auto" w:fill="DEEAF6"/>
          </w:tcPr>
          <w:p w:rsidR="00123989" w:rsidRDefault="00123989" w:rsidP="008E6148">
            <w:pPr>
              <w:pStyle w:val="QB20"/>
              <w:ind w:firstLineChars="0" w:firstLine="0"/>
            </w:pPr>
            <w:r>
              <w:rPr>
                <w:rFonts w:hint="eastAsia"/>
              </w:rPr>
              <w:t>Set</w:t>
            </w:r>
          </w:p>
        </w:tc>
      </w:tr>
      <w:tr w:rsidR="00123989" w:rsidTr="008E6148">
        <w:tc>
          <w:tcPr>
            <w:tcW w:w="2519" w:type="dxa"/>
          </w:tcPr>
          <w:p w:rsidR="00123989" w:rsidRDefault="00123989" w:rsidP="008E6148">
            <w:pPr>
              <w:pStyle w:val="QB20"/>
              <w:ind w:firstLineChars="0" w:firstLine="0"/>
              <w:rPr>
                <w:b/>
                <w:bCs/>
              </w:rPr>
            </w:pPr>
            <w:r>
              <w:rPr>
                <w:rFonts w:cs="Times New Roman" w:hint="eastAsia"/>
                <w:b/>
                <w:bCs/>
              </w:rPr>
              <w:t>ID</w:t>
            </w:r>
          </w:p>
        </w:tc>
        <w:tc>
          <w:tcPr>
            <w:tcW w:w="1638" w:type="dxa"/>
          </w:tcPr>
          <w:p w:rsidR="00123989" w:rsidRDefault="00123989" w:rsidP="008E6148">
            <w:pPr>
              <w:pStyle w:val="QB20"/>
              <w:ind w:firstLineChars="0" w:firstLine="0"/>
            </w:pPr>
            <w:r>
              <w:rPr>
                <w:rFonts w:hint="eastAsia"/>
              </w:rPr>
              <w:t>Int</w:t>
            </w:r>
          </w:p>
        </w:tc>
        <w:tc>
          <w:tcPr>
            <w:tcW w:w="2049" w:type="dxa"/>
          </w:tcPr>
          <w:p w:rsidR="00123989" w:rsidRDefault="00123989" w:rsidP="008E6148">
            <w:pPr>
              <w:pStyle w:val="QB20"/>
              <w:ind w:firstLineChars="0" w:firstLine="0"/>
            </w:pPr>
            <w:r>
              <w:rPr>
                <w:rFonts w:hint="eastAsia"/>
              </w:rPr>
              <w:t>平台</w:t>
            </w:r>
            <w:r>
              <w:t>维护的事务ID</w:t>
            </w:r>
          </w:p>
        </w:tc>
        <w:tc>
          <w:tcPr>
            <w:tcW w:w="2316" w:type="dxa"/>
          </w:tcPr>
          <w:p w:rsidR="00123989" w:rsidRDefault="00123989" w:rsidP="008E6148">
            <w:pPr>
              <w:pStyle w:val="QB20"/>
              <w:ind w:firstLineChars="0" w:firstLine="0"/>
            </w:pPr>
            <w:r>
              <w:t>网关按请求原值返回</w:t>
            </w:r>
          </w:p>
        </w:tc>
      </w:tr>
      <w:tr w:rsidR="00123989" w:rsidTr="008E6148">
        <w:trPr>
          <w:trHeight w:val="637"/>
        </w:trPr>
        <w:tc>
          <w:tcPr>
            <w:tcW w:w="2519" w:type="dxa"/>
            <w:shd w:val="clear" w:color="auto" w:fill="DEEAF6"/>
          </w:tcPr>
          <w:p w:rsidR="00123989" w:rsidRDefault="00123989" w:rsidP="008E6148">
            <w:pPr>
              <w:pStyle w:val="QB20"/>
              <w:ind w:firstLineChars="0" w:firstLine="0"/>
              <w:rPr>
                <w:b/>
                <w:bCs/>
              </w:rPr>
            </w:pPr>
            <w:r>
              <w:rPr>
                <w:rFonts w:cs="Times New Roman"/>
                <w:b/>
                <w:bCs/>
              </w:rPr>
              <w:t>CmdType</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命令类型</w:t>
            </w:r>
          </w:p>
        </w:tc>
        <w:tc>
          <w:tcPr>
            <w:tcW w:w="2316" w:type="dxa"/>
            <w:shd w:val="clear" w:color="auto" w:fill="DEEAF6"/>
          </w:tcPr>
          <w:p w:rsidR="00123989" w:rsidRDefault="00123989" w:rsidP="008E6148">
            <w:pPr>
              <w:pStyle w:val="QB20"/>
              <w:ind w:firstLineChars="0" w:firstLine="0"/>
            </w:pPr>
            <w:r>
              <w:rPr>
                <w:rFonts w:hint="eastAsia"/>
              </w:rPr>
              <w:t>SET_WIFI_WPS_ON</w:t>
            </w:r>
          </w:p>
        </w:tc>
      </w:tr>
      <w:tr w:rsidR="00123989" w:rsidTr="008E6148">
        <w:tc>
          <w:tcPr>
            <w:tcW w:w="2519" w:type="dxa"/>
          </w:tcPr>
          <w:p w:rsidR="00123989" w:rsidRDefault="00123989" w:rsidP="008E6148">
            <w:pPr>
              <w:pStyle w:val="QB20"/>
              <w:ind w:firstLineChars="0" w:firstLine="0"/>
              <w:rPr>
                <w:b/>
                <w:bCs/>
              </w:rPr>
            </w:pPr>
            <w:r>
              <w:rPr>
                <w:rFonts w:cs="Times New Roman"/>
                <w:b/>
                <w:bCs/>
              </w:rPr>
              <w:t>SequenceId</w:t>
            </w:r>
          </w:p>
        </w:tc>
        <w:tc>
          <w:tcPr>
            <w:tcW w:w="1638" w:type="dxa"/>
          </w:tcPr>
          <w:p w:rsidR="00123989" w:rsidRDefault="00123989" w:rsidP="008E6148">
            <w:pPr>
              <w:pStyle w:val="QB20"/>
              <w:ind w:firstLineChars="0" w:firstLine="0"/>
            </w:pPr>
            <w:r>
              <w:t>String</w:t>
            </w:r>
          </w:p>
        </w:tc>
        <w:tc>
          <w:tcPr>
            <w:tcW w:w="2049" w:type="dxa"/>
          </w:tcPr>
          <w:p w:rsidR="00123989" w:rsidRDefault="00123989" w:rsidP="008E6148">
            <w:pPr>
              <w:pStyle w:val="QB20"/>
              <w:ind w:firstLineChars="0" w:firstLine="0"/>
            </w:pPr>
            <w:r>
              <w:t>请求编号</w:t>
            </w:r>
          </w:p>
        </w:tc>
        <w:tc>
          <w:tcPr>
            <w:tcW w:w="2316" w:type="dxa"/>
          </w:tcPr>
          <w:p w:rsidR="00123989" w:rsidRDefault="00123989" w:rsidP="008E6148">
            <w:pPr>
              <w:pStyle w:val="QB20"/>
              <w:ind w:firstLineChars="0" w:firstLine="0"/>
            </w:pPr>
            <w:r>
              <w:rPr>
                <w:rFonts w:hint="eastAsia"/>
              </w:rPr>
              <w:t>SequenceId为手机客户端动态生成，表示命令序列，网关按照请求的原值返回。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tcBorders>
              <w:bottom w:val="single" w:sz="4" w:space="0" w:color="9CC2E5"/>
            </w:tcBorders>
            <w:shd w:val="clear" w:color="auto" w:fill="DEEAF6"/>
          </w:tcPr>
          <w:p w:rsidR="00123989" w:rsidRDefault="00123989" w:rsidP="008E6148">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123989" w:rsidRDefault="00123989" w:rsidP="008E6148">
            <w:pPr>
              <w:pStyle w:val="QB20"/>
              <w:ind w:firstLineChars="0" w:firstLine="0"/>
            </w:pPr>
            <w:r>
              <w:rPr>
                <w:rFonts w:hint="eastAsia"/>
              </w:rPr>
              <w:t>Object</w:t>
            </w:r>
          </w:p>
        </w:tc>
        <w:tc>
          <w:tcPr>
            <w:tcW w:w="2049" w:type="dxa"/>
            <w:tcBorders>
              <w:bottom w:val="single" w:sz="4" w:space="0" w:color="9CC2E5"/>
            </w:tcBorders>
            <w:shd w:val="clear" w:color="auto" w:fill="DEEAF6"/>
          </w:tcPr>
          <w:p w:rsidR="00123989" w:rsidRDefault="00123989" w:rsidP="008E6148">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123989" w:rsidRDefault="00123989" w:rsidP="008E6148">
            <w:pPr>
              <w:pStyle w:val="QB20"/>
              <w:ind w:firstLineChars="0" w:firstLine="0"/>
            </w:pPr>
          </w:p>
        </w:tc>
      </w:tr>
      <w:tr w:rsidR="000474B8" w:rsidTr="008E6148">
        <w:tc>
          <w:tcPr>
            <w:tcW w:w="2519" w:type="dxa"/>
            <w:tcBorders>
              <w:bottom w:val="single" w:sz="4" w:space="0" w:color="9CC2E5"/>
            </w:tcBorders>
            <w:shd w:val="clear" w:color="auto" w:fill="DEEAF6"/>
          </w:tcPr>
          <w:p w:rsidR="000474B8" w:rsidRDefault="000474B8" w:rsidP="008E6148">
            <w:pPr>
              <w:pStyle w:val="QB20"/>
              <w:ind w:firstLineChars="0" w:firstLine="0"/>
              <w:rPr>
                <w:rFonts w:cs="Times New Roman"/>
                <w:b/>
                <w:bCs/>
              </w:rPr>
            </w:pPr>
            <w:r>
              <w:rPr>
                <w:rFonts w:cs="Times New Roman" w:hint="eastAsia"/>
                <w:b/>
                <w:bCs/>
              </w:rPr>
              <w:t>MAC</w:t>
            </w:r>
          </w:p>
        </w:tc>
        <w:tc>
          <w:tcPr>
            <w:tcW w:w="1638" w:type="dxa"/>
            <w:tcBorders>
              <w:bottom w:val="single" w:sz="4" w:space="0" w:color="9CC2E5"/>
            </w:tcBorders>
            <w:shd w:val="clear" w:color="auto" w:fill="DEEAF6"/>
          </w:tcPr>
          <w:p w:rsidR="000474B8" w:rsidRDefault="000474B8" w:rsidP="008E6148">
            <w:pPr>
              <w:pStyle w:val="QB20"/>
              <w:ind w:firstLineChars="0" w:firstLine="0"/>
            </w:pPr>
            <w:r>
              <w:rPr>
                <w:rFonts w:hint="eastAsia"/>
              </w:rPr>
              <w:t>String</w:t>
            </w:r>
          </w:p>
        </w:tc>
        <w:tc>
          <w:tcPr>
            <w:tcW w:w="2049" w:type="dxa"/>
            <w:tcBorders>
              <w:bottom w:val="single" w:sz="4" w:space="0" w:color="9CC2E5"/>
            </w:tcBorders>
            <w:shd w:val="clear" w:color="auto" w:fill="DEEAF6"/>
          </w:tcPr>
          <w:p w:rsidR="000474B8" w:rsidRDefault="000474B8" w:rsidP="008E6148">
            <w:pPr>
              <w:pStyle w:val="QB20"/>
              <w:ind w:firstLineChars="0" w:firstLine="0"/>
            </w:pPr>
            <w:r>
              <w:rPr>
                <w:rFonts w:hint="eastAsia"/>
              </w:rPr>
              <w:t>网关mac地址</w:t>
            </w:r>
          </w:p>
        </w:tc>
        <w:tc>
          <w:tcPr>
            <w:tcW w:w="2316" w:type="dxa"/>
            <w:tcBorders>
              <w:bottom w:val="single" w:sz="4" w:space="0" w:color="9CC2E5"/>
            </w:tcBorders>
            <w:shd w:val="clear" w:color="auto" w:fill="DEEAF6"/>
          </w:tcPr>
          <w:p w:rsidR="000474B8" w:rsidRDefault="000474B8" w:rsidP="008E6148">
            <w:pPr>
              <w:pStyle w:val="QB20"/>
              <w:ind w:firstLineChars="0" w:firstLine="0"/>
            </w:pPr>
          </w:p>
        </w:tc>
      </w:tr>
      <w:tr w:rsidR="00123989" w:rsidTr="008E6148">
        <w:tc>
          <w:tcPr>
            <w:tcW w:w="2519" w:type="dxa"/>
            <w:shd w:val="clear" w:color="auto" w:fill="FFFFFF"/>
          </w:tcPr>
          <w:p w:rsidR="00123989" w:rsidRDefault="00123989" w:rsidP="008E6148">
            <w:pPr>
              <w:pStyle w:val="QB20"/>
              <w:ind w:firstLineChars="0" w:firstLine="0"/>
              <w:rPr>
                <w:rFonts w:cs="Times New Roman"/>
                <w:b/>
                <w:bCs/>
              </w:rPr>
            </w:pPr>
            <w:r>
              <w:rPr>
                <w:rFonts w:cs="Times New Roman" w:hint="eastAsia"/>
                <w:b/>
                <w:bCs/>
              </w:rPr>
              <w:t>{SSIDIndex}</w:t>
            </w:r>
          </w:p>
        </w:tc>
        <w:tc>
          <w:tcPr>
            <w:tcW w:w="1638" w:type="dxa"/>
            <w:shd w:val="clear" w:color="auto" w:fill="FFFFFF"/>
          </w:tcPr>
          <w:p w:rsidR="00123989" w:rsidRDefault="00123989" w:rsidP="008E6148">
            <w:pPr>
              <w:pStyle w:val="QB20"/>
              <w:ind w:firstLineChars="0" w:firstLine="0"/>
            </w:pPr>
            <w:r>
              <w:t>String</w:t>
            </w:r>
          </w:p>
        </w:tc>
        <w:tc>
          <w:tcPr>
            <w:tcW w:w="2049" w:type="dxa"/>
            <w:shd w:val="clear" w:color="auto" w:fill="FFFFFF"/>
          </w:tcPr>
          <w:p w:rsidR="00123989" w:rsidRDefault="00123989" w:rsidP="008E6148">
            <w:pPr>
              <w:pStyle w:val="QB20"/>
              <w:ind w:firstLineChars="0" w:firstLine="0"/>
            </w:pPr>
            <w:r>
              <w:rPr>
                <w:rFonts w:hint="eastAsia"/>
              </w:rPr>
              <w:t>WPS绑定的网关SSID编号</w:t>
            </w:r>
          </w:p>
        </w:tc>
        <w:tc>
          <w:tcPr>
            <w:tcW w:w="2316" w:type="dxa"/>
            <w:shd w:val="clear" w:color="auto" w:fill="FFFFFF"/>
          </w:tcPr>
          <w:p w:rsidR="00123989" w:rsidRDefault="00123989" w:rsidP="008E6148">
            <w:pPr>
              <w:pStyle w:val="QB20"/>
              <w:ind w:firstLineChars="0" w:firstLine="0"/>
            </w:pPr>
            <w:r>
              <w:rPr>
                <w:rFonts w:hint="eastAsia"/>
              </w:rPr>
              <w:t>其中“1”：表示SSID1，”2”:表示</w:t>
            </w:r>
          </w:p>
          <w:p w:rsidR="00123989" w:rsidRDefault="00123989" w:rsidP="008E6148">
            <w:pPr>
              <w:pStyle w:val="QB20"/>
              <w:ind w:firstLineChars="0" w:firstLine="0"/>
            </w:pPr>
            <w:r>
              <w:rPr>
                <w:rFonts w:hint="eastAsia"/>
              </w:rPr>
              <w:t>SSID2 ；“3”，表示SSID3；“4”表示：SSID4；“5”：表示SSID5，”6”:表示</w:t>
            </w:r>
          </w:p>
          <w:p w:rsidR="00123989" w:rsidRDefault="00123989" w:rsidP="008E6148">
            <w:pPr>
              <w:pStyle w:val="QB20"/>
              <w:ind w:firstLineChars="0" w:firstLine="0"/>
            </w:pPr>
            <w:r>
              <w:rPr>
                <w:rFonts w:hint="eastAsia"/>
              </w:rPr>
              <w:t>SSID6 ；“7”，表示SSID7；“8”表示：SSID8；缺省为“1”</w:t>
            </w:r>
          </w:p>
          <w:p w:rsidR="00123989" w:rsidRDefault="00123989" w:rsidP="008E6148">
            <w:pPr>
              <w:pStyle w:val="QB20"/>
              <w:ind w:firstLineChars="0" w:firstLine="0"/>
            </w:pPr>
          </w:p>
          <w:p w:rsidR="00123989" w:rsidRDefault="00123989" w:rsidP="008E6148">
            <w:pPr>
              <w:pStyle w:val="QB20"/>
              <w:ind w:firstLineChars="0" w:firstLine="0"/>
            </w:pPr>
            <w:r>
              <w:rPr>
                <w:rFonts w:hint="eastAsia"/>
              </w:rPr>
              <w:t>默认120s内无终端接口，关闭WPS。</w:t>
            </w:r>
          </w:p>
        </w:tc>
      </w:tr>
    </w:tbl>
    <w:p w:rsidR="00123989" w:rsidRDefault="00123989" w:rsidP="00123989"/>
    <w:p w:rsidR="00123989" w:rsidRDefault="00123989" w:rsidP="00C56348">
      <w:pPr>
        <w:pStyle w:val="QB3"/>
      </w:pPr>
      <w:bookmarkStart w:id="130" w:name="_Toc445157177"/>
      <w:bookmarkStart w:id="131" w:name="_Toc448149232"/>
      <w:r>
        <w:rPr>
          <w:rFonts w:hint="eastAsia"/>
        </w:rPr>
        <w:t>查询</w:t>
      </w:r>
      <w:r>
        <w:rPr>
          <w:rFonts w:hint="eastAsia"/>
        </w:rPr>
        <w:t>WPS</w:t>
      </w:r>
      <w:r>
        <w:rPr>
          <w:rFonts w:hint="eastAsia"/>
        </w:rPr>
        <w:t>当前状态</w:t>
      </w:r>
      <w:bookmarkEnd w:id="130"/>
      <w:bookmarkEnd w:id="131"/>
    </w:p>
    <w:p w:rsidR="00123989" w:rsidRDefault="00123989" w:rsidP="00EC644D">
      <w:pPr>
        <w:pStyle w:val="QB4"/>
      </w:pPr>
      <w:r>
        <w:t>接口说明</w:t>
      </w:r>
    </w:p>
    <w:p w:rsidR="00123989" w:rsidRDefault="00123989" w:rsidP="00123989">
      <w:pPr>
        <w:pStyle w:val="QB7"/>
        <w:ind w:firstLine="420"/>
      </w:pPr>
      <w:r>
        <w:rPr>
          <w:rFonts w:hint="eastAsia"/>
        </w:rPr>
        <w:t>查询WPS当前状态。</w:t>
      </w:r>
    </w:p>
    <w:p w:rsidR="00123989"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FD0181" w:rsidP="00123989">
      <w:pPr>
        <w:pStyle w:val="QB7"/>
        <w:ind w:firstLine="420"/>
      </w:pPr>
      <w:r>
        <w:rPr>
          <w:rFonts w:hint="eastAsia"/>
        </w:rPr>
        <w:t>名称：getWifiWpsStatus</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"RPCMethod": "Post"，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"Version": "1.0",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"GET_WIFI_WPS_STATUS",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0474B8" w:rsidRDefault="000474B8" w:rsidP="000474B8">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“MAC”：“网关mac地址”</w:t>
      </w:r>
    </w:p>
    <w:p w:rsidR="00123989" w:rsidRDefault="000474B8" w:rsidP="000474B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ab/>
      </w:r>
      <w:r w:rsidR="00123989">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123989" w:rsidTr="008E6148">
        <w:tc>
          <w:tcPr>
            <w:tcW w:w="2519" w:type="dxa"/>
            <w:tcBorders>
              <w:top w:val="single" w:sz="4" w:space="0" w:color="5B9BD5"/>
              <w:left w:val="single" w:sz="4" w:space="0" w:color="5B9BD5"/>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123989" w:rsidRDefault="00123989" w:rsidP="008E6148">
            <w:pPr>
              <w:pStyle w:val="QB20"/>
              <w:ind w:firstLineChars="0" w:firstLine="0"/>
              <w:jc w:val="center"/>
              <w:rPr>
                <w:b/>
                <w:bCs/>
                <w:color w:val="FFFFFF"/>
              </w:rPr>
            </w:pPr>
            <w:r>
              <w:rPr>
                <w:b/>
                <w:bCs/>
                <w:color w:val="FFFFFF"/>
              </w:rPr>
              <w:t>说明</w:t>
            </w:r>
          </w:p>
        </w:tc>
      </w:tr>
      <w:tr w:rsidR="00123989" w:rsidTr="008E6148">
        <w:trPr>
          <w:trHeight w:val="90"/>
        </w:trPr>
        <w:tc>
          <w:tcPr>
            <w:tcW w:w="2519" w:type="dxa"/>
            <w:shd w:val="clear" w:color="auto" w:fill="DEEAF6"/>
          </w:tcPr>
          <w:p w:rsidR="00123989" w:rsidRDefault="00123989" w:rsidP="008E6148">
            <w:pPr>
              <w:pStyle w:val="QB20"/>
              <w:ind w:firstLineChars="0" w:firstLine="0"/>
              <w:rPr>
                <w:b/>
                <w:bCs/>
              </w:rPr>
            </w:pPr>
            <w:r>
              <w:rPr>
                <w:rFonts w:cs="Times New Roman" w:hint="eastAsia"/>
                <w:b/>
                <w:bCs/>
              </w:rPr>
              <w:t>RPCMethod</w:t>
            </w:r>
          </w:p>
        </w:tc>
        <w:tc>
          <w:tcPr>
            <w:tcW w:w="1638" w:type="dxa"/>
            <w:shd w:val="clear" w:color="auto" w:fill="DEEAF6"/>
          </w:tcPr>
          <w:p w:rsidR="00123989" w:rsidRDefault="00123989" w:rsidP="008E6148">
            <w:pPr>
              <w:pStyle w:val="QB20"/>
              <w:ind w:firstLineChars="0" w:firstLine="0"/>
            </w:pPr>
            <w:r>
              <w:rPr>
                <w:rFonts w:hint="eastAsia"/>
              </w:rPr>
              <w:t>String</w:t>
            </w:r>
          </w:p>
        </w:tc>
        <w:tc>
          <w:tcPr>
            <w:tcW w:w="2049" w:type="dxa"/>
            <w:shd w:val="clear" w:color="auto" w:fill="DEEAF6"/>
          </w:tcPr>
          <w:p w:rsidR="00123989" w:rsidRDefault="00123989" w:rsidP="008E6148">
            <w:pPr>
              <w:pStyle w:val="QB20"/>
              <w:ind w:firstLineChars="0" w:firstLine="0"/>
            </w:pPr>
            <w:r>
              <w:rPr>
                <w:rFonts w:hint="eastAsia"/>
              </w:rPr>
              <w:t>接口分类定义</w:t>
            </w:r>
          </w:p>
        </w:tc>
        <w:tc>
          <w:tcPr>
            <w:tcW w:w="2316" w:type="dxa"/>
            <w:shd w:val="clear" w:color="auto" w:fill="DEEAF6"/>
          </w:tcPr>
          <w:p w:rsidR="00123989" w:rsidRDefault="00123989" w:rsidP="008E6148">
            <w:pPr>
              <w:pStyle w:val="QB20"/>
              <w:ind w:firstLineChars="0" w:firstLine="0"/>
            </w:pPr>
            <w:r>
              <w:rPr>
                <w:rFonts w:hint="eastAsia"/>
              </w:rPr>
              <w:t>Get</w:t>
            </w:r>
          </w:p>
        </w:tc>
      </w:tr>
      <w:tr w:rsidR="00123989" w:rsidTr="008E6148">
        <w:tc>
          <w:tcPr>
            <w:tcW w:w="2519" w:type="dxa"/>
          </w:tcPr>
          <w:p w:rsidR="00123989" w:rsidRDefault="00123989" w:rsidP="008E6148">
            <w:pPr>
              <w:pStyle w:val="QB20"/>
              <w:ind w:firstLineChars="0" w:firstLine="0"/>
              <w:rPr>
                <w:b/>
                <w:bCs/>
              </w:rPr>
            </w:pPr>
            <w:r>
              <w:rPr>
                <w:rFonts w:cs="Times New Roman" w:hint="eastAsia"/>
                <w:b/>
                <w:bCs/>
              </w:rPr>
              <w:t>ID</w:t>
            </w:r>
          </w:p>
        </w:tc>
        <w:tc>
          <w:tcPr>
            <w:tcW w:w="1638" w:type="dxa"/>
          </w:tcPr>
          <w:p w:rsidR="00123989" w:rsidRDefault="00123989" w:rsidP="008E6148">
            <w:pPr>
              <w:pStyle w:val="QB20"/>
              <w:ind w:firstLineChars="0" w:firstLine="0"/>
            </w:pPr>
            <w:r>
              <w:rPr>
                <w:rFonts w:hint="eastAsia"/>
              </w:rPr>
              <w:t>Int</w:t>
            </w:r>
          </w:p>
        </w:tc>
        <w:tc>
          <w:tcPr>
            <w:tcW w:w="2049" w:type="dxa"/>
          </w:tcPr>
          <w:p w:rsidR="00123989" w:rsidRDefault="00123989" w:rsidP="008E6148">
            <w:pPr>
              <w:pStyle w:val="QB20"/>
              <w:ind w:firstLineChars="0" w:firstLine="0"/>
            </w:pPr>
            <w:r>
              <w:rPr>
                <w:rFonts w:hint="eastAsia"/>
              </w:rPr>
              <w:t>平台</w:t>
            </w:r>
            <w:r>
              <w:t>维护的事务ID</w:t>
            </w:r>
          </w:p>
        </w:tc>
        <w:tc>
          <w:tcPr>
            <w:tcW w:w="2316" w:type="dxa"/>
          </w:tcPr>
          <w:p w:rsidR="00123989" w:rsidRDefault="00123989" w:rsidP="008E6148">
            <w:pPr>
              <w:pStyle w:val="QB20"/>
              <w:ind w:firstLineChars="0" w:firstLine="0"/>
            </w:pPr>
            <w:r>
              <w:t>网关按请求原值返回</w:t>
            </w:r>
          </w:p>
        </w:tc>
      </w:tr>
      <w:tr w:rsidR="00123989" w:rsidTr="008E6148">
        <w:trPr>
          <w:trHeight w:val="637"/>
        </w:trPr>
        <w:tc>
          <w:tcPr>
            <w:tcW w:w="2519" w:type="dxa"/>
            <w:shd w:val="clear" w:color="auto" w:fill="DEEAF6"/>
          </w:tcPr>
          <w:p w:rsidR="00123989" w:rsidRDefault="00123989" w:rsidP="008E6148">
            <w:pPr>
              <w:pStyle w:val="QB20"/>
              <w:ind w:firstLineChars="0" w:firstLine="0"/>
              <w:rPr>
                <w:b/>
                <w:bCs/>
              </w:rPr>
            </w:pPr>
            <w:r>
              <w:rPr>
                <w:rFonts w:cs="Times New Roman"/>
                <w:b/>
                <w:bCs/>
              </w:rPr>
              <w:t>CmdType</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命令类型</w:t>
            </w:r>
          </w:p>
        </w:tc>
        <w:tc>
          <w:tcPr>
            <w:tcW w:w="2316" w:type="dxa"/>
            <w:shd w:val="clear" w:color="auto" w:fill="DEEAF6"/>
          </w:tcPr>
          <w:p w:rsidR="00123989" w:rsidRDefault="00123989" w:rsidP="008E6148">
            <w:pPr>
              <w:pStyle w:val="QB20"/>
              <w:ind w:firstLineChars="0" w:firstLine="0"/>
            </w:pPr>
            <w:r>
              <w:rPr>
                <w:rFonts w:hint="eastAsia"/>
              </w:rPr>
              <w:t>GET_WIFI_WPS_STATUS</w:t>
            </w:r>
          </w:p>
        </w:tc>
      </w:tr>
      <w:tr w:rsidR="00123989" w:rsidTr="008E6148">
        <w:tc>
          <w:tcPr>
            <w:tcW w:w="2519" w:type="dxa"/>
          </w:tcPr>
          <w:p w:rsidR="00123989" w:rsidRDefault="00123989" w:rsidP="008E6148">
            <w:pPr>
              <w:pStyle w:val="QB20"/>
              <w:ind w:firstLineChars="0" w:firstLine="0"/>
              <w:rPr>
                <w:b/>
                <w:bCs/>
              </w:rPr>
            </w:pPr>
            <w:r>
              <w:rPr>
                <w:rFonts w:cs="Times New Roman"/>
                <w:b/>
                <w:bCs/>
              </w:rPr>
              <w:t>SequenceId</w:t>
            </w:r>
          </w:p>
        </w:tc>
        <w:tc>
          <w:tcPr>
            <w:tcW w:w="1638" w:type="dxa"/>
          </w:tcPr>
          <w:p w:rsidR="00123989" w:rsidRDefault="00123989" w:rsidP="008E6148">
            <w:pPr>
              <w:pStyle w:val="QB20"/>
              <w:ind w:firstLineChars="0" w:firstLine="0"/>
            </w:pPr>
            <w:r>
              <w:t>String</w:t>
            </w:r>
          </w:p>
        </w:tc>
        <w:tc>
          <w:tcPr>
            <w:tcW w:w="2049" w:type="dxa"/>
          </w:tcPr>
          <w:p w:rsidR="00123989" w:rsidRDefault="00123989" w:rsidP="008E6148">
            <w:pPr>
              <w:pStyle w:val="QB20"/>
              <w:ind w:firstLineChars="0" w:firstLine="0"/>
            </w:pPr>
            <w:r>
              <w:t>请求编号</w:t>
            </w:r>
          </w:p>
        </w:tc>
        <w:tc>
          <w:tcPr>
            <w:tcW w:w="2316" w:type="dxa"/>
          </w:tcPr>
          <w:p w:rsidR="00123989" w:rsidRDefault="00123989" w:rsidP="008E6148">
            <w:pPr>
              <w:pStyle w:val="QB20"/>
              <w:ind w:firstLineChars="0" w:firstLine="0"/>
            </w:pPr>
            <w:r>
              <w:rPr>
                <w:rFonts w:hint="eastAsia"/>
              </w:rPr>
              <w:t>SequenceId为手机客户端动态生成，表示命令序列，网关按照请求的原值返回。</w:t>
            </w:r>
          </w:p>
          <w:p w:rsidR="00123989" w:rsidRDefault="00123989" w:rsidP="008E6148">
            <w:pPr>
              <w:pStyle w:val="QB20"/>
              <w:ind w:firstLineChars="0" w:firstLine="0"/>
            </w:pPr>
            <w:r>
              <w:rPr>
                <w:rFonts w:hint="eastAsia"/>
              </w:rPr>
              <w:t>16进制数，8位</w:t>
            </w:r>
          </w:p>
        </w:tc>
      </w:tr>
      <w:tr w:rsidR="00033124" w:rsidTr="000315B9">
        <w:tc>
          <w:tcPr>
            <w:tcW w:w="2519" w:type="dxa"/>
            <w:shd w:val="clear" w:color="auto" w:fill="DEEAF6"/>
          </w:tcPr>
          <w:p w:rsidR="00033124" w:rsidRDefault="00033124" w:rsidP="00033124">
            <w:pPr>
              <w:pStyle w:val="QB20"/>
              <w:ind w:firstLineChars="0" w:firstLine="0"/>
              <w:rPr>
                <w:rFonts w:cs="Times New Roman"/>
                <w:b/>
                <w:bCs/>
              </w:rPr>
            </w:pPr>
            <w:r>
              <w:rPr>
                <w:rFonts w:cs="Times New Roman"/>
                <w:b/>
                <w:bCs/>
              </w:rPr>
              <w:t>Parameter</w:t>
            </w:r>
          </w:p>
        </w:tc>
        <w:tc>
          <w:tcPr>
            <w:tcW w:w="1638" w:type="dxa"/>
            <w:shd w:val="clear" w:color="auto" w:fill="DEEAF6"/>
          </w:tcPr>
          <w:p w:rsidR="00033124" w:rsidRDefault="00033124" w:rsidP="00033124">
            <w:pPr>
              <w:pStyle w:val="QB20"/>
              <w:ind w:firstLineChars="0" w:firstLine="0"/>
            </w:pPr>
            <w:r>
              <w:t>O</w:t>
            </w:r>
            <w:r>
              <w:rPr>
                <w:rFonts w:hint="eastAsia"/>
              </w:rPr>
              <w:t>bject</w:t>
            </w:r>
          </w:p>
        </w:tc>
        <w:tc>
          <w:tcPr>
            <w:tcW w:w="2049" w:type="dxa"/>
            <w:shd w:val="clear" w:color="auto" w:fill="DEEAF6"/>
          </w:tcPr>
          <w:p w:rsidR="00033124" w:rsidRDefault="00033124" w:rsidP="00033124">
            <w:pPr>
              <w:pStyle w:val="QB20"/>
              <w:ind w:firstLineChars="0" w:firstLine="0"/>
            </w:pPr>
            <w:r>
              <w:rPr>
                <w:rFonts w:hint="eastAsia"/>
              </w:rPr>
              <w:t>报文中的请求参数</w:t>
            </w:r>
          </w:p>
        </w:tc>
        <w:tc>
          <w:tcPr>
            <w:tcW w:w="2316" w:type="dxa"/>
            <w:shd w:val="clear" w:color="auto" w:fill="DEEAF6"/>
          </w:tcPr>
          <w:p w:rsidR="00033124" w:rsidRDefault="00033124" w:rsidP="00033124">
            <w:pPr>
              <w:pStyle w:val="QB20"/>
              <w:ind w:firstLineChars="0" w:firstLine="0"/>
            </w:pPr>
          </w:p>
        </w:tc>
      </w:tr>
      <w:tr w:rsidR="000474B8" w:rsidTr="008E6148">
        <w:tc>
          <w:tcPr>
            <w:tcW w:w="2519" w:type="dxa"/>
            <w:tcBorders>
              <w:bottom w:val="single" w:sz="4" w:space="0" w:color="9CC2E5"/>
            </w:tcBorders>
            <w:shd w:val="clear" w:color="auto" w:fill="DEEAF6"/>
          </w:tcPr>
          <w:p w:rsidR="000474B8" w:rsidRDefault="000474B8" w:rsidP="00033124">
            <w:pPr>
              <w:pStyle w:val="QB20"/>
              <w:ind w:firstLineChars="0" w:firstLine="0"/>
              <w:rPr>
                <w:rFonts w:cs="Times New Roman"/>
                <w:b/>
                <w:bCs/>
              </w:rPr>
            </w:pPr>
            <w:r>
              <w:rPr>
                <w:rFonts w:cs="Times New Roman" w:hint="eastAsia"/>
                <w:b/>
                <w:bCs/>
              </w:rPr>
              <w:t>MAC</w:t>
            </w:r>
          </w:p>
        </w:tc>
        <w:tc>
          <w:tcPr>
            <w:tcW w:w="1638" w:type="dxa"/>
            <w:tcBorders>
              <w:bottom w:val="single" w:sz="4" w:space="0" w:color="9CC2E5"/>
            </w:tcBorders>
            <w:shd w:val="clear" w:color="auto" w:fill="DEEAF6"/>
          </w:tcPr>
          <w:p w:rsidR="000474B8" w:rsidRDefault="000474B8" w:rsidP="00033124">
            <w:pPr>
              <w:pStyle w:val="QB20"/>
              <w:ind w:firstLineChars="0" w:firstLine="0"/>
            </w:pPr>
            <w:r>
              <w:rPr>
                <w:rFonts w:hint="eastAsia"/>
              </w:rPr>
              <w:t>String</w:t>
            </w:r>
          </w:p>
        </w:tc>
        <w:tc>
          <w:tcPr>
            <w:tcW w:w="2049" w:type="dxa"/>
            <w:tcBorders>
              <w:bottom w:val="single" w:sz="4" w:space="0" w:color="9CC2E5"/>
            </w:tcBorders>
            <w:shd w:val="clear" w:color="auto" w:fill="DEEAF6"/>
          </w:tcPr>
          <w:p w:rsidR="000474B8" w:rsidRDefault="000474B8" w:rsidP="00033124">
            <w:pPr>
              <w:pStyle w:val="QB20"/>
              <w:ind w:firstLineChars="0" w:firstLine="0"/>
            </w:pPr>
            <w:r>
              <w:rPr>
                <w:rFonts w:hint="eastAsia"/>
              </w:rPr>
              <w:t>网关mac地址</w:t>
            </w:r>
          </w:p>
        </w:tc>
        <w:tc>
          <w:tcPr>
            <w:tcW w:w="2316" w:type="dxa"/>
            <w:tcBorders>
              <w:bottom w:val="single" w:sz="4" w:space="0" w:color="9CC2E5"/>
            </w:tcBorders>
            <w:shd w:val="clear" w:color="auto" w:fill="DEEAF6"/>
          </w:tcPr>
          <w:p w:rsidR="000474B8" w:rsidRDefault="000474B8" w:rsidP="00033124">
            <w:pPr>
              <w:pStyle w:val="QB20"/>
              <w:ind w:firstLineChars="0" w:firstLine="0"/>
            </w:pPr>
          </w:p>
        </w:tc>
      </w:tr>
    </w:tbl>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"GET_WIFI_WPS_STATUS",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w:t>
      </w:r>
      <w:r>
        <w:rPr>
          <w:rFonts w:hint="eastAsia"/>
        </w:rPr>
        <w:t>PS</w:t>
      </w:r>
      <w:r>
        <w:t>Status":"%s",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DevInfo</w:t>
      </w:r>
      <w:r>
        <w: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123989" w:rsidTr="000315B9">
        <w:tc>
          <w:tcPr>
            <w:tcW w:w="2130" w:type="dxa"/>
            <w:tcBorders>
              <w:top w:val="single" w:sz="4" w:space="0" w:color="5B9BD5"/>
              <w:left w:val="single" w:sz="4" w:space="0" w:color="5B9BD5"/>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123989" w:rsidRDefault="00123989" w:rsidP="008E6148">
            <w:pPr>
              <w:pStyle w:val="QB20"/>
              <w:ind w:firstLineChars="0" w:firstLine="0"/>
              <w:jc w:val="center"/>
              <w:rPr>
                <w:b/>
                <w:bCs/>
                <w:color w:val="FFFFFF"/>
              </w:rPr>
            </w:pPr>
            <w:r>
              <w:rPr>
                <w:b/>
                <w:bCs/>
                <w:color w:val="FFFFFF"/>
              </w:rPr>
              <w:t>说明</w:t>
            </w:r>
          </w:p>
        </w:tc>
      </w:tr>
      <w:tr w:rsidR="00123989" w:rsidTr="000315B9">
        <w:tc>
          <w:tcPr>
            <w:tcW w:w="2130" w:type="dxa"/>
            <w:tcBorders>
              <w:top w:val="single" w:sz="4" w:space="0" w:color="5B9BD5"/>
            </w:tcBorders>
            <w:shd w:val="clear" w:color="auto" w:fill="FFFFFF"/>
          </w:tcPr>
          <w:p w:rsidR="00123989" w:rsidRDefault="00123989" w:rsidP="008E6148">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123989" w:rsidRDefault="00123989" w:rsidP="008E6148">
            <w:pPr>
              <w:pStyle w:val="QB20"/>
              <w:ind w:firstLineChars="0" w:firstLine="0"/>
            </w:pPr>
            <w:r>
              <w:rPr>
                <w:rFonts w:hint="eastAsia"/>
              </w:rPr>
              <w:t>Int</w:t>
            </w:r>
          </w:p>
        </w:tc>
        <w:tc>
          <w:tcPr>
            <w:tcW w:w="2131" w:type="dxa"/>
            <w:tcBorders>
              <w:top w:val="single" w:sz="4" w:space="0" w:color="5B9BD5"/>
            </w:tcBorders>
            <w:shd w:val="clear" w:color="auto" w:fill="FFFFFF"/>
          </w:tcPr>
          <w:p w:rsidR="00123989" w:rsidRDefault="00123989" w:rsidP="008E6148">
            <w:pPr>
              <w:pStyle w:val="QB20"/>
              <w:ind w:firstLineChars="0" w:firstLine="0"/>
            </w:pPr>
          </w:p>
        </w:tc>
        <w:tc>
          <w:tcPr>
            <w:tcW w:w="2393" w:type="dxa"/>
            <w:tcBorders>
              <w:top w:val="single" w:sz="4" w:space="0" w:color="5B9BD5"/>
            </w:tcBorders>
            <w:shd w:val="clear" w:color="auto" w:fill="FFFFFF"/>
          </w:tcPr>
          <w:p w:rsidR="00123989" w:rsidRDefault="00123989" w:rsidP="008E6148">
            <w:pPr>
              <w:pStyle w:val="QB20"/>
              <w:ind w:firstLineChars="0" w:firstLine="0"/>
            </w:pPr>
          </w:p>
        </w:tc>
      </w:tr>
      <w:tr w:rsidR="00123989" w:rsidTr="000315B9">
        <w:tc>
          <w:tcPr>
            <w:tcW w:w="2130" w:type="dxa"/>
            <w:shd w:val="clear" w:color="auto" w:fill="DEEAF6"/>
          </w:tcPr>
          <w:p w:rsidR="00123989" w:rsidRDefault="00123989" w:rsidP="008E6148">
            <w:pPr>
              <w:pStyle w:val="QB20"/>
              <w:ind w:firstLineChars="0" w:firstLine="0"/>
              <w:rPr>
                <w:b/>
                <w:bCs/>
              </w:rPr>
            </w:pPr>
            <w:r>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393" w:type="dxa"/>
            <w:shd w:val="clear" w:color="auto" w:fill="DEEAF6"/>
          </w:tcPr>
          <w:p w:rsidR="00123989" w:rsidRDefault="00123989" w:rsidP="008E6148">
            <w:pPr>
              <w:pStyle w:val="QB20"/>
              <w:ind w:firstLineChars="0" w:firstLine="0"/>
            </w:pPr>
            <w:r>
              <w:t>网关按请求原值返回</w:t>
            </w:r>
          </w:p>
        </w:tc>
      </w:tr>
      <w:tr w:rsidR="00123989" w:rsidTr="000315B9">
        <w:tc>
          <w:tcPr>
            <w:tcW w:w="2130" w:type="dxa"/>
          </w:tcPr>
          <w:p w:rsidR="00123989" w:rsidRDefault="00123989" w:rsidP="008E6148">
            <w:pPr>
              <w:pStyle w:val="QB20"/>
              <w:ind w:firstLineChars="0" w:firstLine="0"/>
              <w:rPr>
                <w:b/>
                <w:bCs/>
              </w:rPr>
            </w:pPr>
            <w:r>
              <w:rPr>
                <w:rFonts w:cs="Times New Roman"/>
                <w:b/>
                <w:bCs/>
              </w:rPr>
              <w:t>CmdType</w:t>
            </w:r>
          </w:p>
        </w:tc>
        <w:tc>
          <w:tcPr>
            <w:tcW w:w="2130" w:type="dxa"/>
          </w:tcPr>
          <w:p w:rsidR="00123989" w:rsidRDefault="00123989" w:rsidP="008E6148">
            <w:pPr>
              <w:pStyle w:val="QB20"/>
              <w:ind w:firstLineChars="0" w:firstLine="0"/>
            </w:pPr>
            <w:r>
              <w:t>String</w:t>
            </w:r>
          </w:p>
        </w:tc>
        <w:tc>
          <w:tcPr>
            <w:tcW w:w="2131" w:type="dxa"/>
          </w:tcPr>
          <w:p w:rsidR="00123989" w:rsidRDefault="00123989" w:rsidP="008E6148">
            <w:pPr>
              <w:pStyle w:val="QB20"/>
              <w:ind w:firstLineChars="0" w:firstLine="0"/>
            </w:pPr>
            <w:r>
              <w:t>命令类型</w:t>
            </w:r>
          </w:p>
        </w:tc>
        <w:tc>
          <w:tcPr>
            <w:tcW w:w="2393" w:type="dxa"/>
          </w:tcPr>
          <w:p w:rsidR="00123989" w:rsidRDefault="00123989" w:rsidP="008E6148">
            <w:pPr>
              <w:pStyle w:val="QB20"/>
              <w:ind w:firstLineChars="0" w:firstLine="0"/>
            </w:pPr>
            <w:r>
              <w:rPr>
                <w:rFonts w:hint="eastAsia"/>
              </w:rPr>
              <w:t>网关按照请求的原值返回。</w:t>
            </w:r>
          </w:p>
        </w:tc>
      </w:tr>
      <w:tr w:rsidR="00123989" w:rsidTr="000315B9">
        <w:tc>
          <w:tcPr>
            <w:tcW w:w="2130" w:type="dxa"/>
            <w:shd w:val="clear" w:color="auto" w:fill="DEEAF6"/>
          </w:tcPr>
          <w:p w:rsidR="00123989" w:rsidRDefault="00123989" w:rsidP="008E6148">
            <w:pPr>
              <w:pStyle w:val="QB20"/>
              <w:ind w:firstLineChars="0" w:firstLine="0"/>
              <w:rPr>
                <w:b/>
                <w:bCs/>
              </w:rPr>
            </w:pPr>
            <w:r>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393" w:type="dxa"/>
            <w:shd w:val="clear" w:color="auto" w:fill="DEEAF6"/>
          </w:tcPr>
          <w:p w:rsidR="00123989" w:rsidRDefault="00123989" w:rsidP="008E6148">
            <w:pPr>
              <w:pStyle w:val="QB20"/>
              <w:ind w:firstLineChars="0" w:firstLine="0"/>
            </w:pPr>
            <w:r>
              <w:rPr>
                <w:rFonts w:hint="eastAsia"/>
              </w:rPr>
              <w:t>SequenceId为手机客户</w:t>
            </w:r>
            <w:r>
              <w:rPr>
                <w:rFonts w:hint="eastAsia"/>
              </w:rPr>
              <w:lastRenderedPageBreak/>
              <w:t>端动态生成，表示命令序列，网关按照请求的原值返回。</w:t>
            </w:r>
          </w:p>
          <w:p w:rsidR="00123989" w:rsidRDefault="00123989" w:rsidP="008E6148">
            <w:pPr>
              <w:pStyle w:val="QB20"/>
              <w:ind w:firstLineChars="0" w:firstLine="0"/>
            </w:pPr>
            <w:r>
              <w:rPr>
                <w:rFonts w:hint="eastAsia"/>
              </w:rPr>
              <w:t>16进制数，8位</w:t>
            </w:r>
          </w:p>
        </w:tc>
      </w:tr>
      <w:tr w:rsidR="00123989" w:rsidTr="000315B9">
        <w:tc>
          <w:tcPr>
            <w:tcW w:w="2130" w:type="dxa"/>
            <w:tcBorders>
              <w:bottom w:val="single" w:sz="4" w:space="0" w:color="9CC2E5"/>
            </w:tcBorders>
            <w:shd w:val="clear" w:color="auto" w:fill="DEEAF6"/>
          </w:tcPr>
          <w:p w:rsidR="00123989" w:rsidRDefault="00123989" w:rsidP="008E6148">
            <w:pPr>
              <w:pStyle w:val="QB20"/>
              <w:ind w:firstLineChars="0" w:firstLine="0"/>
              <w:rPr>
                <w:b/>
                <w:bCs/>
              </w:rPr>
            </w:pPr>
            <w:r>
              <w:rPr>
                <w:rFonts w:cs="Times New Roman" w:hint="eastAsia"/>
                <w:b/>
                <w:bCs/>
              </w:rPr>
              <w:lastRenderedPageBreak/>
              <w:t>R</w:t>
            </w:r>
            <w:r>
              <w:rPr>
                <w:rFonts w:cs="Times New Roman"/>
                <w:b/>
                <w:bCs/>
              </w:rPr>
              <w:t>esultData</w:t>
            </w:r>
          </w:p>
        </w:tc>
        <w:tc>
          <w:tcPr>
            <w:tcW w:w="2130" w:type="dxa"/>
            <w:tcBorders>
              <w:bottom w:val="single" w:sz="4" w:space="0" w:color="9CC2E5"/>
            </w:tcBorders>
            <w:shd w:val="clear" w:color="auto" w:fill="DEEAF6"/>
          </w:tcPr>
          <w:p w:rsidR="00123989" w:rsidRDefault="00123989" w:rsidP="008E6148">
            <w:pPr>
              <w:pStyle w:val="QB20"/>
              <w:ind w:firstLineChars="0" w:firstLine="0"/>
            </w:pPr>
            <w:r>
              <w:rPr>
                <w:rFonts w:hint="eastAsia"/>
              </w:rPr>
              <w:t>Object</w:t>
            </w:r>
          </w:p>
        </w:tc>
        <w:tc>
          <w:tcPr>
            <w:tcW w:w="2131" w:type="dxa"/>
            <w:tcBorders>
              <w:bottom w:val="single" w:sz="4" w:space="0" w:color="9CC2E5"/>
            </w:tcBorders>
            <w:shd w:val="clear" w:color="auto" w:fill="DEEAF6"/>
          </w:tcPr>
          <w:p w:rsidR="00123989" w:rsidRDefault="00123989" w:rsidP="008E6148">
            <w:pPr>
              <w:pStyle w:val="QB20"/>
              <w:ind w:firstLineChars="0" w:firstLine="0"/>
            </w:pPr>
            <w:r>
              <w:rPr>
                <w:rFonts w:hint="eastAsia"/>
              </w:rPr>
              <w:t>操作</w:t>
            </w:r>
            <w:r>
              <w:t>返回的结果</w:t>
            </w:r>
          </w:p>
        </w:tc>
        <w:tc>
          <w:tcPr>
            <w:tcW w:w="2393" w:type="dxa"/>
            <w:tcBorders>
              <w:bottom w:val="single" w:sz="4" w:space="0" w:color="9CC2E5"/>
            </w:tcBorders>
            <w:shd w:val="clear" w:color="auto" w:fill="DEEAF6"/>
          </w:tcPr>
          <w:p w:rsidR="00123989" w:rsidRDefault="00123989" w:rsidP="008E6148">
            <w:pPr>
              <w:pStyle w:val="QB20"/>
              <w:ind w:firstLineChars="0" w:firstLine="0"/>
            </w:pPr>
          </w:p>
        </w:tc>
      </w:tr>
      <w:tr w:rsidR="00123989" w:rsidTr="000315B9">
        <w:tc>
          <w:tcPr>
            <w:tcW w:w="2130" w:type="dxa"/>
            <w:shd w:val="clear" w:color="auto" w:fill="FFFFFF"/>
          </w:tcPr>
          <w:p w:rsidR="00123989" w:rsidRDefault="00123989" w:rsidP="008E6148">
            <w:pPr>
              <w:pStyle w:val="QB20"/>
              <w:ind w:firstLineChars="0" w:firstLine="0"/>
              <w:rPr>
                <w:rFonts w:cs="Times New Roman"/>
                <w:b/>
                <w:bCs/>
              </w:rPr>
            </w:pPr>
            <w:r>
              <w:rPr>
                <w:rFonts w:cs="Times New Roman" w:hint="eastAsia"/>
                <w:b/>
                <w:bCs/>
              </w:rPr>
              <w:t>{WPSStatus</w:t>
            </w:r>
          </w:p>
        </w:tc>
        <w:tc>
          <w:tcPr>
            <w:tcW w:w="2130" w:type="dxa"/>
            <w:shd w:val="clear" w:color="auto" w:fill="FFFFFF"/>
          </w:tcPr>
          <w:p w:rsidR="00123989" w:rsidRDefault="00123989" w:rsidP="008E6148">
            <w:pPr>
              <w:pStyle w:val="QB20"/>
              <w:ind w:firstLineChars="0" w:firstLine="0"/>
            </w:pPr>
            <w:r>
              <w:t>String</w:t>
            </w:r>
          </w:p>
        </w:tc>
        <w:tc>
          <w:tcPr>
            <w:tcW w:w="2131" w:type="dxa"/>
            <w:shd w:val="clear" w:color="auto" w:fill="FFFFFF"/>
          </w:tcPr>
          <w:p w:rsidR="00123989" w:rsidRDefault="00123989" w:rsidP="008E6148">
            <w:pPr>
              <w:pStyle w:val="QB20"/>
              <w:ind w:firstLineChars="0" w:firstLine="0"/>
            </w:pPr>
          </w:p>
        </w:tc>
        <w:tc>
          <w:tcPr>
            <w:tcW w:w="2393" w:type="dxa"/>
            <w:shd w:val="clear" w:color="auto" w:fill="FFFFFF"/>
          </w:tcPr>
          <w:p w:rsidR="00123989" w:rsidRDefault="00123989" w:rsidP="008E6148">
            <w:pPr>
              <w:pStyle w:val="QB20"/>
              <w:ind w:firstLineChars="0" w:firstLine="0"/>
            </w:pPr>
            <w:r>
              <w:rPr>
                <w:rFonts w:hint="eastAsia"/>
              </w:rPr>
              <w:t>0表示已进入WPS配置状态，但设备尚未与网关进行WPS交互；1表示WPS启动失败；2表示已有设备通过WPS接入网络；3表示WPS超时关闭，未有设备连接</w:t>
            </w:r>
          </w:p>
        </w:tc>
      </w:tr>
      <w:tr w:rsidR="00123989" w:rsidTr="000315B9">
        <w:tc>
          <w:tcPr>
            <w:tcW w:w="2130" w:type="dxa"/>
            <w:shd w:val="clear" w:color="auto" w:fill="DEEAF6"/>
          </w:tcPr>
          <w:p w:rsidR="00123989" w:rsidRDefault="00123989" w:rsidP="008E6148">
            <w:pPr>
              <w:pStyle w:val="QB20"/>
              <w:ind w:firstLineChars="0" w:firstLine="0"/>
              <w:rPr>
                <w:rFonts w:cs="Times New Roman"/>
                <w:b/>
                <w:bCs/>
              </w:rPr>
            </w:pPr>
            <w:r>
              <w:rPr>
                <w:rFonts w:cs="Times New Roman" w:hint="eastAsia"/>
                <w:b/>
                <w:bCs/>
              </w:rPr>
              <w:t>DevInfo}</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rPr>
                <w:rFonts w:hint="eastAsia"/>
              </w:rPr>
              <w:t>本次通过WPS接入网络的设备信息，并可扩展支持设备的其他信息（如设备的MAC地址、设备类型、设备名称等），格式要求为</w:t>
            </w:r>
          </w:p>
          <w:p w:rsidR="00123989" w:rsidRDefault="00123989" w:rsidP="008E6148">
            <w:pPr>
              <w:pStyle w:val="QB20"/>
              <w:ind w:firstLineChars="0" w:firstLine="0"/>
            </w:pPr>
            <w:r>
              <w:rPr>
                <w:rFonts w:hint="eastAsia"/>
              </w:rPr>
              <w:t>“IP:X.X.X.X;MAC:XX:XX:XX:XX:XX:XX;……”参数之间以“;”隔开</w:t>
            </w:r>
          </w:p>
        </w:tc>
        <w:tc>
          <w:tcPr>
            <w:tcW w:w="2393" w:type="dxa"/>
            <w:shd w:val="clear" w:color="auto" w:fill="DEEAF6"/>
          </w:tcPr>
          <w:p w:rsidR="00123989" w:rsidRDefault="00123989" w:rsidP="008E6148">
            <w:pPr>
              <w:pStyle w:val="QB20"/>
              <w:ind w:firstLineChars="0" w:firstLine="0"/>
            </w:pPr>
          </w:p>
        </w:tc>
      </w:tr>
    </w:tbl>
    <w:p w:rsidR="00123989" w:rsidRDefault="00123989" w:rsidP="00123989"/>
    <w:p w:rsidR="00123989" w:rsidRDefault="00123989" w:rsidP="00C56348">
      <w:pPr>
        <w:pStyle w:val="QB3"/>
      </w:pPr>
      <w:bookmarkStart w:id="132" w:name="_Toc445157178"/>
      <w:bookmarkStart w:id="133" w:name="_Toc448149233"/>
      <w:r>
        <w:rPr>
          <w:rFonts w:hint="eastAsia"/>
        </w:rPr>
        <w:t>关闭</w:t>
      </w:r>
      <w:r>
        <w:rPr>
          <w:rFonts w:hint="eastAsia"/>
        </w:rPr>
        <w:t>WPS</w:t>
      </w:r>
      <w:bookmarkEnd w:id="132"/>
      <w:bookmarkEnd w:id="133"/>
    </w:p>
    <w:p w:rsidR="00123989" w:rsidRDefault="00123989" w:rsidP="00EC644D">
      <w:pPr>
        <w:pStyle w:val="QB4"/>
      </w:pPr>
      <w:r>
        <w:t>接口说明</w:t>
      </w:r>
    </w:p>
    <w:p w:rsidR="00123989" w:rsidRDefault="00123989" w:rsidP="00123989">
      <w:pPr>
        <w:pStyle w:val="1a"/>
        <w:spacing w:before="156" w:after="156"/>
        <w:ind w:left="425" w:firstLineChars="0" w:firstLine="0"/>
      </w:pPr>
      <w:r>
        <w:rPr>
          <w:rFonts w:hint="eastAsia"/>
        </w:rPr>
        <w:t>关闭</w:t>
      </w:r>
      <w:r>
        <w:rPr>
          <w:rFonts w:hint="eastAsia"/>
        </w:rPr>
        <w:t>WPS</w:t>
      </w:r>
      <w:r>
        <w:rPr>
          <w:rFonts w:hint="eastAsia"/>
        </w:rPr>
        <w:t>。</w:t>
      </w:r>
    </w:p>
    <w:p w:rsidR="00123989" w:rsidRDefault="007E4262" w:rsidP="00123989">
      <w:pPr>
        <w:pStyle w:val="1a"/>
        <w:spacing w:before="156" w:after="156"/>
        <w:ind w:left="425" w:firstLineChars="0" w:firstLine="0"/>
      </w:pPr>
      <w:r>
        <w:rPr>
          <w:rFonts w:hint="eastAsia"/>
        </w:rPr>
        <w:t>消息发送方向：一级家庭开放平台—</w:t>
      </w:r>
      <w:r>
        <w:rPr>
          <w:rFonts w:hint="eastAsia"/>
        </w:rPr>
        <w:t>&gt;</w:t>
      </w:r>
      <w:r>
        <w:rPr>
          <w:rFonts w:hint="eastAsia"/>
        </w:rPr>
        <w:t>省级数字家庭管理平台</w:t>
      </w:r>
    </w:p>
    <w:p w:rsidR="00123989" w:rsidRDefault="00123989" w:rsidP="00EC644D">
      <w:pPr>
        <w:pStyle w:val="QB4"/>
      </w:pPr>
      <w:r>
        <w:rPr>
          <w:rFonts w:hint="eastAsia"/>
        </w:rPr>
        <w:t>接口类型</w:t>
      </w:r>
    </w:p>
    <w:p w:rsidR="00123989" w:rsidRDefault="006A7157" w:rsidP="00123989">
      <w:pPr>
        <w:pStyle w:val="QB7"/>
        <w:ind w:firstLine="420"/>
      </w:pPr>
      <w:r>
        <w:rPr>
          <w:rFonts w:hint="eastAsia"/>
        </w:rPr>
        <w:t>名称：setWifiWpsOff</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"Set"，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"SET_WIFI_WPS_OFF",</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D42845" w:rsidRDefault="000474B8"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lastRenderedPageBreak/>
        <w:tab/>
        <w:t>“MAC”：“网关mac地址”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123989" w:rsidTr="008E6148">
        <w:tc>
          <w:tcPr>
            <w:tcW w:w="2519" w:type="dxa"/>
            <w:tcBorders>
              <w:top w:val="single" w:sz="4" w:space="0" w:color="5B9BD5"/>
              <w:left w:val="single" w:sz="4" w:space="0" w:color="5B9BD5"/>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123989" w:rsidRDefault="00123989" w:rsidP="008E6148">
            <w:pPr>
              <w:pStyle w:val="QB20"/>
              <w:ind w:firstLineChars="0" w:firstLine="0"/>
              <w:jc w:val="center"/>
              <w:rPr>
                <w:b/>
                <w:bCs/>
                <w:color w:val="FFFFFF"/>
              </w:rPr>
            </w:pPr>
            <w:r>
              <w:rPr>
                <w:b/>
                <w:bCs/>
                <w:color w:val="FFFFFF"/>
              </w:rPr>
              <w:t>说明</w:t>
            </w:r>
          </w:p>
        </w:tc>
      </w:tr>
      <w:tr w:rsidR="00123989" w:rsidTr="008E6148">
        <w:trPr>
          <w:trHeight w:val="90"/>
        </w:trPr>
        <w:tc>
          <w:tcPr>
            <w:tcW w:w="2519" w:type="dxa"/>
            <w:shd w:val="clear" w:color="auto" w:fill="DEEAF6"/>
          </w:tcPr>
          <w:p w:rsidR="00123989" w:rsidRDefault="00123989" w:rsidP="008E6148">
            <w:pPr>
              <w:pStyle w:val="QB20"/>
              <w:ind w:firstLineChars="0" w:firstLine="0"/>
              <w:rPr>
                <w:b/>
                <w:bCs/>
              </w:rPr>
            </w:pPr>
            <w:r>
              <w:rPr>
                <w:rFonts w:cs="Times New Roman" w:hint="eastAsia"/>
                <w:b/>
                <w:bCs/>
              </w:rPr>
              <w:t>RPCMethod</w:t>
            </w:r>
          </w:p>
        </w:tc>
        <w:tc>
          <w:tcPr>
            <w:tcW w:w="1638" w:type="dxa"/>
            <w:shd w:val="clear" w:color="auto" w:fill="DEEAF6"/>
          </w:tcPr>
          <w:p w:rsidR="00123989" w:rsidRDefault="00123989" w:rsidP="008E6148">
            <w:pPr>
              <w:pStyle w:val="QB20"/>
              <w:ind w:firstLineChars="0" w:firstLine="0"/>
            </w:pPr>
            <w:r>
              <w:rPr>
                <w:rFonts w:hint="eastAsia"/>
              </w:rPr>
              <w:t>String</w:t>
            </w:r>
          </w:p>
        </w:tc>
        <w:tc>
          <w:tcPr>
            <w:tcW w:w="2049" w:type="dxa"/>
            <w:shd w:val="clear" w:color="auto" w:fill="DEEAF6"/>
          </w:tcPr>
          <w:p w:rsidR="00123989" w:rsidRDefault="00123989" w:rsidP="008E6148">
            <w:pPr>
              <w:pStyle w:val="QB20"/>
              <w:ind w:firstLineChars="0" w:firstLine="0"/>
            </w:pPr>
            <w:r>
              <w:rPr>
                <w:rFonts w:hint="eastAsia"/>
              </w:rPr>
              <w:t>接口分类定义</w:t>
            </w:r>
          </w:p>
        </w:tc>
        <w:tc>
          <w:tcPr>
            <w:tcW w:w="2316" w:type="dxa"/>
            <w:shd w:val="clear" w:color="auto" w:fill="DEEAF6"/>
          </w:tcPr>
          <w:p w:rsidR="00123989" w:rsidRDefault="00123989" w:rsidP="008E6148">
            <w:pPr>
              <w:pStyle w:val="QB20"/>
              <w:ind w:firstLineChars="0" w:firstLine="0"/>
            </w:pPr>
            <w:r>
              <w:rPr>
                <w:rFonts w:hint="eastAsia"/>
              </w:rPr>
              <w:t>Set</w:t>
            </w:r>
          </w:p>
        </w:tc>
      </w:tr>
      <w:tr w:rsidR="00123989" w:rsidTr="008E6148">
        <w:tc>
          <w:tcPr>
            <w:tcW w:w="2519" w:type="dxa"/>
          </w:tcPr>
          <w:p w:rsidR="00123989" w:rsidRDefault="00123989" w:rsidP="008E6148">
            <w:pPr>
              <w:pStyle w:val="QB20"/>
              <w:ind w:firstLineChars="0" w:firstLine="0"/>
              <w:rPr>
                <w:b/>
                <w:bCs/>
              </w:rPr>
            </w:pPr>
            <w:r>
              <w:rPr>
                <w:rFonts w:cs="Times New Roman" w:hint="eastAsia"/>
                <w:b/>
                <w:bCs/>
              </w:rPr>
              <w:t>ID</w:t>
            </w:r>
          </w:p>
        </w:tc>
        <w:tc>
          <w:tcPr>
            <w:tcW w:w="1638" w:type="dxa"/>
          </w:tcPr>
          <w:p w:rsidR="00123989" w:rsidRDefault="00123989" w:rsidP="008E6148">
            <w:pPr>
              <w:pStyle w:val="QB20"/>
              <w:ind w:firstLineChars="0" w:firstLine="0"/>
            </w:pPr>
            <w:r>
              <w:rPr>
                <w:rFonts w:hint="eastAsia"/>
              </w:rPr>
              <w:t>Int</w:t>
            </w:r>
          </w:p>
        </w:tc>
        <w:tc>
          <w:tcPr>
            <w:tcW w:w="2049" w:type="dxa"/>
          </w:tcPr>
          <w:p w:rsidR="00123989" w:rsidRDefault="00123989" w:rsidP="008E6148">
            <w:pPr>
              <w:pStyle w:val="QB20"/>
              <w:ind w:firstLineChars="0" w:firstLine="0"/>
            </w:pPr>
            <w:r>
              <w:rPr>
                <w:rFonts w:hint="eastAsia"/>
              </w:rPr>
              <w:t>平台</w:t>
            </w:r>
            <w:r>
              <w:t>维护的事务ID</w:t>
            </w:r>
          </w:p>
        </w:tc>
        <w:tc>
          <w:tcPr>
            <w:tcW w:w="2316" w:type="dxa"/>
          </w:tcPr>
          <w:p w:rsidR="00123989" w:rsidRDefault="00123989" w:rsidP="008E6148">
            <w:pPr>
              <w:pStyle w:val="QB20"/>
              <w:ind w:firstLineChars="0" w:firstLine="0"/>
            </w:pPr>
            <w:r>
              <w:t>网关按请求原值返回</w:t>
            </w:r>
          </w:p>
        </w:tc>
      </w:tr>
      <w:tr w:rsidR="00123989" w:rsidTr="008E6148">
        <w:trPr>
          <w:trHeight w:val="637"/>
        </w:trPr>
        <w:tc>
          <w:tcPr>
            <w:tcW w:w="2519" w:type="dxa"/>
            <w:shd w:val="clear" w:color="auto" w:fill="DEEAF6"/>
          </w:tcPr>
          <w:p w:rsidR="00123989" w:rsidRDefault="00123989" w:rsidP="008E6148">
            <w:pPr>
              <w:pStyle w:val="QB20"/>
              <w:ind w:firstLineChars="0" w:firstLine="0"/>
              <w:rPr>
                <w:b/>
                <w:bCs/>
              </w:rPr>
            </w:pPr>
            <w:r>
              <w:rPr>
                <w:rFonts w:cs="Times New Roman"/>
                <w:b/>
                <w:bCs/>
              </w:rPr>
              <w:t>CmdType</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命令类型</w:t>
            </w:r>
          </w:p>
        </w:tc>
        <w:tc>
          <w:tcPr>
            <w:tcW w:w="2316" w:type="dxa"/>
            <w:shd w:val="clear" w:color="auto" w:fill="DEEAF6"/>
          </w:tcPr>
          <w:p w:rsidR="00123989" w:rsidRDefault="00123989" w:rsidP="008E6148">
            <w:pPr>
              <w:pStyle w:val="QB20"/>
              <w:ind w:firstLineChars="0" w:firstLine="0"/>
            </w:pPr>
            <w:r>
              <w:rPr>
                <w:rFonts w:hint="eastAsia"/>
              </w:rPr>
              <w:t>SET_WIFI_WPS_OFF</w:t>
            </w:r>
          </w:p>
        </w:tc>
      </w:tr>
      <w:tr w:rsidR="00123989" w:rsidTr="008E6148">
        <w:tc>
          <w:tcPr>
            <w:tcW w:w="2519" w:type="dxa"/>
          </w:tcPr>
          <w:p w:rsidR="00123989" w:rsidRDefault="00123989" w:rsidP="008E6148">
            <w:pPr>
              <w:pStyle w:val="QB20"/>
              <w:ind w:firstLineChars="0" w:firstLine="0"/>
              <w:rPr>
                <w:b/>
                <w:bCs/>
              </w:rPr>
            </w:pPr>
            <w:r>
              <w:rPr>
                <w:rFonts w:cs="Times New Roman"/>
                <w:b/>
                <w:bCs/>
              </w:rPr>
              <w:t>SequenceId</w:t>
            </w:r>
          </w:p>
        </w:tc>
        <w:tc>
          <w:tcPr>
            <w:tcW w:w="1638" w:type="dxa"/>
          </w:tcPr>
          <w:p w:rsidR="00123989" w:rsidRDefault="00123989" w:rsidP="008E6148">
            <w:pPr>
              <w:pStyle w:val="QB20"/>
              <w:ind w:firstLineChars="0" w:firstLine="0"/>
            </w:pPr>
            <w:r>
              <w:t>String</w:t>
            </w:r>
          </w:p>
        </w:tc>
        <w:tc>
          <w:tcPr>
            <w:tcW w:w="2049" w:type="dxa"/>
          </w:tcPr>
          <w:p w:rsidR="00123989" w:rsidRDefault="00123989" w:rsidP="008E6148">
            <w:pPr>
              <w:pStyle w:val="QB20"/>
              <w:ind w:firstLineChars="0" w:firstLine="0"/>
            </w:pPr>
            <w:r>
              <w:t>请求编号</w:t>
            </w:r>
          </w:p>
        </w:tc>
        <w:tc>
          <w:tcPr>
            <w:tcW w:w="2316" w:type="dxa"/>
          </w:tcPr>
          <w:p w:rsidR="00123989" w:rsidRDefault="00123989" w:rsidP="008E6148">
            <w:pPr>
              <w:pStyle w:val="QB20"/>
              <w:ind w:firstLineChars="0" w:firstLine="0"/>
            </w:pPr>
            <w:r>
              <w:rPr>
                <w:rFonts w:hint="eastAsia"/>
              </w:rPr>
              <w:t>SequenceId为手机客户端动态生成，表示命令序列，网关按照请求的原值返回。</w:t>
            </w:r>
          </w:p>
          <w:p w:rsidR="00123989" w:rsidRDefault="00123989" w:rsidP="008E6148">
            <w:pPr>
              <w:pStyle w:val="QB20"/>
              <w:ind w:firstLineChars="0" w:firstLine="0"/>
            </w:pPr>
            <w:r>
              <w:rPr>
                <w:rFonts w:hint="eastAsia"/>
              </w:rPr>
              <w:t>16进制数，8位</w:t>
            </w:r>
          </w:p>
        </w:tc>
      </w:tr>
      <w:tr w:rsidR="00033124" w:rsidTr="000315B9">
        <w:tc>
          <w:tcPr>
            <w:tcW w:w="2519" w:type="dxa"/>
            <w:shd w:val="clear" w:color="auto" w:fill="DEEAF6"/>
          </w:tcPr>
          <w:p w:rsidR="00033124" w:rsidRDefault="00033124" w:rsidP="00033124">
            <w:pPr>
              <w:pStyle w:val="QB20"/>
              <w:ind w:firstLineChars="0" w:firstLine="0"/>
              <w:rPr>
                <w:rFonts w:cs="Times New Roman"/>
                <w:b/>
                <w:bCs/>
              </w:rPr>
            </w:pPr>
            <w:r>
              <w:rPr>
                <w:rFonts w:cs="Times New Roman"/>
                <w:b/>
                <w:bCs/>
              </w:rPr>
              <w:t>Parameter</w:t>
            </w:r>
          </w:p>
        </w:tc>
        <w:tc>
          <w:tcPr>
            <w:tcW w:w="1638" w:type="dxa"/>
            <w:shd w:val="clear" w:color="auto" w:fill="DEEAF6"/>
          </w:tcPr>
          <w:p w:rsidR="00033124" w:rsidRDefault="00033124" w:rsidP="00033124">
            <w:pPr>
              <w:pStyle w:val="QB20"/>
              <w:ind w:firstLineChars="0" w:firstLine="0"/>
            </w:pPr>
            <w:r>
              <w:t>O</w:t>
            </w:r>
            <w:r>
              <w:rPr>
                <w:rFonts w:hint="eastAsia"/>
              </w:rPr>
              <w:t>bject</w:t>
            </w:r>
          </w:p>
        </w:tc>
        <w:tc>
          <w:tcPr>
            <w:tcW w:w="2049" w:type="dxa"/>
            <w:shd w:val="clear" w:color="auto" w:fill="DEEAF6"/>
          </w:tcPr>
          <w:p w:rsidR="00033124" w:rsidRDefault="00033124" w:rsidP="00033124">
            <w:pPr>
              <w:pStyle w:val="QB20"/>
              <w:ind w:firstLineChars="0" w:firstLine="0"/>
            </w:pPr>
            <w:r>
              <w:rPr>
                <w:rFonts w:hint="eastAsia"/>
              </w:rPr>
              <w:t>报文中的请求参数</w:t>
            </w:r>
          </w:p>
        </w:tc>
        <w:tc>
          <w:tcPr>
            <w:tcW w:w="2316" w:type="dxa"/>
            <w:shd w:val="clear" w:color="auto" w:fill="DEEAF6"/>
          </w:tcPr>
          <w:p w:rsidR="00033124" w:rsidRDefault="00033124" w:rsidP="00033124">
            <w:pPr>
              <w:pStyle w:val="QB20"/>
              <w:ind w:firstLineChars="0" w:firstLine="0"/>
            </w:pPr>
          </w:p>
        </w:tc>
      </w:tr>
      <w:tr w:rsidR="000474B8" w:rsidTr="008E6148">
        <w:tc>
          <w:tcPr>
            <w:tcW w:w="2519" w:type="dxa"/>
            <w:tcBorders>
              <w:bottom w:val="single" w:sz="4" w:space="0" w:color="9CC2E5"/>
            </w:tcBorders>
            <w:shd w:val="clear" w:color="auto" w:fill="DEEAF6"/>
          </w:tcPr>
          <w:p w:rsidR="000474B8" w:rsidRDefault="000474B8" w:rsidP="00033124">
            <w:pPr>
              <w:pStyle w:val="QB20"/>
              <w:ind w:firstLineChars="0" w:firstLine="0"/>
              <w:rPr>
                <w:rFonts w:cs="Times New Roman"/>
                <w:b/>
                <w:bCs/>
              </w:rPr>
            </w:pPr>
            <w:r>
              <w:rPr>
                <w:rFonts w:cs="Times New Roman" w:hint="eastAsia"/>
                <w:b/>
                <w:bCs/>
              </w:rPr>
              <w:t>MAC</w:t>
            </w:r>
          </w:p>
        </w:tc>
        <w:tc>
          <w:tcPr>
            <w:tcW w:w="1638" w:type="dxa"/>
            <w:tcBorders>
              <w:bottom w:val="single" w:sz="4" w:space="0" w:color="9CC2E5"/>
            </w:tcBorders>
            <w:shd w:val="clear" w:color="auto" w:fill="DEEAF6"/>
          </w:tcPr>
          <w:p w:rsidR="000474B8" w:rsidRDefault="000474B8" w:rsidP="00033124">
            <w:pPr>
              <w:pStyle w:val="QB20"/>
              <w:ind w:firstLineChars="0" w:firstLine="0"/>
            </w:pPr>
            <w:r>
              <w:rPr>
                <w:rFonts w:hint="eastAsia"/>
              </w:rPr>
              <w:t>String</w:t>
            </w:r>
          </w:p>
        </w:tc>
        <w:tc>
          <w:tcPr>
            <w:tcW w:w="2049" w:type="dxa"/>
            <w:tcBorders>
              <w:bottom w:val="single" w:sz="4" w:space="0" w:color="9CC2E5"/>
            </w:tcBorders>
            <w:shd w:val="clear" w:color="auto" w:fill="DEEAF6"/>
          </w:tcPr>
          <w:p w:rsidR="000474B8" w:rsidRDefault="000474B8" w:rsidP="00033124">
            <w:pPr>
              <w:pStyle w:val="QB20"/>
              <w:ind w:firstLineChars="0" w:firstLine="0"/>
            </w:pPr>
            <w:r>
              <w:rPr>
                <w:rFonts w:hint="eastAsia"/>
              </w:rPr>
              <w:t>网关mac地址</w:t>
            </w:r>
          </w:p>
        </w:tc>
        <w:tc>
          <w:tcPr>
            <w:tcW w:w="2316" w:type="dxa"/>
            <w:tcBorders>
              <w:bottom w:val="single" w:sz="4" w:space="0" w:color="9CC2E5"/>
            </w:tcBorders>
            <w:shd w:val="clear" w:color="auto" w:fill="DEEAF6"/>
          </w:tcPr>
          <w:p w:rsidR="000474B8" w:rsidRDefault="000474B8" w:rsidP="00033124">
            <w:pPr>
              <w:pStyle w:val="QB20"/>
              <w:ind w:firstLineChars="0" w:firstLine="0"/>
            </w:pPr>
          </w:p>
        </w:tc>
      </w:tr>
    </w:tbl>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"SET_WIFI_WPS_OFF",</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123989" w:rsidTr="000315B9">
        <w:tc>
          <w:tcPr>
            <w:tcW w:w="2130" w:type="dxa"/>
            <w:tcBorders>
              <w:top w:val="single" w:sz="4" w:space="0" w:color="5B9BD5"/>
              <w:left w:val="single" w:sz="4" w:space="0" w:color="5B9BD5"/>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123989" w:rsidRDefault="00123989" w:rsidP="008E6148">
            <w:pPr>
              <w:pStyle w:val="QB20"/>
              <w:ind w:firstLineChars="0" w:firstLine="0"/>
              <w:jc w:val="center"/>
              <w:rPr>
                <w:b/>
                <w:bCs/>
                <w:color w:val="FFFFFF"/>
              </w:rPr>
            </w:pPr>
            <w:r>
              <w:rPr>
                <w:b/>
                <w:bCs/>
                <w:color w:val="FFFFFF"/>
              </w:rPr>
              <w:t>说明</w:t>
            </w:r>
          </w:p>
        </w:tc>
      </w:tr>
      <w:tr w:rsidR="00123989" w:rsidTr="000315B9">
        <w:tc>
          <w:tcPr>
            <w:tcW w:w="2130" w:type="dxa"/>
            <w:tcBorders>
              <w:top w:val="single" w:sz="4" w:space="0" w:color="5B9BD5"/>
            </w:tcBorders>
            <w:shd w:val="clear" w:color="auto" w:fill="FFFFFF"/>
          </w:tcPr>
          <w:p w:rsidR="00123989" w:rsidRDefault="00123989" w:rsidP="008E6148">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123989" w:rsidRDefault="00123989" w:rsidP="008E6148">
            <w:pPr>
              <w:pStyle w:val="QB20"/>
              <w:ind w:firstLineChars="0" w:firstLine="0"/>
            </w:pPr>
            <w:r>
              <w:rPr>
                <w:rFonts w:hint="eastAsia"/>
              </w:rPr>
              <w:t>Int</w:t>
            </w:r>
          </w:p>
        </w:tc>
        <w:tc>
          <w:tcPr>
            <w:tcW w:w="2131" w:type="dxa"/>
            <w:tcBorders>
              <w:top w:val="single" w:sz="4" w:space="0" w:color="5B9BD5"/>
            </w:tcBorders>
            <w:shd w:val="clear" w:color="auto" w:fill="FFFFFF"/>
          </w:tcPr>
          <w:p w:rsidR="00123989" w:rsidRDefault="00123989" w:rsidP="008E6148">
            <w:pPr>
              <w:pStyle w:val="QB20"/>
              <w:ind w:firstLineChars="0" w:firstLine="0"/>
            </w:pPr>
          </w:p>
        </w:tc>
        <w:tc>
          <w:tcPr>
            <w:tcW w:w="2393" w:type="dxa"/>
            <w:tcBorders>
              <w:top w:val="single" w:sz="4" w:space="0" w:color="5B9BD5"/>
            </w:tcBorders>
            <w:shd w:val="clear" w:color="auto" w:fill="FFFFFF"/>
          </w:tcPr>
          <w:p w:rsidR="00123989" w:rsidRDefault="00123989" w:rsidP="008E6148">
            <w:pPr>
              <w:pStyle w:val="QB20"/>
              <w:ind w:firstLineChars="0" w:firstLine="0"/>
            </w:pPr>
          </w:p>
        </w:tc>
      </w:tr>
      <w:tr w:rsidR="00123989" w:rsidTr="000315B9">
        <w:tc>
          <w:tcPr>
            <w:tcW w:w="2130" w:type="dxa"/>
            <w:shd w:val="clear" w:color="auto" w:fill="DEEAF6"/>
          </w:tcPr>
          <w:p w:rsidR="00123989" w:rsidRDefault="00123989" w:rsidP="008E6148">
            <w:pPr>
              <w:pStyle w:val="QB20"/>
              <w:ind w:firstLineChars="0" w:firstLine="0"/>
              <w:rPr>
                <w:b/>
                <w:bCs/>
              </w:rPr>
            </w:pPr>
            <w:r>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393" w:type="dxa"/>
            <w:shd w:val="clear" w:color="auto" w:fill="DEEAF6"/>
          </w:tcPr>
          <w:p w:rsidR="00123989" w:rsidRDefault="00123989" w:rsidP="008E6148">
            <w:pPr>
              <w:pStyle w:val="QB20"/>
              <w:ind w:firstLineChars="0" w:firstLine="0"/>
            </w:pPr>
            <w:r>
              <w:t>网关按请求原值返回</w:t>
            </w:r>
          </w:p>
        </w:tc>
      </w:tr>
      <w:tr w:rsidR="00123989" w:rsidTr="000315B9">
        <w:tc>
          <w:tcPr>
            <w:tcW w:w="2130" w:type="dxa"/>
          </w:tcPr>
          <w:p w:rsidR="00123989" w:rsidRDefault="00123989" w:rsidP="008E6148">
            <w:pPr>
              <w:pStyle w:val="QB20"/>
              <w:ind w:firstLineChars="0" w:firstLine="0"/>
              <w:rPr>
                <w:b/>
                <w:bCs/>
              </w:rPr>
            </w:pPr>
            <w:r>
              <w:rPr>
                <w:rFonts w:cs="Times New Roman"/>
                <w:b/>
                <w:bCs/>
              </w:rPr>
              <w:t>CmdType</w:t>
            </w:r>
          </w:p>
        </w:tc>
        <w:tc>
          <w:tcPr>
            <w:tcW w:w="2130" w:type="dxa"/>
          </w:tcPr>
          <w:p w:rsidR="00123989" w:rsidRDefault="00123989" w:rsidP="008E6148">
            <w:pPr>
              <w:pStyle w:val="QB20"/>
              <w:ind w:firstLineChars="0" w:firstLine="0"/>
            </w:pPr>
            <w:r>
              <w:t>String</w:t>
            </w:r>
          </w:p>
        </w:tc>
        <w:tc>
          <w:tcPr>
            <w:tcW w:w="2131" w:type="dxa"/>
          </w:tcPr>
          <w:p w:rsidR="00123989" w:rsidRDefault="00123989" w:rsidP="008E6148">
            <w:pPr>
              <w:pStyle w:val="QB20"/>
              <w:ind w:firstLineChars="0" w:firstLine="0"/>
            </w:pPr>
            <w:r>
              <w:t>命令类型</w:t>
            </w:r>
          </w:p>
        </w:tc>
        <w:tc>
          <w:tcPr>
            <w:tcW w:w="2393" w:type="dxa"/>
          </w:tcPr>
          <w:p w:rsidR="00123989" w:rsidRDefault="00123989" w:rsidP="008E6148">
            <w:pPr>
              <w:pStyle w:val="QB20"/>
              <w:ind w:firstLineChars="0" w:firstLine="0"/>
            </w:pPr>
            <w:r>
              <w:rPr>
                <w:rFonts w:hint="eastAsia"/>
              </w:rPr>
              <w:t>网关按照请求的原值返回。</w:t>
            </w:r>
          </w:p>
        </w:tc>
      </w:tr>
      <w:tr w:rsidR="00123989" w:rsidTr="000315B9">
        <w:tc>
          <w:tcPr>
            <w:tcW w:w="2130" w:type="dxa"/>
            <w:shd w:val="clear" w:color="auto" w:fill="DEEAF6"/>
          </w:tcPr>
          <w:p w:rsidR="00123989" w:rsidRDefault="00123989" w:rsidP="008E6148">
            <w:pPr>
              <w:pStyle w:val="QB20"/>
              <w:ind w:firstLineChars="0" w:firstLine="0"/>
              <w:rPr>
                <w:b/>
                <w:bCs/>
              </w:rPr>
            </w:pPr>
            <w:r>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393" w:type="dxa"/>
            <w:shd w:val="clear" w:color="auto" w:fill="DEEAF6"/>
          </w:tcPr>
          <w:p w:rsidR="00123989" w:rsidRDefault="00123989" w:rsidP="008E6148">
            <w:pPr>
              <w:pStyle w:val="QB20"/>
              <w:ind w:firstLineChars="0" w:firstLine="0"/>
            </w:pPr>
            <w:r>
              <w:rPr>
                <w:rFonts w:hint="eastAsia"/>
              </w:rPr>
              <w:t>SequenceId为手机客户端动态生成，表示命令序列，网关按照请求的原值返回。</w:t>
            </w:r>
          </w:p>
          <w:p w:rsidR="00123989" w:rsidRDefault="00123989" w:rsidP="008E6148">
            <w:pPr>
              <w:pStyle w:val="QB20"/>
              <w:ind w:firstLineChars="0" w:firstLine="0"/>
            </w:pPr>
            <w:r>
              <w:rPr>
                <w:rFonts w:hint="eastAsia"/>
              </w:rPr>
              <w:t>16进制数，8位</w:t>
            </w:r>
          </w:p>
        </w:tc>
      </w:tr>
      <w:tr w:rsidR="00123989" w:rsidTr="000315B9">
        <w:tc>
          <w:tcPr>
            <w:tcW w:w="2130" w:type="dxa"/>
            <w:tcBorders>
              <w:bottom w:val="single" w:sz="4" w:space="0" w:color="9CC2E5"/>
            </w:tcBorders>
            <w:shd w:val="clear" w:color="auto" w:fill="DEEAF6"/>
          </w:tcPr>
          <w:p w:rsidR="00123989" w:rsidRDefault="00123989" w:rsidP="008E6148">
            <w:pPr>
              <w:pStyle w:val="QB20"/>
              <w:ind w:firstLineChars="0" w:firstLine="0"/>
              <w:rPr>
                <w:b/>
                <w:bCs/>
              </w:rPr>
            </w:pPr>
            <w:r>
              <w:rPr>
                <w:rFonts w:cs="Times New Roman" w:hint="eastAsia"/>
                <w:b/>
                <w:bCs/>
              </w:rPr>
              <w:t>R</w:t>
            </w:r>
            <w:r>
              <w:rPr>
                <w:rFonts w:cs="Times New Roman"/>
                <w:b/>
                <w:bCs/>
              </w:rPr>
              <w:t>esultData</w:t>
            </w:r>
          </w:p>
        </w:tc>
        <w:tc>
          <w:tcPr>
            <w:tcW w:w="2130" w:type="dxa"/>
            <w:tcBorders>
              <w:bottom w:val="single" w:sz="4" w:space="0" w:color="9CC2E5"/>
            </w:tcBorders>
            <w:shd w:val="clear" w:color="auto" w:fill="DEEAF6"/>
          </w:tcPr>
          <w:p w:rsidR="00123989" w:rsidRDefault="00123989" w:rsidP="008E6148">
            <w:pPr>
              <w:pStyle w:val="QB20"/>
              <w:ind w:firstLineChars="0" w:firstLine="0"/>
            </w:pPr>
            <w:r>
              <w:rPr>
                <w:rFonts w:hint="eastAsia"/>
              </w:rPr>
              <w:t>Object</w:t>
            </w:r>
          </w:p>
        </w:tc>
        <w:tc>
          <w:tcPr>
            <w:tcW w:w="2131" w:type="dxa"/>
            <w:tcBorders>
              <w:bottom w:val="single" w:sz="4" w:space="0" w:color="9CC2E5"/>
            </w:tcBorders>
            <w:shd w:val="clear" w:color="auto" w:fill="DEEAF6"/>
          </w:tcPr>
          <w:p w:rsidR="00123989" w:rsidRDefault="00123989" w:rsidP="008E6148">
            <w:pPr>
              <w:pStyle w:val="QB20"/>
              <w:ind w:firstLineChars="0" w:firstLine="0"/>
            </w:pPr>
            <w:r>
              <w:rPr>
                <w:rFonts w:hint="eastAsia"/>
              </w:rPr>
              <w:t>操作</w:t>
            </w:r>
            <w:r>
              <w:t>返回的结果</w:t>
            </w:r>
          </w:p>
        </w:tc>
        <w:tc>
          <w:tcPr>
            <w:tcW w:w="2393" w:type="dxa"/>
            <w:tcBorders>
              <w:bottom w:val="single" w:sz="4" w:space="0" w:color="9CC2E5"/>
            </w:tcBorders>
            <w:shd w:val="clear" w:color="auto" w:fill="DEEAF6"/>
          </w:tcPr>
          <w:p w:rsidR="00123989" w:rsidRDefault="00123989" w:rsidP="008E6148">
            <w:pPr>
              <w:pStyle w:val="QB20"/>
              <w:ind w:firstLineChars="0" w:firstLine="0"/>
            </w:pPr>
          </w:p>
        </w:tc>
      </w:tr>
      <w:tr w:rsidR="00123989" w:rsidTr="000315B9">
        <w:tc>
          <w:tcPr>
            <w:tcW w:w="2130" w:type="dxa"/>
            <w:shd w:val="clear" w:color="auto" w:fill="FFFFFF"/>
          </w:tcPr>
          <w:p w:rsidR="00123989" w:rsidRDefault="00123989" w:rsidP="008E6148">
            <w:pPr>
              <w:pStyle w:val="QB20"/>
              <w:ind w:firstLineChars="0" w:firstLine="0"/>
              <w:rPr>
                <w:rFonts w:cs="Times New Roman"/>
                <w:b/>
                <w:bCs/>
              </w:rPr>
            </w:pPr>
            <w:r>
              <w:rPr>
                <w:rFonts w:cs="Times New Roman" w:hint="eastAsia"/>
                <w:b/>
                <w:bCs/>
              </w:rPr>
              <w:t>{}</w:t>
            </w:r>
          </w:p>
        </w:tc>
        <w:tc>
          <w:tcPr>
            <w:tcW w:w="2130" w:type="dxa"/>
            <w:shd w:val="clear" w:color="auto" w:fill="FFFFFF"/>
          </w:tcPr>
          <w:p w:rsidR="00123989" w:rsidRDefault="00123989" w:rsidP="008E6148">
            <w:pPr>
              <w:pStyle w:val="QB20"/>
              <w:ind w:firstLineChars="0" w:firstLine="0"/>
            </w:pPr>
          </w:p>
        </w:tc>
        <w:tc>
          <w:tcPr>
            <w:tcW w:w="2131" w:type="dxa"/>
            <w:shd w:val="clear" w:color="auto" w:fill="FFFFFF"/>
          </w:tcPr>
          <w:p w:rsidR="00123989" w:rsidRDefault="00123989" w:rsidP="008E6148">
            <w:pPr>
              <w:pStyle w:val="QB20"/>
              <w:ind w:firstLineChars="0" w:firstLine="0"/>
            </w:pPr>
            <w:r>
              <w:rPr>
                <w:rFonts w:hint="eastAsia"/>
              </w:rPr>
              <w:t>无内容</w:t>
            </w:r>
          </w:p>
        </w:tc>
        <w:tc>
          <w:tcPr>
            <w:tcW w:w="2393" w:type="dxa"/>
            <w:shd w:val="clear" w:color="auto" w:fill="FFFFFF"/>
          </w:tcPr>
          <w:p w:rsidR="00123989" w:rsidRDefault="00123989" w:rsidP="008E6148">
            <w:pPr>
              <w:pStyle w:val="QB20"/>
              <w:ind w:firstLineChars="0" w:firstLine="0"/>
            </w:pPr>
          </w:p>
        </w:tc>
      </w:tr>
    </w:tbl>
    <w:p w:rsidR="00123989" w:rsidRDefault="00123989" w:rsidP="00123989"/>
    <w:p w:rsidR="00123989" w:rsidRDefault="00123989" w:rsidP="00C56348">
      <w:pPr>
        <w:pStyle w:val="QB3"/>
      </w:pPr>
      <w:bookmarkStart w:id="134" w:name="_Toc445157179"/>
      <w:bookmarkStart w:id="135" w:name="_Toc448149234"/>
      <w:r>
        <w:rPr>
          <w:rFonts w:hint="eastAsia"/>
        </w:rPr>
        <w:lastRenderedPageBreak/>
        <w:t>开关</w:t>
      </w:r>
      <w:r>
        <w:rPr>
          <w:rFonts w:hint="eastAsia"/>
        </w:rPr>
        <w:t>SSID</w:t>
      </w:r>
      <w:bookmarkEnd w:id="134"/>
      <w:bookmarkEnd w:id="135"/>
    </w:p>
    <w:p w:rsidR="00123989" w:rsidRDefault="00123989" w:rsidP="00EC644D">
      <w:pPr>
        <w:pStyle w:val="QB4"/>
      </w:pPr>
      <w:r>
        <w:t>接口说明</w:t>
      </w:r>
    </w:p>
    <w:p w:rsidR="00123989" w:rsidRDefault="00123989" w:rsidP="00123989">
      <w:pPr>
        <w:pStyle w:val="QB7"/>
        <w:ind w:firstLine="420"/>
      </w:pPr>
      <w:r>
        <w:rPr>
          <w:rFonts w:hint="eastAsia"/>
        </w:rPr>
        <w:t>开关SSID。</w:t>
      </w:r>
    </w:p>
    <w:p w:rsidR="00123989"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6A7157" w:rsidP="00123989">
      <w:pPr>
        <w:pStyle w:val="QB7"/>
        <w:ind w:firstLine="420"/>
      </w:pPr>
      <w:r>
        <w:rPr>
          <w:rFonts w:hint="eastAsia"/>
        </w:rPr>
        <w:t>名称：setWifiSsidOnoff</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634FA2">
        <w:t>SET_WIFI_SSID_ONOFF</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0474B8" w:rsidRDefault="000474B8" w:rsidP="000474B8">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“MAC”：“网关mac地址”</w:t>
      </w:r>
    </w:p>
    <w:p w:rsidR="00123989" w:rsidRDefault="00123989" w:rsidP="000474B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"SSIDIndex":"%s",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Enable</w:t>
      </w:r>
      <w:r>
        <w:rPr>
          <w:rFonts w:hint="eastAsia"/>
        </w:rPr>
        <w: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0"/>
        <w:rPr>
          <w:rFonts w:cs="Times New Roman"/>
        </w:rPr>
      </w:pP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Set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634FA2">
              <w:t>SET_WIFI_SSID_ONOFF</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0474B8" w:rsidTr="008E6148">
        <w:tc>
          <w:tcPr>
            <w:tcW w:w="2519" w:type="dxa"/>
            <w:shd w:val="clear" w:color="auto" w:fill="auto"/>
          </w:tcPr>
          <w:p w:rsidR="000474B8" w:rsidRPr="00BD3C12" w:rsidRDefault="000474B8" w:rsidP="008E6148">
            <w:pPr>
              <w:pStyle w:val="QB20"/>
              <w:ind w:firstLineChars="0" w:firstLine="0"/>
              <w:rPr>
                <w:rFonts w:cs="Times New Roman"/>
                <w:b/>
                <w:bCs/>
              </w:rPr>
            </w:pPr>
            <w:r>
              <w:rPr>
                <w:rFonts w:cs="Times New Roman" w:hint="eastAsia"/>
                <w:b/>
                <w:bCs/>
              </w:rPr>
              <w:t>MAC</w:t>
            </w:r>
          </w:p>
        </w:tc>
        <w:tc>
          <w:tcPr>
            <w:tcW w:w="1638" w:type="dxa"/>
            <w:shd w:val="clear" w:color="auto" w:fill="auto"/>
          </w:tcPr>
          <w:p w:rsidR="000474B8" w:rsidRDefault="000474B8" w:rsidP="008E6148">
            <w:pPr>
              <w:pStyle w:val="QB20"/>
              <w:ind w:firstLineChars="0" w:firstLine="0"/>
            </w:pPr>
            <w:r>
              <w:rPr>
                <w:rFonts w:hint="eastAsia"/>
              </w:rPr>
              <w:t>String</w:t>
            </w:r>
          </w:p>
        </w:tc>
        <w:tc>
          <w:tcPr>
            <w:tcW w:w="2049" w:type="dxa"/>
            <w:shd w:val="clear" w:color="auto" w:fill="auto"/>
          </w:tcPr>
          <w:p w:rsidR="000474B8" w:rsidRDefault="000474B8" w:rsidP="008E6148">
            <w:pPr>
              <w:pStyle w:val="QB20"/>
              <w:ind w:firstLineChars="0" w:firstLine="0"/>
            </w:pPr>
            <w:r>
              <w:rPr>
                <w:rFonts w:hint="eastAsia"/>
              </w:rPr>
              <w:t>网关mac地址</w:t>
            </w:r>
          </w:p>
        </w:tc>
        <w:tc>
          <w:tcPr>
            <w:tcW w:w="2316" w:type="dxa"/>
            <w:shd w:val="clear" w:color="auto" w:fill="auto"/>
          </w:tcPr>
          <w:p w:rsidR="000474B8" w:rsidRDefault="000474B8" w:rsidP="008E6148">
            <w:pPr>
              <w:pStyle w:val="QB20"/>
              <w:ind w:firstLineChars="0" w:firstLine="0"/>
            </w:pPr>
          </w:p>
        </w:tc>
      </w:tr>
      <w:tr w:rsidR="00123989" w:rsidTr="008E6148">
        <w:tc>
          <w:tcPr>
            <w:tcW w:w="2519" w:type="dxa"/>
            <w:shd w:val="clear" w:color="auto" w:fill="DEEAF6"/>
          </w:tcPr>
          <w:p w:rsidR="00123989" w:rsidRPr="00BD3C12" w:rsidRDefault="00123989" w:rsidP="008E6148">
            <w:pPr>
              <w:pStyle w:val="QB20"/>
              <w:ind w:firstLineChars="0" w:firstLine="0"/>
              <w:jc w:val="left"/>
              <w:rPr>
                <w:rFonts w:cs="Times New Roman"/>
                <w:b/>
                <w:bCs/>
              </w:rPr>
            </w:pPr>
            <w:r w:rsidRPr="00BD3C12">
              <w:rPr>
                <w:rFonts w:cs="Times New Roman" w:hint="eastAsia"/>
                <w:b/>
                <w:bCs/>
              </w:rPr>
              <w:t>SSIDIndex</w:t>
            </w:r>
          </w:p>
        </w:tc>
        <w:tc>
          <w:tcPr>
            <w:tcW w:w="1638" w:type="dxa"/>
            <w:shd w:val="clear" w:color="auto" w:fill="DEEAF6"/>
          </w:tcPr>
          <w:p w:rsidR="00123989" w:rsidRDefault="00123989" w:rsidP="008E6148">
            <w:pPr>
              <w:pStyle w:val="QB20"/>
              <w:ind w:firstLineChars="0" w:firstLine="0"/>
              <w:jc w:val="left"/>
            </w:pPr>
            <w:r>
              <w:t>String</w:t>
            </w:r>
          </w:p>
        </w:tc>
        <w:tc>
          <w:tcPr>
            <w:tcW w:w="2049" w:type="dxa"/>
            <w:shd w:val="clear" w:color="auto" w:fill="DEEAF6"/>
          </w:tcPr>
          <w:p w:rsidR="00123989" w:rsidRDefault="00123989" w:rsidP="008E6148">
            <w:pPr>
              <w:widowControl/>
              <w:jc w:val="left"/>
            </w:pPr>
            <w:r>
              <w:rPr>
                <w:rFonts w:hint="eastAsia"/>
              </w:rPr>
              <w:t>第几个</w:t>
            </w:r>
            <w:r>
              <w:rPr>
                <w:rFonts w:hint="eastAsia"/>
              </w:rPr>
              <w:t>SSID</w:t>
            </w:r>
          </w:p>
        </w:tc>
        <w:tc>
          <w:tcPr>
            <w:tcW w:w="2316" w:type="dxa"/>
            <w:shd w:val="clear" w:color="auto" w:fill="DEEAF6"/>
          </w:tcPr>
          <w:p w:rsidR="00123989" w:rsidRDefault="00123989" w:rsidP="008E6148">
            <w:pPr>
              <w:pStyle w:val="QB20"/>
              <w:ind w:firstLineChars="0" w:firstLine="0"/>
              <w:jc w:val="left"/>
            </w:pPr>
            <w:r>
              <w:rPr>
                <w:rFonts w:hint="eastAsia"/>
              </w:rPr>
              <w:t>对于单频率网关为1-4，对于双频网关为1-8，当为0时，开关整个Wifi模块</w:t>
            </w:r>
          </w:p>
        </w:tc>
      </w:tr>
      <w:tr w:rsidR="00123989" w:rsidTr="008E6148">
        <w:tc>
          <w:tcPr>
            <w:tcW w:w="2519" w:type="dxa"/>
            <w:shd w:val="clear" w:color="auto" w:fill="auto"/>
          </w:tcPr>
          <w:p w:rsidR="00123989" w:rsidRPr="00BD3C12" w:rsidRDefault="00123989" w:rsidP="008E6148">
            <w:pPr>
              <w:pStyle w:val="QB20"/>
              <w:ind w:firstLineChars="0" w:firstLine="0"/>
              <w:jc w:val="left"/>
              <w:rPr>
                <w:rFonts w:cs="Times New Roman"/>
                <w:b/>
                <w:bCs/>
              </w:rPr>
            </w:pPr>
            <w:r w:rsidRPr="00BD3C12">
              <w:rPr>
                <w:rFonts w:cs="Times New Roman" w:hint="eastAsia"/>
                <w:b/>
                <w:bCs/>
              </w:rPr>
              <w:t>Enable</w:t>
            </w:r>
          </w:p>
        </w:tc>
        <w:tc>
          <w:tcPr>
            <w:tcW w:w="1638" w:type="dxa"/>
            <w:shd w:val="clear" w:color="auto" w:fill="auto"/>
          </w:tcPr>
          <w:p w:rsidR="00123989" w:rsidRDefault="00123989" w:rsidP="008E6148">
            <w:pPr>
              <w:pStyle w:val="QB20"/>
              <w:ind w:firstLineChars="0" w:firstLine="0"/>
              <w:jc w:val="left"/>
            </w:pPr>
            <w:r>
              <w:rPr>
                <w:rFonts w:hint="eastAsia"/>
              </w:rPr>
              <w:t>String</w:t>
            </w:r>
          </w:p>
        </w:tc>
        <w:tc>
          <w:tcPr>
            <w:tcW w:w="2049" w:type="dxa"/>
            <w:shd w:val="clear" w:color="auto" w:fill="auto"/>
          </w:tcPr>
          <w:p w:rsidR="00123989" w:rsidRDefault="00123989" w:rsidP="008E6148">
            <w:pPr>
              <w:widowControl/>
              <w:jc w:val="left"/>
            </w:pPr>
            <w:r>
              <w:rPr>
                <w:rFonts w:hint="eastAsia"/>
              </w:rPr>
              <w:t>开关</w:t>
            </w:r>
            <w:r>
              <w:t>状态</w:t>
            </w:r>
          </w:p>
        </w:tc>
        <w:tc>
          <w:tcPr>
            <w:tcW w:w="2316" w:type="dxa"/>
            <w:shd w:val="clear" w:color="auto" w:fill="auto"/>
          </w:tcPr>
          <w:p w:rsidR="00123989" w:rsidRDefault="00123989" w:rsidP="008E6148">
            <w:pPr>
              <w:pStyle w:val="QB20"/>
              <w:ind w:firstLineChars="0" w:firstLine="0"/>
              <w:jc w:val="left"/>
            </w:pPr>
            <w:r>
              <w:rPr>
                <w:rFonts w:hint="eastAsia"/>
              </w:rPr>
              <w:t>0表示</w:t>
            </w:r>
            <w:r>
              <w:t>关，</w:t>
            </w:r>
            <w:r>
              <w:rPr>
                <w:rFonts w:hint="eastAsia"/>
              </w:rPr>
              <w:t>1表示</w:t>
            </w:r>
            <w:r>
              <w:t>开</w:t>
            </w:r>
          </w:p>
        </w:tc>
      </w:tr>
    </w:tbl>
    <w:p w:rsidR="00123989" w:rsidRDefault="00123989" w:rsidP="00123989">
      <w:pPr>
        <w:pStyle w:val="QB7"/>
        <w:ind w:firstLine="420"/>
      </w:pPr>
    </w:p>
    <w:p w:rsidR="00123989" w:rsidRDefault="00123989" w:rsidP="00EC644D">
      <w:pPr>
        <w:pStyle w:val="QB4"/>
      </w:pPr>
      <w:r>
        <w:lastRenderedPageBreak/>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Pr="00634FA2">
        <w:t>SET_WIFI_SSID_ONOFF</w:t>
      </w:r>
      <w:r>
        <w:rPr>
          <w:rFonts w:hint="eastAsia"/>
        </w:rPr>
        <w: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123989" w:rsidRPr="00BD3C12" w:rsidTr="008E614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131" w:type="dxa"/>
            <w:shd w:val="clear" w:color="auto" w:fill="DEEAF6"/>
          </w:tcPr>
          <w:p w:rsidR="00123989" w:rsidRDefault="00123989" w:rsidP="008E6148">
            <w:pPr>
              <w:pStyle w:val="QB20"/>
              <w:ind w:firstLineChars="0" w:firstLine="0"/>
            </w:pPr>
            <w:r>
              <w:t>网关按请求原值返回</w:t>
            </w:r>
          </w:p>
        </w:tc>
      </w:tr>
      <w:tr w:rsidR="00123989" w:rsidTr="008E614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131"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131"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131" w:type="dxa"/>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w:t>
            </w:r>
            <w:r w:rsidRPr="00BD3C12">
              <w:rPr>
                <w:rFonts w:cs="Times New Roman" w:hint="eastAsia"/>
                <w:b/>
                <w:bCs/>
              </w:rPr>
              <w:t>}</w:t>
            </w:r>
          </w:p>
        </w:tc>
        <w:tc>
          <w:tcPr>
            <w:tcW w:w="2130"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r>
              <w:rPr>
                <w:rFonts w:hint="eastAsia"/>
              </w:rPr>
              <w:t>无内容</w:t>
            </w:r>
          </w:p>
        </w:tc>
        <w:tc>
          <w:tcPr>
            <w:tcW w:w="2131" w:type="dxa"/>
            <w:shd w:val="clear" w:color="auto" w:fill="auto"/>
          </w:tcPr>
          <w:p w:rsidR="00123989" w:rsidRDefault="00123989" w:rsidP="008E6148">
            <w:pPr>
              <w:pStyle w:val="QB20"/>
              <w:ind w:firstLineChars="0" w:firstLine="0"/>
            </w:pPr>
          </w:p>
        </w:tc>
      </w:tr>
    </w:tbl>
    <w:p w:rsidR="00123989" w:rsidRDefault="00123989" w:rsidP="00123989"/>
    <w:p w:rsidR="00123989" w:rsidRDefault="00123989" w:rsidP="00C56348">
      <w:pPr>
        <w:pStyle w:val="QB3"/>
      </w:pPr>
      <w:bookmarkStart w:id="136" w:name="_Toc445157180"/>
      <w:bookmarkStart w:id="137" w:name="_Toc448149235"/>
      <w:r>
        <w:rPr>
          <w:rFonts w:hint="eastAsia"/>
        </w:rPr>
        <w:t>设置</w:t>
      </w:r>
      <w:r>
        <w:t>W</w:t>
      </w:r>
      <w:r>
        <w:rPr>
          <w:rFonts w:hint="eastAsia"/>
        </w:rPr>
        <w:t>i-Fi</w:t>
      </w:r>
      <w:r>
        <w:rPr>
          <w:rFonts w:hint="eastAsia"/>
        </w:rPr>
        <w:t>定时</w:t>
      </w:r>
      <w:r>
        <w:t>开关</w:t>
      </w:r>
      <w:bookmarkEnd w:id="136"/>
      <w:bookmarkEnd w:id="137"/>
    </w:p>
    <w:p w:rsidR="00123989" w:rsidRDefault="00123989" w:rsidP="00EC644D">
      <w:pPr>
        <w:pStyle w:val="QB4"/>
      </w:pPr>
      <w:r>
        <w:t>接口说明</w:t>
      </w:r>
    </w:p>
    <w:p w:rsidR="00123989" w:rsidRDefault="00123989" w:rsidP="00123989">
      <w:pPr>
        <w:ind w:firstLine="420"/>
      </w:pPr>
      <w:r>
        <w:rPr>
          <w:rFonts w:hint="eastAsia"/>
        </w:rPr>
        <w:t>设置</w:t>
      </w:r>
      <w:r>
        <w:rPr>
          <w:rFonts w:hint="eastAsia"/>
        </w:rPr>
        <w:t>Wi-Fi</w:t>
      </w:r>
      <w:r>
        <w:rPr>
          <w:rFonts w:hint="eastAsia"/>
        </w:rPr>
        <w:t>定时开关。</w:t>
      </w:r>
    </w:p>
    <w:p w:rsidR="00123989" w:rsidRDefault="007E4262" w:rsidP="00123989">
      <w:r>
        <w:rPr>
          <w:rFonts w:hint="eastAsia"/>
        </w:rPr>
        <w:tab/>
      </w:r>
      <w:r>
        <w:rPr>
          <w:rFonts w:hint="eastAsia"/>
        </w:rPr>
        <w:t>消息发送方向：一级家庭开放平台—</w:t>
      </w:r>
      <w:r>
        <w:rPr>
          <w:rFonts w:hint="eastAsia"/>
        </w:rPr>
        <w:t>&gt;</w:t>
      </w:r>
      <w:r>
        <w:rPr>
          <w:rFonts w:hint="eastAsia"/>
        </w:rPr>
        <w:t>省级数字家庭管理平台</w:t>
      </w:r>
    </w:p>
    <w:p w:rsidR="00123989" w:rsidRDefault="00123989" w:rsidP="00EC644D">
      <w:pPr>
        <w:pStyle w:val="QB4"/>
      </w:pPr>
      <w:r>
        <w:rPr>
          <w:rFonts w:hint="eastAsia"/>
        </w:rPr>
        <w:t>接口类型</w:t>
      </w:r>
    </w:p>
    <w:p w:rsidR="00123989" w:rsidRDefault="006A7157" w:rsidP="00123989">
      <w:pPr>
        <w:pStyle w:val="QB7"/>
        <w:ind w:firstLine="420"/>
      </w:pPr>
      <w:r>
        <w:rPr>
          <w:rFonts w:hint="eastAsia"/>
        </w:rPr>
        <w:t>名称：setWifiOnoffTimer</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634FA2">
        <w:t>SET_WIFI_ONOFF_TIMER</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0474B8" w:rsidRDefault="000474B8" w:rsidP="000474B8">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“MAC”：“网关mac地址”</w:t>
      </w:r>
    </w:p>
    <w:p w:rsidR="00123989" w:rsidRDefault="00123989" w:rsidP="000474B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"StartTime":"%s",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"EndTime":"%s",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"Enable":"%s"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0"/>
        <w:rPr>
          <w:rFonts w:cs="Times New Roman"/>
        </w:rPr>
      </w:pP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Set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634FA2">
              <w:t>SET_WIFI_ONOFF_TIMER</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0474B8" w:rsidTr="008E6148">
        <w:tc>
          <w:tcPr>
            <w:tcW w:w="2519" w:type="dxa"/>
            <w:shd w:val="clear" w:color="auto" w:fill="auto"/>
          </w:tcPr>
          <w:p w:rsidR="000474B8" w:rsidRPr="00BD3C12" w:rsidRDefault="000474B8" w:rsidP="008E6148">
            <w:pPr>
              <w:pStyle w:val="QB20"/>
              <w:ind w:firstLineChars="0" w:firstLine="0"/>
              <w:rPr>
                <w:rFonts w:cs="Times New Roman"/>
                <w:b/>
                <w:bCs/>
              </w:rPr>
            </w:pPr>
            <w:r>
              <w:rPr>
                <w:rFonts w:cs="Times New Roman" w:hint="eastAsia"/>
                <w:b/>
                <w:bCs/>
              </w:rPr>
              <w:t>MAC</w:t>
            </w:r>
          </w:p>
        </w:tc>
        <w:tc>
          <w:tcPr>
            <w:tcW w:w="1638" w:type="dxa"/>
            <w:shd w:val="clear" w:color="auto" w:fill="auto"/>
          </w:tcPr>
          <w:p w:rsidR="000474B8" w:rsidRDefault="000474B8" w:rsidP="008E6148">
            <w:pPr>
              <w:pStyle w:val="QB20"/>
              <w:ind w:firstLineChars="0" w:firstLine="0"/>
            </w:pPr>
            <w:r>
              <w:rPr>
                <w:rFonts w:hint="eastAsia"/>
              </w:rPr>
              <w:t>String</w:t>
            </w:r>
          </w:p>
        </w:tc>
        <w:tc>
          <w:tcPr>
            <w:tcW w:w="2049" w:type="dxa"/>
            <w:shd w:val="clear" w:color="auto" w:fill="auto"/>
          </w:tcPr>
          <w:p w:rsidR="000474B8" w:rsidRDefault="000474B8" w:rsidP="008E6148">
            <w:pPr>
              <w:pStyle w:val="QB20"/>
              <w:ind w:firstLineChars="0" w:firstLine="0"/>
            </w:pPr>
            <w:r>
              <w:rPr>
                <w:rFonts w:hint="eastAsia"/>
              </w:rPr>
              <w:t>网关mac地址</w:t>
            </w:r>
          </w:p>
        </w:tc>
        <w:tc>
          <w:tcPr>
            <w:tcW w:w="2316" w:type="dxa"/>
            <w:shd w:val="clear" w:color="auto" w:fill="auto"/>
          </w:tcPr>
          <w:p w:rsidR="000474B8" w:rsidRDefault="000474B8" w:rsidP="008E6148">
            <w:pPr>
              <w:pStyle w:val="QB20"/>
              <w:ind w:firstLineChars="0" w:firstLine="0"/>
            </w:pPr>
          </w:p>
        </w:tc>
      </w:tr>
      <w:tr w:rsidR="00123989" w:rsidTr="008E6148">
        <w:tc>
          <w:tcPr>
            <w:tcW w:w="2519" w:type="dxa"/>
            <w:shd w:val="clear" w:color="auto" w:fill="DEEAF6"/>
          </w:tcPr>
          <w:p w:rsidR="00123989" w:rsidRPr="00BD3C12" w:rsidRDefault="00123989" w:rsidP="008E6148">
            <w:pPr>
              <w:pStyle w:val="QB20"/>
              <w:ind w:firstLineChars="0" w:firstLine="0"/>
              <w:jc w:val="left"/>
              <w:rPr>
                <w:rFonts w:cs="Times New Roman"/>
                <w:b/>
                <w:bCs/>
              </w:rPr>
            </w:pPr>
            <w:r w:rsidRPr="00BD3C12">
              <w:rPr>
                <w:rFonts w:cs="Times New Roman" w:hint="eastAsia"/>
                <w:b/>
                <w:bCs/>
              </w:rPr>
              <w:t>StartTime</w:t>
            </w:r>
          </w:p>
        </w:tc>
        <w:tc>
          <w:tcPr>
            <w:tcW w:w="1638" w:type="dxa"/>
            <w:shd w:val="clear" w:color="auto" w:fill="DEEAF6"/>
          </w:tcPr>
          <w:p w:rsidR="00123989" w:rsidRDefault="00123989" w:rsidP="008E6148">
            <w:pPr>
              <w:pStyle w:val="QB20"/>
              <w:ind w:firstLineChars="0" w:firstLine="0"/>
              <w:jc w:val="left"/>
            </w:pPr>
            <w:r>
              <w:t>String</w:t>
            </w:r>
          </w:p>
        </w:tc>
        <w:tc>
          <w:tcPr>
            <w:tcW w:w="2049" w:type="dxa"/>
            <w:shd w:val="clear" w:color="auto" w:fill="DEEAF6"/>
          </w:tcPr>
          <w:p w:rsidR="00123989" w:rsidRDefault="00123989" w:rsidP="008E6148">
            <w:pPr>
              <w:widowControl/>
              <w:jc w:val="left"/>
            </w:pPr>
            <w:r>
              <w:rPr>
                <w:rFonts w:hint="eastAsia"/>
              </w:rPr>
              <w:t>Wifi</w:t>
            </w:r>
            <w:r>
              <w:rPr>
                <w:rFonts w:hint="eastAsia"/>
              </w:rPr>
              <w:t>开机的时间</w:t>
            </w:r>
          </w:p>
        </w:tc>
        <w:tc>
          <w:tcPr>
            <w:tcW w:w="2316" w:type="dxa"/>
            <w:shd w:val="clear" w:color="auto" w:fill="DEEAF6"/>
          </w:tcPr>
          <w:p w:rsidR="00123989" w:rsidRDefault="00123989" w:rsidP="008E6148">
            <w:pPr>
              <w:pStyle w:val="QB20"/>
              <w:ind w:firstLineChars="0" w:firstLine="0"/>
              <w:jc w:val="left"/>
            </w:pPr>
            <w:r>
              <w:rPr>
                <w:rFonts w:hint="eastAsia"/>
              </w:rPr>
              <w:t>如：9:30</w:t>
            </w:r>
          </w:p>
        </w:tc>
      </w:tr>
      <w:tr w:rsidR="00123989" w:rsidTr="008E6148">
        <w:tc>
          <w:tcPr>
            <w:tcW w:w="2519" w:type="dxa"/>
            <w:shd w:val="clear" w:color="auto" w:fill="auto"/>
          </w:tcPr>
          <w:p w:rsidR="00123989" w:rsidRPr="00BD3C12" w:rsidRDefault="00123989" w:rsidP="008E6148">
            <w:pPr>
              <w:pStyle w:val="QB20"/>
              <w:ind w:firstLineChars="0" w:firstLine="0"/>
              <w:jc w:val="left"/>
              <w:rPr>
                <w:rFonts w:cs="Times New Roman"/>
                <w:b/>
                <w:bCs/>
              </w:rPr>
            </w:pPr>
            <w:r w:rsidRPr="00BD3C12">
              <w:rPr>
                <w:rFonts w:cs="Times New Roman" w:hint="eastAsia"/>
                <w:b/>
                <w:bCs/>
              </w:rPr>
              <w:t>EndTime</w:t>
            </w:r>
          </w:p>
        </w:tc>
        <w:tc>
          <w:tcPr>
            <w:tcW w:w="1638" w:type="dxa"/>
            <w:shd w:val="clear" w:color="auto" w:fill="auto"/>
          </w:tcPr>
          <w:p w:rsidR="00123989" w:rsidRDefault="00123989" w:rsidP="008E6148">
            <w:pPr>
              <w:pStyle w:val="QB20"/>
              <w:ind w:firstLineChars="0" w:firstLine="0"/>
              <w:jc w:val="left"/>
            </w:pPr>
            <w:r>
              <w:t>String</w:t>
            </w:r>
          </w:p>
        </w:tc>
        <w:tc>
          <w:tcPr>
            <w:tcW w:w="2049" w:type="dxa"/>
            <w:shd w:val="clear" w:color="auto" w:fill="auto"/>
          </w:tcPr>
          <w:p w:rsidR="00123989" w:rsidRDefault="00123989" w:rsidP="008E6148">
            <w:pPr>
              <w:widowControl/>
              <w:jc w:val="left"/>
            </w:pPr>
            <w:r>
              <w:rPr>
                <w:rFonts w:hint="eastAsia"/>
              </w:rPr>
              <w:t>Wifi</w:t>
            </w:r>
            <w:r>
              <w:rPr>
                <w:rFonts w:hint="eastAsia"/>
              </w:rPr>
              <w:t>关机的时间</w:t>
            </w:r>
          </w:p>
        </w:tc>
        <w:tc>
          <w:tcPr>
            <w:tcW w:w="2316" w:type="dxa"/>
            <w:shd w:val="clear" w:color="auto" w:fill="auto"/>
          </w:tcPr>
          <w:p w:rsidR="00123989" w:rsidRDefault="00123989" w:rsidP="008E6148">
            <w:pPr>
              <w:pStyle w:val="QB20"/>
              <w:ind w:firstLineChars="0" w:firstLine="0"/>
              <w:jc w:val="left"/>
            </w:pPr>
            <w:r>
              <w:rPr>
                <w:rFonts w:hint="eastAsia"/>
              </w:rPr>
              <w:t>如：19:30</w:t>
            </w:r>
          </w:p>
        </w:tc>
      </w:tr>
      <w:tr w:rsidR="00123989" w:rsidTr="008E6148">
        <w:tc>
          <w:tcPr>
            <w:tcW w:w="2519" w:type="dxa"/>
            <w:shd w:val="clear" w:color="auto" w:fill="auto"/>
          </w:tcPr>
          <w:p w:rsidR="00123989" w:rsidRPr="00BD3C12" w:rsidRDefault="00123989" w:rsidP="008E6148">
            <w:pPr>
              <w:pStyle w:val="QB20"/>
              <w:ind w:firstLineChars="0" w:firstLine="0"/>
              <w:jc w:val="left"/>
              <w:rPr>
                <w:rFonts w:cs="Times New Roman"/>
                <w:b/>
                <w:bCs/>
              </w:rPr>
            </w:pPr>
            <w:r w:rsidRPr="00BD3C12">
              <w:rPr>
                <w:rFonts w:cs="Times New Roman" w:hint="eastAsia"/>
                <w:b/>
                <w:bCs/>
              </w:rPr>
              <w:t>Enable</w:t>
            </w:r>
          </w:p>
        </w:tc>
        <w:tc>
          <w:tcPr>
            <w:tcW w:w="1638" w:type="dxa"/>
            <w:shd w:val="clear" w:color="auto" w:fill="auto"/>
          </w:tcPr>
          <w:p w:rsidR="00123989" w:rsidRDefault="00123989" w:rsidP="008E6148">
            <w:pPr>
              <w:pStyle w:val="QB20"/>
              <w:ind w:firstLineChars="0" w:firstLine="0"/>
              <w:jc w:val="left"/>
            </w:pPr>
            <w:r>
              <w:t>String</w:t>
            </w:r>
          </w:p>
        </w:tc>
        <w:tc>
          <w:tcPr>
            <w:tcW w:w="2049" w:type="dxa"/>
            <w:shd w:val="clear" w:color="auto" w:fill="auto"/>
          </w:tcPr>
          <w:p w:rsidR="00123989" w:rsidRDefault="00123989" w:rsidP="008E6148">
            <w:pPr>
              <w:widowControl/>
              <w:jc w:val="left"/>
            </w:pPr>
            <w:r>
              <w:rPr>
                <w:rFonts w:hint="eastAsia"/>
              </w:rPr>
              <w:t>Wifi</w:t>
            </w:r>
            <w:r>
              <w:rPr>
                <w:rFonts w:hint="eastAsia"/>
              </w:rPr>
              <w:t>定时开关启用</w:t>
            </w:r>
            <w:r>
              <w:rPr>
                <w:rFonts w:hint="eastAsia"/>
              </w:rPr>
              <w:t>/</w:t>
            </w:r>
            <w:r>
              <w:rPr>
                <w:rFonts w:hint="eastAsia"/>
              </w:rPr>
              <w:t>关闭功能</w:t>
            </w:r>
          </w:p>
        </w:tc>
        <w:tc>
          <w:tcPr>
            <w:tcW w:w="2316" w:type="dxa"/>
            <w:shd w:val="clear" w:color="auto" w:fill="auto"/>
          </w:tcPr>
          <w:p w:rsidR="00123989" w:rsidRDefault="00123989" w:rsidP="008E6148">
            <w:pPr>
              <w:pStyle w:val="QB20"/>
              <w:ind w:firstLineChars="0" w:firstLine="0"/>
              <w:jc w:val="left"/>
            </w:pPr>
            <w:r>
              <w:rPr>
                <w:rFonts w:hint="eastAsia"/>
              </w:rPr>
              <w:t>下次到时使能</w:t>
            </w:r>
          </w:p>
        </w:tc>
      </w:tr>
    </w:tbl>
    <w:p w:rsidR="00123989" w:rsidRDefault="00123989" w:rsidP="00123989">
      <w:pPr>
        <w:pStyle w:val="QB7"/>
        <w:ind w:firstLine="420"/>
      </w:pPr>
    </w:p>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Pr="00634FA2">
        <w:t>SET_WIFI_ONOFF_TIMER</w:t>
      </w:r>
      <w:r>
        <w:rPr>
          <w:rFonts w:hint="eastAsia"/>
        </w:rPr>
        <w: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123989" w:rsidRPr="00BD3C12" w:rsidTr="008E614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131" w:type="dxa"/>
            <w:shd w:val="clear" w:color="auto" w:fill="DEEAF6"/>
          </w:tcPr>
          <w:p w:rsidR="00123989" w:rsidRDefault="00123989" w:rsidP="008E6148">
            <w:pPr>
              <w:pStyle w:val="QB20"/>
              <w:ind w:firstLineChars="0" w:firstLine="0"/>
            </w:pPr>
            <w:r>
              <w:t>网关按请求原值返回</w:t>
            </w:r>
          </w:p>
        </w:tc>
      </w:tr>
      <w:tr w:rsidR="00123989" w:rsidTr="008E614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131"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131"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lastRenderedPageBreak/>
              <w:t>16进制数，8位</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lastRenderedPageBreak/>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131" w:type="dxa"/>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w:t>
            </w:r>
            <w:r w:rsidRPr="00BD3C12">
              <w:rPr>
                <w:rFonts w:cs="Times New Roman" w:hint="eastAsia"/>
                <w:b/>
                <w:bCs/>
              </w:rPr>
              <w:t>}</w:t>
            </w:r>
          </w:p>
        </w:tc>
        <w:tc>
          <w:tcPr>
            <w:tcW w:w="2130"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r>
              <w:rPr>
                <w:rFonts w:hint="eastAsia"/>
              </w:rPr>
              <w:t>无内容</w:t>
            </w:r>
          </w:p>
        </w:tc>
        <w:tc>
          <w:tcPr>
            <w:tcW w:w="2131" w:type="dxa"/>
            <w:shd w:val="clear" w:color="auto" w:fill="auto"/>
          </w:tcPr>
          <w:p w:rsidR="00123989" w:rsidRDefault="00123989" w:rsidP="008E6148">
            <w:pPr>
              <w:pStyle w:val="QB20"/>
              <w:ind w:firstLineChars="0" w:firstLine="0"/>
            </w:pPr>
          </w:p>
        </w:tc>
      </w:tr>
    </w:tbl>
    <w:p w:rsidR="00123989" w:rsidRDefault="00123989" w:rsidP="00123989"/>
    <w:p w:rsidR="00123989" w:rsidRDefault="00123989" w:rsidP="00C56348">
      <w:pPr>
        <w:pStyle w:val="QB3"/>
      </w:pPr>
      <w:bookmarkStart w:id="138" w:name="_Toc445157181"/>
      <w:bookmarkStart w:id="139" w:name="_Toc448149236"/>
      <w:r>
        <w:rPr>
          <w:rFonts w:hint="eastAsia"/>
        </w:rPr>
        <w:t>查询</w:t>
      </w:r>
      <w:r>
        <w:rPr>
          <w:rFonts w:hint="eastAsia"/>
        </w:rPr>
        <w:t>Wi-Fi</w:t>
      </w:r>
      <w:r>
        <w:rPr>
          <w:rFonts w:hint="eastAsia"/>
        </w:rPr>
        <w:t>定时开关状态</w:t>
      </w:r>
      <w:bookmarkEnd w:id="138"/>
      <w:bookmarkEnd w:id="139"/>
    </w:p>
    <w:p w:rsidR="00123989" w:rsidRDefault="00123989" w:rsidP="00EC644D">
      <w:pPr>
        <w:pStyle w:val="QB4"/>
      </w:pPr>
      <w:r>
        <w:t>接口说明</w:t>
      </w:r>
    </w:p>
    <w:p w:rsidR="00123989" w:rsidRDefault="00123989" w:rsidP="00123989">
      <w:pPr>
        <w:ind w:firstLine="420"/>
      </w:pPr>
      <w:r>
        <w:rPr>
          <w:rFonts w:hint="eastAsia"/>
        </w:rPr>
        <w:t>查询</w:t>
      </w:r>
      <w:r>
        <w:rPr>
          <w:rFonts w:hint="eastAsia"/>
        </w:rPr>
        <w:t>Wi-Fi</w:t>
      </w:r>
      <w:r>
        <w:rPr>
          <w:rFonts w:hint="eastAsia"/>
        </w:rPr>
        <w:t>定时开关状态。</w:t>
      </w:r>
    </w:p>
    <w:p w:rsidR="00123989" w:rsidRDefault="007E4262" w:rsidP="00123989">
      <w:r>
        <w:rPr>
          <w:rFonts w:hint="eastAsia"/>
        </w:rPr>
        <w:tab/>
      </w:r>
      <w:r>
        <w:rPr>
          <w:rFonts w:hint="eastAsia"/>
        </w:rPr>
        <w:t>消息发送方向：一级家庭开放平台—</w:t>
      </w:r>
      <w:r>
        <w:rPr>
          <w:rFonts w:hint="eastAsia"/>
        </w:rPr>
        <w:t>&gt;</w:t>
      </w:r>
      <w:r>
        <w:rPr>
          <w:rFonts w:hint="eastAsia"/>
        </w:rPr>
        <w:t>省级数字家庭管理平台</w:t>
      </w:r>
    </w:p>
    <w:p w:rsidR="00123989" w:rsidRDefault="00123989" w:rsidP="00EC644D">
      <w:pPr>
        <w:pStyle w:val="QB4"/>
      </w:pPr>
      <w:r>
        <w:rPr>
          <w:rFonts w:hint="eastAsia"/>
        </w:rPr>
        <w:t>接口类型</w:t>
      </w:r>
    </w:p>
    <w:p w:rsidR="00123989" w:rsidRDefault="006A7157" w:rsidP="00123989">
      <w:pPr>
        <w:pStyle w:val="QB7"/>
        <w:ind w:firstLine="420"/>
      </w:pPr>
      <w:r>
        <w:rPr>
          <w:rFonts w:hint="eastAsia"/>
        </w:rPr>
        <w:t>名称：getWifiOnoffTimer</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634FA2">
        <w:t>GET_WIFI_ONOFF_TIMER</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CC0443" w:rsidRDefault="00CC0443" w:rsidP="000474B8">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sidR="00123989">
        <w:rPr>
          <w:rFonts w:hint="eastAsia"/>
        </w:rPr>
        <w:t>"Parameter": {</w:t>
      </w:r>
      <w:bookmarkStart w:id="140" w:name="OLE_LINK7"/>
      <w:bookmarkStart w:id="141" w:name="OLE_LINK10"/>
      <w:r w:rsidR="000474B8">
        <w:rPr>
          <w:rFonts w:hint="eastAsia"/>
        </w:rPr>
        <w:tab/>
        <w:t>“</w:t>
      </w:r>
    </w:p>
    <w:p w:rsidR="000474B8" w:rsidRDefault="00CC0443" w:rsidP="000474B8">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Pr>
          <w:rFonts w:hint="eastAsia"/>
        </w:rPr>
        <w:tab/>
      </w:r>
      <w:r w:rsidR="000474B8">
        <w:rPr>
          <w:rFonts w:hint="eastAsia"/>
        </w:rPr>
        <w:t>MAC”：“网关mac地址”</w:t>
      </w:r>
      <w:bookmarkEnd w:id="140"/>
      <w:bookmarkEnd w:id="141"/>
    </w:p>
    <w:p w:rsidR="00123989" w:rsidRDefault="00123989" w:rsidP="000474B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0"/>
        <w:rPr>
          <w:rFonts w:cs="Times New Roman"/>
        </w:rPr>
      </w:pP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Get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634FA2">
              <w:t>GET_WIFI_ONOFF_TIMER</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033124" w:rsidTr="008E6148">
        <w:tc>
          <w:tcPr>
            <w:tcW w:w="2519" w:type="dxa"/>
            <w:shd w:val="clear" w:color="auto" w:fill="auto"/>
          </w:tcPr>
          <w:p w:rsidR="00033124" w:rsidRPr="00BD3C12" w:rsidRDefault="00033124" w:rsidP="00033124">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033124" w:rsidRDefault="00033124" w:rsidP="00033124">
            <w:pPr>
              <w:pStyle w:val="QB20"/>
              <w:ind w:firstLineChars="0" w:firstLine="0"/>
            </w:pPr>
            <w:r>
              <w:t>O</w:t>
            </w:r>
            <w:r>
              <w:rPr>
                <w:rFonts w:hint="eastAsia"/>
              </w:rPr>
              <w:t>bject</w:t>
            </w:r>
          </w:p>
        </w:tc>
        <w:tc>
          <w:tcPr>
            <w:tcW w:w="2049" w:type="dxa"/>
            <w:shd w:val="clear" w:color="auto" w:fill="auto"/>
          </w:tcPr>
          <w:p w:rsidR="00033124" w:rsidRDefault="00033124" w:rsidP="00033124">
            <w:pPr>
              <w:pStyle w:val="QB20"/>
              <w:ind w:firstLineChars="0" w:firstLine="0"/>
            </w:pPr>
            <w:r>
              <w:rPr>
                <w:rFonts w:hint="eastAsia"/>
              </w:rPr>
              <w:t>报文中的请求参数</w:t>
            </w:r>
          </w:p>
        </w:tc>
        <w:tc>
          <w:tcPr>
            <w:tcW w:w="2316" w:type="dxa"/>
            <w:shd w:val="clear" w:color="auto" w:fill="auto"/>
          </w:tcPr>
          <w:p w:rsidR="00033124" w:rsidRDefault="00033124" w:rsidP="00033124">
            <w:pPr>
              <w:pStyle w:val="QB20"/>
              <w:ind w:firstLineChars="0" w:firstLine="0"/>
            </w:pPr>
            <w:r>
              <w:rPr>
                <w:rFonts w:hint="eastAsia"/>
              </w:rPr>
              <w:t>此处为</w:t>
            </w:r>
            <w:r>
              <w:t>空</w:t>
            </w:r>
          </w:p>
        </w:tc>
      </w:tr>
      <w:tr w:rsidR="000474B8" w:rsidTr="008E6148">
        <w:tc>
          <w:tcPr>
            <w:tcW w:w="2519" w:type="dxa"/>
            <w:shd w:val="clear" w:color="auto" w:fill="auto"/>
          </w:tcPr>
          <w:p w:rsidR="000474B8" w:rsidRPr="00BD3C12" w:rsidRDefault="000474B8" w:rsidP="00033124">
            <w:pPr>
              <w:pStyle w:val="QB20"/>
              <w:ind w:firstLineChars="0" w:firstLine="0"/>
              <w:rPr>
                <w:rFonts w:cs="Times New Roman"/>
                <w:b/>
                <w:bCs/>
              </w:rPr>
            </w:pPr>
            <w:r>
              <w:rPr>
                <w:rFonts w:cs="Times New Roman" w:hint="eastAsia"/>
                <w:b/>
                <w:bCs/>
              </w:rPr>
              <w:t>MAC</w:t>
            </w:r>
          </w:p>
        </w:tc>
        <w:tc>
          <w:tcPr>
            <w:tcW w:w="1638" w:type="dxa"/>
            <w:shd w:val="clear" w:color="auto" w:fill="auto"/>
          </w:tcPr>
          <w:p w:rsidR="000474B8" w:rsidRDefault="000474B8" w:rsidP="00033124">
            <w:pPr>
              <w:pStyle w:val="QB20"/>
              <w:ind w:firstLineChars="0" w:firstLine="0"/>
            </w:pPr>
            <w:r>
              <w:rPr>
                <w:rFonts w:hint="eastAsia"/>
              </w:rPr>
              <w:t>String</w:t>
            </w:r>
          </w:p>
        </w:tc>
        <w:tc>
          <w:tcPr>
            <w:tcW w:w="2049" w:type="dxa"/>
            <w:shd w:val="clear" w:color="auto" w:fill="auto"/>
          </w:tcPr>
          <w:p w:rsidR="000474B8" w:rsidRDefault="000474B8" w:rsidP="00033124">
            <w:pPr>
              <w:pStyle w:val="QB20"/>
              <w:ind w:firstLineChars="0" w:firstLine="0"/>
            </w:pPr>
            <w:r>
              <w:rPr>
                <w:rFonts w:hint="eastAsia"/>
              </w:rPr>
              <w:t>网关mac地址</w:t>
            </w:r>
          </w:p>
        </w:tc>
        <w:tc>
          <w:tcPr>
            <w:tcW w:w="2316" w:type="dxa"/>
            <w:shd w:val="clear" w:color="auto" w:fill="auto"/>
          </w:tcPr>
          <w:p w:rsidR="000474B8" w:rsidRDefault="000474B8" w:rsidP="00033124">
            <w:pPr>
              <w:pStyle w:val="QB20"/>
              <w:ind w:firstLineChars="0" w:firstLine="0"/>
            </w:pPr>
          </w:p>
        </w:tc>
      </w:tr>
    </w:tbl>
    <w:p w:rsidR="00123989" w:rsidRDefault="00123989" w:rsidP="00123989">
      <w:pPr>
        <w:pStyle w:val="QB7"/>
        <w:ind w:firstLine="420"/>
      </w:pPr>
    </w:p>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lastRenderedPageBreak/>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Pr="00634FA2">
        <w:t>GET_WIFI_ONOFF_TIMER</w:t>
      </w:r>
      <w:r>
        <w:rPr>
          <w:rFonts w:hint="eastAsia"/>
        </w:rPr>
        <w: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"StartTime":"%s",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"EndTime":"%s",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"Enable":"%s"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123989" w:rsidRPr="00BD3C12" w:rsidTr="008E614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131" w:type="dxa"/>
            <w:shd w:val="clear" w:color="auto" w:fill="DEEAF6"/>
          </w:tcPr>
          <w:p w:rsidR="00123989" w:rsidRDefault="00123989" w:rsidP="008E6148">
            <w:pPr>
              <w:pStyle w:val="QB20"/>
              <w:ind w:firstLineChars="0" w:firstLine="0"/>
            </w:pPr>
            <w:r>
              <w:t>网关按请求原值返回</w:t>
            </w:r>
          </w:p>
        </w:tc>
      </w:tr>
      <w:tr w:rsidR="00123989" w:rsidTr="008E614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131"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131"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131" w:type="dxa"/>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jc w:val="left"/>
              <w:rPr>
                <w:rFonts w:cs="Times New Roman"/>
                <w:b/>
                <w:bCs/>
              </w:rPr>
            </w:pPr>
            <w:r w:rsidRPr="00BD3C12">
              <w:rPr>
                <w:rFonts w:cs="Times New Roman" w:hint="eastAsia"/>
                <w:b/>
                <w:bCs/>
              </w:rPr>
              <w:t>{StartTime</w:t>
            </w:r>
          </w:p>
        </w:tc>
        <w:tc>
          <w:tcPr>
            <w:tcW w:w="2130" w:type="dxa"/>
            <w:shd w:val="clear" w:color="auto" w:fill="auto"/>
          </w:tcPr>
          <w:p w:rsidR="00123989" w:rsidRDefault="00123989" w:rsidP="008E6148">
            <w:pPr>
              <w:pStyle w:val="QB20"/>
              <w:ind w:firstLineChars="0" w:firstLine="0"/>
              <w:jc w:val="left"/>
            </w:pPr>
            <w:r>
              <w:t>String</w:t>
            </w:r>
          </w:p>
        </w:tc>
        <w:tc>
          <w:tcPr>
            <w:tcW w:w="2131" w:type="dxa"/>
            <w:shd w:val="clear" w:color="auto" w:fill="auto"/>
          </w:tcPr>
          <w:p w:rsidR="00123989" w:rsidRDefault="00123989" w:rsidP="008E6148">
            <w:pPr>
              <w:widowControl/>
              <w:jc w:val="left"/>
            </w:pPr>
            <w:r>
              <w:rPr>
                <w:rFonts w:hint="eastAsia"/>
              </w:rPr>
              <w:t>Wifi</w:t>
            </w:r>
            <w:r>
              <w:rPr>
                <w:rFonts w:hint="eastAsia"/>
              </w:rPr>
              <w:t>开机的时间</w:t>
            </w:r>
          </w:p>
        </w:tc>
        <w:tc>
          <w:tcPr>
            <w:tcW w:w="2131" w:type="dxa"/>
            <w:shd w:val="clear" w:color="auto" w:fill="auto"/>
          </w:tcPr>
          <w:p w:rsidR="00123989" w:rsidRDefault="00123989" w:rsidP="008E6148">
            <w:pPr>
              <w:pStyle w:val="QB20"/>
              <w:ind w:firstLineChars="0" w:firstLine="0"/>
              <w:jc w:val="left"/>
            </w:pPr>
            <w:r>
              <w:rPr>
                <w:rFonts w:hint="eastAsia"/>
              </w:rPr>
              <w:t>如：9:30</w:t>
            </w:r>
          </w:p>
        </w:tc>
      </w:tr>
      <w:tr w:rsidR="00123989" w:rsidTr="008E6148">
        <w:trPr>
          <w:trHeight w:val="313"/>
        </w:trPr>
        <w:tc>
          <w:tcPr>
            <w:tcW w:w="2130" w:type="dxa"/>
            <w:shd w:val="clear" w:color="auto" w:fill="DEEAF6"/>
          </w:tcPr>
          <w:p w:rsidR="00123989" w:rsidRPr="00BD3C12" w:rsidRDefault="00123989" w:rsidP="008E6148">
            <w:pPr>
              <w:pStyle w:val="QB20"/>
              <w:ind w:firstLineChars="0" w:firstLine="0"/>
              <w:jc w:val="left"/>
              <w:rPr>
                <w:rFonts w:cs="Times New Roman"/>
                <w:b/>
                <w:bCs/>
              </w:rPr>
            </w:pPr>
            <w:r w:rsidRPr="00BD3C12">
              <w:rPr>
                <w:rFonts w:cs="Times New Roman" w:hint="eastAsia"/>
                <w:b/>
                <w:bCs/>
              </w:rPr>
              <w:t>EndTime</w:t>
            </w:r>
          </w:p>
        </w:tc>
        <w:tc>
          <w:tcPr>
            <w:tcW w:w="2130" w:type="dxa"/>
            <w:shd w:val="clear" w:color="auto" w:fill="DEEAF6"/>
          </w:tcPr>
          <w:p w:rsidR="00123989" w:rsidRDefault="00123989" w:rsidP="008E6148">
            <w:pPr>
              <w:pStyle w:val="QB20"/>
              <w:ind w:firstLineChars="0" w:firstLine="0"/>
              <w:jc w:val="left"/>
            </w:pPr>
            <w:r>
              <w:t>String</w:t>
            </w:r>
          </w:p>
        </w:tc>
        <w:tc>
          <w:tcPr>
            <w:tcW w:w="2131" w:type="dxa"/>
            <w:shd w:val="clear" w:color="auto" w:fill="DEEAF6"/>
          </w:tcPr>
          <w:p w:rsidR="00123989" w:rsidRDefault="00123989" w:rsidP="008E6148">
            <w:pPr>
              <w:widowControl/>
              <w:jc w:val="left"/>
            </w:pPr>
            <w:r>
              <w:rPr>
                <w:rFonts w:hint="eastAsia"/>
              </w:rPr>
              <w:t>Wifi</w:t>
            </w:r>
            <w:r>
              <w:rPr>
                <w:rFonts w:hint="eastAsia"/>
              </w:rPr>
              <w:t>关机的时间</w:t>
            </w:r>
          </w:p>
        </w:tc>
        <w:tc>
          <w:tcPr>
            <w:tcW w:w="2131" w:type="dxa"/>
            <w:shd w:val="clear" w:color="auto" w:fill="DEEAF6"/>
          </w:tcPr>
          <w:p w:rsidR="00123989" w:rsidRDefault="00123989" w:rsidP="008E6148">
            <w:pPr>
              <w:pStyle w:val="QB20"/>
              <w:ind w:firstLineChars="0" w:firstLine="0"/>
              <w:jc w:val="left"/>
            </w:pPr>
            <w:r>
              <w:rPr>
                <w:rFonts w:hint="eastAsia"/>
              </w:rPr>
              <w:t>如：19:30</w:t>
            </w:r>
          </w:p>
        </w:tc>
      </w:tr>
      <w:tr w:rsidR="00123989" w:rsidTr="008E6148">
        <w:tc>
          <w:tcPr>
            <w:tcW w:w="2130" w:type="dxa"/>
            <w:shd w:val="clear" w:color="auto" w:fill="DEEAF6"/>
          </w:tcPr>
          <w:p w:rsidR="00123989" w:rsidRPr="00BD3C12" w:rsidRDefault="00123989" w:rsidP="008E6148">
            <w:pPr>
              <w:pStyle w:val="QB20"/>
              <w:ind w:firstLineChars="0" w:firstLine="0"/>
              <w:jc w:val="left"/>
              <w:rPr>
                <w:rFonts w:cs="Times New Roman"/>
                <w:b/>
                <w:bCs/>
              </w:rPr>
            </w:pPr>
            <w:r w:rsidRPr="00BD3C12">
              <w:rPr>
                <w:rFonts w:cs="Times New Roman" w:hint="eastAsia"/>
                <w:b/>
                <w:bCs/>
              </w:rPr>
              <w:t>Enable}</w:t>
            </w:r>
          </w:p>
        </w:tc>
        <w:tc>
          <w:tcPr>
            <w:tcW w:w="2130" w:type="dxa"/>
            <w:shd w:val="clear" w:color="auto" w:fill="DEEAF6"/>
          </w:tcPr>
          <w:p w:rsidR="00123989" w:rsidRDefault="00123989" w:rsidP="008E6148">
            <w:pPr>
              <w:pStyle w:val="QB20"/>
              <w:ind w:firstLineChars="0" w:firstLine="0"/>
              <w:jc w:val="left"/>
            </w:pPr>
            <w:r>
              <w:t>String</w:t>
            </w:r>
          </w:p>
        </w:tc>
        <w:tc>
          <w:tcPr>
            <w:tcW w:w="2131" w:type="dxa"/>
            <w:shd w:val="clear" w:color="auto" w:fill="DEEAF6"/>
          </w:tcPr>
          <w:p w:rsidR="00123989" w:rsidRDefault="00123989" w:rsidP="008E6148">
            <w:pPr>
              <w:widowControl/>
              <w:jc w:val="left"/>
            </w:pPr>
            <w:r>
              <w:rPr>
                <w:rFonts w:hint="eastAsia"/>
              </w:rPr>
              <w:t>Wifi</w:t>
            </w:r>
            <w:r>
              <w:rPr>
                <w:rFonts w:hint="eastAsia"/>
              </w:rPr>
              <w:t>定时开关启用</w:t>
            </w:r>
            <w:r>
              <w:rPr>
                <w:rFonts w:hint="eastAsia"/>
              </w:rPr>
              <w:t>/</w:t>
            </w:r>
            <w:r>
              <w:rPr>
                <w:rFonts w:hint="eastAsia"/>
              </w:rPr>
              <w:t>关闭功能</w:t>
            </w:r>
          </w:p>
        </w:tc>
        <w:tc>
          <w:tcPr>
            <w:tcW w:w="2131" w:type="dxa"/>
            <w:shd w:val="clear" w:color="auto" w:fill="DEEAF6"/>
          </w:tcPr>
          <w:p w:rsidR="00123989" w:rsidRDefault="00123989" w:rsidP="008E6148">
            <w:pPr>
              <w:pStyle w:val="QB20"/>
              <w:ind w:firstLineChars="0" w:firstLine="0"/>
              <w:jc w:val="left"/>
            </w:pPr>
            <w:r>
              <w:rPr>
                <w:rFonts w:hint="eastAsia"/>
              </w:rPr>
              <w:t>下次到时使能</w:t>
            </w:r>
          </w:p>
        </w:tc>
      </w:tr>
    </w:tbl>
    <w:p w:rsidR="00123989" w:rsidRDefault="00123989" w:rsidP="00123989">
      <w:pPr>
        <w:pStyle w:val="QB7"/>
        <w:ind w:left="425" w:firstLineChars="0" w:firstLine="0"/>
      </w:pPr>
      <w:bookmarkStart w:id="142" w:name="_Toc445157182"/>
    </w:p>
    <w:p w:rsidR="00123989" w:rsidRDefault="00123989" w:rsidP="00EA19F9">
      <w:pPr>
        <w:pStyle w:val="QB2"/>
      </w:pPr>
      <w:bookmarkStart w:id="143" w:name="_Toc448149237"/>
      <w:r>
        <w:rPr>
          <w:rFonts w:hint="eastAsia"/>
        </w:rPr>
        <w:t>家庭内网配置</w:t>
      </w:r>
      <w:r>
        <w:t>管理</w:t>
      </w:r>
      <w:bookmarkEnd w:id="142"/>
      <w:bookmarkEnd w:id="143"/>
    </w:p>
    <w:p w:rsidR="00123989" w:rsidRDefault="00123989" w:rsidP="00EC644D">
      <w:pPr>
        <w:pStyle w:val="QB3"/>
      </w:pPr>
      <w:bookmarkStart w:id="144" w:name="_Toc445157183"/>
      <w:bookmarkStart w:id="145" w:name="_Toc448149238"/>
      <w:r>
        <w:rPr>
          <w:rFonts w:hint="eastAsia"/>
        </w:rPr>
        <w:t>设置网关设备名称</w:t>
      </w:r>
      <w:bookmarkEnd w:id="144"/>
      <w:bookmarkEnd w:id="145"/>
    </w:p>
    <w:p w:rsidR="00123989" w:rsidRDefault="00123989" w:rsidP="00EC644D">
      <w:pPr>
        <w:pStyle w:val="QB4"/>
      </w:pPr>
      <w:r>
        <w:rPr>
          <w:rFonts w:hint="eastAsia"/>
        </w:rPr>
        <w:t>接口说明</w:t>
      </w:r>
    </w:p>
    <w:p w:rsidR="00123989" w:rsidRDefault="00123989" w:rsidP="00123989">
      <w:pPr>
        <w:pStyle w:val="QB7"/>
        <w:ind w:left="425" w:firstLineChars="0" w:firstLine="0"/>
      </w:pPr>
      <w:r>
        <w:rPr>
          <w:rFonts w:hint="eastAsia"/>
        </w:rPr>
        <w:t>设置网关设备名称。</w:t>
      </w:r>
    </w:p>
    <w:p w:rsidR="00123989" w:rsidRDefault="007E4262" w:rsidP="00123989">
      <w:pPr>
        <w:pStyle w:val="QB7"/>
        <w:ind w:left="425" w:firstLineChars="0" w:firstLine="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6A7157" w:rsidP="00123989">
      <w:pPr>
        <w:pStyle w:val="QB7"/>
        <w:ind w:left="425" w:firstLineChars="0" w:firstLine="0"/>
      </w:pPr>
      <w:r>
        <w:rPr>
          <w:rFonts w:hint="eastAsia"/>
        </w:rPr>
        <w:t>名称：setHgName</w:t>
      </w:r>
    </w:p>
    <w:p w:rsidR="00123989" w:rsidRDefault="00123989" w:rsidP="00123989">
      <w:pPr>
        <w:pStyle w:val="QB7"/>
        <w:ind w:left="425" w:firstLineChars="0" w:firstLine="0"/>
      </w:pPr>
    </w:p>
    <w:p w:rsidR="00123989" w:rsidRDefault="00123989" w:rsidP="00EC644D">
      <w:pPr>
        <w:pStyle w:val="QB4"/>
      </w:pPr>
      <w:r>
        <w:rPr>
          <w:rFonts w:hint="eastAsia"/>
        </w:rPr>
        <w:t>请求报文定义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"RPCMethod":"</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"ID":数字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lastRenderedPageBreak/>
        <w:t>"CmdType":"</w:t>
      </w:r>
      <w:r w:rsidRPr="00634FA2">
        <w:rPr>
          <w:rFonts w:hAnsi="宋体" w:cs="宋体"/>
          <w:color w:val="000000"/>
          <w:szCs w:val="21"/>
        </w:rPr>
        <w:t>SET_HG_NAME</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"SequenceId":"8位十六进制",</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"Parameter":{</w:t>
      </w:r>
    </w:p>
    <w:p w:rsidR="00D42845" w:rsidRDefault="00CC0443"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Pr>
          <w:rFonts w:hint="eastAsia"/>
        </w:rPr>
        <w:tab/>
        <w:t>“MAC”：“网关mac地址”，</w:t>
      </w:r>
    </w:p>
    <w:p w:rsidR="00D42845" w:rsidRDefault="00CC0443"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Pr>
          <w:rFonts w:hint="eastAsia"/>
        </w:rPr>
        <w:tab/>
      </w:r>
      <w:r w:rsidR="00123989">
        <w:t>"DevName":"%s"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ind w:firstLine="420"/>
      </w:pP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23989" w:rsidRPr="00BD3C12" w:rsidTr="008E6148">
        <w:trPr>
          <w:trHeight w:val="344"/>
        </w:trPr>
        <w:tc>
          <w:tcPr>
            <w:tcW w:w="2089"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参数名称</w:t>
            </w:r>
          </w:p>
        </w:tc>
        <w:tc>
          <w:tcPr>
            <w:tcW w:w="2068"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说明</w:t>
            </w:r>
          </w:p>
        </w:tc>
      </w:tr>
      <w:tr w:rsidR="00123989" w:rsidTr="008E6148">
        <w:trPr>
          <w:trHeight w:val="90"/>
        </w:trPr>
        <w:tc>
          <w:tcPr>
            <w:tcW w:w="2089" w:type="dxa"/>
            <w:shd w:val="clear" w:color="auto" w:fill="auto"/>
          </w:tcPr>
          <w:p w:rsidR="00123989" w:rsidRPr="00BD3C12" w:rsidRDefault="00123989" w:rsidP="008E6148">
            <w:pPr>
              <w:pStyle w:val="QB20"/>
              <w:spacing w:before="156" w:after="156"/>
              <w:ind w:firstLineChars="0" w:firstLine="0"/>
              <w:jc w:val="left"/>
              <w:rPr>
                <w:b/>
                <w:bCs/>
              </w:rPr>
            </w:pPr>
            <w:r w:rsidRPr="00BD3C12">
              <w:rPr>
                <w:rFonts w:cs="Times New Roman" w:hint="eastAsia"/>
                <w:b/>
                <w:bCs/>
              </w:rPr>
              <w:t>RPCMethod</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接口分类定义</w:t>
            </w:r>
          </w:p>
        </w:tc>
        <w:tc>
          <w:tcPr>
            <w:tcW w:w="2316" w:type="dxa"/>
            <w:shd w:val="clear" w:color="auto" w:fill="auto"/>
          </w:tcPr>
          <w:p w:rsidR="00123989" w:rsidRDefault="00123989" w:rsidP="008E6148">
            <w:pPr>
              <w:pStyle w:val="QB20"/>
              <w:spacing w:before="156" w:after="156"/>
              <w:ind w:firstLineChars="0" w:firstLine="0"/>
            </w:pPr>
            <w:r>
              <w:rPr>
                <w:rFonts w:hint="eastAsia"/>
              </w:rPr>
              <w:t>Set</w:t>
            </w:r>
          </w:p>
        </w:tc>
      </w:tr>
      <w:tr w:rsidR="00123989" w:rsidTr="008E6148">
        <w:tc>
          <w:tcPr>
            <w:tcW w:w="2089"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hint="eastAsia"/>
                <w:b/>
                <w:bCs/>
              </w:rPr>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BD3C12" w:rsidRDefault="00123989" w:rsidP="008E6148">
            <w:pPr>
              <w:pStyle w:val="QB20"/>
              <w:spacing w:before="156" w:after="156"/>
              <w:ind w:firstLineChars="0" w:firstLine="0"/>
              <w:rPr>
                <w:b/>
                <w:bCs/>
              </w:rPr>
            </w:pPr>
            <w:r w:rsidRPr="00BD3C12">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sidRPr="00634FA2">
              <w:t>SET_HG_NAME</w:t>
            </w:r>
          </w:p>
        </w:tc>
      </w:tr>
      <w:tr w:rsidR="00123989" w:rsidTr="008E6148">
        <w:tc>
          <w:tcPr>
            <w:tcW w:w="2089"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b/>
                <w:bCs/>
              </w:rPr>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089" w:type="dxa"/>
            <w:shd w:val="clear" w:color="auto" w:fill="auto"/>
          </w:tcPr>
          <w:p w:rsidR="00123989" w:rsidRPr="00BD3C12" w:rsidRDefault="00123989" w:rsidP="008E6148">
            <w:pPr>
              <w:pStyle w:val="QB20"/>
              <w:spacing w:before="156" w:after="156"/>
              <w:ind w:firstLineChars="0" w:firstLine="0"/>
              <w:rPr>
                <w:rFonts w:cs="Times New Roman"/>
                <w:b/>
                <w:bCs/>
              </w:rPr>
            </w:pPr>
            <w:r w:rsidRPr="00BD3C12">
              <w:rPr>
                <w:rFonts w:cs="Times New Roman"/>
                <w:b/>
                <w:bCs/>
              </w:rPr>
              <w:t>Parameter</w:t>
            </w:r>
          </w:p>
        </w:tc>
        <w:tc>
          <w:tcPr>
            <w:tcW w:w="2068" w:type="dxa"/>
            <w:shd w:val="clear" w:color="auto" w:fill="auto"/>
          </w:tcPr>
          <w:p w:rsidR="00123989" w:rsidRDefault="00123989" w:rsidP="008E6148">
            <w:pPr>
              <w:pStyle w:val="QB20"/>
              <w:spacing w:before="156" w:after="156"/>
              <w:ind w:firstLineChars="0" w:firstLine="0"/>
            </w:pPr>
            <w:r>
              <w:rPr>
                <w:rFonts w:hint="eastAsia"/>
              </w:rPr>
              <w:t>object</w:t>
            </w:r>
          </w:p>
        </w:tc>
        <w:tc>
          <w:tcPr>
            <w:tcW w:w="2049" w:type="dxa"/>
            <w:shd w:val="clear" w:color="auto" w:fill="auto"/>
          </w:tcPr>
          <w:p w:rsidR="00123989" w:rsidRDefault="00123989" w:rsidP="008E6148">
            <w:pPr>
              <w:pStyle w:val="QB20"/>
              <w:spacing w:before="156" w:after="156"/>
              <w:ind w:firstLineChars="0" w:firstLine="0"/>
            </w:pPr>
            <w:r>
              <w:rPr>
                <w:rFonts w:hint="eastAsia"/>
              </w:rPr>
              <w:t>报文中的请求参数</w:t>
            </w:r>
          </w:p>
        </w:tc>
        <w:tc>
          <w:tcPr>
            <w:tcW w:w="2316" w:type="dxa"/>
            <w:shd w:val="clear" w:color="auto" w:fill="auto"/>
          </w:tcPr>
          <w:p w:rsidR="00123989" w:rsidRDefault="00123989" w:rsidP="008E6148">
            <w:pPr>
              <w:pStyle w:val="QB20"/>
              <w:spacing w:before="156" w:after="156"/>
              <w:ind w:firstLineChars="0" w:firstLine="0"/>
            </w:pPr>
            <w:r>
              <w:rPr>
                <w:rFonts w:hint="eastAsia"/>
              </w:rPr>
              <w:t>如果</w:t>
            </w:r>
            <w:r>
              <w:t>没有参数，则为</w:t>
            </w:r>
            <w:r>
              <w:rPr>
                <w:rFonts w:hint="eastAsia"/>
              </w:rPr>
              <w:t>{}</w:t>
            </w:r>
          </w:p>
        </w:tc>
      </w:tr>
      <w:tr w:rsidR="009F6E66" w:rsidTr="008E6148">
        <w:tc>
          <w:tcPr>
            <w:tcW w:w="2089" w:type="dxa"/>
            <w:shd w:val="clear" w:color="auto" w:fill="auto"/>
          </w:tcPr>
          <w:p w:rsidR="009F6E66" w:rsidRPr="00BD3C12" w:rsidRDefault="009F6E66" w:rsidP="008E6148">
            <w:pPr>
              <w:pStyle w:val="QB20"/>
              <w:spacing w:before="156" w:after="156"/>
              <w:ind w:firstLineChars="0" w:firstLine="0"/>
              <w:rPr>
                <w:rFonts w:cs="Times New Roman"/>
                <w:b/>
                <w:bCs/>
              </w:rPr>
            </w:pPr>
            <w:r>
              <w:rPr>
                <w:rFonts w:cs="Times New Roman" w:hint="eastAsia"/>
                <w:b/>
                <w:bCs/>
              </w:rPr>
              <w:t>MAC</w:t>
            </w:r>
          </w:p>
        </w:tc>
        <w:tc>
          <w:tcPr>
            <w:tcW w:w="2068" w:type="dxa"/>
            <w:shd w:val="clear" w:color="auto" w:fill="auto"/>
          </w:tcPr>
          <w:p w:rsidR="009F6E66" w:rsidRDefault="009F6E66" w:rsidP="008E6148">
            <w:pPr>
              <w:pStyle w:val="QB20"/>
              <w:spacing w:before="156" w:after="156"/>
              <w:ind w:firstLineChars="0" w:firstLine="0"/>
            </w:pPr>
            <w:r>
              <w:t>S</w:t>
            </w:r>
            <w:r>
              <w:rPr>
                <w:rFonts w:hint="eastAsia"/>
              </w:rPr>
              <w:t>tring</w:t>
            </w:r>
          </w:p>
        </w:tc>
        <w:tc>
          <w:tcPr>
            <w:tcW w:w="2049" w:type="dxa"/>
            <w:shd w:val="clear" w:color="auto" w:fill="auto"/>
          </w:tcPr>
          <w:p w:rsidR="009F6E66" w:rsidRDefault="009F6E66" w:rsidP="008E6148">
            <w:pPr>
              <w:pStyle w:val="QB20"/>
              <w:spacing w:before="156" w:after="156"/>
              <w:ind w:firstLineChars="0" w:firstLine="0"/>
            </w:pPr>
            <w:r>
              <w:rPr>
                <w:rFonts w:hint="eastAsia"/>
              </w:rPr>
              <w:t>网关的mac地址</w:t>
            </w:r>
          </w:p>
        </w:tc>
        <w:tc>
          <w:tcPr>
            <w:tcW w:w="2316" w:type="dxa"/>
            <w:shd w:val="clear" w:color="auto" w:fill="auto"/>
          </w:tcPr>
          <w:p w:rsidR="009F6E66" w:rsidRDefault="009F6E66" w:rsidP="008E6148">
            <w:pPr>
              <w:pStyle w:val="QB20"/>
              <w:spacing w:before="156" w:after="156"/>
              <w:ind w:firstLineChars="0" w:firstLine="0"/>
            </w:pPr>
          </w:p>
        </w:tc>
      </w:tr>
      <w:tr w:rsidR="009F6E66" w:rsidTr="008E6148">
        <w:tc>
          <w:tcPr>
            <w:tcW w:w="2089" w:type="dxa"/>
            <w:shd w:val="clear" w:color="auto" w:fill="DEEAF6"/>
          </w:tcPr>
          <w:p w:rsidR="009F6E66" w:rsidRPr="00BD3C12" w:rsidRDefault="009F6E66" w:rsidP="008E6148">
            <w:pPr>
              <w:pStyle w:val="QB20"/>
              <w:spacing w:before="156" w:after="156"/>
              <w:ind w:firstLineChars="0" w:firstLine="0"/>
              <w:rPr>
                <w:rFonts w:cs="Times New Roman"/>
                <w:b/>
                <w:bCs/>
              </w:rPr>
            </w:pPr>
            <w:r w:rsidRPr="00BD3C12">
              <w:rPr>
                <w:rFonts w:cs="Times New Roman"/>
                <w:b/>
                <w:bCs/>
              </w:rPr>
              <w:t>DevName</w:t>
            </w:r>
          </w:p>
        </w:tc>
        <w:tc>
          <w:tcPr>
            <w:tcW w:w="2068" w:type="dxa"/>
            <w:shd w:val="clear" w:color="auto" w:fill="DEEAF6"/>
          </w:tcPr>
          <w:p w:rsidR="009F6E66" w:rsidRDefault="009F6E66" w:rsidP="008E6148">
            <w:pPr>
              <w:pStyle w:val="QB20"/>
              <w:spacing w:before="156" w:after="156"/>
              <w:ind w:firstLineChars="0" w:firstLine="0"/>
            </w:pPr>
            <w:r>
              <w:t>String</w:t>
            </w:r>
          </w:p>
        </w:tc>
        <w:tc>
          <w:tcPr>
            <w:tcW w:w="2049" w:type="dxa"/>
            <w:shd w:val="clear" w:color="auto" w:fill="DEEAF6"/>
          </w:tcPr>
          <w:p w:rsidR="009F6E66" w:rsidRDefault="009F6E66" w:rsidP="008E6148">
            <w:pPr>
              <w:pStyle w:val="QB20"/>
              <w:spacing w:before="156" w:after="156"/>
              <w:ind w:firstLineChars="0" w:firstLine="0"/>
            </w:pPr>
            <w:r>
              <w:rPr>
                <w:rFonts w:hint="eastAsia"/>
              </w:rPr>
              <w:t>网关设备名称</w:t>
            </w:r>
          </w:p>
        </w:tc>
        <w:tc>
          <w:tcPr>
            <w:tcW w:w="2316" w:type="dxa"/>
            <w:shd w:val="clear" w:color="auto" w:fill="DEEAF6"/>
          </w:tcPr>
          <w:p w:rsidR="009F6E66" w:rsidRDefault="009F6E66" w:rsidP="008E6148">
            <w:pPr>
              <w:pStyle w:val="QB20"/>
              <w:spacing w:before="156" w:after="156"/>
              <w:ind w:firstLineChars="0" w:firstLine="0"/>
            </w:pPr>
            <w:r>
              <w:rPr>
                <w:rFonts w:hint="eastAsia"/>
              </w:rPr>
              <w:t>最长</w:t>
            </w:r>
            <w:r>
              <w:t>128</w:t>
            </w:r>
            <w:r>
              <w:rPr>
                <w:rFonts w:hint="eastAsia"/>
              </w:rPr>
              <w:t>字节；UTF8格式</w:t>
            </w:r>
          </w:p>
        </w:tc>
      </w:tr>
    </w:tbl>
    <w:p w:rsidR="00123989" w:rsidRDefault="00123989" w:rsidP="00123989">
      <w:pPr>
        <w:pStyle w:val="1a"/>
        <w:spacing w:before="156" w:after="156"/>
        <w:ind w:firstLineChars="0" w:firstLine="0"/>
        <w:rPr>
          <w:rFonts w:ascii="Arial" w:eastAsia="黑体" w:hAnsi="Arial" w:cs="Times New Roman"/>
          <w:bCs/>
          <w:szCs w:val="21"/>
        </w:rPr>
      </w:pPr>
    </w:p>
    <w:p w:rsidR="00123989" w:rsidRDefault="00123989" w:rsidP="00EC644D">
      <w:pPr>
        <w:pStyle w:val="QB4"/>
      </w:pPr>
      <w:r>
        <w:rPr>
          <w:rFonts w:hint="eastAsia"/>
        </w:rP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w:t>
      </w:r>
      <w:r>
        <w:rPr>
          <w:rFonts w:hint="eastAsia"/>
        </w:rPr>
        <w:t>Result</w:t>
      </w:r>
      <w:r>
        <w:t>"</w:t>
      </w:r>
      <w:r>
        <w:rPr>
          <w:rFonts w:hint="eastAsia"/>
        </w:rPr>
        <w:t>:0</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w:t>
      </w:r>
      <w:r>
        <w:rPr>
          <w:rFonts w:hint="eastAsia"/>
        </w:rPr>
        <w:t>ID</w:t>
      </w:r>
      <w:r>
        <w:t>" :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w:t>
      </w:r>
      <w:r>
        <w:rPr>
          <w:rFonts w:hint="eastAsia"/>
        </w:rPr>
        <w:t>CmdType</w:t>
      </w:r>
      <w:r>
        <w:t>"</w:t>
      </w:r>
      <w:r>
        <w:rPr>
          <w:rFonts w:hint="eastAsia"/>
        </w:rPr>
        <w:t>:"</w:t>
      </w:r>
      <w:r w:rsidRPr="00634FA2">
        <w:t>SET_HG_NAME</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"SequenceId":"</w:t>
      </w:r>
      <w:r w:rsidRPr="00634FA2">
        <w:rPr>
          <w:rFonts w:hAnsi="宋体" w:cs="宋体"/>
          <w:szCs w:val="21"/>
        </w:rPr>
        <w:t>0x00000001</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"ResultData":</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235"/>
        <w:gridCol w:w="1922"/>
        <w:gridCol w:w="2049"/>
        <w:gridCol w:w="2316"/>
      </w:tblGrid>
      <w:tr w:rsidR="00123989" w:rsidRPr="00BD3C12" w:rsidTr="008E6148">
        <w:tc>
          <w:tcPr>
            <w:tcW w:w="2235"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lastRenderedPageBreak/>
              <w:t>参数名称</w:t>
            </w:r>
          </w:p>
        </w:tc>
        <w:tc>
          <w:tcPr>
            <w:tcW w:w="1922"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说明</w:t>
            </w:r>
          </w:p>
        </w:tc>
      </w:tr>
      <w:tr w:rsidR="00123989" w:rsidTr="008E6148">
        <w:trPr>
          <w:trHeight w:val="90"/>
        </w:trPr>
        <w:tc>
          <w:tcPr>
            <w:tcW w:w="2235" w:type="dxa"/>
            <w:shd w:val="clear" w:color="auto" w:fill="auto"/>
          </w:tcPr>
          <w:p w:rsidR="00123989" w:rsidRPr="00BD3C12" w:rsidRDefault="00123989" w:rsidP="008E6148">
            <w:pPr>
              <w:pStyle w:val="QB20"/>
              <w:spacing w:before="156" w:after="156"/>
              <w:ind w:firstLineChars="0" w:firstLine="0"/>
              <w:jc w:val="left"/>
              <w:rPr>
                <w:b/>
                <w:bCs/>
              </w:rPr>
            </w:pPr>
            <w:r w:rsidRPr="00BD3C12">
              <w:rPr>
                <w:rFonts w:cs="Times New Roman" w:hint="eastAsia"/>
                <w:b/>
                <w:bCs/>
              </w:rPr>
              <w:t>Result</w:t>
            </w:r>
          </w:p>
        </w:tc>
        <w:tc>
          <w:tcPr>
            <w:tcW w:w="1922" w:type="dxa"/>
            <w:shd w:val="clear" w:color="auto" w:fill="auto"/>
          </w:tcPr>
          <w:p w:rsidR="00123989" w:rsidRDefault="00123989" w:rsidP="008E6148">
            <w:pPr>
              <w:pStyle w:val="QB20"/>
              <w:spacing w:before="156" w:after="156"/>
              <w:ind w:firstLineChars="0" w:firstLine="0"/>
            </w:pPr>
            <w:r>
              <w:rPr>
                <w:rFonts w:hint="eastAsia"/>
              </w:rPr>
              <w:t>Int</w:t>
            </w:r>
          </w:p>
        </w:tc>
        <w:tc>
          <w:tcPr>
            <w:tcW w:w="2049" w:type="dxa"/>
            <w:shd w:val="clear" w:color="auto" w:fill="auto"/>
          </w:tcPr>
          <w:p w:rsidR="00123989" w:rsidRDefault="00123989" w:rsidP="008E6148">
            <w:pPr>
              <w:pStyle w:val="QB20"/>
              <w:spacing w:before="156" w:after="156"/>
              <w:ind w:firstLineChars="0" w:firstLine="0"/>
            </w:pPr>
          </w:p>
        </w:tc>
        <w:tc>
          <w:tcPr>
            <w:tcW w:w="2316" w:type="dxa"/>
            <w:shd w:val="clear" w:color="auto" w:fill="auto"/>
          </w:tcPr>
          <w:p w:rsidR="00123989" w:rsidRDefault="00123989" w:rsidP="008E6148">
            <w:pPr>
              <w:pStyle w:val="QB20"/>
              <w:spacing w:before="156" w:after="156"/>
              <w:ind w:firstLineChars="0" w:firstLine="0"/>
            </w:pPr>
          </w:p>
        </w:tc>
      </w:tr>
      <w:tr w:rsidR="00123989" w:rsidTr="008E6148">
        <w:tc>
          <w:tcPr>
            <w:tcW w:w="2235"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hint="eastAsia"/>
                <w:b/>
                <w:bCs/>
              </w:rPr>
              <w:t>ID</w:t>
            </w:r>
          </w:p>
        </w:tc>
        <w:tc>
          <w:tcPr>
            <w:tcW w:w="1922"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235" w:type="dxa"/>
            <w:shd w:val="clear" w:color="auto" w:fill="auto"/>
          </w:tcPr>
          <w:p w:rsidR="00123989" w:rsidRPr="00BD3C12" w:rsidRDefault="00123989" w:rsidP="008E6148">
            <w:pPr>
              <w:pStyle w:val="QB20"/>
              <w:spacing w:before="156" w:after="156"/>
              <w:ind w:firstLineChars="0" w:firstLine="0"/>
              <w:rPr>
                <w:b/>
                <w:bCs/>
              </w:rPr>
            </w:pPr>
            <w:r w:rsidRPr="00BD3C12">
              <w:rPr>
                <w:rFonts w:cs="Times New Roman"/>
                <w:b/>
                <w:bCs/>
              </w:rPr>
              <w:t>CmdType</w:t>
            </w:r>
          </w:p>
        </w:tc>
        <w:tc>
          <w:tcPr>
            <w:tcW w:w="1922"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Pr>
                <w:rFonts w:hint="eastAsia"/>
              </w:rPr>
              <w:t>网关按照请求的原值返回。</w:t>
            </w:r>
          </w:p>
        </w:tc>
      </w:tr>
      <w:tr w:rsidR="00123989" w:rsidTr="008E6148">
        <w:tc>
          <w:tcPr>
            <w:tcW w:w="2235"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b/>
                <w:bCs/>
              </w:rPr>
              <w:t>SequenceId</w:t>
            </w:r>
          </w:p>
        </w:tc>
        <w:tc>
          <w:tcPr>
            <w:tcW w:w="1922"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235" w:type="dxa"/>
            <w:shd w:val="clear" w:color="auto" w:fill="DEEAF6"/>
          </w:tcPr>
          <w:p w:rsidR="00123989" w:rsidRPr="00BD3C12" w:rsidRDefault="00123989" w:rsidP="008E6148">
            <w:pPr>
              <w:pStyle w:val="QB20"/>
              <w:spacing w:before="156" w:after="156"/>
              <w:ind w:firstLineChars="0" w:firstLine="0"/>
              <w:rPr>
                <w:rFonts w:cs="Times New Roman"/>
                <w:b/>
                <w:bCs/>
              </w:rPr>
            </w:pPr>
            <w:r w:rsidRPr="00BD3C12">
              <w:rPr>
                <w:rFonts w:cs="Times New Roman" w:hint="eastAsia"/>
                <w:b/>
                <w:bCs/>
              </w:rPr>
              <w:t>R</w:t>
            </w:r>
            <w:r w:rsidRPr="00BD3C12">
              <w:rPr>
                <w:rFonts w:cs="Times New Roman"/>
                <w:b/>
                <w:bCs/>
              </w:rPr>
              <w:t>esultData</w:t>
            </w:r>
          </w:p>
        </w:tc>
        <w:tc>
          <w:tcPr>
            <w:tcW w:w="1922" w:type="dxa"/>
            <w:shd w:val="clear" w:color="auto" w:fill="DEEAF6"/>
          </w:tcPr>
          <w:p w:rsidR="00123989" w:rsidRDefault="00123989" w:rsidP="008E6148">
            <w:pPr>
              <w:pStyle w:val="QB20"/>
              <w:spacing w:before="156" w:after="156"/>
              <w:ind w:firstLineChars="0" w:firstLine="0"/>
            </w:pPr>
            <w:r>
              <w:rPr>
                <w:rFonts w:hint="eastAsia"/>
              </w:rPr>
              <w:t>object</w:t>
            </w:r>
          </w:p>
        </w:tc>
        <w:tc>
          <w:tcPr>
            <w:tcW w:w="2049" w:type="dxa"/>
            <w:shd w:val="clear" w:color="auto" w:fill="DEEAF6"/>
          </w:tcPr>
          <w:p w:rsidR="00123989" w:rsidRDefault="00123989" w:rsidP="008E6148">
            <w:pPr>
              <w:pStyle w:val="QB20"/>
              <w:spacing w:before="156" w:after="156"/>
              <w:ind w:firstLineChars="0" w:firstLine="0"/>
            </w:pPr>
            <w:r>
              <w:rPr>
                <w:rFonts w:hint="eastAsia"/>
              </w:rPr>
              <w:t>报文中的返回参数</w:t>
            </w:r>
          </w:p>
        </w:tc>
        <w:tc>
          <w:tcPr>
            <w:tcW w:w="2316" w:type="dxa"/>
            <w:shd w:val="clear" w:color="auto" w:fill="DEEAF6"/>
          </w:tcPr>
          <w:p w:rsidR="00123989" w:rsidRDefault="00123989" w:rsidP="008E6148">
            <w:pPr>
              <w:pStyle w:val="QB20"/>
              <w:spacing w:before="156" w:after="156"/>
              <w:ind w:firstLineChars="0" w:firstLine="0"/>
            </w:pPr>
            <w:r>
              <w:rPr>
                <w:rFonts w:hint="eastAsia"/>
              </w:rPr>
              <w:t>如果</w:t>
            </w:r>
            <w:r>
              <w:t>没有参数，则为</w:t>
            </w:r>
            <w:r>
              <w:rPr>
                <w:rFonts w:hint="eastAsia"/>
              </w:rPr>
              <w:t>{}</w:t>
            </w:r>
          </w:p>
        </w:tc>
      </w:tr>
      <w:tr w:rsidR="00123989" w:rsidTr="008E6148">
        <w:tc>
          <w:tcPr>
            <w:tcW w:w="2235" w:type="dxa"/>
            <w:shd w:val="clear" w:color="auto" w:fill="auto"/>
          </w:tcPr>
          <w:p w:rsidR="00123989" w:rsidRPr="00BD3C12" w:rsidRDefault="00123989" w:rsidP="008E6148">
            <w:pPr>
              <w:pStyle w:val="QB20"/>
              <w:spacing w:before="156" w:after="156"/>
              <w:ind w:firstLineChars="0" w:firstLine="0"/>
              <w:rPr>
                <w:rFonts w:cs="Times New Roman"/>
                <w:b/>
                <w:bCs/>
              </w:rPr>
            </w:pPr>
            <w:r w:rsidRPr="00BD3C12">
              <w:rPr>
                <w:rFonts w:cs="Times New Roman" w:hint="eastAsia"/>
                <w:b/>
                <w:bCs/>
              </w:rPr>
              <w:t>{}</w:t>
            </w:r>
          </w:p>
        </w:tc>
        <w:tc>
          <w:tcPr>
            <w:tcW w:w="1922" w:type="dxa"/>
            <w:shd w:val="clear" w:color="auto" w:fill="auto"/>
          </w:tcPr>
          <w:p w:rsidR="00123989" w:rsidRDefault="00123989" w:rsidP="008E6148">
            <w:pPr>
              <w:pStyle w:val="QB20"/>
              <w:spacing w:before="156" w:after="156"/>
              <w:ind w:firstLineChars="0" w:firstLine="0"/>
            </w:pPr>
            <w:r>
              <w:rPr>
                <w:rFonts w:hint="eastAsia"/>
              </w:rPr>
              <w:t>空</w:t>
            </w:r>
          </w:p>
        </w:tc>
        <w:tc>
          <w:tcPr>
            <w:tcW w:w="2049" w:type="dxa"/>
            <w:shd w:val="clear" w:color="auto" w:fill="auto"/>
          </w:tcPr>
          <w:p w:rsidR="00123989" w:rsidRDefault="00123989" w:rsidP="008E6148">
            <w:pPr>
              <w:pStyle w:val="QB20"/>
              <w:spacing w:before="156" w:after="156"/>
              <w:ind w:firstLineChars="0" w:firstLine="0"/>
            </w:pPr>
            <w:r>
              <w:rPr>
                <w:rFonts w:hint="eastAsia"/>
              </w:rPr>
              <w:t>空</w:t>
            </w:r>
          </w:p>
        </w:tc>
        <w:tc>
          <w:tcPr>
            <w:tcW w:w="2316" w:type="dxa"/>
            <w:shd w:val="clear" w:color="auto" w:fill="auto"/>
          </w:tcPr>
          <w:p w:rsidR="00123989" w:rsidRDefault="00123989" w:rsidP="008E6148">
            <w:pPr>
              <w:pStyle w:val="QB20"/>
              <w:spacing w:before="156" w:after="156"/>
              <w:ind w:firstLineChars="0" w:firstLine="0"/>
            </w:pPr>
            <w:r>
              <w:rPr>
                <w:rFonts w:hint="eastAsia"/>
              </w:rPr>
              <w:t>空</w:t>
            </w:r>
          </w:p>
        </w:tc>
      </w:tr>
    </w:tbl>
    <w:p w:rsidR="00123989" w:rsidRDefault="00123989" w:rsidP="00123989">
      <w:pPr>
        <w:pStyle w:val="QB7"/>
        <w:ind w:firstLine="420"/>
      </w:pPr>
    </w:p>
    <w:p w:rsidR="00123989" w:rsidRDefault="00123989" w:rsidP="00EC644D">
      <w:pPr>
        <w:pStyle w:val="QB3"/>
      </w:pPr>
      <w:bookmarkStart w:id="146" w:name="_Toc445157184"/>
      <w:bookmarkStart w:id="147" w:name="_Toc448149239"/>
      <w:r>
        <w:rPr>
          <w:rFonts w:hint="eastAsia"/>
        </w:rPr>
        <w:t>设置下挂的设备别名</w:t>
      </w:r>
      <w:bookmarkEnd w:id="146"/>
      <w:bookmarkEnd w:id="147"/>
    </w:p>
    <w:p w:rsidR="00123989" w:rsidRPr="001C30EF" w:rsidRDefault="00123989" w:rsidP="00EC644D">
      <w:pPr>
        <w:pStyle w:val="QB4"/>
        <w:numPr>
          <w:ilvl w:val="3"/>
          <w:numId w:val="26"/>
        </w:numPr>
      </w:pPr>
      <w:r w:rsidRPr="001C30EF">
        <w:rPr>
          <w:rFonts w:hint="eastAsia"/>
        </w:rPr>
        <w:t>接口说明</w:t>
      </w:r>
    </w:p>
    <w:p w:rsidR="00123989" w:rsidRDefault="00123989" w:rsidP="00123989">
      <w:pPr>
        <w:pStyle w:val="QB7"/>
        <w:ind w:left="425" w:firstLineChars="0" w:firstLine="0"/>
      </w:pPr>
      <w:r>
        <w:rPr>
          <w:rFonts w:hint="eastAsia"/>
        </w:rPr>
        <w:t>设置下挂的设备别名。</w:t>
      </w:r>
    </w:p>
    <w:p w:rsidR="00123989" w:rsidRDefault="007E4262" w:rsidP="00123989">
      <w:pPr>
        <w:pStyle w:val="QB7"/>
        <w:ind w:left="425" w:firstLineChars="0" w:firstLine="0"/>
      </w:pPr>
      <w:r>
        <w:rPr>
          <w:rFonts w:hint="eastAsia"/>
        </w:rPr>
        <w:t>消息发送方向：一级家庭开放平台—&gt;省级数字家庭管理平台</w:t>
      </w:r>
    </w:p>
    <w:p w:rsidR="00123989" w:rsidRPr="00EC644D" w:rsidRDefault="00123989" w:rsidP="00EC644D">
      <w:pPr>
        <w:pStyle w:val="QB4"/>
        <w:numPr>
          <w:ilvl w:val="3"/>
          <w:numId w:val="26"/>
        </w:numPr>
        <w:rPr>
          <w:bCs w:val="0"/>
        </w:rPr>
      </w:pPr>
      <w:r w:rsidRPr="00EC644D">
        <w:rPr>
          <w:rFonts w:hint="eastAsia"/>
          <w:bCs w:val="0"/>
        </w:rPr>
        <w:t>接口类型</w:t>
      </w:r>
    </w:p>
    <w:p w:rsidR="00123989" w:rsidRDefault="0085678C" w:rsidP="00123989">
      <w:pPr>
        <w:pStyle w:val="QB7"/>
        <w:ind w:left="425" w:firstLineChars="0" w:firstLine="0"/>
      </w:pPr>
      <w:r>
        <w:rPr>
          <w:rFonts w:hint="eastAsia"/>
        </w:rPr>
        <w:t>名称：setLanDeviceName</w:t>
      </w:r>
    </w:p>
    <w:p w:rsidR="00123989" w:rsidRDefault="00123989" w:rsidP="00123989">
      <w:pPr>
        <w:pStyle w:val="QB7"/>
        <w:ind w:left="425" w:firstLineChars="0" w:firstLine="0"/>
      </w:pPr>
    </w:p>
    <w:p w:rsidR="00123989" w:rsidRPr="00EC644D" w:rsidRDefault="00123989" w:rsidP="00EC644D">
      <w:pPr>
        <w:pStyle w:val="QB4"/>
        <w:numPr>
          <w:ilvl w:val="3"/>
          <w:numId w:val="26"/>
        </w:numPr>
        <w:rPr>
          <w:bCs w:val="0"/>
        </w:rPr>
      </w:pPr>
      <w:r w:rsidRPr="00EC644D">
        <w:rPr>
          <w:rFonts w:hint="eastAsia"/>
          <w:bCs w:val="0"/>
        </w:rPr>
        <w:t>请求报文定义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"RPCMethod":"</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"ID":数字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"CmdType":"</w:t>
      </w:r>
      <w:r w:rsidRPr="00634FA2">
        <w:t>SET_LAN_DEVICE_NAME</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"SequenceId":"8位十六进制",</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"Parameter":{</w:t>
      </w:r>
    </w:p>
    <w:p w:rsidR="00D42845" w:rsidRDefault="00D535EE"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Pr>
          <w:rFonts w:hint="eastAsia"/>
        </w:rPr>
        <w:tab/>
        <w:t>“</w:t>
      </w:r>
      <w:r>
        <w:rPr>
          <w:kern w:val="0"/>
        </w:rPr>
        <w:t>MAC</w:t>
      </w:r>
      <w:r>
        <w:rPr>
          <w:rFonts w:hint="eastAsia"/>
          <w:kern w:val="0"/>
        </w:rPr>
        <w:t>”：“网关</w:t>
      </w:r>
      <w:r>
        <w:rPr>
          <w:kern w:val="0"/>
        </w:rPr>
        <w:t>mac</w:t>
      </w:r>
      <w:r>
        <w:rPr>
          <w:rFonts w:hint="eastAsia"/>
          <w:kern w:val="0"/>
        </w:rPr>
        <w:t>地址”</w:t>
      </w:r>
    </w:p>
    <w:p w:rsidR="00123989" w:rsidRDefault="00D535EE"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ab/>
      </w:r>
      <w:r w:rsidR="00123989">
        <w:t>"</w:t>
      </w:r>
      <w:r>
        <w:rPr>
          <w:rFonts w:hint="eastAsia"/>
        </w:rPr>
        <w:t>Device</w:t>
      </w:r>
      <w:r w:rsidR="00123989">
        <w:t>MAC":"%s",</w:t>
      </w:r>
    </w:p>
    <w:p w:rsidR="00123989" w:rsidRDefault="00D535EE"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ab/>
      </w:r>
      <w:r w:rsidR="00123989">
        <w:t>"DevName":"%s"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ind w:firstLine="420"/>
      </w:pPr>
    </w:p>
    <w:p w:rsidR="00123989" w:rsidRDefault="00123989" w:rsidP="00123989">
      <w:pPr>
        <w:pStyle w:val="QB7"/>
        <w:ind w:firstLine="420"/>
      </w:pPr>
      <w:r>
        <w:rPr>
          <w:rFonts w:hint="eastAsia"/>
        </w:rPr>
        <w:lastRenderedPageBreak/>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23989" w:rsidRPr="00BD3C12" w:rsidTr="008E6148">
        <w:tc>
          <w:tcPr>
            <w:tcW w:w="2089"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参数名称</w:t>
            </w:r>
          </w:p>
        </w:tc>
        <w:tc>
          <w:tcPr>
            <w:tcW w:w="2068"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说明</w:t>
            </w:r>
          </w:p>
        </w:tc>
      </w:tr>
      <w:tr w:rsidR="00123989" w:rsidTr="008E6148">
        <w:trPr>
          <w:trHeight w:val="90"/>
        </w:trPr>
        <w:tc>
          <w:tcPr>
            <w:tcW w:w="2089" w:type="dxa"/>
            <w:shd w:val="clear" w:color="auto" w:fill="auto"/>
          </w:tcPr>
          <w:p w:rsidR="00123989" w:rsidRPr="00BD3C12" w:rsidRDefault="00123989" w:rsidP="008E6148">
            <w:pPr>
              <w:pStyle w:val="QB20"/>
              <w:spacing w:before="156" w:after="156"/>
              <w:ind w:firstLineChars="0" w:firstLine="0"/>
              <w:jc w:val="left"/>
              <w:rPr>
                <w:b/>
                <w:bCs/>
              </w:rPr>
            </w:pPr>
            <w:r w:rsidRPr="00BD3C12">
              <w:rPr>
                <w:rFonts w:cs="Times New Roman" w:hint="eastAsia"/>
                <w:b/>
                <w:bCs/>
              </w:rPr>
              <w:t>RPCMethod</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接口分类定义</w:t>
            </w:r>
          </w:p>
        </w:tc>
        <w:tc>
          <w:tcPr>
            <w:tcW w:w="2316" w:type="dxa"/>
            <w:shd w:val="clear" w:color="auto" w:fill="auto"/>
          </w:tcPr>
          <w:p w:rsidR="00123989" w:rsidRDefault="00123989" w:rsidP="008E6148">
            <w:pPr>
              <w:pStyle w:val="QB20"/>
              <w:spacing w:before="156" w:after="156"/>
              <w:ind w:firstLineChars="0" w:firstLine="0"/>
            </w:pPr>
            <w:r>
              <w:rPr>
                <w:rFonts w:hint="eastAsia"/>
              </w:rPr>
              <w:t>Set</w:t>
            </w:r>
          </w:p>
        </w:tc>
      </w:tr>
      <w:tr w:rsidR="00123989" w:rsidTr="008E6148">
        <w:tc>
          <w:tcPr>
            <w:tcW w:w="2089"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hint="eastAsia"/>
                <w:b/>
                <w:bCs/>
              </w:rPr>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BD3C12" w:rsidRDefault="00123989" w:rsidP="008E6148">
            <w:pPr>
              <w:pStyle w:val="QB20"/>
              <w:spacing w:before="156" w:after="156"/>
              <w:ind w:firstLineChars="0" w:firstLine="0"/>
              <w:rPr>
                <w:b/>
                <w:bCs/>
              </w:rPr>
            </w:pPr>
            <w:r w:rsidRPr="00BD3C12">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sidRPr="00634FA2">
              <w:t>SET_LAN_DEVICE_NAME</w:t>
            </w:r>
          </w:p>
        </w:tc>
      </w:tr>
      <w:tr w:rsidR="00123989" w:rsidTr="008E6148">
        <w:tc>
          <w:tcPr>
            <w:tcW w:w="2089"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b/>
                <w:bCs/>
              </w:rPr>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089" w:type="dxa"/>
            <w:shd w:val="clear" w:color="auto" w:fill="auto"/>
          </w:tcPr>
          <w:p w:rsidR="00123989" w:rsidRPr="00BD3C12" w:rsidRDefault="00123989" w:rsidP="008E6148">
            <w:pPr>
              <w:pStyle w:val="QB20"/>
              <w:spacing w:before="156" w:after="156"/>
              <w:ind w:firstLineChars="0" w:firstLine="0"/>
              <w:rPr>
                <w:rFonts w:cs="Times New Roman"/>
                <w:b/>
                <w:bCs/>
              </w:rPr>
            </w:pPr>
            <w:r w:rsidRPr="00BD3C12">
              <w:rPr>
                <w:rFonts w:cs="Times New Roman"/>
                <w:b/>
                <w:bCs/>
              </w:rPr>
              <w:t>Parameter</w:t>
            </w:r>
          </w:p>
        </w:tc>
        <w:tc>
          <w:tcPr>
            <w:tcW w:w="2068" w:type="dxa"/>
            <w:shd w:val="clear" w:color="auto" w:fill="auto"/>
          </w:tcPr>
          <w:p w:rsidR="00123989" w:rsidRDefault="00123989" w:rsidP="008E6148">
            <w:pPr>
              <w:pStyle w:val="QB20"/>
              <w:spacing w:before="156" w:after="156"/>
              <w:ind w:firstLineChars="0" w:firstLine="0"/>
            </w:pPr>
            <w:r>
              <w:rPr>
                <w:rFonts w:hint="eastAsia"/>
              </w:rPr>
              <w:t>object</w:t>
            </w:r>
          </w:p>
        </w:tc>
        <w:tc>
          <w:tcPr>
            <w:tcW w:w="2049" w:type="dxa"/>
            <w:shd w:val="clear" w:color="auto" w:fill="auto"/>
          </w:tcPr>
          <w:p w:rsidR="00123989" w:rsidRDefault="00123989" w:rsidP="008E6148">
            <w:pPr>
              <w:pStyle w:val="QB20"/>
              <w:spacing w:before="156" w:after="156"/>
              <w:ind w:firstLineChars="0" w:firstLine="0"/>
            </w:pPr>
            <w:r>
              <w:rPr>
                <w:rFonts w:hint="eastAsia"/>
              </w:rPr>
              <w:t>报文中的请求参数</w:t>
            </w:r>
          </w:p>
        </w:tc>
        <w:tc>
          <w:tcPr>
            <w:tcW w:w="2316" w:type="dxa"/>
            <w:shd w:val="clear" w:color="auto" w:fill="auto"/>
          </w:tcPr>
          <w:p w:rsidR="00123989" w:rsidRDefault="00123989" w:rsidP="008E6148">
            <w:pPr>
              <w:pStyle w:val="QB20"/>
              <w:spacing w:before="156" w:after="156"/>
              <w:ind w:firstLineChars="0" w:firstLine="0"/>
            </w:pPr>
            <w:r>
              <w:rPr>
                <w:rFonts w:hint="eastAsia"/>
              </w:rPr>
              <w:t>如果</w:t>
            </w:r>
            <w:r>
              <w:t>没有参数，则为</w:t>
            </w:r>
            <w:r>
              <w:rPr>
                <w:rFonts w:hint="eastAsia"/>
              </w:rPr>
              <w:t>{}</w:t>
            </w:r>
          </w:p>
        </w:tc>
      </w:tr>
      <w:tr w:rsidR="000474B8" w:rsidTr="008E6148">
        <w:tc>
          <w:tcPr>
            <w:tcW w:w="2089" w:type="dxa"/>
            <w:shd w:val="clear" w:color="auto" w:fill="auto"/>
          </w:tcPr>
          <w:p w:rsidR="000474B8" w:rsidRPr="00BD3C12" w:rsidRDefault="000474B8" w:rsidP="008E6148">
            <w:pPr>
              <w:pStyle w:val="QB20"/>
              <w:spacing w:before="156" w:after="156"/>
              <w:ind w:firstLineChars="0" w:firstLine="0"/>
              <w:rPr>
                <w:rFonts w:cs="Times New Roman"/>
                <w:b/>
                <w:bCs/>
              </w:rPr>
            </w:pPr>
            <w:r>
              <w:rPr>
                <w:rFonts w:cs="Times New Roman" w:hint="eastAsia"/>
                <w:b/>
                <w:bCs/>
              </w:rPr>
              <w:t>MAC</w:t>
            </w:r>
          </w:p>
        </w:tc>
        <w:tc>
          <w:tcPr>
            <w:tcW w:w="2068" w:type="dxa"/>
            <w:shd w:val="clear" w:color="auto" w:fill="auto"/>
          </w:tcPr>
          <w:p w:rsidR="000474B8" w:rsidRDefault="000474B8" w:rsidP="008E6148">
            <w:pPr>
              <w:pStyle w:val="QB20"/>
              <w:spacing w:before="156" w:after="156"/>
              <w:ind w:firstLineChars="0" w:firstLine="0"/>
            </w:pPr>
            <w:r>
              <w:rPr>
                <w:rFonts w:hint="eastAsia"/>
              </w:rPr>
              <w:t>String</w:t>
            </w:r>
          </w:p>
        </w:tc>
        <w:tc>
          <w:tcPr>
            <w:tcW w:w="2049" w:type="dxa"/>
            <w:shd w:val="clear" w:color="auto" w:fill="auto"/>
          </w:tcPr>
          <w:p w:rsidR="000474B8" w:rsidRDefault="000474B8" w:rsidP="008E6148">
            <w:pPr>
              <w:pStyle w:val="QB20"/>
              <w:spacing w:before="156" w:after="156"/>
              <w:ind w:firstLineChars="0" w:firstLine="0"/>
            </w:pPr>
            <w:r>
              <w:rPr>
                <w:rFonts w:hint="eastAsia"/>
              </w:rPr>
              <w:t>网关mac地址</w:t>
            </w:r>
          </w:p>
        </w:tc>
        <w:tc>
          <w:tcPr>
            <w:tcW w:w="2316" w:type="dxa"/>
            <w:shd w:val="clear" w:color="auto" w:fill="auto"/>
          </w:tcPr>
          <w:p w:rsidR="000474B8" w:rsidRDefault="000474B8" w:rsidP="008E6148">
            <w:pPr>
              <w:pStyle w:val="QB20"/>
              <w:spacing w:before="156" w:after="156"/>
              <w:ind w:firstLineChars="0" w:firstLine="0"/>
            </w:pPr>
          </w:p>
        </w:tc>
      </w:tr>
      <w:tr w:rsidR="000474B8" w:rsidTr="008E6148">
        <w:tc>
          <w:tcPr>
            <w:tcW w:w="2089" w:type="dxa"/>
            <w:shd w:val="clear" w:color="auto" w:fill="DEEAF6"/>
          </w:tcPr>
          <w:p w:rsidR="000474B8" w:rsidRPr="00BD3C12" w:rsidRDefault="00D535EE" w:rsidP="008E6148">
            <w:pPr>
              <w:pStyle w:val="QB20"/>
              <w:spacing w:before="156" w:after="156"/>
              <w:ind w:firstLineChars="0" w:firstLine="0"/>
              <w:jc w:val="right"/>
              <w:rPr>
                <w:rFonts w:cs="Times New Roman"/>
                <w:b/>
                <w:bCs/>
              </w:rPr>
            </w:pPr>
            <w:r>
              <w:rPr>
                <w:rFonts w:cs="Times New Roman" w:hint="eastAsia"/>
                <w:b/>
                <w:bCs/>
              </w:rPr>
              <w:t>Device</w:t>
            </w:r>
            <w:r w:rsidR="000474B8" w:rsidRPr="00BD3C12">
              <w:rPr>
                <w:rFonts w:cs="Times New Roman"/>
                <w:b/>
                <w:bCs/>
              </w:rPr>
              <w:t>MAC</w:t>
            </w:r>
          </w:p>
        </w:tc>
        <w:tc>
          <w:tcPr>
            <w:tcW w:w="2068" w:type="dxa"/>
            <w:shd w:val="clear" w:color="auto" w:fill="DEEAF6"/>
          </w:tcPr>
          <w:p w:rsidR="000474B8" w:rsidRDefault="000474B8" w:rsidP="008E6148">
            <w:pPr>
              <w:pStyle w:val="QB20"/>
              <w:spacing w:before="156" w:after="156"/>
              <w:ind w:firstLineChars="0" w:firstLine="0"/>
            </w:pPr>
            <w:r>
              <w:t>String</w:t>
            </w:r>
          </w:p>
        </w:tc>
        <w:tc>
          <w:tcPr>
            <w:tcW w:w="2049" w:type="dxa"/>
            <w:shd w:val="clear" w:color="auto" w:fill="DEEAF6"/>
          </w:tcPr>
          <w:p w:rsidR="000474B8" w:rsidRPr="00BD3C12" w:rsidRDefault="000474B8" w:rsidP="008E6148">
            <w:pPr>
              <w:widowControl/>
              <w:jc w:val="left"/>
              <w:rPr>
                <w:rFonts w:ascii="宋体" w:cs="宋体"/>
                <w:kern w:val="0"/>
                <w:szCs w:val="20"/>
              </w:rPr>
            </w:pPr>
            <w:r w:rsidRPr="00BD3C12">
              <w:rPr>
                <w:rFonts w:ascii="宋体" w:cs="宋体" w:hint="eastAsia"/>
                <w:kern w:val="0"/>
                <w:szCs w:val="20"/>
              </w:rPr>
              <w:t>某个网关下挂的设备</w:t>
            </w:r>
            <w:r w:rsidRPr="00BD3C12">
              <w:rPr>
                <w:rFonts w:ascii="宋体" w:cs="宋体"/>
                <w:kern w:val="0"/>
                <w:szCs w:val="20"/>
              </w:rPr>
              <w:t>MAC</w:t>
            </w:r>
            <w:r w:rsidRPr="00BD3C12">
              <w:rPr>
                <w:rFonts w:ascii="宋体" w:cs="宋体" w:hint="eastAsia"/>
                <w:kern w:val="0"/>
                <w:szCs w:val="20"/>
              </w:rPr>
              <w:t>信息</w:t>
            </w:r>
          </w:p>
        </w:tc>
        <w:tc>
          <w:tcPr>
            <w:tcW w:w="2316" w:type="dxa"/>
            <w:shd w:val="clear" w:color="auto" w:fill="DEEAF6"/>
          </w:tcPr>
          <w:p w:rsidR="000474B8" w:rsidRDefault="000474B8" w:rsidP="008E6148">
            <w:pPr>
              <w:pStyle w:val="QB20"/>
              <w:spacing w:before="156" w:after="156"/>
              <w:ind w:firstLineChars="0" w:firstLine="0"/>
            </w:pPr>
          </w:p>
        </w:tc>
      </w:tr>
      <w:tr w:rsidR="000474B8" w:rsidTr="008E6148">
        <w:tc>
          <w:tcPr>
            <w:tcW w:w="2089" w:type="dxa"/>
            <w:shd w:val="clear" w:color="auto" w:fill="auto"/>
          </w:tcPr>
          <w:p w:rsidR="000474B8" w:rsidRPr="00BD3C12" w:rsidRDefault="000474B8" w:rsidP="008E6148">
            <w:pPr>
              <w:pStyle w:val="QB20"/>
              <w:spacing w:before="156" w:after="156"/>
              <w:ind w:firstLineChars="0" w:firstLine="0"/>
              <w:jc w:val="right"/>
              <w:rPr>
                <w:rFonts w:cs="Times New Roman"/>
                <w:b/>
                <w:bCs/>
              </w:rPr>
            </w:pPr>
            <w:r w:rsidRPr="00BD3C12">
              <w:rPr>
                <w:rFonts w:cs="Times New Roman"/>
                <w:b/>
                <w:bCs/>
              </w:rPr>
              <w:t>DevName</w:t>
            </w:r>
          </w:p>
        </w:tc>
        <w:tc>
          <w:tcPr>
            <w:tcW w:w="2068" w:type="dxa"/>
            <w:shd w:val="clear" w:color="auto" w:fill="auto"/>
          </w:tcPr>
          <w:p w:rsidR="000474B8" w:rsidRDefault="000474B8" w:rsidP="008E6148">
            <w:pPr>
              <w:pStyle w:val="QB20"/>
              <w:spacing w:before="156" w:after="156"/>
              <w:ind w:firstLineChars="0" w:firstLine="0"/>
            </w:pPr>
            <w:r>
              <w:t>String</w:t>
            </w:r>
          </w:p>
        </w:tc>
        <w:tc>
          <w:tcPr>
            <w:tcW w:w="2049" w:type="dxa"/>
            <w:shd w:val="clear" w:color="auto" w:fill="auto"/>
          </w:tcPr>
          <w:p w:rsidR="000474B8" w:rsidRPr="00BD3C12" w:rsidRDefault="000474B8" w:rsidP="008E6148">
            <w:pPr>
              <w:widowControl/>
              <w:jc w:val="left"/>
              <w:rPr>
                <w:rFonts w:ascii="宋体" w:cs="宋体"/>
                <w:kern w:val="0"/>
                <w:szCs w:val="20"/>
              </w:rPr>
            </w:pPr>
            <w:r w:rsidRPr="00BD3C12">
              <w:rPr>
                <w:rFonts w:ascii="宋体" w:cs="宋体" w:hint="eastAsia"/>
                <w:kern w:val="0"/>
                <w:szCs w:val="20"/>
              </w:rPr>
              <w:t>下挂的设备别名</w:t>
            </w:r>
          </w:p>
        </w:tc>
        <w:tc>
          <w:tcPr>
            <w:tcW w:w="2316" w:type="dxa"/>
            <w:shd w:val="clear" w:color="auto" w:fill="auto"/>
          </w:tcPr>
          <w:p w:rsidR="000474B8" w:rsidRDefault="000474B8" w:rsidP="008E6148">
            <w:pPr>
              <w:pStyle w:val="QB20"/>
              <w:spacing w:before="156" w:after="156"/>
              <w:ind w:firstLineChars="0" w:firstLine="0"/>
            </w:pPr>
          </w:p>
        </w:tc>
      </w:tr>
    </w:tbl>
    <w:p w:rsidR="00123989" w:rsidRDefault="00123989" w:rsidP="00123989">
      <w:pPr>
        <w:pStyle w:val="1a"/>
        <w:spacing w:before="156" w:after="156"/>
        <w:ind w:firstLineChars="0" w:firstLine="0"/>
        <w:rPr>
          <w:rFonts w:ascii="Arial" w:eastAsia="黑体" w:hAnsi="Arial" w:cs="Times New Roman"/>
          <w:bCs/>
          <w:szCs w:val="21"/>
        </w:rPr>
      </w:pPr>
    </w:p>
    <w:p w:rsidR="00123989" w:rsidRPr="00EC644D" w:rsidRDefault="00123989" w:rsidP="00EC644D">
      <w:pPr>
        <w:pStyle w:val="QB4"/>
        <w:numPr>
          <w:ilvl w:val="3"/>
          <w:numId w:val="26"/>
        </w:numPr>
        <w:rPr>
          <w:bCs w:val="0"/>
        </w:rPr>
      </w:pPr>
      <w:r w:rsidRPr="00EC644D">
        <w:rPr>
          <w:rFonts w:hint="eastAsia"/>
          <w:bCs w:val="0"/>
        </w:rP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Result</w:t>
      </w:r>
      <w:r>
        <w:t>"</w:t>
      </w:r>
      <w:r>
        <w:rPr>
          <w:rFonts w:hint="eastAsia"/>
        </w:rPr>
        <w:t>:0</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CmdType</w:t>
      </w:r>
      <w:r>
        <w:t>"</w:t>
      </w:r>
      <w:r>
        <w:rPr>
          <w:rFonts w:hint="eastAsia"/>
        </w:rPr>
        <w:t>:"</w:t>
      </w:r>
      <w:r w:rsidRPr="00634FA2">
        <w:t>SET_LAN_DEVICE_NAME</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w:t>
      </w:r>
      <w:r w:rsidRPr="00B626B3">
        <w:rPr>
          <w:rFonts w:hAnsi="宋体" w:cs="宋体"/>
          <w:szCs w:val="21"/>
        </w:rPr>
        <w:t>0x00000001</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235"/>
        <w:gridCol w:w="1922"/>
        <w:gridCol w:w="2049"/>
        <w:gridCol w:w="2316"/>
      </w:tblGrid>
      <w:tr w:rsidR="00123989" w:rsidRPr="00BD3C12" w:rsidTr="008E6148">
        <w:tc>
          <w:tcPr>
            <w:tcW w:w="2235"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参数名称</w:t>
            </w:r>
          </w:p>
        </w:tc>
        <w:tc>
          <w:tcPr>
            <w:tcW w:w="1922"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说明</w:t>
            </w:r>
          </w:p>
        </w:tc>
      </w:tr>
      <w:tr w:rsidR="00123989" w:rsidTr="008E6148">
        <w:trPr>
          <w:trHeight w:val="90"/>
        </w:trPr>
        <w:tc>
          <w:tcPr>
            <w:tcW w:w="2235" w:type="dxa"/>
            <w:shd w:val="clear" w:color="auto" w:fill="auto"/>
          </w:tcPr>
          <w:p w:rsidR="00123989" w:rsidRPr="00BD3C12" w:rsidRDefault="00123989" w:rsidP="008E6148">
            <w:pPr>
              <w:pStyle w:val="QB20"/>
              <w:spacing w:before="156" w:after="156"/>
              <w:ind w:firstLineChars="0" w:firstLine="0"/>
              <w:jc w:val="left"/>
              <w:rPr>
                <w:b/>
                <w:bCs/>
              </w:rPr>
            </w:pPr>
            <w:r w:rsidRPr="00BD3C12">
              <w:rPr>
                <w:rFonts w:cs="Times New Roman" w:hint="eastAsia"/>
                <w:b/>
                <w:bCs/>
              </w:rPr>
              <w:t>Result</w:t>
            </w:r>
          </w:p>
        </w:tc>
        <w:tc>
          <w:tcPr>
            <w:tcW w:w="1922" w:type="dxa"/>
            <w:shd w:val="clear" w:color="auto" w:fill="auto"/>
          </w:tcPr>
          <w:p w:rsidR="00123989" w:rsidRDefault="00123989" w:rsidP="008E6148">
            <w:pPr>
              <w:pStyle w:val="QB20"/>
              <w:spacing w:before="156" w:after="156"/>
              <w:ind w:firstLineChars="0" w:firstLine="0"/>
            </w:pPr>
            <w:r>
              <w:rPr>
                <w:rFonts w:hint="eastAsia"/>
              </w:rPr>
              <w:t>Int</w:t>
            </w:r>
          </w:p>
        </w:tc>
        <w:tc>
          <w:tcPr>
            <w:tcW w:w="2049" w:type="dxa"/>
            <w:shd w:val="clear" w:color="auto" w:fill="auto"/>
          </w:tcPr>
          <w:p w:rsidR="00123989" w:rsidRDefault="00123989" w:rsidP="008E6148">
            <w:pPr>
              <w:pStyle w:val="QB20"/>
              <w:spacing w:before="156" w:after="156"/>
              <w:ind w:firstLineChars="0" w:firstLine="0"/>
            </w:pPr>
          </w:p>
        </w:tc>
        <w:tc>
          <w:tcPr>
            <w:tcW w:w="2316" w:type="dxa"/>
            <w:shd w:val="clear" w:color="auto" w:fill="auto"/>
          </w:tcPr>
          <w:p w:rsidR="00123989" w:rsidRDefault="00123989" w:rsidP="008E6148">
            <w:pPr>
              <w:pStyle w:val="QB20"/>
              <w:spacing w:before="156" w:after="156"/>
              <w:ind w:firstLineChars="0" w:firstLine="0"/>
            </w:pPr>
          </w:p>
        </w:tc>
      </w:tr>
      <w:tr w:rsidR="00123989" w:rsidTr="008E6148">
        <w:tc>
          <w:tcPr>
            <w:tcW w:w="2235"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hint="eastAsia"/>
                <w:b/>
                <w:bCs/>
              </w:rPr>
              <w:t>ID</w:t>
            </w:r>
          </w:p>
        </w:tc>
        <w:tc>
          <w:tcPr>
            <w:tcW w:w="1922"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235" w:type="dxa"/>
            <w:shd w:val="clear" w:color="auto" w:fill="auto"/>
          </w:tcPr>
          <w:p w:rsidR="00123989" w:rsidRPr="00BD3C12" w:rsidRDefault="00123989" w:rsidP="008E6148">
            <w:pPr>
              <w:pStyle w:val="QB20"/>
              <w:spacing w:before="156" w:after="156"/>
              <w:ind w:firstLineChars="0" w:firstLine="0"/>
              <w:rPr>
                <w:b/>
                <w:bCs/>
              </w:rPr>
            </w:pPr>
            <w:r w:rsidRPr="00BD3C12">
              <w:rPr>
                <w:rFonts w:cs="Times New Roman"/>
                <w:b/>
                <w:bCs/>
              </w:rPr>
              <w:lastRenderedPageBreak/>
              <w:t>CmdType</w:t>
            </w:r>
          </w:p>
        </w:tc>
        <w:tc>
          <w:tcPr>
            <w:tcW w:w="1922"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Pr>
                <w:rFonts w:hint="eastAsia"/>
              </w:rPr>
              <w:t>网关按照请求的原值返回。</w:t>
            </w:r>
          </w:p>
        </w:tc>
      </w:tr>
      <w:tr w:rsidR="00123989" w:rsidTr="008E6148">
        <w:tc>
          <w:tcPr>
            <w:tcW w:w="2235"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b/>
                <w:bCs/>
              </w:rPr>
              <w:t>SequenceId</w:t>
            </w:r>
          </w:p>
        </w:tc>
        <w:tc>
          <w:tcPr>
            <w:tcW w:w="1922"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235" w:type="dxa"/>
            <w:shd w:val="clear" w:color="auto" w:fill="DEEAF6"/>
          </w:tcPr>
          <w:p w:rsidR="00123989" w:rsidRPr="00BD3C12" w:rsidRDefault="00123989" w:rsidP="008E6148">
            <w:pPr>
              <w:pStyle w:val="QB20"/>
              <w:spacing w:before="156" w:after="156"/>
              <w:ind w:firstLineChars="0" w:firstLine="0"/>
              <w:rPr>
                <w:rFonts w:cs="Times New Roman"/>
                <w:b/>
                <w:bCs/>
              </w:rPr>
            </w:pPr>
            <w:r w:rsidRPr="00BD3C12">
              <w:rPr>
                <w:rFonts w:cs="Times New Roman" w:hint="eastAsia"/>
                <w:b/>
                <w:bCs/>
              </w:rPr>
              <w:t>R</w:t>
            </w:r>
            <w:r w:rsidRPr="00BD3C12">
              <w:rPr>
                <w:rFonts w:cs="Times New Roman"/>
                <w:b/>
                <w:bCs/>
              </w:rPr>
              <w:t>esultData</w:t>
            </w:r>
          </w:p>
        </w:tc>
        <w:tc>
          <w:tcPr>
            <w:tcW w:w="1922" w:type="dxa"/>
            <w:shd w:val="clear" w:color="auto" w:fill="DEEAF6"/>
          </w:tcPr>
          <w:p w:rsidR="00123989" w:rsidRDefault="00123989" w:rsidP="008E6148">
            <w:pPr>
              <w:pStyle w:val="QB20"/>
              <w:spacing w:before="156" w:after="156"/>
              <w:ind w:firstLineChars="0" w:firstLine="0"/>
            </w:pPr>
            <w:r>
              <w:rPr>
                <w:rFonts w:hint="eastAsia"/>
              </w:rPr>
              <w:t>object</w:t>
            </w:r>
          </w:p>
        </w:tc>
        <w:tc>
          <w:tcPr>
            <w:tcW w:w="2049" w:type="dxa"/>
            <w:shd w:val="clear" w:color="auto" w:fill="DEEAF6"/>
          </w:tcPr>
          <w:p w:rsidR="00123989" w:rsidRDefault="00123989" w:rsidP="008E6148">
            <w:pPr>
              <w:pStyle w:val="QB20"/>
              <w:spacing w:before="156" w:after="156"/>
              <w:ind w:firstLineChars="0" w:firstLine="0"/>
            </w:pPr>
            <w:r>
              <w:rPr>
                <w:rFonts w:hint="eastAsia"/>
              </w:rPr>
              <w:t>报文中的返回参数</w:t>
            </w:r>
          </w:p>
        </w:tc>
        <w:tc>
          <w:tcPr>
            <w:tcW w:w="2316" w:type="dxa"/>
            <w:shd w:val="clear" w:color="auto" w:fill="DEEAF6"/>
          </w:tcPr>
          <w:p w:rsidR="00123989" w:rsidRDefault="00123989" w:rsidP="008E6148">
            <w:pPr>
              <w:pStyle w:val="QB20"/>
              <w:spacing w:before="156" w:after="156"/>
              <w:ind w:firstLineChars="0" w:firstLine="0"/>
            </w:pPr>
            <w:r>
              <w:rPr>
                <w:rFonts w:hint="eastAsia"/>
              </w:rPr>
              <w:t>如果</w:t>
            </w:r>
            <w:r>
              <w:t>没有参数，则为</w:t>
            </w:r>
            <w:r>
              <w:rPr>
                <w:rFonts w:hint="eastAsia"/>
              </w:rPr>
              <w:t>{}</w:t>
            </w:r>
          </w:p>
        </w:tc>
      </w:tr>
    </w:tbl>
    <w:p w:rsidR="00123989" w:rsidRDefault="00123989" w:rsidP="00123989">
      <w:pPr>
        <w:pStyle w:val="QB7"/>
        <w:ind w:firstLine="420"/>
      </w:pPr>
    </w:p>
    <w:p w:rsidR="00123989" w:rsidRDefault="00123989" w:rsidP="00EC644D">
      <w:pPr>
        <w:pStyle w:val="QB3"/>
      </w:pPr>
      <w:bookmarkStart w:id="148" w:name="_Toc445157185"/>
      <w:bookmarkStart w:id="149" w:name="_Toc448149240"/>
      <w:r>
        <w:rPr>
          <w:rFonts w:hint="eastAsia"/>
        </w:rPr>
        <w:t>获取网关和下挂的设备名称</w:t>
      </w:r>
      <w:bookmarkEnd w:id="148"/>
      <w:bookmarkEnd w:id="149"/>
    </w:p>
    <w:p w:rsidR="00123989" w:rsidRDefault="00123989" w:rsidP="00EC644D">
      <w:pPr>
        <w:pStyle w:val="QB4"/>
      </w:pPr>
      <w:r>
        <w:rPr>
          <w:rFonts w:hint="eastAsia"/>
        </w:rPr>
        <w:t>接口说明</w:t>
      </w:r>
    </w:p>
    <w:p w:rsidR="00123989" w:rsidRDefault="00123989" w:rsidP="00123989">
      <w:pPr>
        <w:pStyle w:val="QB7"/>
        <w:ind w:left="425" w:firstLineChars="0" w:firstLine="0"/>
      </w:pPr>
      <w:r>
        <w:rPr>
          <w:rFonts w:hint="eastAsia"/>
        </w:rPr>
        <w:t>设置网关及下挂的设备名称。</w:t>
      </w:r>
    </w:p>
    <w:p w:rsidR="00123989" w:rsidRDefault="007E4262" w:rsidP="00123989">
      <w:pPr>
        <w:pStyle w:val="QB7"/>
        <w:ind w:left="425" w:firstLineChars="0" w:firstLine="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85678C" w:rsidP="00123989">
      <w:pPr>
        <w:pStyle w:val="QB7"/>
        <w:ind w:left="425" w:firstLineChars="0" w:firstLine="0"/>
      </w:pPr>
      <w:r>
        <w:rPr>
          <w:rFonts w:hint="eastAsia"/>
        </w:rPr>
        <w:t>名称：getHgNamelist</w:t>
      </w:r>
    </w:p>
    <w:p w:rsidR="00123989" w:rsidRDefault="00123989" w:rsidP="00123989">
      <w:pPr>
        <w:pStyle w:val="QB7"/>
        <w:ind w:left="425" w:firstLineChars="0" w:firstLine="0"/>
      </w:pPr>
    </w:p>
    <w:p w:rsidR="00123989" w:rsidRDefault="00123989" w:rsidP="00EC644D">
      <w:pPr>
        <w:pStyle w:val="QB4"/>
      </w:pPr>
      <w:r>
        <w:rPr>
          <w:rFonts w:hint="eastAsia"/>
        </w:rPr>
        <w:t>请求报文定义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"RPCMethod":"</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"ID":数字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"CmdType":"GET_HG</w:t>
      </w:r>
      <w:r w:rsidRPr="00634FA2">
        <w:t>_NAMELIST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"SequenceId":"8位十六进制",</w:t>
      </w:r>
    </w:p>
    <w:p w:rsidR="00D42845" w:rsidRDefault="00D535EE"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sidR="00123989">
        <w:t>"Parameter":{</w:t>
      </w:r>
      <w:r>
        <w:rPr>
          <w:rFonts w:hint="eastAsia"/>
        </w:rPr>
        <w:tab/>
      </w:r>
    </w:p>
    <w:p w:rsidR="00D42845" w:rsidRDefault="00D535EE" w:rsidP="000315B9">
      <w:pPr>
        <w:pStyle w:val="QB7"/>
        <w:pBdr>
          <w:top w:val="single" w:sz="4" w:space="1" w:color="auto"/>
          <w:left w:val="single" w:sz="4" w:space="4" w:color="auto"/>
          <w:bottom w:val="single" w:sz="4" w:space="1" w:color="auto"/>
          <w:right w:val="single" w:sz="4" w:space="4" w:color="auto"/>
        </w:pBdr>
        <w:shd w:val="clear" w:color="auto" w:fill="D9D9D9"/>
        <w:ind w:firstLine="420"/>
        <w:rPr>
          <w:kern w:val="0"/>
        </w:rPr>
      </w:pPr>
      <w:r>
        <w:rPr>
          <w:rFonts w:hint="eastAsia"/>
        </w:rPr>
        <w:tab/>
      </w:r>
      <w:r>
        <w:rPr>
          <w:rFonts w:hint="eastAsia"/>
        </w:rPr>
        <w:tab/>
        <w:t>“</w:t>
      </w:r>
      <w:r>
        <w:rPr>
          <w:kern w:val="0"/>
        </w:rPr>
        <w:t>MAC</w:t>
      </w:r>
      <w:r>
        <w:rPr>
          <w:rFonts w:hint="eastAsia"/>
          <w:kern w:val="0"/>
        </w:rPr>
        <w:t>”：“网关</w:t>
      </w:r>
      <w:r>
        <w:rPr>
          <w:kern w:val="0"/>
        </w:rPr>
        <w:t>mac</w:t>
      </w:r>
      <w:r>
        <w:rPr>
          <w:rFonts w:hint="eastAsia"/>
          <w:kern w:val="0"/>
        </w:rPr>
        <w:t>地址”</w:t>
      </w:r>
    </w:p>
    <w:p w:rsidR="00D42845" w:rsidRDefault="00D535EE"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kern w:val="0"/>
        </w:rPr>
        <w:tab/>
      </w:r>
      <w:r w:rsidR="00123989">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ind w:firstLine="420"/>
      </w:pP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23989" w:rsidRPr="00BD3C12" w:rsidTr="008E6148">
        <w:tc>
          <w:tcPr>
            <w:tcW w:w="2089"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参数名称</w:t>
            </w:r>
          </w:p>
        </w:tc>
        <w:tc>
          <w:tcPr>
            <w:tcW w:w="2068"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说明</w:t>
            </w:r>
          </w:p>
        </w:tc>
      </w:tr>
      <w:tr w:rsidR="00123989" w:rsidTr="008E6148">
        <w:trPr>
          <w:trHeight w:val="90"/>
        </w:trPr>
        <w:tc>
          <w:tcPr>
            <w:tcW w:w="2089" w:type="dxa"/>
            <w:shd w:val="clear" w:color="auto" w:fill="auto"/>
          </w:tcPr>
          <w:p w:rsidR="00123989" w:rsidRPr="00BD3C12" w:rsidRDefault="00123989" w:rsidP="008E6148">
            <w:pPr>
              <w:pStyle w:val="QB20"/>
              <w:spacing w:before="156" w:after="156"/>
              <w:ind w:firstLineChars="0" w:firstLine="0"/>
              <w:jc w:val="left"/>
              <w:rPr>
                <w:b/>
                <w:bCs/>
              </w:rPr>
            </w:pPr>
            <w:r w:rsidRPr="00BD3C12">
              <w:rPr>
                <w:rFonts w:cs="Times New Roman" w:hint="eastAsia"/>
                <w:b/>
                <w:bCs/>
              </w:rPr>
              <w:t>RPCMethod</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接口分类定义</w:t>
            </w:r>
          </w:p>
        </w:tc>
        <w:tc>
          <w:tcPr>
            <w:tcW w:w="2316" w:type="dxa"/>
            <w:shd w:val="clear" w:color="auto" w:fill="auto"/>
          </w:tcPr>
          <w:p w:rsidR="00123989" w:rsidRDefault="00123989" w:rsidP="008E6148">
            <w:pPr>
              <w:pStyle w:val="QB20"/>
              <w:spacing w:before="156" w:after="156"/>
              <w:ind w:firstLineChars="0" w:firstLine="0"/>
            </w:pPr>
            <w:r>
              <w:rPr>
                <w:rFonts w:hint="eastAsia"/>
              </w:rPr>
              <w:t>Get</w:t>
            </w:r>
          </w:p>
        </w:tc>
      </w:tr>
      <w:tr w:rsidR="00123989" w:rsidTr="008E6148">
        <w:tc>
          <w:tcPr>
            <w:tcW w:w="2089"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hint="eastAsia"/>
                <w:b/>
                <w:bCs/>
              </w:rPr>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BD3C12" w:rsidRDefault="00123989" w:rsidP="008E6148">
            <w:pPr>
              <w:pStyle w:val="QB20"/>
              <w:spacing w:before="156" w:after="156"/>
              <w:ind w:firstLineChars="0" w:firstLine="0"/>
              <w:rPr>
                <w:b/>
                <w:bCs/>
              </w:rPr>
            </w:pPr>
            <w:r w:rsidRPr="00BD3C12">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t>GET_HG</w:t>
            </w:r>
            <w:r w:rsidRPr="00634FA2">
              <w:t>_NAMELIST</w:t>
            </w:r>
          </w:p>
        </w:tc>
      </w:tr>
      <w:tr w:rsidR="00123989" w:rsidTr="008E6148">
        <w:tc>
          <w:tcPr>
            <w:tcW w:w="2089"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b/>
                <w:bCs/>
              </w:rPr>
              <w:lastRenderedPageBreak/>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033124" w:rsidTr="008E6148">
        <w:tc>
          <w:tcPr>
            <w:tcW w:w="2089" w:type="dxa"/>
            <w:shd w:val="clear" w:color="auto" w:fill="auto"/>
          </w:tcPr>
          <w:p w:rsidR="00033124" w:rsidRPr="00BD3C12" w:rsidRDefault="00033124" w:rsidP="00033124">
            <w:pPr>
              <w:pStyle w:val="QB20"/>
              <w:spacing w:before="156" w:after="156"/>
              <w:ind w:firstLineChars="0" w:firstLine="0"/>
              <w:rPr>
                <w:rFonts w:cs="Times New Roman"/>
                <w:b/>
                <w:bCs/>
              </w:rPr>
            </w:pPr>
            <w:r w:rsidRPr="00BD3C12">
              <w:rPr>
                <w:rFonts w:cs="Times New Roman"/>
                <w:b/>
                <w:bCs/>
              </w:rPr>
              <w:t>Parameter</w:t>
            </w:r>
          </w:p>
        </w:tc>
        <w:tc>
          <w:tcPr>
            <w:tcW w:w="2068" w:type="dxa"/>
            <w:shd w:val="clear" w:color="auto" w:fill="auto"/>
          </w:tcPr>
          <w:p w:rsidR="00033124" w:rsidRDefault="00033124" w:rsidP="00033124">
            <w:pPr>
              <w:pStyle w:val="QB20"/>
              <w:spacing w:before="156" w:after="156"/>
              <w:ind w:firstLineChars="0" w:firstLine="0"/>
            </w:pPr>
            <w:r>
              <w:t>O</w:t>
            </w:r>
            <w:r>
              <w:rPr>
                <w:rFonts w:hint="eastAsia"/>
              </w:rPr>
              <w:t>bject</w:t>
            </w:r>
          </w:p>
        </w:tc>
        <w:tc>
          <w:tcPr>
            <w:tcW w:w="2049" w:type="dxa"/>
            <w:shd w:val="clear" w:color="auto" w:fill="auto"/>
          </w:tcPr>
          <w:p w:rsidR="00033124" w:rsidRDefault="00033124" w:rsidP="00033124">
            <w:pPr>
              <w:pStyle w:val="QB20"/>
              <w:spacing w:before="156" w:after="156"/>
              <w:ind w:firstLineChars="0" w:firstLine="0"/>
            </w:pPr>
            <w:r>
              <w:rPr>
                <w:rFonts w:hint="eastAsia"/>
              </w:rPr>
              <w:t>报文中的请求参数</w:t>
            </w:r>
          </w:p>
        </w:tc>
        <w:tc>
          <w:tcPr>
            <w:tcW w:w="2316" w:type="dxa"/>
            <w:shd w:val="clear" w:color="auto" w:fill="auto"/>
          </w:tcPr>
          <w:p w:rsidR="00033124" w:rsidRDefault="00033124" w:rsidP="00033124">
            <w:pPr>
              <w:pStyle w:val="QB20"/>
              <w:spacing w:before="156" w:after="156"/>
              <w:ind w:firstLineChars="0" w:firstLine="0"/>
            </w:pPr>
            <w:r>
              <w:rPr>
                <w:rFonts w:hint="eastAsia"/>
              </w:rPr>
              <w:t>此处为</w:t>
            </w:r>
            <w:r>
              <w:t>空</w:t>
            </w:r>
          </w:p>
        </w:tc>
      </w:tr>
      <w:tr w:rsidR="000474B8" w:rsidTr="008E6148">
        <w:tc>
          <w:tcPr>
            <w:tcW w:w="2089" w:type="dxa"/>
            <w:shd w:val="clear" w:color="auto" w:fill="auto"/>
          </w:tcPr>
          <w:p w:rsidR="000474B8" w:rsidRPr="00BD3C12" w:rsidRDefault="000474B8" w:rsidP="00033124">
            <w:pPr>
              <w:pStyle w:val="QB20"/>
              <w:spacing w:before="156" w:after="156"/>
              <w:ind w:firstLineChars="0" w:firstLine="0"/>
              <w:rPr>
                <w:rFonts w:cs="Times New Roman"/>
                <w:b/>
                <w:bCs/>
              </w:rPr>
            </w:pPr>
            <w:r>
              <w:rPr>
                <w:rFonts w:cs="Times New Roman" w:hint="eastAsia"/>
                <w:b/>
                <w:bCs/>
              </w:rPr>
              <w:t>MAC</w:t>
            </w:r>
          </w:p>
        </w:tc>
        <w:tc>
          <w:tcPr>
            <w:tcW w:w="2068" w:type="dxa"/>
            <w:shd w:val="clear" w:color="auto" w:fill="auto"/>
          </w:tcPr>
          <w:p w:rsidR="000474B8" w:rsidRDefault="000474B8" w:rsidP="00033124">
            <w:pPr>
              <w:pStyle w:val="QB20"/>
              <w:spacing w:before="156" w:after="156"/>
              <w:ind w:firstLineChars="0" w:firstLine="0"/>
            </w:pPr>
            <w:r>
              <w:rPr>
                <w:rFonts w:hint="eastAsia"/>
              </w:rPr>
              <w:t>String</w:t>
            </w:r>
          </w:p>
        </w:tc>
        <w:tc>
          <w:tcPr>
            <w:tcW w:w="2049" w:type="dxa"/>
            <w:shd w:val="clear" w:color="auto" w:fill="auto"/>
          </w:tcPr>
          <w:p w:rsidR="000474B8" w:rsidRDefault="000474B8" w:rsidP="00033124">
            <w:pPr>
              <w:pStyle w:val="QB20"/>
              <w:spacing w:before="156" w:after="156"/>
              <w:ind w:firstLineChars="0" w:firstLine="0"/>
            </w:pPr>
            <w:r>
              <w:rPr>
                <w:rFonts w:hint="eastAsia"/>
              </w:rPr>
              <w:t>网关mac地址</w:t>
            </w:r>
          </w:p>
        </w:tc>
        <w:tc>
          <w:tcPr>
            <w:tcW w:w="2316" w:type="dxa"/>
            <w:shd w:val="clear" w:color="auto" w:fill="auto"/>
          </w:tcPr>
          <w:p w:rsidR="000474B8" w:rsidRDefault="000474B8" w:rsidP="00033124">
            <w:pPr>
              <w:pStyle w:val="QB20"/>
              <w:spacing w:before="156" w:after="156"/>
              <w:ind w:firstLineChars="0" w:firstLine="0"/>
            </w:pPr>
          </w:p>
        </w:tc>
      </w:tr>
    </w:tbl>
    <w:p w:rsidR="00123989" w:rsidRDefault="00123989" w:rsidP="00123989">
      <w:pPr>
        <w:pStyle w:val="1a"/>
        <w:spacing w:before="156" w:after="156"/>
        <w:ind w:firstLineChars="0" w:firstLine="0"/>
        <w:rPr>
          <w:rFonts w:ascii="Arial" w:eastAsia="黑体" w:hAnsi="Arial" w:cs="Times New Roman"/>
          <w:bCs/>
          <w:szCs w:val="21"/>
        </w:rPr>
      </w:pPr>
    </w:p>
    <w:p w:rsidR="00123989" w:rsidRDefault="00123989" w:rsidP="00EC644D">
      <w:pPr>
        <w:pStyle w:val="QB4"/>
      </w:pPr>
      <w:r>
        <w:rPr>
          <w:rFonts w:hint="eastAsia"/>
        </w:rP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45" w:firstLine="934"/>
      </w:pPr>
      <w:r>
        <w:t>"</w:t>
      </w:r>
      <w:r>
        <w:rPr>
          <w:rFonts w:hint="eastAsia"/>
        </w:rPr>
        <w:t>Result</w:t>
      </w:r>
      <w:r>
        <w:t>"</w:t>
      </w:r>
      <w:r>
        <w:rPr>
          <w:rFonts w:hint="eastAsia"/>
        </w:rPr>
        <w:t>:0</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45" w:firstLine="934"/>
      </w:pPr>
      <w:r>
        <w:t>"</w:t>
      </w:r>
      <w:r>
        <w:rPr>
          <w:rFonts w:hint="eastAsia"/>
        </w:rPr>
        <w:t>ID</w:t>
      </w:r>
      <w:r>
        <w:t>" :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45" w:firstLine="934"/>
      </w:pPr>
      <w:r>
        <w:t>"</w:t>
      </w:r>
      <w:r>
        <w:rPr>
          <w:rFonts w:hint="eastAsia"/>
        </w:rPr>
        <w:t>CmdType</w:t>
      </w:r>
      <w:r>
        <w:t>"</w:t>
      </w:r>
      <w:r>
        <w:rPr>
          <w:rFonts w:hint="eastAsia"/>
        </w:rPr>
        <w:t>:"</w:t>
      </w:r>
      <w:r>
        <w:t>GET_HG</w:t>
      </w:r>
      <w:r w:rsidRPr="00634FA2">
        <w:t>_NAMELIST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"SequenceId":"</w:t>
      </w:r>
      <w:r w:rsidRPr="000B311A">
        <w:rPr>
          <w:rFonts w:hAnsi="宋体" w:cs="宋体"/>
          <w:szCs w:val="21"/>
        </w:rPr>
        <w:t>0x00000001</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"ResultData":</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"NameList":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w:t>
      </w:r>
      <w:r w:rsidR="00EF170C">
        <w:rPr>
          <w:rFonts w:hint="eastAsia"/>
        </w:rPr>
        <w:t>Device</w:t>
      </w:r>
      <w:r>
        <w:rPr>
          <w:rFonts w:hint="eastAsia"/>
        </w:rPr>
        <w:t xml:space="preserve">MAC":"%s",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"DevName":"%s"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w:t>
      </w:r>
      <w:r w:rsidR="00EF170C">
        <w:rPr>
          <w:rFonts w:hint="eastAsia"/>
        </w:rPr>
        <w:t>Device</w:t>
      </w:r>
      <w:r>
        <w:rPr>
          <w:rFonts w:hint="eastAsia"/>
        </w:rPr>
        <w:t>MAC":"%s",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"DevName":"%s"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45" w:firstLine="934"/>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235"/>
        <w:gridCol w:w="1922"/>
        <w:gridCol w:w="2049"/>
        <w:gridCol w:w="2316"/>
      </w:tblGrid>
      <w:tr w:rsidR="00123989" w:rsidRPr="00BD3C12" w:rsidTr="008E6148">
        <w:tc>
          <w:tcPr>
            <w:tcW w:w="2235"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参数名称</w:t>
            </w:r>
          </w:p>
        </w:tc>
        <w:tc>
          <w:tcPr>
            <w:tcW w:w="1922"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说明</w:t>
            </w:r>
          </w:p>
        </w:tc>
      </w:tr>
      <w:tr w:rsidR="00123989" w:rsidTr="008E6148">
        <w:trPr>
          <w:trHeight w:val="90"/>
        </w:trPr>
        <w:tc>
          <w:tcPr>
            <w:tcW w:w="2235" w:type="dxa"/>
            <w:shd w:val="clear" w:color="auto" w:fill="auto"/>
          </w:tcPr>
          <w:p w:rsidR="00123989" w:rsidRPr="00BD3C12" w:rsidRDefault="00123989" w:rsidP="008E6148">
            <w:pPr>
              <w:pStyle w:val="QB20"/>
              <w:spacing w:before="156" w:after="156"/>
              <w:ind w:firstLineChars="0" w:firstLine="0"/>
              <w:jc w:val="left"/>
              <w:rPr>
                <w:b/>
                <w:bCs/>
              </w:rPr>
            </w:pPr>
            <w:r w:rsidRPr="00BD3C12">
              <w:rPr>
                <w:rFonts w:cs="Times New Roman" w:hint="eastAsia"/>
                <w:b/>
                <w:bCs/>
              </w:rPr>
              <w:t>Result</w:t>
            </w:r>
          </w:p>
        </w:tc>
        <w:tc>
          <w:tcPr>
            <w:tcW w:w="1922" w:type="dxa"/>
            <w:shd w:val="clear" w:color="auto" w:fill="auto"/>
          </w:tcPr>
          <w:p w:rsidR="00123989" w:rsidRDefault="00123989" w:rsidP="008E6148">
            <w:pPr>
              <w:pStyle w:val="QB20"/>
              <w:spacing w:before="156" w:after="156"/>
              <w:ind w:firstLineChars="0" w:firstLine="0"/>
            </w:pPr>
            <w:r>
              <w:rPr>
                <w:rFonts w:hint="eastAsia"/>
              </w:rPr>
              <w:t>Int</w:t>
            </w:r>
          </w:p>
        </w:tc>
        <w:tc>
          <w:tcPr>
            <w:tcW w:w="2049" w:type="dxa"/>
            <w:shd w:val="clear" w:color="auto" w:fill="auto"/>
          </w:tcPr>
          <w:p w:rsidR="00123989" w:rsidRDefault="00123989" w:rsidP="008E6148">
            <w:pPr>
              <w:pStyle w:val="QB20"/>
              <w:spacing w:before="156" w:after="156"/>
              <w:ind w:firstLineChars="0" w:firstLine="0"/>
            </w:pPr>
          </w:p>
        </w:tc>
        <w:tc>
          <w:tcPr>
            <w:tcW w:w="2316" w:type="dxa"/>
            <w:shd w:val="clear" w:color="auto" w:fill="auto"/>
          </w:tcPr>
          <w:p w:rsidR="00123989" w:rsidRDefault="00123989" w:rsidP="008E6148">
            <w:pPr>
              <w:pStyle w:val="QB20"/>
              <w:spacing w:before="156" w:after="156"/>
              <w:ind w:firstLineChars="0" w:firstLine="0"/>
            </w:pPr>
          </w:p>
        </w:tc>
      </w:tr>
      <w:tr w:rsidR="00123989" w:rsidTr="008E6148">
        <w:tc>
          <w:tcPr>
            <w:tcW w:w="2235"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hint="eastAsia"/>
                <w:b/>
                <w:bCs/>
              </w:rPr>
              <w:t>ID</w:t>
            </w:r>
          </w:p>
        </w:tc>
        <w:tc>
          <w:tcPr>
            <w:tcW w:w="1922"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235" w:type="dxa"/>
            <w:shd w:val="clear" w:color="auto" w:fill="auto"/>
          </w:tcPr>
          <w:p w:rsidR="00123989" w:rsidRPr="00BD3C12" w:rsidRDefault="00123989" w:rsidP="008E6148">
            <w:pPr>
              <w:pStyle w:val="QB20"/>
              <w:spacing w:before="156" w:after="156"/>
              <w:ind w:firstLineChars="0" w:firstLine="0"/>
              <w:rPr>
                <w:b/>
                <w:bCs/>
                <w:szCs w:val="21"/>
              </w:rPr>
            </w:pPr>
            <w:r w:rsidRPr="00BD3C12">
              <w:rPr>
                <w:rFonts w:cs="Times New Roman"/>
                <w:b/>
                <w:bCs/>
                <w:szCs w:val="21"/>
              </w:rPr>
              <w:t>CmdType</w:t>
            </w:r>
          </w:p>
        </w:tc>
        <w:tc>
          <w:tcPr>
            <w:tcW w:w="1922" w:type="dxa"/>
            <w:shd w:val="clear" w:color="auto" w:fill="auto"/>
          </w:tcPr>
          <w:p w:rsidR="00123989" w:rsidRPr="00BD3C12" w:rsidRDefault="00123989" w:rsidP="008E6148">
            <w:pPr>
              <w:pStyle w:val="QB20"/>
              <w:spacing w:before="156" w:after="156"/>
              <w:ind w:firstLineChars="0" w:firstLine="0"/>
              <w:rPr>
                <w:szCs w:val="21"/>
              </w:rPr>
            </w:pPr>
            <w:r w:rsidRPr="00BD3C12">
              <w:rPr>
                <w:szCs w:val="21"/>
              </w:rPr>
              <w:t>String</w:t>
            </w:r>
          </w:p>
        </w:tc>
        <w:tc>
          <w:tcPr>
            <w:tcW w:w="2049" w:type="dxa"/>
            <w:shd w:val="clear" w:color="auto" w:fill="auto"/>
          </w:tcPr>
          <w:p w:rsidR="00123989" w:rsidRPr="00BD3C12" w:rsidRDefault="00123989" w:rsidP="008E6148">
            <w:pPr>
              <w:pStyle w:val="QB20"/>
              <w:spacing w:before="156" w:after="156"/>
              <w:ind w:firstLineChars="0" w:firstLine="0"/>
              <w:rPr>
                <w:szCs w:val="21"/>
              </w:rPr>
            </w:pPr>
            <w:r w:rsidRPr="00BD3C12">
              <w:rPr>
                <w:szCs w:val="21"/>
              </w:rPr>
              <w:t>命令类型</w:t>
            </w:r>
          </w:p>
        </w:tc>
        <w:tc>
          <w:tcPr>
            <w:tcW w:w="2316" w:type="dxa"/>
            <w:shd w:val="clear" w:color="auto" w:fill="auto"/>
          </w:tcPr>
          <w:p w:rsidR="00123989" w:rsidRPr="00BD3C12" w:rsidRDefault="00123989" w:rsidP="008E6148">
            <w:pPr>
              <w:pStyle w:val="QB20"/>
              <w:spacing w:before="156" w:after="156"/>
              <w:ind w:firstLineChars="0" w:firstLine="0"/>
              <w:rPr>
                <w:szCs w:val="21"/>
              </w:rPr>
            </w:pPr>
            <w:r>
              <w:rPr>
                <w:rFonts w:hint="eastAsia"/>
              </w:rPr>
              <w:t>网关按照请求的原值返回。</w:t>
            </w:r>
          </w:p>
        </w:tc>
      </w:tr>
      <w:tr w:rsidR="00123989" w:rsidTr="008E6148">
        <w:tc>
          <w:tcPr>
            <w:tcW w:w="2235" w:type="dxa"/>
            <w:shd w:val="clear" w:color="auto" w:fill="DEEAF6"/>
          </w:tcPr>
          <w:p w:rsidR="00123989" w:rsidRPr="00BD3C12" w:rsidRDefault="00123989" w:rsidP="008E6148">
            <w:pPr>
              <w:pStyle w:val="QB20"/>
              <w:spacing w:before="156" w:after="156"/>
              <w:ind w:firstLineChars="0" w:firstLine="0"/>
              <w:rPr>
                <w:b/>
                <w:bCs/>
                <w:szCs w:val="21"/>
              </w:rPr>
            </w:pPr>
            <w:r w:rsidRPr="00BD3C12">
              <w:rPr>
                <w:rFonts w:cs="Times New Roman"/>
                <w:b/>
                <w:bCs/>
                <w:szCs w:val="21"/>
              </w:rPr>
              <w:lastRenderedPageBreak/>
              <w:t>SequenceId</w:t>
            </w:r>
          </w:p>
        </w:tc>
        <w:tc>
          <w:tcPr>
            <w:tcW w:w="1922" w:type="dxa"/>
            <w:shd w:val="clear" w:color="auto" w:fill="DEEAF6"/>
          </w:tcPr>
          <w:p w:rsidR="00123989" w:rsidRPr="00BD3C12" w:rsidRDefault="00123989" w:rsidP="008E6148">
            <w:pPr>
              <w:pStyle w:val="QB20"/>
              <w:spacing w:before="156" w:after="156"/>
              <w:ind w:firstLineChars="0" w:firstLine="0"/>
              <w:rPr>
                <w:szCs w:val="21"/>
              </w:rPr>
            </w:pPr>
            <w:r w:rsidRPr="00BD3C12">
              <w:rPr>
                <w:szCs w:val="21"/>
              </w:rPr>
              <w:t>String</w:t>
            </w:r>
          </w:p>
        </w:tc>
        <w:tc>
          <w:tcPr>
            <w:tcW w:w="2049" w:type="dxa"/>
            <w:shd w:val="clear" w:color="auto" w:fill="DEEAF6"/>
          </w:tcPr>
          <w:p w:rsidR="00123989" w:rsidRPr="00BD3C12" w:rsidRDefault="00123989" w:rsidP="008E6148">
            <w:pPr>
              <w:pStyle w:val="QB20"/>
              <w:spacing w:before="156" w:after="156"/>
              <w:ind w:firstLineChars="0" w:firstLine="0"/>
              <w:rPr>
                <w:szCs w:val="21"/>
              </w:rPr>
            </w:pPr>
            <w:r w:rsidRPr="00BD3C12">
              <w:rPr>
                <w:szCs w:val="21"/>
              </w:rPr>
              <w:t>请求编号</w:t>
            </w:r>
          </w:p>
        </w:tc>
        <w:tc>
          <w:tcPr>
            <w:tcW w:w="2316" w:type="dxa"/>
            <w:shd w:val="clear" w:color="auto" w:fill="DEEAF6"/>
          </w:tcPr>
          <w:p w:rsidR="00123989" w:rsidRPr="00BD3C12" w:rsidRDefault="00123989" w:rsidP="008E6148">
            <w:pPr>
              <w:pStyle w:val="QB20"/>
              <w:spacing w:before="156" w:after="156"/>
              <w:ind w:firstLineChars="0" w:firstLine="0"/>
              <w:rPr>
                <w:szCs w:val="21"/>
              </w:rPr>
            </w:pPr>
            <w:r>
              <w:rPr>
                <w:rFonts w:hint="eastAsia"/>
                <w:szCs w:val="21"/>
              </w:rPr>
              <w:t>SequenceId</w:t>
            </w:r>
            <w:r w:rsidRPr="00BD3C12">
              <w:rPr>
                <w:rFonts w:hint="eastAsia"/>
                <w:szCs w:val="21"/>
              </w:rPr>
              <w:t>表示命令序列，网关按照请求的原值返回。</w:t>
            </w:r>
          </w:p>
          <w:p w:rsidR="00123989" w:rsidRPr="00BD3C12" w:rsidRDefault="00123989" w:rsidP="008E6148">
            <w:pPr>
              <w:pStyle w:val="QB20"/>
              <w:spacing w:before="156" w:after="156"/>
              <w:ind w:firstLineChars="0" w:firstLine="0"/>
              <w:rPr>
                <w:szCs w:val="21"/>
              </w:rPr>
            </w:pPr>
            <w:r w:rsidRPr="00BD3C12">
              <w:rPr>
                <w:rFonts w:hint="eastAsia"/>
                <w:szCs w:val="21"/>
              </w:rPr>
              <w:t>16进制数，8位</w:t>
            </w:r>
          </w:p>
        </w:tc>
      </w:tr>
      <w:tr w:rsidR="00123989" w:rsidTr="008E6148">
        <w:tc>
          <w:tcPr>
            <w:tcW w:w="2235" w:type="dxa"/>
            <w:shd w:val="clear" w:color="auto" w:fill="DEEAF6"/>
          </w:tcPr>
          <w:p w:rsidR="00123989" w:rsidRPr="00BD3C12" w:rsidRDefault="00123989" w:rsidP="008E6148">
            <w:pPr>
              <w:pStyle w:val="QB20"/>
              <w:spacing w:before="156" w:after="156"/>
              <w:ind w:firstLineChars="0" w:firstLine="0"/>
              <w:rPr>
                <w:rFonts w:cs="Times New Roman"/>
                <w:b/>
                <w:bCs/>
                <w:szCs w:val="21"/>
              </w:rPr>
            </w:pPr>
            <w:r w:rsidRPr="00BD3C12">
              <w:rPr>
                <w:rFonts w:cs="Times New Roman" w:hint="eastAsia"/>
                <w:b/>
                <w:bCs/>
                <w:szCs w:val="21"/>
              </w:rPr>
              <w:t>R</w:t>
            </w:r>
            <w:r w:rsidRPr="00BD3C12">
              <w:rPr>
                <w:rFonts w:cs="Times New Roman"/>
                <w:b/>
                <w:bCs/>
                <w:szCs w:val="21"/>
              </w:rPr>
              <w:t>esultData</w:t>
            </w:r>
          </w:p>
        </w:tc>
        <w:tc>
          <w:tcPr>
            <w:tcW w:w="1922" w:type="dxa"/>
            <w:shd w:val="clear" w:color="auto" w:fill="DEEAF6"/>
          </w:tcPr>
          <w:p w:rsidR="00123989" w:rsidRPr="00BD3C12" w:rsidRDefault="00123989" w:rsidP="008E6148">
            <w:pPr>
              <w:pStyle w:val="QB20"/>
              <w:spacing w:before="156" w:after="156"/>
              <w:ind w:firstLineChars="0" w:firstLine="0"/>
              <w:rPr>
                <w:szCs w:val="21"/>
              </w:rPr>
            </w:pPr>
            <w:r w:rsidRPr="00BD3C12">
              <w:rPr>
                <w:rFonts w:hint="eastAsia"/>
                <w:szCs w:val="21"/>
              </w:rPr>
              <w:t>object</w:t>
            </w:r>
          </w:p>
        </w:tc>
        <w:tc>
          <w:tcPr>
            <w:tcW w:w="2049" w:type="dxa"/>
            <w:shd w:val="clear" w:color="auto" w:fill="DEEAF6"/>
          </w:tcPr>
          <w:p w:rsidR="00123989" w:rsidRPr="00BD3C12" w:rsidRDefault="00123989" w:rsidP="008E6148">
            <w:pPr>
              <w:pStyle w:val="QB20"/>
              <w:spacing w:before="156" w:after="156"/>
              <w:ind w:firstLineChars="0" w:firstLine="0"/>
              <w:rPr>
                <w:szCs w:val="21"/>
              </w:rPr>
            </w:pPr>
            <w:r w:rsidRPr="00BD3C12">
              <w:rPr>
                <w:rFonts w:hint="eastAsia"/>
                <w:szCs w:val="21"/>
              </w:rPr>
              <w:t>报文中的返回参数</w:t>
            </w:r>
          </w:p>
        </w:tc>
        <w:tc>
          <w:tcPr>
            <w:tcW w:w="2316" w:type="dxa"/>
            <w:shd w:val="clear" w:color="auto" w:fill="DEEAF6"/>
          </w:tcPr>
          <w:p w:rsidR="00123989" w:rsidRPr="00BD3C12" w:rsidRDefault="00123989" w:rsidP="008E6148">
            <w:pPr>
              <w:pStyle w:val="QB20"/>
              <w:spacing w:before="156" w:after="156"/>
              <w:ind w:firstLineChars="0" w:firstLine="0"/>
              <w:rPr>
                <w:szCs w:val="21"/>
              </w:rPr>
            </w:pPr>
            <w:r w:rsidRPr="00BD3C12">
              <w:rPr>
                <w:rFonts w:hint="eastAsia"/>
                <w:szCs w:val="21"/>
              </w:rPr>
              <w:t>如果</w:t>
            </w:r>
            <w:r w:rsidRPr="00BD3C12">
              <w:rPr>
                <w:szCs w:val="21"/>
              </w:rPr>
              <w:t>没有参数，则为</w:t>
            </w:r>
            <w:r w:rsidRPr="00BD3C12">
              <w:rPr>
                <w:rFonts w:hint="eastAsia"/>
                <w:szCs w:val="21"/>
              </w:rPr>
              <w:t>{}</w:t>
            </w:r>
          </w:p>
        </w:tc>
      </w:tr>
      <w:tr w:rsidR="00123989" w:rsidTr="008E6148">
        <w:tc>
          <w:tcPr>
            <w:tcW w:w="2235" w:type="dxa"/>
            <w:shd w:val="clear" w:color="auto" w:fill="auto"/>
          </w:tcPr>
          <w:p w:rsidR="00123989" w:rsidRPr="00BD3C12" w:rsidRDefault="00123989" w:rsidP="008E6148">
            <w:pPr>
              <w:pStyle w:val="QB20"/>
              <w:spacing w:before="156" w:after="156"/>
              <w:ind w:firstLineChars="0" w:firstLine="0"/>
              <w:jc w:val="left"/>
              <w:rPr>
                <w:rFonts w:cs="Times New Roman"/>
                <w:b/>
                <w:bCs/>
                <w:szCs w:val="21"/>
              </w:rPr>
            </w:pPr>
            <w:r w:rsidRPr="00BD3C12">
              <w:rPr>
                <w:rFonts w:cs="Times New Roman" w:hint="eastAsia"/>
                <w:b/>
                <w:bCs/>
                <w:szCs w:val="21"/>
              </w:rPr>
              <w:t>{</w:t>
            </w:r>
            <w:r>
              <w:rPr>
                <w:rFonts w:cs="Times New Roman" w:hint="eastAsia"/>
                <w:b/>
                <w:bCs/>
                <w:szCs w:val="21"/>
              </w:rPr>
              <w:t>Name</w:t>
            </w:r>
            <w:r w:rsidRPr="00BD3C12">
              <w:rPr>
                <w:rFonts w:cs="Times New Roman" w:hint="eastAsia"/>
                <w:b/>
                <w:bCs/>
                <w:szCs w:val="21"/>
              </w:rPr>
              <w:t>List</w:t>
            </w:r>
            <w:r>
              <w:rPr>
                <w:rFonts w:cs="Times New Roman" w:hint="eastAsia"/>
                <w:b/>
                <w:bCs/>
                <w:szCs w:val="21"/>
              </w:rPr>
              <w:t>[</w:t>
            </w:r>
          </w:p>
        </w:tc>
        <w:tc>
          <w:tcPr>
            <w:tcW w:w="1922" w:type="dxa"/>
            <w:shd w:val="clear" w:color="auto" w:fill="auto"/>
          </w:tcPr>
          <w:p w:rsidR="00123989" w:rsidRPr="00BD3C12" w:rsidRDefault="00123989" w:rsidP="008E6148">
            <w:pPr>
              <w:pStyle w:val="QB20"/>
              <w:spacing w:before="156" w:after="156"/>
              <w:ind w:firstLineChars="0" w:firstLine="0"/>
              <w:rPr>
                <w:szCs w:val="21"/>
              </w:rPr>
            </w:pPr>
            <w:r w:rsidRPr="00BD3C12">
              <w:rPr>
                <w:szCs w:val="21"/>
              </w:rPr>
              <w:t>String</w:t>
            </w:r>
          </w:p>
        </w:tc>
        <w:tc>
          <w:tcPr>
            <w:tcW w:w="2049" w:type="dxa"/>
            <w:shd w:val="clear" w:color="auto" w:fill="auto"/>
          </w:tcPr>
          <w:p w:rsidR="00123989" w:rsidRPr="00BD3C12" w:rsidRDefault="00123989" w:rsidP="008E6148">
            <w:pPr>
              <w:pStyle w:val="QB20"/>
              <w:spacing w:before="156" w:after="156"/>
              <w:ind w:firstLineChars="0" w:firstLine="0"/>
              <w:rPr>
                <w:szCs w:val="21"/>
              </w:rPr>
            </w:pPr>
            <w:r>
              <w:rPr>
                <w:rFonts w:hAnsi="宋体" w:hint="eastAsia"/>
                <w:color w:val="000000"/>
                <w:szCs w:val="21"/>
              </w:rPr>
              <w:t>设备名称列表</w:t>
            </w:r>
          </w:p>
        </w:tc>
        <w:tc>
          <w:tcPr>
            <w:tcW w:w="2316" w:type="dxa"/>
            <w:shd w:val="clear" w:color="auto" w:fill="auto"/>
          </w:tcPr>
          <w:p w:rsidR="00123989" w:rsidRPr="00BD3C12" w:rsidRDefault="00123989" w:rsidP="008E6148">
            <w:pPr>
              <w:pStyle w:val="QB20"/>
              <w:spacing w:before="156" w:after="156"/>
              <w:ind w:firstLineChars="0" w:firstLine="0"/>
              <w:rPr>
                <w:szCs w:val="21"/>
              </w:rPr>
            </w:pPr>
          </w:p>
        </w:tc>
      </w:tr>
      <w:tr w:rsidR="00123989" w:rsidTr="008E6148">
        <w:tc>
          <w:tcPr>
            <w:tcW w:w="2235" w:type="dxa"/>
            <w:shd w:val="clear" w:color="auto" w:fill="auto"/>
          </w:tcPr>
          <w:p w:rsidR="00123989" w:rsidRPr="00BD3C12" w:rsidRDefault="00123989" w:rsidP="008E6148">
            <w:pPr>
              <w:pStyle w:val="QB20"/>
              <w:spacing w:before="156" w:after="156"/>
              <w:ind w:firstLineChars="150" w:firstLine="316"/>
              <w:jc w:val="left"/>
              <w:rPr>
                <w:rFonts w:cs="Times New Roman"/>
                <w:b/>
                <w:bCs/>
                <w:szCs w:val="21"/>
              </w:rPr>
            </w:pPr>
            <w:r>
              <w:rPr>
                <w:rFonts w:cs="Times New Roman" w:hint="eastAsia"/>
                <w:b/>
                <w:bCs/>
                <w:szCs w:val="21"/>
              </w:rPr>
              <w:t>{</w:t>
            </w:r>
            <w:r w:rsidR="00EF170C">
              <w:rPr>
                <w:rFonts w:cs="Times New Roman" w:hint="eastAsia"/>
                <w:b/>
                <w:bCs/>
                <w:szCs w:val="21"/>
              </w:rPr>
              <w:t>Device</w:t>
            </w:r>
            <w:r>
              <w:rPr>
                <w:rFonts w:cs="Times New Roman" w:hint="eastAsia"/>
                <w:b/>
                <w:bCs/>
                <w:szCs w:val="21"/>
              </w:rPr>
              <w:t>MAC</w:t>
            </w:r>
          </w:p>
        </w:tc>
        <w:tc>
          <w:tcPr>
            <w:tcW w:w="1922" w:type="dxa"/>
            <w:shd w:val="clear" w:color="auto" w:fill="auto"/>
          </w:tcPr>
          <w:p w:rsidR="00123989" w:rsidRPr="00BD3C12" w:rsidRDefault="00123989" w:rsidP="008E6148">
            <w:pPr>
              <w:pStyle w:val="QB20"/>
              <w:spacing w:before="156" w:after="156"/>
              <w:ind w:firstLineChars="0" w:firstLine="0"/>
              <w:rPr>
                <w:szCs w:val="21"/>
              </w:rPr>
            </w:pPr>
            <w:r>
              <w:rPr>
                <w:rFonts w:hint="eastAsia"/>
                <w:szCs w:val="21"/>
              </w:rPr>
              <w:t>String</w:t>
            </w:r>
          </w:p>
        </w:tc>
        <w:tc>
          <w:tcPr>
            <w:tcW w:w="2049" w:type="dxa"/>
            <w:shd w:val="clear" w:color="auto" w:fill="auto"/>
          </w:tcPr>
          <w:p w:rsidR="00123989" w:rsidRDefault="00123989" w:rsidP="008E6148">
            <w:pPr>
              <w:pStyle w:val="QB20"/>
              <w:spacing w:before="156" w:after="156"/>
              <w:ind w:firstLineChars="0" w:firstLine="0"/>
              <w:rPr>
                <w:rFonts w:hAnsi="宋体"/>
                <w:color w:val="000000"/>
                <w:szCs w:val="21"/>
              </w:rPr>
            </w:pPr>
            <w:r>
              <w:rPr>
                <w:rFonts w:hAnsi="宋体" w:hint="eastAsia"/>
                <w:color w:val="000000"/>
                <w:szCs w:val="21"/>
              </w:rPr>
              <w:t>设备MAC地址</w:t>
            </w:r>
          </w:p>
        </w:tc>
        <w:tc>
          <w:tcPr>
            <w:tcW w:w="2316" w:type="dxa"/>
            <w:shd w:val="clear" w:color="auto" w:fill="auto"/>
          </w:tcPr>
          <w:p w:rsidR="00123989" w:rsidRPr="00BD3C12" w:rsidDel="00C744DC" w:rsidRDefault="00123989" w:rsidP="008E6148">
            <w:pPr>
              <w:pStyle w:val="QB20"/>
              <w:spacing w:before="156" w:after="156"/>
              <w:ind w:firstLineChars="0" w:firstLine="0"/>
              <w:rPr>
                <w:szCs w:val="21"/>
              </w:rPr>
            </w:pPr>
            <w:r>
              <w:rPr>
                <w:rFonts w:hint="eastAsia"/>
                <w:szCs w:val="21"/>
              </w:rPr>
              <w:t>第一组为网关本身的MAC地址和别名</w:t>
            </w:r>
          </w:p>
        </w:tc>
      </w:tr>
      <w:tr w:rsidR="00123989" w:rsidTr="008E6148">
        <w:tc>
          <w:tcPr>
            <w:tcW w:w="2235" w:type="dxa"/>
            <w:shd w:val="clear" w:color="auto" w:fill="DEEAF6"/>
          </w:tcPr>
          <w:p w:rsidR="00123989" w:rsidRPr="00BD3C12" w:rsidRDefault="00123989" w:rsidP="008E6148">
            <w:pPr>
              <w:pStyle w:val="QB20"/>
              <w:spacing w:before="156" w:after="156"/>
              <w:ind w:right="420" w:firstLineChars="0" w:firstLine="0"/>
              <w:jc w:val="center"/>
              <w:rPr>
                <w:rFonts w:cs="Times New Roman"/>
                <w:b/>
                <w:bCs/>
                <w:szCs w:val="21"/>
              </w:rPr>
            </w:pPr>
            <w:r>
              <w:rPr>
                <w:rFonts w:cs="Times New Roman" w:hint="eastAsia"/>
                <w:b/>
                <w:bCs/>
                <w:szCs w:val="21"/>
              </w:rPr>
              <w:t xml:space="preserve">  Dev</w:t>
            </w:r>
            <w:r w:rsidRPr="00BD3C12">
              <w:rPr>
                <w:rFonts w:cs="Times New Roman" w:hint="eastAsia"/>
                <w:b/>
                <w:bCs/>
                <w:szCs w:val="21"/>
              </w:rPr>
              <w:t>Name</w:t>
            </w:r>
            <w:r>
              <w:rPr>
                <w:rFonts w:cs="Times New Roman" w:hint="eastAsia"/>
                <w:b/>
                <w:bCs/>
                <w:szCs w:val="21"/>
              </w:rPr>
              <w:t>}</w:t>
            </w:r>
          </w:p>
        </w:tc>
        <w:tc>
          <w:tcPr>
            <w:tcW w:w="1922" w:type="dxa"/>
            <w:shd w:val="clear" w:color="auto" w:fill="DEEAF6"/>
          </w:tcPr>
          <w:p w:rsidR="00123989" w:rsidRPr="00BD3C12" w:rsidRDefault="00123989" w:rsidP="008E6148">
            <w:pPr>
              <w:pStyle w:val="QB20"/>
              <w:spacing w:before="156" w:after="156"/>
              <w:ind w:firstLineChars="0" w:firstLine="0"/>
              <w:rPr>
                <w:szCs w:val="21"/>
              </w:rPr>
            </w:pPr>
            <w:r w:rsidRPr="00BD3C12">
              <w:rPr>
                <w:szCs w:val="21"/>
              </w:rPr>
              <w:t>String</w:t>
            </w:r>
          </w:p>
        </w:tc>
        <w:tc>
          <w:tcPr>
            <w:tcW w:w="2049" w:type="dxa"/>
            <w:shd w:val="clear" w:color="auto" w:fill="DEEAF6"/>
          </w:tcPr>
          <w:p w:rsidR="00123989" w:rsidRPr="00BD3C12" w:rsidRDefault="00123989" w:rsidP="008E6148">
            <w:pPr>
              <w:pStyle w:val="QB20"/>
              <w:spacing w:before="156" w:after="156"/>
              <w:ind w:firstLineChars="0" w:firstLine="0"/>
              <w:rPr>
                <w:szCs w:val="21"/>
              </w:rPr>
            </w:pPr>
            <w:r>
              <w:rPr>
                <w:rFonts w:hAnsi="宋体" w:hint="eastAsia"/>
                <w:color w:val="000000"/>
                <w:szCs w:val="21"/>
              </w:rPr>
              <w:t>设备别名</w:t>
            </w:r>
          </w:p>
        </w:tc>
        <w:tc>
          <w:tcPr>
            <w:tcW w:w="2316" w:type="dxa"/>
            <w:shd w:val="clear" w:color="auto" w:fill="DEEAF6"/>
          </w:tcPr>
          <w:p w:rsidR="00123989" w:rsidRPr="00BD3C12" w:rsidRDefault="00123989" w:rsidP="008E6148">
            <w:pPr>
              <w:pStyle w:val="QB20"/>
              <w:spacing w:before="156" w:after="156"/>
              <w:ind w:firstLineChars="0" w:firstLine="0"/>
              <w:rPr>
                <w:szCs w:val="21"/>
              </w:rPr>
            </w:pPr>
          </w:p>
        </w:tc>
      </w:tr>
      <w:tr w:rsidR="00123989" w:rsidTr="008E6148">
        <w:tc>
          <w:tcPr>
            <w:tcW w:w="2235" w:type="dxa"/>
            <w:shd w:val="clear" w:color="auto" w:fill="DEEAF6"/>
          </w:tcPr>
          <w:p w:rsidR="00123989" w:rsidRDefault="00123989" w:rsidP="008E6148">
            <w:pPr>
              <w:pStyle w:val="QB20"/>
              <w:spacing w:before="156" w:after="156"/>
              <w:ind w:right="420" w:firstLineChars="0" w:firstLine="0"/>
              <w:jc w:val="center"/>
              <w:rPr>
                <w:rFonts w:cs="Times New Roman"/>
                <w:b/>
                <w:bCs/>
                <w:szCs w:val="21"/>
              </w:rPr>
            </w:pPr>
            <w:r>
              <w:rPr>
                <w:rFonts w:cs="Times New Roman" w:hint="eastAsia"/>
                <w:b/>
                <w:bCs/>
                <w:szCs w:val="21"/>
              </w:rPr>
              <w:t xml:space="preserve">             ]}</w:t>
            </w:r>
          </w:p>
        </w:tc>
        <w:tc>
          <w:tcPr>
            <w:tcW w:w="1922" w:type="dxa"/>
            <w:shd w:val="clear" w:color="auto" w:fill="DEEAF6"/>
          </w:tcPr>
          <w:p w:rsidR="00123989" w:rsidRPr="00BD3C12" w:rsidRDefault="00123989" w:rsidP="008E6148">
            <w:pPr>
              <w:pStyle w:val="QB20"/>
              <w:spacing w:before="156" w:after="156"/>
              <w:ind w:firstLineChars="0" w:firstLine="0"/>
              <w:rPr>
                <w:szCs w:val="21"/>
              </w:rPr>
            </w:pPr>
          </w:p>
        </w:tc>
        <w:tc>
          <w:tcPr>
            <w:tcW w:w="2049" w:type="dxa"/>
            <w:shd w:val="clear" w:color="auto" w:fill="DEEAF6"/>
          </w:tcPr>
          <w:p w:rsidR="00123989" w:rsidRDefault="00123989" w:rsidP="008E6148">
            <w:pPr>
              <w:pStyle w:val="QB20"/>
              <w:spacing w:before="156" w:after="156"/>
              <w:ind w:firstLineChars="0" w:firstLine="0"/>
              <w:rPr>
                <w:rFonts w:hAnsi="宋体"/>
                <w:color w:val="000000"/>
                <w:szCs w:val="21"/>
              </w:rPr>
            </w:pPr>
          </w:p>
        </w:tc>
        <w:tc>
          <w:tcPr>
            <w:tcW w:w="2316" w:type="dxa"/>
            <w:shd w:val="clear" w:color="auto" w:fill="DEEAF6"/>
          </w:tcPr>
          <w:p w:rsidR="00123989" w:rsidRPr="00BD3C12" w:rsidRDefault="00123989" w:rsidP="008E6148">
            <w:pPr>
              <w:pStyle w:val="QB20"/>
              <w:spacing w:before="156" w:after="156"/>
              <w:ind w:firstLineChars="0" w:firstLine="0"/>
              <w:rPr>
                <w:szCs w:val="21"/>
              </w:rPr>
            </w:pPr>
          </w:p>
        </w:tc>
      </w:tr>
    </w:tbl>
    <w:p w:rsidR="00123989" w:rsidRDefault="00123989" w:rsidP="00123989">
      <w:pPr>
        <w:pStyle w:val="QB7"/>
        <w:ind w:firstLine="420"/>
      </w:pPr>
    </w:p>
    <w:p w:rsidR="00123989" w:rsidRDefault="00123989" w:rsidP="00EC644D">
      <w:pPr>
        <w:pStyle w:val="QB3"/>
      </w:pPr>
      <w:bookmarkStart w:id="150" w:name="_Toc445157186"/>
      <w:bookmarkStart w:id="151" w:name="_Toc448149241"/>
      <w:r>
        <w:rPr>
          <w:rFonts w:hint="eastAsia"/>
        </w:rPr>
        <w:t>获取家庭</w:t>
      </w:r>
      <w:r>
        <w:t>内网</w:t>
      </w:r>
      <w:r>
        <w:rPr>
          <w:rFonts w:hint="eastAsia"/>
        </w:rPr>
        <w:t>拓扑信息</w:t>
      </w:r>
      <w:bookmarkEnd w:id="150"/>
      <w:bookmarkEnd w:id="151"/>
    </w:p>
    <w:p w:rsidR="00123989" w:rsidRDefault="00123989" w:rsidP="00EC644D">
      <w:pPr>
        <w:pStyle w:val="QB4"/>
      </w:pPr>
      <w:r>
        <w:rPr>
          <w:rFonts w:hint="eastAsia"/>
        </w:rPr>
        <w:t>接口说明</w:t>
      </w:r>
    </w:p>
    <w:p w:rsidR="00123989" w:rsidRDefault="00123989" w:rsidP="00123989">
      <w:pPr>
        <w:pStyle w:val="QB7"/>
        <w:ind w:left="425" w:firstLineChars="0" w:firstLine="0"/>
      </w:pPr>
      <w:r>
        <w:rPr>
          <w:rFonts w:hint="eastAsia"/>
        </w:rPr>
        <w:t>获取家庭内网</w:t>
      </w:r>
      <w:r>
        <w:t>的拓扑信息</w:t>
      </w:r>
      <w:r>
        <w:rPr>
          <w:rFonts w:hint="eastAsia"/>
        </w:rPr>
        <w:t>。</w:t>
      </w:r>
    </w:p>
    <w:p w:rsidR="00123989" w:rsidRDefault="007E4262" w:rsidP="00123989">
      <w:pPr>
        <w:pStyle w:val="QB7"/>
        <w:ind w:left="425" w:firstLineChars="0" w:firstLine="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85678C" w:rsidP="00123989">
      <w:pPr>
        <w:pStyle w:val="QB7"/>
        <w:ind w:left="425" w:firstLineChars="0" w:firstLine="0"/>
      </w:pPr>
      <w:r>
        <w:rPr>
          <w:rFonts w:hint="eastAsia"/>
        </w:rPr>
        <w:t>名称：getLanNetInfo</w:t>
      </w:r>
    </w:p>
    <w:p w:rsidR="00123989" w:rsidRDefault="00123989" w:rsidP="00123989">
      <w:pPr>
        <w:pStyle w:val="QB7"/>
        <w:ind w:left="425" w:firstLineChars="0" w:firstLine="0"/>
      </w:pPr>
    </w:p>
    <w:p w:rsidR="00123989" w:rsidRPr="00F17806" w:rsidRDefault="00123989" w:rsidP="00EC644D">
      <w:pPr>
        <w:pStyle w:val="QB4"/>
      </w:pPr>
      <w:r w:rsidRPr="00F17806">
        <w:rPr>
          <w:rFonts w:hint="eastAsia"/>
        </w:rPr>
        <w:t>请求报文定义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"RPCMethod":"</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"ID":数字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"CmdType":"</w:t>
      </w:r>
      <w:r w:rsidRPr="00634FA2">
        <w:t>GET_LAN_NET_INFO</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"SequenceId":"8位十六进制",</w:t>
      </w:r>
    </w:p>
    <w:p w:rsidR="00EF170C" w:rsidRDefault="00EF170C" w:rsidP="00EF170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sidR="00123989">
        <w:t>"Parameter":{</w:t>
      </w:r>
      <w:r>
        <w:rPr>
          <w:rFonts w:hint="eastAsia"/>
        </w:rPr>
        <w:tab/>
      </w:r>
    </w:p>
    <w:p w:rsidR="00EF170C" w:rsidRDefault="00EF170C" w:rsidP="00EF170C">
      <w:pPr>
        <w:pStyle w:val="QB7"/>
        <w:pBdr>
          <w:top w:val="single" w:sz="4" w:space="1" w:color="auto"/>
          <w:left w:val="single" w:sz="4" w:space="4" w:color="auto"/>
          <w:bottom w:val="single" w:sz="4" w:space="1" w:color="auto"/>
          <w:right w:val="single" w:sz="4" w:space="4" w:color="auto"/>
        </w:pBdr>
        <w:shd w:val="clear" w:color="auto" w:fill="D9D9D9"/>
        <w:ind w:firstLine="420"/>
        <w:rPr>
          <w:kern w:val="0"/>
        </w:rPr>
      </w:pPr>
      <w:r>
        <w:rPr>
          <w:rFonts w:hint="eastAsia"/>
        </w:rPr>
        <w:tab/>
      </w:r>
      <w:r>
        <w:rPr>
          <w:rFonts w:hint="eastAsia"/>
        </w:rPr>
        <w:tab/>
        <w:t>“</w:t>
      </w:r>
      <w:r>
        <w:rPr>
          <w:kern w:val="0"/>
        </w:rPr>
        <w:t>MAC</w:t>
      </w:r>
      <w:r>
        <w:rPr>
          <w:rFonts w:hint="eastAsia"/>
          <w:kern w:val="0"/>
        </w:rPr>
        <w:t>”：“网关</w:t>
      </w:r>
      <w:r>
        <w:rPr>
          <w:kern w:val="0"/>
        </w:rPr>
        <w:t>mac</w:t>
      </w:r>
      <w:r>
        <w:rPr>
          <w:rFonts w:hint="eastAsia"/>
          <w:kern w:val="0"/>
        </w:rPr>
        <w:t>地址”</w:t>
      </w:r>
    </w:p>
    <w:p w:rsidR="00123989" w:rsidRDefault="00EF170C" w:rsidP="00EF170C">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kern w:val="0"/>
        </w:rPr>
        <w:tab/>
      </w:r>
      <w:r w:rsidR="00123989">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ind w:firstLine="420"/>
      </w:pP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23989" w:rsidRPr="00BD3C12" w:rsidTr="008E6148">
        <w:tc>
          <w:tcPr>
            <w:tcW w:w="2089"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参数名称</w:t>
            </w:r>
          </w:p>
        </w:tc>
        <w:tc>
          <w:tcPr>
            <w:tcW w:w="2068"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说明</w:t>
            </w:r>
          </w:p>
        </w:tc>
      </w:tr>
      <w:tr w:rsidR="00123989" w:rsidTr="008E6148">
        <w:trPr>
          <w:trHeight w:val="90"/>
        </w:trPr>
        <w:tc>
          <w:tcPr>
            <w:tcW w:w="2089" w:type="dxa"/>
            <w:shd w:val="clear" w:color="auto" w:fill="auto"/>
          </w:tcPr>
          <w:p w:rsidR="00123989" w:rsidRPr="00BD3C12" w:rsidRDefault="00123989" w:rsidP="008E6148">
            <w:pPr>
              <w:pStyle w:val="QB20"/>
              <w:spacing w:before="156" w:after="156"/>
              <w:ind w:firstLineChars="0" w:firstLine="0"/>
              <w:jc w:val="left"/>
              <w:rPr>
                <w:b/>
                <w:bCs/>
              </w:rPr>
            </w:pPr>
            <w:r w:rsidRPr="00BD3C12">
              <w:rPr>
                <w:rFonts w:cs="Times New Roman" w:hint="eastAsia"/>
                <w:b/>
                <w:bCs/>
              </w:rPr>
              <w:lastRenderedPageBreak/>
              <w:t>RPCMethod</w:t>
            </w:r>
          </w:p>
        </w:tc>
        <w:tc>
          <w:tcPr>
            <w:tcW w:w="2068" w:type="dxa"/>
            <w:shd w:val="clear" w:color="auto" w:fill="auto"/>
          </w:tcPr>
          <w:p w:rsidR="00123989" w:rsidRDefault="00123989" w:rsidP="008E6148">
            <w:pPr>
              <w:pStyle w:val="QB20"/>
              <w:spacing w:before="156" w:after="156"/>
              <w:ind w:firstLineChars="0" w:firstLine="0"/>
            </w:pPr>
            <w:r>
              <w:rPr>
                <w:rFonts w:hint="eastAsia"/>
              </w:rPr>
              <w:t>String</w:t>
            </w:r>
          </w:p>
        </w:tc>
        <w:tc>
          <w:tcPr>
            <w:tcW w:w="2049" w:type="dxa"/>
            <w:shd w:val="clear" w:color="auto" w:fill="auto"/>
          </w:tcPr>
          <w:p w:rsidR="00123989" w:rsidRDefault="00123989" w:rsidP="008E6148">
            <w:pPr>
              <w:pStyle w:val="QB20"/>
              <w:spacing w:before="156" w:after="156"/>
              <w:ind w:firstLineChars="0" w:firstLine="0"/>
            </w:pPr>
            <w:r>
              <w:rPr>
                <w:rFonts w:hint="eastAsia"/>
              </w:rPr>
              <w:t>接口分类定义</w:t>
            </w:r>
          </w:p>
        </w:tc>
        <w:tc>
          <w:tcPr>
            <w:tcW w:w="2316" w:type="dxa"/>
            <w:shd w:val="clear" w:color="auto" w:fill="auto"/>
          </w:tcPr>
          <w:p w:rsidR="00123989" w:rsidRDefault="00123989" w:rsidP="008E6148">
            <w:pPr>
              <w:pStyle w:val="QB20"/>
              <w:spacing w:before="156" w:after="156"/>
              <w:ind w:firstLineChars="0" w:firstLine="0"/>
            </w:pPr>
            <w:r>
              <w:rPr>
                <w:rFonts w:hint="eastAsia"/>
              </w:rPr>
              <w:t>Get</w:t>
            </w:r>
          </w:p>
        </w:tc>
      </w:tr>
      <w:tr w:rsidR="00123989" w:rsidTr="008E6148">
        <w:tc>
          <w:tcPr>
            <w:tcW w:w="2089"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hint="eastAsia"/>
                <w:b/>
                <w:bCs/>
              </w:rPr>
              <w:t>ID</w:t>
            </w:r>
          </w:p>
        </w:tc>
        <w:tc>
          <w:tcPr>
            <w:tcW w:w="2068"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089" w:type="dxa"/>
            <w:shd w:val="clear" w:color="auto" w:fill="auto"/>
          </w:tcPr>
          <w:p w:rsidR="00123989" w:rsidRPr="00BD3C12" w:rsidRDefault="00123989" w:rsidP="008E6148">
            <w:pPr>
              <w:pStyle w:val="QB20"/>
              <w:spacing w:before="156" w:after="156"/>
              <w:ind w:firstLineChars="0" w:firstLine="0"/>
              <w:rPr>
                <w:b/>
                <w:bCs/>
              </w:rPr>
            </w:pPr>
            <w:r w:rsidRPr="00BD3C12">
              <w:rPr>
                <w:rFonts w:cs="Times New Roman"/>
                <w:b/>
                <w:bCs/>
              </w:rPr>
              <w:t>CmdType</w:t>
            </w:r>
          </w:p>
        </w:tc>
        <w:tc>
          <w:tcPr>
            <w:tcW w:w="2068"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sidRPr="00634FA2">
              <w:t>GET_LAN_NET_INFO</w:t>
            </w:r>
          </w:p>
        </w:tc>
      </w:tr>
      <w:tr w:rsidR="00123989" w:rsidTr="008E6148">
        <w:tc>
          <w:tcPr>
            <w:tcW w:w="2089"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b/>
                <w:bCs/>
              </w:rPr>
              <w:t>SequenceId</w:t>
            </w:r>
          </w:p>
        </w:tc>
        <w:tc>
          <w:tcPr>
            <w:tcW w:w="2068"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033124" w:rsidTr="008E6148">
        <w:tc>
          <w:tcPr>
            <w:tcW w:w="2089" w:type="dxa"/>
            <w:shd w:val="clear" w:color="auto" w:fill="auto"/>
          </w:tcPr>
          <w:p w:rsidR="00033124" w:rsidRPr="00BD3C12" w:rsidRDefault="00033124" w:rsidP="00033124">
            <w:pPr>
              <w:pStyle w:val="QB20"/>
              <w:spacing w:before="156" w:after="156"/>
              <w:ind w:firstLineChars="0" w:firstLine="0"/>
              <w:rPr>
                <w:rFonts w:cs="Times New Roman"/>
                <w:b/>
                <w:bCs/>
              </w:rPr>
            </w:pPr>
            <w:r w:rsidRPr="00BD3C12">
              <w:rPr>
                <w:rFonts w:cs="Times New Roman"/>
                <w:b/>
                <w:bCs/>
              </w:rPr>
              <w:t>Parameter</w:t>
            </w:r>
          </w:p>
        </w:tc>
        <w:tc>
          <w:tcPr>
            <w:tcW w:w="2068" w:type="dxa"/>
            <w:shd w:val="clear" w:color="auto" w:fill="auto"/>
          </w:tcPr>
          <w:p w:rsidR="00033124" w:rsidRDefault="00033124" w:rsidP="00033124">
            <w:pPr>
              <w:pStyle w:val="QB20"/>
              <w:spacing w:before="156" w:after="156"/>
              <w:ind w:firstLineChars="0" w:firstLine="0"/>
            </w:pPr>
            <w:r>
              <w:t>O</w:t>
            </w:r>
            <w:r>
              <w:rPr>
                <w:rFonts w:hint="eastAsia"/>
              </w:rPr>
              <w:t>bject</w:t>
            </w:r>
          </w:p>
        </w:tc>
        <w:tc>
          <w:tcPr>
            <w:tcW w:w="2049" w:type="dxa"/>
            <w:shd w:val="clear" w:color="auto" w:fill="auto"/>
          </w:tcPr>
          <w:p w:rsidR="00033124" w:rsidRDefault="00033124" w:rsidP="00033124">
            <w:pPr>
              <w:pStyle w:val="QB20"/>
              <w:spacing w:before="156" w:after="156"/>
              <w:ind w:firstLineChars="0" w:firstLine="0"/>
            </w:pPr>
            <w:r>
              <w:rPr>
                <w:rFonts w:hint="eastAsia"/>
              </w:rPr>
              <w:t>报文中的请求参数</w:t>
            </w:r>
          </w:p>
        </w:tc>
        <w:tc>
          <w:tcPr>
            <w:tcW w:w="2316" w:type="dxa"/>
            <w:shd w:val="clear" w:color="auto" w:fill="auto"/>
          </w:tcPr>
          <w:p w:rsidR="00033124" w:rsidRDefault="00033124" w:rsidP="00033124">
            <w:pPr>
              <w:pStyle w:val="QB20"/>
              <w:spacing w:before="156" w:after="156"/>
              <w:ind w:firstLineChars="0" w:firstLine="0"/>
            </w:pPr>
            <w:r>
              <w:rPr>
                <w:rFonts w:hint="eastAsia"/>
              </w:rPr>
              <w:t>此处为</w:t>
            </w:r>
            <w:r>
              <w:t>空</w:t>
            </w:r>
          </w:p>
        </w:tc>
      </w:tr>
      <w:tr w:rsidR="000474B8" w:rsidTr="008E6148">
        <w:tc>
          <w:tcPr>
            <w:tcW w:w="2089" w:type="dxa"/>
            <w:shd w:val="clear" w:color="auto" w:fill="auto"/>
          </w:tcPr>
          <w:p w:rsidR="000474B8" w:rsidRPr="00BD3C12" w:rsidRDefault="000474B8" w:rsidP="00033124">
            <w:pPr>
              <w:pStyle w:val="QB20"/>
              <w:spacing w:before="156" w:after="156"/>
              <w:ind w:firstLineChars="0" w:firstLine="0"/>
              <w:rPr>
                <w:rFonts w:cs="Times New Roman"/>
                <w:b/>
                <w:bCs/>
              </w:rPr>
            </w:pPr>
            <w:r>
              <w:rPr>
                <w:rFonts w:cs="Times New Roman" w:hint="eastAsia"/>
                <w:b/>
                <w:bCs/>
              </w:rPr>
              <w:t>MAC</w:t>
            </w:r>
          </w:p>
        </w:tc>
        <w:tc>
          <w:tcPr>
            <w:tcW w:w="2068" w:type="dxa"/>
            <w:shd w:val="clear" w:color="auto" w:fill="auto"/>
          </w:tcPr>
          <w:p w:rsidR="000474B8" w:rsidRDefault="000474B8" w:rsidP="00033124">
            <w:pPr>
              <w:pStyle w:val="QB20"/>
              <w:spacing w:before="156" w:after="156"/>
              <w:ind w:firstLineChars="0" w:firstLine="0"/>
            </w:pPr>
            <w:r>
              <w:rPr>
                <w:rFonts w:hint="eastAsia"/>
              </w:rPr>
              <w:t>String</w:t>
            </w:r>
          </w:p>
        </w:tc>
        <w:tc>
          <w:tcPr>
            <w:tcW w:w="2049" w:type="dxa"/>
            <w:shd w:val="clear" w:color="auto" w:fill="auto"/>
          </w:tcPr>
          <w:p w:rsidR="000474B8" w:rsidRDefault="000474B8" w:rsidP="00033124">
            <w:pPr>
              <w:pStyle w:val="QB20"/>
              <w:spacing w:before="156" w:after="156"/>
              <w:ind w:firstLineChars="0" w:firstLine="0"/>
            </w:pPr>
            <w:r>
              <w:rPr>
                <w:rFonts w:hint="eastAsia"/>
              </w:rPr>
              <w:t>网关mac地址</w:t>
            </w:r>
          </w:p>
        </w:tc>
        <w:tc>
          <w:tcPr>
            <w:tcW w:w="2316" w:type="dxa"/>
            <w:shd w:val="clear" w:color="auto" w:fill="auto"/>
          </w:tcPr>
          <w:p w:rsidR="000474B8" w:rsidRDefault="000474B8" w:rsidP="00033124">
            <w:pPr>
              <w:pStyle w:val="QB20"/>
              <w:spacing w:before="156" w:after="156"/>
              <w:ind w:firstLineChars="0" w:firstLine="0"/>
            </w:pPr>
          </w:p>
        </w:tc>
      </w:tr>
    </w:tbl>
    <w:p w:rsidR="00123989" w:rsidRDefault="00123989" w:rsidP="00123989">
      <w:pPr>
        <w:pStyle w:val="1a"/>
        <w:spacing w:before="156" w:after="156"/>
        <w:ind w:firstLineChars="0" w:firstLine="0"/>
        <w:rPr>
          <w:rFonts w:ascii="Arial" w:eastAsia="黑体" w:hAnsi="Arial" w:cs="Times New Roman"/>
          <w:bCs/>
          <w:szCs w:val="21"/>
        </w:rPr>
      </w:pPr>
    </w:p>
    <w:p w:rsidR="00123989" w:rsidRDefault="00123989" w:rsidP="00EC644D">
      <w:pPr>
        <w:pStyle w:val="QB4"/>
      </w:pPr>
      <w:r w:rsidRPr="00B17D9A">
        <w:rPr>
          <w:rFonts w:hint="eastAsia"/>
        </w:rPr>
        <w:t>响应报文定义</w:t>
      </w:r>
    </w:p>
    <w:p w:rsidR="00123989" w:rsidRPr="00CE39BF" w:rsidRDefault="00123989" w:rsidP="00EC644D">
      <w:pPr>
        <w:pStyle w:val="QB5"/>
      </w:pPr>
      <w:r w:rsidRPr="00BE03F4">
        <w:rPr>
          <w:rFonts w:hint="eastAsia"/>
        </w:rPr>
        <w:t>返回</w:t>
      </w:r>
      <w:r w:rsidRPr="00CE39BF">
        <w:rPr>
          <w:rFonts w:hint="eastAsia"/>
        </w:rPr>
        <w:t>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500" w:firstLine="1050"/>
      </w:pPr>
      <w:r>
        <w:t>"</w:t>
      </w:r>
      <w:r>
        <w:rPr>
          <w:rFonts w:hint="eastAsia"/>
        </w:rPr>
        <w:t>Result</w:t>
      </w:r>
      <w:r>
        <w:t>"</w:t>
      </w:r>
      <w:r>
        <w:rPr>
          <w:rFonts w:hint="eastAsia"/>
        </w:rPr>
        <w:t>:0</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500" w:firstLine="1050"/>
      </w:pPr>
      <w:r>
        <w:t>"</w:t>
      </w:r>
      <w:r>
        <w:rPr>
          <w:rFonts w:hint="eastAsia"/>
        </w:rPr>
        <w:t>ID</w:t>
      </w:r>
      <w:r>
        <w:t>" :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500" w:firstLine="1050"/>
      </w:pPr>
      <w:r>
        <w:t>"</w:t>
      </w:r>
      <w:r>
        <w:rPr>
          <w:rFonts w:hint="eastAsia"/>
        </w:rPr>
        <w:t>CmdType</w:t>
      </w:r>
      <w:r>
        <w:t>"</w:t>
      </w:r>
      <w:r>
        <w:rPr>
          <w:rFonts w:hint="eastAsia"/>
        </w:rPr>
        <w:t>:"</w:t>
      </w:r>
      <w:r w:rsidRPr="00634FA2">
        <w:t>GET_LAN_NET_INFO</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500" w:firstLine="1050"/>
      </w:pPr>
      <w:r>
        <w:t>"SequenceId":"</w:t>
      </w:r>
      <w:r w:rsidRPr="000B311A">
        <w:rPr>
          <w:rFonts w:hAnsi="宋体" w:cs="宋体"/>
          <w:szCs w:val="21"/>
        </w:rPr>
        <w:t>0x00000001</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500" w:firstLine="1050"/>
      </w:pPr>
      <w:r>
        <w:t>"ResultData":</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pPr>
      <w:r>
        <w:t>"Num":"%s",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pPr>
      <w:r>
        <w:t>"Info":</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"DevName"</w:t>
      </w:r>
      <w:r>
        <w:rPr>
          <w:rFonts w:hint="eastAsia"/>
        </w:rPr>
        <w:t>:</w:t>
      </w:r>
      <w:r>
        <w:t>"</w:t>
      </w:r>
      <w:r>
        <w:rPr>
          <w:rFonts w:hint="eastAsia"/>
        </w:rPr>
        <w:t>%s</w:t>
      </w:r>
      <w:r>
        <w:t>"</w:t>
      </w: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"DevHostname"</w:t>
      </w:r>
      <w:r>
        <w:rPr>
          <w:rFonts w:hint="eastAsia"/>
        </w:rPr>
        <w:t>:</w:t>
      </w:r>
      <w:r>
        <w:t>"</w:t>
      </w:r>
      <w:r>
        <w:rPr>
          <w:rFonts w:hint="eastAsia"/>
        </w:rPr>
        <w:t>%s</w:t>
      </w:r>
      <w:r>
        <w:t>"</w:t>
      </w: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w:t>
      </w:r>
      <w:r w:rsidR="00EF170C">
        <w:rPr>
          <w:rFonts w:hint="eastAsia"/>
        </w:rPr>
        <w:t>Device</w:t>
      </w:r>
      <w:r>
        <w:t>MAC"</w:t>
      </w:r>
      <w:r>
        <w:rPr>
          <w:rFonts w:hint="eastAsia"/>
        </w:rPr>
        <w:t>:</w:t>
      </w:r>
      <w:r>
        <w:t>"</w:t>
      </w:r>
      <w:r>
        <w:rPr>
          <w:rFonts w:hint="eastAsia"/>
        </w:rPr>
        <w:t>%s</w:t>
      </w:r>
      <w:r>
        <w:t>"</w:t>
      </w: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"IP"</w:t>
      </w:r>
      <w:r>
        <w:rPr>
          <w:rFonts w:hint="eastAsia"/>
        </w:rPr>
        <w:t>:</w:t>
      </w:r>
      <w:r>
        <w:t>"</w:t>
      </w:r>
      <w:r>
        <w:rPr>
          <w:rFonts w:hint="eastAsia"/>
        </w:rPr>
        <w:t>%s</w:t>
      </w:r>
      <w:r>
        <w:t>"</w:t>
      </w: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"ConnectType"</w:t>
      </w:r>
      <w:r>
        <w:rPr>
          <w:rFonts w:hint="eastAsia"/>
        </w:rPr>
        <w:t>:</w:t>
      </w:r>
      <w:r>
        <w:t>"</w:t>
      </w:r>
      <w:r>
        <w:rPr>
          <w:rFonts w:hint="eastAsia"/>
        </w:rPr>
        <w:t>%s</w:t>
      </w:r>
      <w:r>
        <w:t>"</w:t>
      </w: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"Port"</w:t>
      </w:r>
      <w:r>
        <w:rPr>
          <w:rFonts w:hint="eastAsia"/>
        </w:rPr>
        <w:t>:</w:t>
      </w:r>
      <w:r>
        <w:t>"</w:t>
      </w:r>
      <w:r>
        <w:rPr>
          <w:rFonts w:hint="eastAsia"/>
        </w:rPr>
        <w:t>%s</w:t>
      </w:r>
      <w:r>
        <w:t>"</w:t>
      </w:r>
      <w:r>
        <w:rPr>
          <w:rFonts w:hint="eastAsia"/>
        </w:rPr>
        <w:t>,</w:t>
      </w:r>
    </w:p>
    <w:p w:rsidR="00123989" w:rsidRPr="00856C6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w:t>
      </w:r>
      <w:r>
        <w:rPr>
          <w:rFonts w:hint="eastAsia"/>
        </w:rPr>
        <w:t>SSIDIndex</w:t>
      </w:r>
      <w:r>
        <w:t>"</w:t>
      </w:r>
      <w:r>
        <w:rPr>
          <w:rFonts w:hint="eastAsia"/>
        </w:rPr>
        <w:t>:</w:t>
      </w:r>
      <w:r>
        <w:t>"</w:t>
      </w:r>
      <w:r>
        <w:rPr>
          <w:rFonts w:hint="eastAsia"/>
        </w:rPr>
        <w:t>%s</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"PowerLevel"</w:t>
      </w:r>
      <w:r>
        <w:rPr>
          <w:rFonts w:hint="eastAsia"/>
        </w:rPr>
        <w:t>:</w:t>
      </w:r>
      <w:r>
        <w:t>"</w:t>
      </w:r>
      <w:r>
        <w:rPr>
          <w:rFonts w:hint="eastAsia"/>
        </w:rPr>
        <w:t>%s</w:t>
      </w:r>
      <w:r>
        <w:t>"</w:t>
      </w: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"OnlineTime"</w:t>
      </w:r>
      <w:r>
        <w:rPr>
          <w:rFonts w:hint="eastAsia"/>
        </w:rPr>
        <w:t>:</w:t>
      </w:r>
      <w:r>
        <w:t>"</w:t>
      </w:r>
      <w:r>
        <w:rPr>
          <w:rFonts w:hint="eastAsia"/>
        </w:rPr>
        <w:t>%s</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"AccessInternet": "</w:t>
      </w:r>
      <w:r>
        <w:rPr>
          <w:rFonts w:hint="eastAsia"/>
        </w:rPr>
        <w:t>%s</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"AccessStorage": "</w:t>
      </w:r>
      <w:r>
        <w:rPr>
          <w:rFonts w:hint="eastAsia"/>
        </w:rPr>
        <w:t>%s</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lastRenderedPageBreak/>
        <w:t>"DevName"</w:t>
      </w:r>
      <w:r>
        <w:rPr>
          <w:rFonts w:hint="eastAsia"/>
        </w:rPr>
        <w:t>:</w:t>
      </w:r>
      <w:r>
        <w:t>"</w:t>
      </w:r>
      <w:r>
        <w:rPr>
          <w:rFonts w:hint="eastAsia"/>
        </w:rPr>
        <w:t>%s</w:t>
      </w:r>
      <w:r>
        <w:t>"</w:t>
      </w: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"DevHostname"</w:t>
      </w:r>
      <w:r>
        <w:rPr>
          <w:rFonts w:hint="eastAsia"/>
        </w:rPr>
        <w:t>:</w:t>
      </w:r>
      <w:r>
        <w:t>"</w:t>
      </w:r>
      <w:r>
        <w:rPr>
          <w:rFonts w:hint="eastAsia"/>
        </w:rPr>
        <w:t>%s</w:t>
      </w:r>
      <w:r>
        <w:t>"</w:t>
      </w: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w:t>
      </w:r>
      <w:r w:rsidR="00EF170C">
        <w:rPr>
          <w:rFonts w:hint="eastAsia"/>
        </w:rPr>
        <w:t>Device</w:t>
      </w:r>
      <w:r>
        <w:t>MAC"</w:t>
      </w:r>
      <w:r>
        <w:rPr>
          <w:rFonts w:hint="eastAsia"/>
        </w:rPr>
        <w:t>:</w:t>
      </w:r>
      <w:r>
        <w:t>"</w:t>
      </w:r>
      <w:r>
        <w:rPr>
          <w:rFonts w:hint="eastAsia"/>
        </w:rPr>
        <w:t>%s</w:t>
      </w:r>
      <w:r>
        <w:t>"</w:t>
      </w: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"IP"</w:t>
      </w:r>
      <w:r>
        <w:rPr>
          <w:rFonts w:hint="eastAsia"/>
        </w:rPr>
        <w:t>:</w:t>
      </w:r>
      <w:r>
        <w:t>"</w:t>
      </w:r>
      <w:r>
        <w:rPr>
          <w:rFonts w:hint="eastAsia"/>
        </w:rPr>
        <w:t>%s</w:t>
      </w:r>
      <w:r>
        <w:t>"</w:t>
      </w: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"ConnectType"</w:t>
      </w:r>
      <w:r>
        <w:rPr>
          <w:rFonts w:hint="eastAsia"/>
        </w:rPr>
        <w:t>:</w:t>
      </w:r>
      <w:r>
        <w:t>"</w:t>
      </w:r>
      <w:r>
        <w:rPr>
          <w:rFonts w:hint="eastAsia"/>
        </w:rPr>
        <w:t>%s</w:t>
      </w:r>
      <w:r>
        <w:t>"</w:t>
      </w: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"Port"</w:t>
      </w:r>
      <w:r>
        <w:rPr>
          <w:rFonts w:hint="eastAsia"/>
        </w:rPr>
        <w:t>:</w:t>
      </w:r>
      <w:r>
        <w:t>"</w:t>
      </w:r>
      <w:r>
        <w:rPr>
          <w:rFonts w:hint="eastAsia"/>
        </w:rPr>
        <w:t>%s</w:t>
      </w:r>
      <w:r>
        <w:t>"</w:t>
      </w:r>
      <w:r>
        <w:rPr>
          <w:rFonts w:hint="eastAsia"/>
        </w:rPr>
        <w:t>,</w:t>
      </w:r>
    </w:p>
    <w:p w:rsidR="00123989" w:rsidRPr="00856C6F"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w:t>
      </w:r>
      <w:r>
        <w:rPr>
          <w:rFonts w:hint="eastAsia"/>
        </w:rPr>
        <w:t>SSIDIndex</w:t>
      </w:r>
      <w:r>
        <w:t>"</w:t>
      </w:r>
      <w:r>
        <w:rPr>
          <w:rFonts w:hint="eastAsia"/>
        </w:rPr>
        <w:t>:</w:t>
      </w:r>
      <w:r>
        <w:t>"</w:t>
      </w:r>
      <w:r>
        <w:rPr>
          <w:rFonts w:hint="eastAsia"/>
        </w:rPr>
        <w:t>%s</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"PowerLevel"</w:t>
      </w:r>
      <w:r>
        <w:rPr>
          <w:rFonts w:hint="eastAsia"/>
        </w:rPr>
        <w:t>:</w:t>
      </w:r>
      <w:r>
        <w:t>"</w:t>
      </w:r>
      <w:r>
        <w:rPr>
          <w:rFonts w:hint="eastAsia"/>
        </w:rPr>
        <w:t>%s</w:t>
      </w:r>
      <w:r>
        <w:t>"</w:t>
      </w: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"OnlineTime"</w:t>
      </w:r>
      <w:r>
        <w:rPr>
          <w:rFonts w:hint="eastAsia"/>
        </w:rPr>
        <w:t>:</w:t>
      </w:r>
      <w:r>
        <w:t>"</w:t>
      </w:r>
      <w:r>
        <w:rPr>
          <w:rFonts w:hint="eastAsia"/>
        </w:rPr>
        <w:t>%s</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"AccessInternet": "</w:t>
      </w:r>
      <w:r>
        <w:rPr>
          <w:rFonts w:hint="eastAsia"/>
        </w:rPr>
        <w:t>%s</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t>"AccessStorage": "</w:t>
      </w:r>
      <w:r>
        <w:rPr>
          <w:rFonts w:hint="eastAsia"/>
        </w:rPr>
        <w:t>%s</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jc w:val="left"/>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650" w:firstLine="1365"/>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235"/>
        <w:gridCol w:w="1922"/>
        <w:gridCol w:w="2049"/>
        <w:gridCol w:w="2316"/>
      </w:tblGrid>
      <w:tr w:rsidR="00123989" w:rsidRPr="00BD3C12" w:rsidTr="008E6148">
        <w:tc>
          <w:tcPr>
            <w:tcW w:w="2235"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参数名称</w:t>
            </w:r>
          </w:p>
        </w:tc>
        <w:tc>
          <w:tcPr>
            <w:tcW w:w="1922"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spacing w:before="156" w:after="156"/>
              <w:ind w:firstLineChars="0" w:firstLine="0"/>
              <w:jc w:val="center"/>
              <w:rPr>
                <w:b/>
                <w:bCs/>
                <w:color w:val="FFFFFF"/>
              </w:rPr>
            </w:pPr>
            <w:r w:rsidRPr="00BD3C12">
              <w:rPr>
                <w:b/>
                <w:bCs/>
                <w:color w:val="FFFFFF"/>
              </w:rPr>
              <w:t>说明</w:t>
            </w:r>
          </w:p>
        </w:tc>
      </w:tr>
      <w:tr w:rsidR="00123989" w:rsidTr="008E6148">
        <w:trPr>
          <w:trHeight w:val="90"/>
        </w:trPr>
        <w:tc>
          <w:tcPr>
            <w:tcW w:w="2235" w:type="dxa"/>
            <w:shd w:val="clear" w:color="auto" w:fill="auto"/>
          </w:tcPr>
          <w:p w:rsidR="00123989" w:rsidRPr="00BD3C12" w:rsidRDefault="00123989" w:rsidP="008E6148">
            <w:pPr>
              <w:pStyle w:val="QB20"/>
              <w:spacing w:before="156" w:after="156"/>
              <w:ind w:firstLineChars="0" w:firstLine="0"/>
              <w:jc w:val="left"/>
              <w:rPr>
                <w:b/>
                <w:bCs/>
              </w:rPr>
            </w:pPr>
            <w:r w:rsidRPr="00BD3C12">
              <w:rPr>
                <w:rFonts w:cs="Times New Roman" w:hint="eastAsia"/>
                <w:b/>
                <w:bCs/>
              </w:rPr>
              <w:t>Result</w:t>
            </w:r>
          </w:p>
        </w:tc>
        <w:tc>
          <w:tcPr>
            <w:tcW w:w="1922" w:type="dxa"/>
            <w:shd w:val="clear" w:color="auto" w:fill="auto"/>
          </w:tcPr>
          <w:p w:rsidR="00123989" w:rsidRDefault="00123989" w:rsidP="008E6148">
            <w:pPr>
              <w:pStyle w:val="QB20"/>
              <w:spacing w:before="156" w:after="156"/>
              <w:ind w:firstLineChars="0" w:firstLine="0"/>
            </w:pPr>
            <w:r>
              <w:rPr>
                <w:rFonts w:hint="eastAsia"/>
              </w:rPr>
              <w:t>Int</w:t>
            </w:r>
          </w:p>
        </w:tc>
        <w:tc>
          <w:tcPr>
            <w:tcW w:w="2049" w:type="dxa"/>
            <w:shd w:val="clear" w:color="auto" w:fill="auto"/>
          </w:tcPr>
          <w:p w:rsidR="00123989" w:rsidRDefault="00123989" w:rsidP="008E6148">
            <w:pPr>
              <w:pStyle w:val="QB20"/>
              <w:spacing w:before="156" w:after="156"/>
              <w:ind w:firstLineChars="0" w:firstLine="0"/>
            </w:pPr>
          </w:p>
        </w:tc>
        <w:tc>
          <w:tcPr>
            <w:tcW w:w="2316" w:type="dxa"/>
            <w:shd w:val="clear" w:color="auto" w:fill="auto"/>
          </w:tcPr>
          <w:p w:rsidR="00123989" w:rsidRDefault="00123989" w:rsidP="008E6148">
            <w:pPr>
              <w:pStyle w:val="QB20"/>
              <w:spacing w:before="156" w:after="156"/>
              <w:ind w:firstLineChars="0" w:firstLine="0"/>
            </w:pPr>
          </w:p>
        </w:tc>
      </w:tr>
      <w:tr w:rsidR="00123989" w:rsidTr="008E6148">
        <w:tc>
          <w:tcPr>
            <w:tcW w:w="2235"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hint="eastAsia"/>
                <w:b/>
                <w:bCs/>
              </w:rPr>
              <w:t>ID</w:t>
            </w:r>
          </w:p>
        </w:tc>
        <w:tc>
          <w:tcPr>
            <w:tcW w:w="1922" w:type="dxa"/>
            <w:shd w:val="clear" w:color="auto" w:fill="DEEAF6"/>
          </w:tcPr>
          <w:p w:rsidR="00123989" w:rsidRDefault="00123989" w:rsidP="008E6148">
            <w:pPr>
              <w:pStyle w:val="QB20"/>
              <w:spacing w:before="156" w:after="156"/>
              <w:ind w:firstLineChars="0" w:firstLine="0"/>
            </w:pPr>
            <w:r>
              <w:rPr>
                <w:rFonts w:hint="eastAsia"/>
              </w:rPr>
              <w:t>Int</w:t>
            </w:r>
          </w:p>
        </w:tc>
        <w:tc>
          <w:tcPr>
            <w:tcW w:w="2049" w:type="dxa"/>
            <w:shd w:val="clear" w:color="auto" w:fill="DEEAF6"/>
          </w:tcPr>
          <w:p w:rsidR="00123989" w:rsidRDefault="00123989" w:rsidP="008E6148">
            <w:pPr>
              <w:pStyle w:val="QB20"/>
              <w:spacing w:before="156" w:after="156"/>
              <w:ind w:firstLineChars="0" w:firstLine="0"/>
            </w:pPr>
            <w:r>
              <w:rPr>
                <w:rFonts w:hint="eastAsia"/>
              </w:rPr>
              <w:t>平台</w:t>
            </w:r>
            <w:r>
              <w:t>维护的事务ID</w:t>
            </w:r>
          </w:p>
        </w:tc>
        <w:tc>
          <w:tcPr>
            <w:tcW w:w="2316" w:type="dxa"/>
            <w:shd w:val="clear" w:color="auto" w:fill="DEEAF6"/>
          </w:tcPr>
          <w:p w:rsidR="00123989" w:rsidRDefault="00123989" w:rsidP="008E6148">
            <w:pPr>
              <w:pStyle w:val="QB20"/>
              <w:spacing w:before="156" w:after="156"/>
              <w:ind w:firstLineChars="0" w:firstLine="0"/>
            </w:pPr>
            <w:r>
              <w:t>网关按请求原值返回</w:t>
            </w:r>
          </w:p>
        </w:tc>
      </w:tr>
      <w:tr w:rsidR="00123989" w:rsidTr="008E6148">
        <w:tc>
          <w:tcPr>
            <w:tcW w:w="2235" w:type="dxa"/>
            <w:shd w:val="clear" w:color="auto" w:fill="auto"/>
          </w:tcPr>
          <w:p w:rsidR="00123989" w:rsidRPr="00BD3C12" w:rsidRDefault="00123989" w:rsidP="008E6148">
            <w:pPr>
              <w:pStyle w:val="QB20"/>
              <w:spacing w:before="156" w:after="156"/>
              <w:ind w:firstLineChars="0" w:firstLine="0"/>
              <w:rPr>
                <w:b/>
                <w:bCs/>
              </w:rPr>
            </w:pPr>
            <w:r w:rsidRPr="00BD3C12">
              <w:rPr>
                <w:rFonts w:cs="Times New Roman"/>
                <w:b/>
                <w:bCs/>
              </w:rPr>
              <w:t>CmdType</w:t>
            </w:r>
          </w:p>
        </w:tc>
        <w:tc>
          <w:tcPr>
            <w:tcW w:w="1922"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t>命令类型</w:t>
            </w:r>
          </w:p>
        </w:tc>
        <w:tc>
          <w:tcPr>
            <w:tcW w:w="2316" w:type="dxa"/>
            <w:shd w:val="clear" w:color="auto" w:fill="auto"/>
          </w:tcPr>
          <w:p w:rsidR="00123989" w:rsidRDefault="00123989" w:rsidP="008E6148">
            <w:pPr>
              <w:pStyle w:val="QB20"/>
              <w:spacing w:before="156" w:after="156"/>
              <w:ind w:firstLineChars="0" w:firstLine="0"/>
            </w:pPr>
            <w:r>
              <w:rPr>
                <w:rFonts w:hint="eastAsia"/>
              </w:rPr>
              <w:t>网关按照请求的原值返回。</w:t>
            </w:r>
          </w:p>
        </w:tc>
      </w:tr>
      <w:tr w:rsidR="00123989" w:rsidTr="008E6148">
        <w:tc>
          <w:tcPr>
            <w:tcW w:w="2235" w:type="dxa"/>
            <w:shd w:val="clear" w:color="auto" w:fill="DEEAF6"/>
          </w:tcPr>
          <w:p w:rsidR="00123989" w:rsidRPr="00BD3C12" w:rsidRDefault="00123989" w:rsidP="008E6148">
            <w:pPr>
              <w:pStyle w:val="QB20"/>
              <w:spacing w:before="156" w:after="156"/>
              <w:ind w:firstLineChars="0" w:firstLine="0"/>
              <w:rPr>
                <w:b/>
                <w:bCs/>
              </w:rPr>
            </w:pPr>
            <w:r w:rsidRPr="00BD3C12">
              <w:rPr>
                <w:rFonts w:cs="Times New Roman"/>
                <w:b/>
                <w:bCs/>
              </w:rPr>
              <w:t>SequenceId</w:t>
            </w:r>
          </w:p>
        </w:tc>
        <w:tc>
          <w:tcPr>
            <w:tcW w:w="1922"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Default="00123989" w:rsidP="008E6148">
            <w:pPr>
              <w:pStyle w:val="QB20"/>
              <w:spacing w:before="156" w:after="156"/>
              <w:ind w:firstLineChars="0" w:firstLine="0"/>
            </w:pPr>
            <w:r>
              <w:t>请求编号</w:t>
            </w:r>
          </w:p>
        </w:tc>
        <w:tc>
          <w:tcPr>
            <w:tcW w:w="2316" w:type="dxa"/>
            <w:shd w:val="clear" w:color="auto" w:fill="DEEAF6"/>
          </w:tcPr>
          <w:p w:rsidR="00123989" w:rsidRDefault="00123989" w:rsidP="008E6148">
            <w:pPr>
              <w:pStyle w:val="QB20"/>
              <w:spacing w:before="156" w:after="156"/>
              <w:ind w:firstLineChars="0" w:firstLine="0"/>
            </w:pPr>
            <w:r>
              <w:rPr>
                <w:rFonts w:hint="eastAsia"/>
              </w:rPr>
              <w:t>SequenceId表示命令序列，网关按照请求的原值返回。</w:t>
            </w:r>
          </w:p>
          <w:p w:rsidR="00123989" w:rsidRDefault="00123989" w:rsidP="008E6148">
            <w:pPr>
              <w:pStyle w:val="QB20"/>
              <w:spacing w:before="156" w:after="156"/>
              <w:ind w:firstLineChars="0" w:firstLine="0"/>
            </w:pPr>
            <w:r>
              <w:rPr>
                <w:rFonts w:hint="eastAsia"/>
              </w:rPr>
              <w:t>16进制数，8位</w:t>
            </w:r>
          </w:p>
        </w:tc>
      </w:tr>
      <w:tr w:rsidR="00123989" w:rsidTr="008E6148">
        <w:tc>
          <w:tcPr>
            <w:tcW w:w="2235" w:type="dxa"/>
            <w:shd w:val="clear" w:color="auto" w:fill="DEEAF6"/>
          </w:tcPr>
          <w:p w:rsidR="00123989" w:rsidRPr="00BD3C12" w:rsidRDefault="00123989" w:rsidP="008E6148">
            <w:pPr>
              <w:pStyle w:val="QB20"/>
              <w:spacing w:before="156" w:after="156"/>
              <w:ind w:firstLineChars="0" w:firstLine="0"/>
              <w:rPr>
                <w:rFonts w:cs="Times New Roman"/>
                <w:b/>
                <w:bCs/>
              </w:rPr>
            </w:pPr>
            <w:r w:rsidRPr="00BD3C12">
              <w:rPr>
                <w:rFonts w:cs="Times New Roman" w:hint="eastAsia"/>
                <w:b/>
                <w:bCs/>
              </w:rPr>
              <w:t>R</w:t>
            </w:r>
            <w:r w:rsidRPr="00BD3C12">
              <w:rPr>
                <w:rFonts w:cs="Times New Roman"/>
                <w:b/>
                <w:bCs/>
              </w:rPr>
              <w:t>esultData</w:t>
            </w:r>
          </w:p>
        </w:tc>
        <w:tc>
          <w:tcPr>
            <w:tcW w:w="1922" w:type="dxa"/>
            <w:shd w:val="clear" w:color="auto" w:fill="DEEAF6"/>
          </w:tcPr>
          <w:p w:rsidR="00123989" w:rsidRDefault="00123989" w:rsidP="008E6148">
            <w:pPr>
              <w:pStyle w:val="QB20"/>
              <w:spacing w:before="156" w:after="156"/>
              <w:ind w:firstLineChars="0" w:firstLine="0"/>
            </w:pPr>
            <w:r>
              <w:rPr>
                <w:rFonts w:hint="eastAsia"/>
              </w:rPr>
              <w:t>object</w:t>
            </w:r>
          </w:p>
        </w:tc>
        <w:tc>
          <w:tcPr>
            <w:tcW w:w="2049" w:type="dxa"/>
            <w:shd w:val="clear" w:color="auto" w:fill="DEEAF6"/>
          </w:tcPr>
          <w:p w:rsidR="00123989" w:rsidRDefault="00123989" w:rsidP="008E6148">
            <w:pPr>
              <w:pStyle w:val="QB20"/>
              <w:spacing w:before="156" w:after="156"/>
              <w:ind w:firstLineChars="0" w:firstLine="0"/>
            </w:pPr>
            <w:r>
              <w:rPr>
                <w:rFonts w:hint="eastAsia"/>
              </w:rPr>
              <w:t>报文中的返回参数</w:t>
            </w:r>
          </w:p>
        </w:tc>
        <w:tc>
          <w:tcPr>
            <w:tcW w:w="2316" w:type="dxa"/>
            <w:shd w:val="clear" w:color="auto" w:fill="DEEAF6"/>
          </w:tcPr>
          <w:p w:rsidR="00123989" w:rsidRDefault="00123989" w:rsidP="008E6148">
            <w:pPr>
              <w:pStyle w:val="QB20"/>
              <w:spacing w:before="156" w:after="156"/>
              <w:ind w:firstLineChars="0" w:firstLine="0"/>
            </w:pPr>
            <w:r>
              <w:rPr>
                <w:rFonts w:hint="eastAsia"/>
              </w:rPr>
              <w:t>如果</w:t>
            </w:r>
            <w:r>
              <w:t>没有参数，则为</w:t>
            </w:r>
            <w:r>
              <w:rPr>
                <w:rFonts w:hint="eastAsia"/>
              </w:rPr>
              <w:t>{}</w:t>
            </w:r>
          </w:p>
        </w:tc>
      </w:tr>
      <w:tr w:rsidR="00123989" w:rsidRPr="00BD3C12" w:rsidTr="008E6148">
        <w:tc>
          <w:tcPr>
            <w:tcW w:w="2235" w:type="dxa"/>
            <w:shd w:val="clear" w:color="auto" w:fill="auto"/>
          </w:tcPr>
          <w:p w:rsidR="00123989" w:rsidRPr="00BD3C12" w:rsidRDefault="00123989" w:rsidP="008E6148">
            <w:pPr>
              <w:pStyle w:val="QB20"/>
              <w:spacing w:before="156" w:after="156"/>
              <w:ind w:firstLineChars="0" w:firstLine="0"/>
              <w:jc w:val="left"/>
              <w:rPr>
                <w:rFonts w:cs="Times New Roman"/>
                <w:b/>
                <w:bCs/>
              </w:rPr>
            </w:pPr>
            <w:r w:rsidRPr="00BD3C12">
              <w:rPr>
                <w:rFonts w:cs="Times New Roman" w:hint="eastAsia"/>
                <w:b/>
                <w:bCs/>
              </w:rPr>
              <w:t>{</w:t>
            </w:r>
            <w:r w:rsidRPr="00BD3C12">
              <w:rPr>
                <w:rFonts w:cs="Times New Roman"/>
                <w:b/>
                <w:bCs/>
              </w:rPr>
              <w:t xml:space="preserve"> Num</w:t>
            </w:r>
          </w:p>
        </w:tc>
        <w:tc>
          <w:tcPr>
            <w:tcW w:w="1922" w:type="dxa"/>
            <w:shd w:val="clear" w:color="auto" w:fill="auto"/>
          </w:tcPr>
          <w:p w:rsidR="00123989" w:rsidRDefault="00123989" w:rsidP="008E6148">
            <w:pPr>
              <w:pStyle w:val="QB20"/>
              <w:spacing w:before="156" w:after="156"/>
              <w:ind w:firstLineChars="0" w:firstLine="0"/>
            </w:pPr>
            <w:r>
              <w:t>String</w:t>
            </w:r>
          </w:p>
        </w:tc>
        <w:tc>
          <w:tcPr>
            <w:tcW w:w="2049" w:type="dxa"/>
            <w:shd w:val="clear" w:color="auto" w:fill="auto"/>
          </w:tcPr>
          <w:p w:rsidR="00123989" w:rsidRDefault="00123989" w:rsidP="008E6148">
            <w:pPr>
              <w:pStyle w:val="QB20"/>
              <w:spacing w:before="156" w:after="156"/>
              <w:ind w:firstLineChars="0" w:firstLine="0"/>
            </w:pPr>
            <w:r>
              <w:rPr>
                <w:rFonts w:hint="eastAsia"/>
              </w:rPr>
              <w:t>下挂的设备个数</w:t>
            </w:r>
          </w:p>
        </w:tc>
        <w:tc>
          <w:tcPr>
            <w:tcW w:w="2316" w:type="dxa"/>
            <w:shd w:val="clear" w:color="auto" w:fill="auto"/>
          </w:tcPr>
          <w:p w:rsidR="00123989" w:rsidRPr="00BD3C12" w:rsidRDefault="00123989" w:rsidP="008E6148">
            <w:pPr>
              <w:widowControl/>
              <w:jc w:val="left"/>
              <w:rPr>
                <w:rFonts w:ascii="宋体" w:hAnsi="宋体"/>
                <w:color w:val="000000"/>
                <w:sz w:val="16"/>
              </w:rPr>
            </w:pPr>
          </w:p>
        </w:tc>
      </w:tr>
      <w:tr w:rsidR="00123989" w:rsidTr="008E6148">
        <w:tc>
          <w:tcPr>
            <w:tcW w:w="2235" w:type="dxa"/>
            <w:shd w:val="clear" w:color="auto" w:fill="DEEAF6"/>
          </w:tcPr>
          <w:p w:rsidR="00123989" w:rsidRPr="00BD3C12" w:rsidRDefault="00123989" w:rsidP="008E6148">
            <w:pPr>
              <w:pStyle w:val="QB20"/>
              <w:spacing w:before="156" w:after="156"/>
              <w:ind w:right="420" w:firstLineChars="100" w:firstLine="211"/>
              <w:rPr>
                <w:rFonts w:cs="Times New Roman"/>
                <w:b/>
                <w:bCs/>
              </w:rPr>
            </w:pPr>
            <w:r w:rsidRPr="00BD3C12">
              <w:rPr>
                <w:rFonts w:cs="Times New Roman"/>
                <w:b/>
                <w:bCs/>
              </w:rPr>
              <w:t>Info</w:t>
            </w:r>
            <w:r>
              <w:rPr>
                <w:rFonts w:cs="Times New Roman" w:hint="eastAsia"/>
                <w:b/>
                <w:bCs/>
              </w:rPr>
              <w:t xml:space="preserve"> [</w:t>
            </w:r>
          </w:p>
        </w:tc>
        <w:tc>
          <w:tcPr>
            <w:tcW w:w="1922"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Pr="00BD3C12" w:rsidRDefault="00123989" w:rsidP="008E6148">
            <w:pPr>
              <w:pStyle w:val="QB20"/>
              <w:spacing w:before="156" w:after="156"/>
              <w:ind w:firstLineChars="0" w:firstLine="0"/>
              <w:rPr>
                <w:szCs w:val="21"/>
              </w:rPr>
            </w:pPr>
            <w:r w:rsidRPr="00BD3C12">
              <w:rPr>
                <w:rFonts w:hAnsi="宋体" w:hint="eastAsia"/>
                <w:color w:val="000000"/>
                <w:szCs w:val="21"/>
              </w:rPr>
              <w:t>表示</w:t>
            </w:r>
            <w:r w:rsidRPr="00BD3C12">
              <w:rPr>
                <w:rFonts w:hAnsi="宋体"/>
                <w:color w:val="000000"/>
                <w:szCs w:val="21"/>
              </w:rPr>
              <w:t>下挂</w:t>
            </w:r>
            <w:r w:rsidRPr="00BD3C12">
              <w:rPr>
                <w:rFonts w:hAnsi="宋体" w:hint="eastAsia"/>
                <w:color w:val="000000"/>
                <w:szCs w:val="21"/>
              </w:rPr>
              <w:t>的</w:t>
            </w:r>
            <w:r w:rsidRPr="00BD3C12">
              <w:rPr>
                <w:rFonts w:hAnsi="宋体"/>
                <w:color w:val="000000"/>
                <w:szCs w:val="21"/>
              </w:rPr>
              <w:t>设备信息</w:t>
            </w:r>
          </w:p>
        </w:tc>
        <w:tc>
          <w:tcPr>
            <w:tcW w:w="2316" w:type="dxa"/>
            <w:shd w:val="clear" w:color="auto" w:fill="DEEAF6"/>
          </w:tcPr>
          <w:p w:rsidR="00123989" w:rsidRPr="00980B53" w:rsidRDefault="00123989" w:rsidP="008E6148">
            <w:pPr>
              <w:pStyle w:val="QB20"/>
              <w:spacing w:before="156" w:after="156"/>
              <w:ind w:firstLineChars="0" w:firstLine="0"/>
            </w:pPr>
          </w:p>
        </w:tc>
      </w:tr>
      <w:tr w:rsidR="00123989" w:rsidTr="008E6148">
        <w:tc>
          <w:tcPr>
            <w:tcW w:w="2235" w:type="dxa"/>
            <w:shd w:val="clear" w:color="auto" w:fill="DEEAF6"/>
          </w:tcPr>
          <w:p w:rsidR="00123989" w:rsidRPr="00BD3C12" w:rsidRDefault="00123989" w:rsidP="008E6148">
            <w:pPr>
              <w:pStyle w:val="QB20"/>
              <w:spacing w:before="156" w:after="156"/>
              <w:ind w:right="420" w:firstLineChars="150" w:firstLine="316"/>
              <w:rPr>
                <w:rFonts w:cs="Times New Roman"/>
                <w:b/>
                <w:bCs/>
              </w:rPr>
            </w:pPr>
            <w:r w:rsidRPr="00BD3C12">
              <w:rPr>
                <w:rFonts w:cs="Times New Roman" w:hint="eastAsia"/>
                <w:b/>
                <w:bCs/>
              </w:rPr>
              <w:t>{</w:t>
            </w:r>
            <w:r>
              <w:rPr>
                <w:rFonts w:cs="Times New Roman" w:hint="eastAsia"/>
                <w:b/>
                <w:bCs/>
              </w:rPr>
              <w:t>Devname</w:t>
            </w:r>
          </w:p>
        </w:tc>
        <w:tc>
          <w:tcPr>
            <w:tcW w:w="1922" w:type="dxa"/>
            <w:shd w:val="clear" w:color="auto" w:fill="DEEAF6"/>
          </w:tcPr>
          <w:p w:rsidR="00123989" w:rsidRDefault="00123989" w:rsidP="008E6148">
            <w:pPr>
              <w:pStyle w:val="QB20"/>
              <w:spacing w:before="156" w:after="156"/>
              <w:ind w:firstLineChars="0" w:firstLine="0"/>
            </w:pPr>
            <w:r>
              <w:t>String</w:t>
            </w:r>
          </w:p>
        </w:tc>
        <w:tc>
          <w:tcPr>
            <w:tcW w:w="2049" w:type="dxa"/>
            <w:shd w:val="clear" w:color="auto" w:fill="DEEAF6"/>
          </w:tcPr>
          <w:p w:rsidR="00123989" w:rsidRPr="00BD3C12" w:rsidRDefault="00123989" w:rsidP="008E6148">
            <w:pPr>
              <w:pStyle w:val="QB20"/>
              <w:spacing w:before="156" w:after="156"/>
              <w:ind w:firstLineChars="0" w:firstLine="0"/>
              <w:rPr>
                <w:rFonts w:hAnsi="宋体"/>
                <w:color w:val="000000"/>
                <w:szCs w:val="21"/>
              </w:rPr>
            </w:pPr>
            <w:r>
              <w:rPr>
                <w:rFonts w:hint="eastAsia"/>
              </w:rPr>
              <w:t>DevName为下挂终端的网络别名</w:t>
            </w:r>
          </w:p>
        </w:tc>
        <w:tc>
          <w:tcPr>
            <w:tcW w:w="2316" w:type="dxa"/>
            <w:shd w:val="clear" w:color="auto" w:fill="DEEAF6"/>
          </w:tcPr>
          <w:p w:rsidR="00123989" w:rsidRDefault="00123989" w:rsidP="008E6148">
            <w:pPr>
              <w:pStyle w:val="QB20"/>
              <w:spacing w:before="156" w:after="156"/>
              <w:ind w:firstLine="420"/>
            </w:pPr>
          </w:p>
        </w:tc>
      </w:tr>
      <w:tr w:rsidR="00123989" w:rsidTr="008E6148">
        <w:tc>
          <w:tcPr>
            <w:tcW w:w="2235" w:type="dxa"/>
            <w:shd w:val="clear" w:color="auto" w:fill="DEEAF6"/>
          </w:tcPr>
          <w:p w:rsidR="00123989" w:rsidRPr="00BD3C12" w:rsidRDefault="00123989" w:rsidP="008E6148">
            <w:pPr>
              <w:pStyle w:val="QB20"/>
              <w:spacing w:before="156" w:after="156"/>
              <w:ind w:right="420" w:firstLineChars="100" w:firstLine="211"/>
              <w:rPr>
                <w:rFonts w:cs="Times New Roman"/>
                <w:b/>
                <w:bCs/>
              </w:rPr>
            </w:pPr>
            <w:r>
              <w:rPr>
                <w:rFonts w:cs="Times New Roman" w:hint="eastAsia"/>
                <w:b/>
                <w:bCs/>
              </w:rPr>
              <w:t xml:space="preserve">  DevHostname</w:t>
            </w:r>
          </w:p>
        </w:tc>
        <w:tc>
          <w:tcPr>
            <w:tcW w:w="1922" w:type="dxa"/>
            <w:shd w:val="clear" w:color="auto" w:fill="DEEAF6"/>
          </w:tcPr>
          <w:p w:rsidR="00123989" w:rsidRDefault="00123989" w:rsidP="008E6148">
            <w:pPr>
              <w:pStyle w:val="QB20"/>
              <w:spacing w:before="156" w:after="156"/>
              <w:ind w:firstLineChars="0" w:firstLine="0"/>
            </w:pPr>
            <w:r w:rsidRPr="005F57C7">
              <w:t>String</w:t>
            </w:r>
          </w:p>
        </w:tc>
        <w:tc>
          <w:tcPr>
            <w:tcW w:w="2049" w:type="dxa"/>
            <w:shd w:val="clear" w:color="auto" w:fill="DEEAF6"/>
          </w:tcPr>
          <w:p w:rsidR="00123989" w:rsidRPr="00BD3C12" w:rsidRDefault="00123989" w:rsidP="008E6148">
            <w:pPr>
              <w:pStyle w:val="QB20"/>
              <w:spacing w:before="156" w:after="156"/>
              <w:ind w:firstLineChars="0" w:firstLine="0"/>
              <w:rPr>
                <w:rFonts w:hAnsi="宋体"/>
                <w:color w:val="000000"/>
                <w:szCs w:val="21"/>
              </w:rPr>
            </w:pPr>
            <w:r>
              <w:rPr>
                <w:rFonts w:hint="eastAsia"/>
              </w:rPr>
              <w:t>DevHostname为设备hostname</w:t>
            </w:r>
          </w:p>
        </w:tc>
        <w:tc>
          <w:tcPr>
            <w:tcW w:w="2316" w:type="dxa"/>
            <w:shd w:val="clear" w:color="auto" w:fill="DEEAF6"/>
          </w:tcPr>
          <w:p w:rsidR="00123989" w:rsidRDefault="00123989" w:rsidP="008E6148">
            <w:pPr>
              <w:pStyle w:val="QB20"/>
              <w:spacing w:before="156" w:after="156"/>
              <w:ind w:firstLine="420"/>
            </w:pPr>
          </w:p>
        </w:tc>
      </w:tr>
      <w:tr w:rsidR="00123989" w:rsidTr="008E6148">
        <w:tc>
          <w:tcPr>
            <w:tcW w:w="2235" w:type="dxa"/>
            <w:shd w:val="clear" w:color="auto" w:fill="DEEAF6"/>
          </w:tcPr>
          <w:p w:rsidR="00123989" w:rsidRPr="00BD3C12" w:rsidRDefault="00EF170C" w:rsidP="008E6148">
            <w:pPr>
              <w:pStyle w:val="QB20"/>
              <w:spacing w:before="156" w:after="156"/>
              <w:ind w:right="420" w:firstLineChars="100" w:firstLine="211"/>
              <w:rPr>
                <w:rFonts w:cs="Times New Roman"/>
                <w:b/>
                <w:bCs/>
              </w:rPr>
            </w:pPr>
            <w:r>
              <w:rPr>
                <w:rFonts w:cs="Times New Roman" w:hint="eastAsia"/>
                <w:b/>
                <w:bCs/>
              </w:rPr>
              <w:lastRenderedPageBreak/>
              <w:t>Device</w:t>
            </w:r>
            <w:r w:rsidR="00123989">
              <w:rPr>
                <w:rFonts w:cs="Times New Roman" w:hint="eastAsia"/>
                <w:b/>
                <w:bCs/>
              </w:rPr>
              <w:t>MAC</w:t>
            </w:r>
          </w:p>
        </w:tc>
        <w:tc>
          <w:tcPr>
            <w:tcW w:w="1922" w:type="dxa"/>
            <w:shd w:val="clear" w:color="auto" w:fill="DEEAF6"/>
          </w:tcPr>
          <w:p w:rsidR="00123989" w:rsidRDefault="00123989" w:rsidP="008E6148">
            <w:pPr>
              <w:pStyle w:val="QB20"/>
              <w:spacing w:before="156" w:after="156"/>
              <w:ind w:firstLineChars="0" w:firstLine="0"/>
            </w:pPr>
            <w:r w:rsidRPr="005F57C7">
              <w:t>String</w:t>
            </w:r>
          </w:p>
        </w:tc>
        <w:tc>
          <w:tcPr>
            <w:tcW w:w="2049" w:type="dxa"/>
            <w:shd w:val="clear" w:color="auto" w:fill="DEEAF6"/>
          </w:tcPr>
          <w:p w:rsidR="00123989" w:rsidRPr="00BD3C12" w:rsidRDefault="00123989" w:rsidP="008E6148">
            <w:pPr>
              <w:pStyle w:val="QB20"/>
              <w:spacing w:before="156" w:after="156"/>
              <w:ind w:firstLineChars="0" w:firstLine="0"/>
              <w:rPr>
                <w:rFonts w:hAnsi="宋体"/>
                <w:color w:val="000000"/>
                <w:szCs w:val="21"/>
              </w:rPr>
            </w:pPr>
            <w:r>
              <w:rPr>
                <w:rFonts w:hint="eastAsia"/>
              </w:rPr>
              <w:t>MAC为下挂终端的MAC地址；</w:t>
            </w:r>
          </w:p>
        </w:tc>
        <w:tc>
          <w:tcPr>
            <w:tcW w:w="2316" w:type="dxa"/>
            <w:shd w:val="clear" w:color="auto" w:fill="DEEAF6"/>
          </w:tcPr>
          <w:p w:rsidR="00123989" w:rsidRDefault="00123989" w:rsidP="008E6148">
            <w:pPr>
              <w:pStyle w:val="QB20"/>
              <w:spacing w:before="156" w:after="156"/>
              <w:ind w:firstLine="420"/>
            </w:pPr>
          </w:p>
        </w:tc>
      </w:tr>
      <w:tr w:rsidR="00123989" w:rsidTr="008E6148">
        <w:tc>
          <w:tcPr>
            <w:tcW w:w="2235" w:type="dxa"/>
            <w:shd w:val="clear" w:color="auto" w:fill="DEEAF6"/>
          </w:tcPr>
          <w:p w:rsidR="00123989" w:rsidRPr="00BD3C12" w:rsidRDefault="00123989" w:rsidP="008E6148">
            <w:pPr>
              <w:pStyle w:val="QB20"/>
              <w:spacing w:before="156" w:after="156"/>
              <w:ind w:right="420" w:firstLineChars="100" w:firstLine="211"/>
              <w:rPr>
                <w:rFonts w:cs="Times New Roman"/>
                <w:b/>
                <w:bCs/>
              </w:rPr>
            </w:pPr>
            <w:r>
              <w:rPr>
                <w:rFonts w:cs="Times New Roman" w:hint="eastAsia"/>
                <w:b/>
                <w:bCs/>
              </w:rPr>
              <w:t xml:space="preserve">  IP</w:t>
            </w:r>
          </w:p>
        </w:tc>
        <w:tc>
          <w:tcPr>
            <w:tcW w:w="1922" w:type="dxa"/>
            <w:shd w:val="clear" w:color="auto" w:fill="DEEAF6"/>
          </w:tcPr>
          <w:p w:rsidR="00123989" w:rsidRDefault="00123989" w:rsidP="008E6148">
            <w:pPr>
              <w:pStyle w:val="QB20"/>
              <w:spacing w:before="156" w:after="156"/>
              <w:ind w:firstLineChars="0" w:firstLine="0"/>
            </w:pPr>
            <w:r w:rsidRPr="005F57C7">
              <w:t>String</w:t>
            </w:r>
          </w:p>
        </w:tc>
        <w:tc>
          <w:tcPr>
            <w:tcW w:w="2049" w:type="dxa"/>
            <w:shd w:val="clear" w:color="auto" w:fill="DEEAF6"/>
          </w:tcPr>
          <w:p w:rsidR="00123989" w:rsidRPr="00BD3C12" w:rsidRDefault="00123989" w:rsidP="008E6148">
            <w:pPr>
              <w:pStyle w:val="QB20"/>
              <w:spacing w:before="156" w:after="156"/>
              <w:ind w:firstLineChars="0" w:firstLine="0"/>
              <w:rPr>
                <w:rFonts w:hAnsi="宋体"/>
                <w:color w:val="000000"/>
                <w:szCs w:val="21"/>
              </w:rPr>
            </w:pPr>
            <w:r>
              <w:rPr>
                <w:rFonts w:hint="eastAsia"/>
              </w:rPr>
              <w:t>IP为下挂终端的IP地址；</w:t>
            </w:r>
          </w:p>
        </w:tc>
        <w:tc>
          <w:tcPr>
            <w:tcW w:w="2316" w:type="dxa"/>
            <w:shd w:val="clear" w:color="auto" w:fill="DEEAF6"/>
          </w:tcPr>
          <w:p w:rsidR="00123989" w:rsidRDefault="00123989" w:rsidP="008E6148">
            <w:pPr>
              <w:pStyle w:val="QB20"/>
              <w:spacing w:before="156" w:after="156"/>
              <w:ind w:firstLine="420"/>
            </w:pPr>
          </w:p>
        </w:tc>
      </w:tr>
      <w:tr w:rsidR="00123989" w:rsidTr="008E6148">
        <w:tc>
          <w:tcPr>
            <w:tcW w:w="2235" w:type="dxa"/>
            <w:shd w:val="clear" w:color="auto" w:fill="DEEAF6"/>
          </w:tcPr>
          <w:p w:rsidR="00123989" w:rsidRPr="00BD3C12" w:rsidRDefault="00123989" w:rsidP="008E6148">
            <w:pPr>
              <w:pStyle w:val="QB20"/>
              <w:spacing w:before="156" w:after="156"/>
              <w:ind w:right="420" w:firstLineChars="100" w:firstLine="211"/>
              <w:rPr>
                <w:rFonts w:cs="Times New Roman"/>
                <w:b/>
                <w:bCs/>
              </w:rPr>
            </w:pPr>
            <w:r>
              <w:rPr>
                <w:rFonts w:cs="Times New Roman" w:hint="eastAsia"/>
                <w:b/>
                <w:bCs/>
              </w:rPr>
              <w:t xml:space="preserve">  ConnectType</w:t>
            </w:r>
          </w:p>
        </w:tc>
        <w:tc>
          <w:tcPr>
            <w:tcW w:w="1922" w:type="dxa"/>
            <w:shd w:val="clear" w:color="auto" w:fill="DEEAF6"/>
          </w:tcPr>
          <w:p w:rsidR="00123989" w:rsidRDefault="00123989" w:rsidP="008E6148">
            <w:pPr>
              <w:pStyle w:val="QB20"/>
              <w:spacing w:before="156" w:after="156"/>
              <w:ind w:firstLineChars="0" w:firstLine="0"/>
            </w:pPr>
            <w:r w:rsidRPr="005F57C7">
              <w:t>String</w:t>
            </w:r>
          </w:p>
        </w:tc>
        <w:tc>
          <w:tcPr>
            <w:tcW w:w="2049" w:type="dxa"/>
            <w:shd w:val="clear" w:color="auto" w:fill="DEEAF6"/>
          </w:tcPr>
          <w:p w:rsidR="00123989" w:rsidRPr="00BD3C12" w:rsidRDefault="00123989" w:rsidP="008E6148">
            <w:pPr>
              <w:pStyle w:val="QB20"/>
              <w:spacing w:before="156" w:after="156"/>
              <w:ind w:firstLineChars="0" w:firstLine="0"/>
              <w:rPr>
                <w:rFonts w:hAnsi="宋体"/>
                <w:color w:val="000000"/>
                <w:szCs w:val="21"/>
              </w:rPr>
            </w:pPr>
            <w:r>
              <w:rPr>
                <w:rFonts w:hint="eastAsia"/>
              </w:rPr>
              <w:t>ConnectType为下挂终端和网关的连接形式；</w:t>
            </w:r>
          </w:p>
        </w:tc>
        <w:tc>
          <w:tcPr>
            <w:tcW w:w="2316" w:type="dxa"/>
            <w:shd w:val="clear" w:color="auto" w:fill="DEEAF6"/>
          </w:tcPr>
          <w:p w:rsidR="00123989" w:rsidRDefault="00123989" w:rsidP="008E6148">
            <w:pPr>
              <w:pStyle w:val="QB20"/>
              <w:spacing w:before="156" w:after="156"/>
              <w:ind w:firstLineChars="0" w:firstLine="0"/>
            </w:pPr>
            <w:r>
              <w:rPr>
                <w:rFonts w:hint="eastAsia"/>
              </w:rPr>
              <w:t>0：有线/1：无线</w:t>
            </w:r>
          </w:p>
        </w:tc>
      </w:tr>
      <w:tr w:rsidR="00123989" w:rsidTr="008E6148">
        <w:tc>
          <w:tcPr>
            <w:tcW w:w="2235" w:type="dxa"/>
            <w:shd w:val="clear" w:color="auto" w:fill="DEEAF6"/>
          </w:tcPr>
          <w:p w:rsidR="00123989" w:rsidRPr="00BD3C12" w:rsidRDefault="00123989" w:rsidP="008E6148">
            <w:pPr>
              <w:pStyle w:val="QB20"/>
              <w:spacing w:before="156" w:after="156"/>
              <w:ind w:right="420" w:firstLineChars="100" w:firstLine="211"/>
              <w:rPr>
                <w:rFonts w:cs="Times New Roman"/>
                <w:b/>
                <w:bCs/>
              </w:rPr>
            </w:pPr>
            <w:r>
              <w:rPr>
                <w:rFonts w:cs="Times New Roman" w:hint="eastAsia"/>
                <w:b/>
                <w:bCs/>
              </w:rPr>
              <w:t xml:space="preserve">  Port</w:t>
            </w:r>
          </w:p>
        </w:tc>
        <w:tc>
          <w:tcPr>
            <w:tcW w:w="1922" w:type="dxa"/>
            <w:shd w:val="clear" w:color="auto" w:fill="DEEAF6"/>
          </w:tcPr>
          <w:p w:rsidR="00123989" w:rsidRDefault="00123989" w:rsidP="008E6148">
            <w:pPr>
              <w:pStyle w:val="QB20"/>
              <w:spacing w:before="156" w:after="156"/>
              <w:ind w:firstLineChars="0" w:firstLine="0"/>
            </w:pPr>
            <w:r w:rsidRPr="005F57C7">
              <w:t>String</w:t>
            </w:r>
          </w:p>
        </w:tc>
        <w:tc>
          <w:tcPr>
            <w:tcW w:w="2049" w:type="dxa"/>
            <w:shd w:val="clear" w:color="auto" w:fill="DEEAF6"/>
          </w:tcPr>
          <w:p w:rsidR="00123989" w:rsidRPr="00BD3C12" w:rsidRDefault="00123989" w:rsidP="008E6148">
            <w:pPr>
              <w:pStyle w:val="QB20"/>
              <w:spacing w:before="156" w:after="156"/>
              <w:ind w:firstLineChars="0" w:firstLine="0"/>
              <w:rPr>
                <w:rFonts w:hAnsi="宋体"/>
                <w:color w:val="000000"/>
                <w:szCs w:val="21"/>
              </w:rPr>
            </w:pPr>
            <w:r>
              <w:rPr>
                <w:rFonts w:hint="eastAsia"/>
              </w:rPr>
              <w:t>若是通过有线接入，具体连接LAN物理端口</w:t>
            </w:r>
          </w:p>
        </w:tc>
        <w:tc>
          <w:tcPr>
            <w:tcW w:w="2316" w:type="dxa"/>
            <w:shd w:val="clear" w:color="auto" w:fill="DEEAF6"/>
          </w:tcPr>
          <w:p w:rsidR="00123989" w:rsidRDefault="00123989" w:rsidP="008E6148">
            <w:pPr>
              <w:pStyle w:val="QB20"/>
              <w:spacing w:before="156" w:after="156"/>
              <w:ind w:firstLineChars="0" w:firstLine="0"/>
            </w:pPr>
            <w:r>
              <w:rPr>
                <w:rFonts w:hint="eastAsia"/>
              </w:rPr>
              <w:t>1：lan1口连接，2：lan2口连接，3：lan3口连接，4：lan4口连接</w:t>
            </w:r>
          </w:p>
        </w:tc>
      </w:tr>
      <w:tr w:rsidR="00123989" w:rsidTr="008E6148">
        <w:tc>
          <w:tcPr>
            <w:tcW w:w="2235" w:type="dxa"/>
            <w:shd w:val="clear" w:color="auto" w:fill="DEEAF6"/>
          </w:tcPr>
          <w:p w:rsidR="00123989" w:rsidRDefault="00123989" w:rsidP="008E6148">
            <w:pPr>
              <w:pStyle w:val="QB20"/>
              <w:spacing w:before="156" w:after="156"/>
              <w:ind w:right="420" w:firstLine="422"/>
              <w:rPr>
                <w:rFonts w:cs="Times New Roman"/>
                <w:b/>
                <w:bCs/>
              </w:rPr>
            </w:pPr>
            <w:r>
              <w:rPr>
                <w:rFonts w:cs="Times New Roman" w:hint="eastAsia"/>
                <w:b/>
                <w:bCs/>
              </w:rPr>
              <w:t>SSIDIndex</w:t>
            </w:r>
          </w:p>
        </w:tc>
        <w:tc>
          <w:tcPr>
            <w:tcW w:w="1922" w:type="dxa"/>
            <w:shd w:val="clear" w:color="auto" w:fill="DEEAF6"/>
          </w:tcPr>
          <w:p w:rsidR="00123989" w:rsidRPr="005F57C7"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jc w:val="left"/>
            </w:pPr>
            <w:r>
              <w:rPr>
                <w:rFonts w:hint="eastAsia"/>
              </w:rPr>
              <w:t>若是通过无线接入，具体连接的SSIDIndex</w:t>
            </w:r>
          </w:p>
        </w:tc>
        <w:tc>
          <w:tcPr>
            <w:tcW w:w="2316" w:type="dxa"/>
            <w:shd w:val="clear" w:color="auto" w:fill="DEEAF6"/>
          </w:tcPr>
          <w:p w:rsidR="00123989" w:rsidRDefault="00123989" w:rsidP="008E6148">
            <w:pPr>
              <w:pStyle w:val="QB20"/>
              <w:spacing w:before="156" w:after="156"/>
              <w:ind w:firstLineChars="0" w:firstLine="0"/>
            </w:pPr>
            <w:r>
              <w:rPr>
                <w:rFonts w:hint="eastAsia"/>
              </w:rPr>
              <w:t xml:space="preserve">对于单频率网关为1-4，对于双频网关为1-8 </w:t>
            </w:r>
          </w:p>
        </w:tc>
      </w:tr>
      <w:tr w:rsidR="00123989" w:rsidTr="008E6148">
        <w:tc>
          <w:tcPr>
            <w:tcW w:w="2235" w:type="dxa"/>
            <w:shd w:val="clear" w:color="auto" w:fill="DEEAF6"/>
          </w:tcPr>
          <w:p w:rsidR="00123989" w:rsidRDefault="00123989" w:rsidP="008E6148">
            <w:pPr>
              <w:pStyle w:val="QB20"/>
              <w:spacing w:before="156" w:after="156"/>
              <w:ind w:right="420" w:firstLineChars="100" w:firstLine="211"/>
              <w:rPr>
                <w:rFonts w:cs="Times New Roman"/>
                <w:b/>
                <w:bCs/>
              </w:rPr>
            </w:pPr>
            <w:r>
              <w:rPr>
                <w:rFonts w:cs="Times New Roman" w:hint="eastAsia"/>
                <w:b/>
                <w:bCs/>
              </w:rPr>
              <w:t xml:space="preserve">  PowerLevel</w:t>
            </w:r>
          </w:p>
        </w:tc>
        <w:tc>
          <w:tcPr>
            <w:tcW w:w="1922"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jc w:val="left"/>
            </w:pPr>
            <w:r>
              <w:rPr>
                <w:rFonts w:hint="eastAsia"/>
              </w:rPr>
              <w:t>若是通过无线接入，PowerLevel为网关接收到的下挂终端的无线信号强度</w:t>
            </w:r>
          </w:p>
        </w:tc>
        <w:tc>
          <w:tcPr>
            <w:tcW w:w="2316" w:type="dxa"/>
            <w:shd w:val="clear" w:color="auto" w:fill="DEEAF6"/>
          </w:tcPr>
          <w:p w:rsidR="00123989" w:rsidRDefault="00123989" w:rsidP="008E6148">
            <w:pPr>
              <w:pStyle w:val="QB20"/>
              <w:spacing w:before="156" w:after="156"/>
              <w:ind w:firstLineChars="0" w:firstLine="0"/>
            </w:pPr>
            <w:r>
              <w:rPr>
                <w:rFonts w:hint="eastAsia"/>
              </w:rPr>
              <w:t>整数，单位dBm</w:t>
            </w:r>
          </w:p>
        </w:tc>
      </w:tr>
      <w:tr w:rsidR="00123989" w:rsidTr="008E6148">
        <w:tc>
          <w:tcPr>
            <w:tcW w:w="2235" w:type="dxa"/>
            <w:shd w:val="clear" w:color="auto" w:fill="DEEAF6"/>
          </w:tcPr>
          <w:p w:rsidR="00123989" w:rsidRPr="00BD3C12" w:rsidRDefault="00123989" w:rsidP="008E6148">
            <w:pPr>
              <w:pStyle w:val="QB20"/>
              <w:spacing w:before="156" w:after="156"/>
              <w:ind w:right="420" w:firstLine="422"/>
              <w:rPr>
                <w:rFonts w:cs="Times New Roman"/>
                <w:b/>
                <w:bCs/>
              </w:rPr>
            </w:pPr>
            <w:r>
              <w:rPr>
                <w:rFonts w:cs="Times New Roman" w:hint="eastAsia"/>
                <w:b/>
                <w:bCs/>
              </w:rPr>
              <w:t>OnlineTime</w:t>
            </w:r>
          </w:p>
        </w:tc>
        <w:tc>
          <w:tcPr>
            <w:tcW w:w="1922"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Pr="00BD3C12" w:rsidRDefault="00123989" w:rsidP="008E6148">
            <w:pPr>
              <w:pStyle w:val="QB20"/>
              <w:spacing w:before="156" w:after="156"/>
              <w:ind w:firstLineChars="0" w:firstLine="0"/>
              <w:rPr>
                <w:rFonts w:hAnsi="宋体"/>
                <w:color w:val="000000"/>
                <w:szCs w:val="21"/>
              </w:rPr>
            </w:pPr>
            <w:r>
              <w:rPr>
                <w:rFonts w:hint="eastAsia"/>
              </w:rPr>
              <w:t>OnlineTime为下挂上网设备在线时长；</w:t>
            </w:r>
          </w:p>
        </w:tc>
        <w:tc>
          <w:tcPr>
            <w:tcW w:w="2316" w:type="dxa"/>
            <w:shd w:val="clear" w:color="auto" w:fill="DEEAF6"/>
          </w:tcPr>
          <w:p w:rsidR="00123989" w:rsidRDefault="00123989" w:rsidP="008E6148">
            <w:pPr>
              <w:pStyle w:val="QB20"/>
              <w:spacing w:before="156" w:after="156"/>
              <w:ind w:firstLineChars="0" w:firstLine="0"/>
            </w:pPr>
            <w:r>
              <w:rPr>
                <w:rFonts w:hint="eastAsia"/>
              </w:rPr>
              <w:t>单位为秒</w:t>
            </w:r>
          </w:p>
        </w:tc>
      </w:tr>
      <w:tr w:rsidR="00123989" w:rsidTr="008E6148">
        <w:tc>
          <w:tcPr>
            <w:tcW w:w="2235" w:type="dxa"/>
            <w:shd w:val="clear" w:color="auto" w:fill="DEEAF6"/>
          </w:tcPr>
          <w:p w:rsidR="00123989" w:rsidRDefault="00123989" w:rsidP="008E6148">
            <w:pPr>
              <w:pStyle w:val="QB20"/>
              <w:spacing w:before="156" w:after="156"/>
              <w:ind w:right="420" w:firstLine="422"/>
              <w:rPr>
                <w:rFonts w:cs="Times New Roman"/>
                <w:b/>
                <w:bCs/>
              </w:rPr>
            </w:pPr>
            <w:r>
              <w:rPr>
                <w:rFonts w:cs="Times New Roman"/>
                <w:b/>
                <w:bCs/>
              </w:rPr>
              <w:t>AccessInternet</w:t>
            </w:r>
          </w:p>
        </w:tc>
        <w:tc>
          <w:tcPr>
            <w:tcW w:w="1922"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pPr>
            <w:r>
              <w:t>是否允许访问</w:t>
            </w:r>
            <w:r>
              <w:rPr>
                <w:rFonts w:hint="eastAsia"/>
              </w:rPr>
              <w:t>网络</w:t>
            </w:r>
          </w:p>
        </w:tc>
        <w:tc>
          <w:tcPr>
            <w:tcW w:w="2316" w:type="dxa"/>
            <w:shd w:val="clear" w:color="auto" w:fill="DEEAF6"/>
          </w:tcPr>
          <w:p w:rsidR="00123989" w:rsidRDefault="00123989" w:rsidP="008E6148">
            <w:pPr>
              <w:pStyle w:val="QB20"/>
              <w:spacing w:before="156" w:after="156"/>
              <w:ind w:firstLineChars="0" w:firstLine="0"/>
            </w:pPr>
            <w:r>
              <w:t>1:允许访问</w:t>
            </w:r>
            <w:r>
              <w:rPr>
                <w:rFonts w:hint="eastAsia"/>
              </w:rPr>
              <w:t>网络</w:t>
            </w:r>
          </w:p>
          <w:p w:rsidR="00123989" w:rsidRDefault="00123989" w:rsidP="008E6148">
            <w:pPr>
              <w:pStyle w:val="QB20"/>
              <w:spacing w:before="156" w:after="156"/>
              <w:ind w:firstLineChars="0" w:firstLine="0"/>
            </w:pPr>
            <w:r>
              <w:t>0:禁止访问</w:t>
            </w:r>
            <w:r>
              <w:rPr>
                <w:rFonts w:hint="eastAsia"/>
              </w:rPr>
              <w:t>网络</w:t>
            </w:r>
          </w:p>
        </w:tc>
      </w:tr>
      <w:tr w:rsidR="00123989" w:rsidTr="008E6148">
        <w:tc>
          <w:tcPr>
            <w:tcW w:w="2235" w:type="dxa"/>
            <w:shd w:val="clear" w:color="auto" w:fill="DEEAF6"/>
          </w:tcPr>
          <w:p w:rsidR="00123989" w:rsidRDefault="00123989" w:rsidP="008E6148">
            <w:pPr>
              <w:pStyle w:val="QB20"/>
              <w:spacing w:before="156" w:after="156"/>
              <w:ind w:right="420" w:firstLine="422"/>
              <w:rPr>
                <w:rFonts w:cs="Times New Roman"/>
                <w:b/>
                <w:bCs/>
              </w:rPr>
            </w:pPr>
            <w:r>
              <w:rPr>
                <w:rFonts w:cs="Times New Roman"/>
                <w:b/>
                <w:bCs/>
              </w:rPr>
              <w:t>AccessStorage</w:t>
            </w:r>
            <w:r>
              <w:rPr>
                <w:rFonts w:cs="Times New Roman" w:hint="eastAsia"/>
                <w:b/>
                <w:bCs/>
              </w:rPr>
              <w:t>}</w:t>
            </w:r>
          </w:p>
        </w:tc>
        <w:tc>
          <w:tcPr>
            <w:tcW w:w="1922" w:type="dxa"/>
            <w:shd w:val="clear" w:color="auto" w:fill="DEEAF6"/>
          </w:tcPr>
          <w:p w:rsidR="00123989" w:rsidRDefault="00123989" w:rsidP="008E6148">
            <w:pPr>
              <w:pStyle w:val="QB20"/>
              <w:spacing w:before="156" w:after="156"/>
              <w:ind w:firstLineChars="0" w:firstLine="0"/>
            </w:pPr>
            <w:r>
              <w:rPr>
                <w:rFonts w:hint="eastAsia"/>
              </w:rPr>
              <w:t>String</w:t>
            </w:r>
          </w:p>
        </w:tc>
        <w:tc>
          <w:tcPr>
            <w:tcW w:w="2049" w:type="dxa"/>
            <w:shd w:val="clear" w:color="auto" w:fill="DEEAF6"/>
          </w:tcPr>
          <w:p w:rsidR="00123989" w:rsidRDefault="00123989" w:rsidP="008E6148">
            <w:pPr>
              <w:pStyle w:val="QB20"/>
              <w:spacing w:before="156" w:after="156"/>
              <w:ind w:firstLineChars="0" w:firstLine="0"/>
            </w:pPr>
            <w:r>
              <w:rPr>
                <w:rFonts w:hint="eastAsia"/>
              </w:rPr>
              <w:t>是否允许访问本地存储</w:t>
            </w:r>
          </w:p>
        </w:tc>
        <w:tc>
          <w:tcPr>
            <w:tcW w:w="2316" w:type="dxa"/>
            <w:shd w:val="clear" w:color="auto" w:fill="DEEAF6"/>
          </w:tcPr>
          <w:p w:rsidR="00123989" w:rsidRDefault="00123989" w:rsidP="008E6148">
            <w:pPr>
              <w:pStyle w:val="QB20"/>
              <w:spacing w:before="156" w:after="156"/>
              <w:ind w:firstLineChars="0" w:firstLine="0"/>
            </w:pPr>
            <w:r>
              <w:t>1: 允许访问本地存储</w:t>
            </w:r>
          </w:p>
          <w:p w:rsidR="00123989" w:rsidRDefault="00123989" w:rsidP="008E6148">
            <w:pPr>
              <w:pStyle w:val="QB20"/>
              <w:spacing w:before="156" w:after="156"/>
              <w:ind w:firstLineChars="0" w:firstLine="0"/>
            </w:pPr>
            <w:r>
              <w:t>0: 禁止访问本地存储</w:t>
            </w:r>
          </w:p>
        </w:tc>
      </w:tr>
      <w:tr w:rsidR="00123989" w:rsidTr="008E6148">
        <w:tc>
          <w:tcPr>
            <w:tcW w:w="2235" w:type="dxa"/>
            <w:shd w:val="clear" w:color="auto" w:fill="DEEAF6"/>
          </w:tcPr>
          <w:p w:rsidR="00123989" w:rsidRDefault="00123989" w:rsidP="008E6148">
            <w:pPr>
              <w:pStyle w:val="QB20"/>
              <w:spacing w:before="156" w:after="156"/>
              <w:ind w:right="420" w:firstLineChars="100" w:firstLine="211"/>
              <w:rPr>
                <w:rFonts w:cs="Times New Roman"/>
                <w:b/>
                <w:bCs/>
              </w:rPr>
            </w:pPr>
            <w:r>
              <w:rPr>
                <w:rFonts w:cs="Times New Roman" w:hint="eastAsia"/>
                <w:b/>
                <w:bCs/>
              </w:rPr>
              <w:t>] }</w:t>
            </w:r>
          </w:p>
        </w:tc>
        <w:tc>
          <w:tcPr>
            <w:tcW w:w="1922" w:type="dxa"/>
            <w:shd w:val="clear" w:color="auto" w:fill="DEEAF6"/>
          </w:tcPr>
          <w:p w:rsidR="00123989" w:rsidRDefault="00123989" w:rsidP="008E6148">
            <w:pPr>
              <w:pStyle w:val="QB20"/>
              <w:spacing w:before="156" w:after="156"/>
              <w:ind w:firstLineChars="0" w:firstLine="0"/>
            </w:pPr>
          </w:p>
        </w:tc>
        <w:tc>
          <w:tcPr>
            <w:tcW w:w="2049" w:type="dxa"/>
            <w:shd w:val="clear" w:color="auto" w:fill="DEEAF6"/>
          </w:tcPr>
          <w:p w:rsidR="00123989" w:rsidRDefault="00123989" w:rsidP="008E6148">
            <w:pPr>
              <w:pStyle w:val="QB20"/>
              <w:spacing w:before="156" w:after="156"/>
              <w:ind w:firstLineChars="0" w:firstLine="0"/>
            </w:pPr>
          </w:p>
        </w:tc>
        <w:tc>
          <w:tcPr>
            <w:tcW w:w="2316" w:type="dxa"/>
            <w:shd w:val="clear" w:color="auto" w:fill="DEEAF6"/>
          </w:tcPr>
          <w:p w:rsidR="00123989" w:rsidRDefault="00123989" w:rsidP="008E6148">
            <w:pPr>
              <w:pStyle w:val="QB20"/>
              <w:spacing w:before="156" w:after="156"/>
              <w:ind w:firstLine="420"/>
            </w:pPr>
          </w:p>
        </w:tc>
      </w:tr>
    </w:tbl>
    <w:p w:rsidR="00123989" w:rsidRDefault="00123989" w:rsidP="00123989">
      <w:pPr>
        <w:pStyle w:val="QB7"/>
        <w:ind w:firstLine="420"/>
      </w:pPr>
    </w:p>
    <w:p w:rsidR="00123989" w:rsidRDefault="00123989" w:rsidP="00EC644D">
      <w:pPr>
        <w:pStyle w:val="QB3"/>
      </w:pPr>
      <w:bookmarkStart w:id="152" w:name="_Toc445157187"/>
      <w:bookmarkStart w:id="153" w:name="_Toc448149242"/>
      <w:r>
        <w:rPr>
          <w:rFonts w:hint="eastAsia"/>
        </w:rPr>
        <w:t>设置网关下挂的终端接入控制</w:t>
      </w:r>
      <w:bookmarkEnd w:id="152"/>
      <w:bookmarkEnd w:id="153"/>
    </w:p>
    <w:p w:rsidR="00123989" w:rsidRDefault="00123989" w:rsidP="00EC644D">
      <w:pPr>
        <w:pStyle w:val="QB4"/>
      </w:pPr>
      <w:r>
        <w:t>接口说明</w:t>
      </w:r>
    </w:p>
    <w:p w:rsidR="00123989" w:rsidRDefault="00123989" w:rsidP="00123989">
      <w:pPr>
        <w:ind w:firstLine="420"/>
      </w:pPr>
      <w:r>
        <w:rPr>
          <w:rFonts w:hint="eastAsia"/>
        </w:rPr>
        <w:t>设置网关下挂的设备接入控制。</w:t>
      </w:r>
    </w:p>
    <w:p w:rsidR="00123989" w:rsidRDefault="007E4262" w:rsidP="00123989">
      <w:r>
        <w:rPr>
          <w:rFonts w:hint="eastAsia"/>
        </w:rPr>
        <w:tab/>
      </w:r>
      <w:r>
        <w:rPr>
          <w:rFonts w:hint="eastAsia"/>
        </w:rPr>
        <w:t>消息发送方向：一级家庭开放平台—</w:t>
      </w:r>
      <w:r>
        <w:rPr>
          <w:rFonts w:hint="eastAsia"/>
        </w:rPr>
        <w:t>&gt;</w:t>
      </w:r>
      <w:r>
        <w:rPr>
          <w:rFonts w:hint="eastAsia"/>
        </w:rPr>
        <w:t>省级数字家庭管理平台</w:t>
      </w:r>
    </w:p>
    <w:p w:rsidR="00123989" w:rsidRDefault="00123989" w:rsidP="00EC644D">
      <w:pPr>
        <w:pStyle w:val="QB4"/>
      </w:pPr>
      <w:r>
        <w:rPr>
          <w:rFonts w:hint="eastAsia"/>
        </w:rPr>
        <w:lastRenderedPageBreak/>
        <w:t>接口类型</w:t>
      </w:r>
    </w:p>
    <w:p w:rsidR="00123989" w:rsidRDefault="0085678C" w:rsidP="00123989">
      <w:pPr>
        <w:pStyle w:val="QB7"/>
        <w:ind w:firstLine="420"/>
      </w:pPr>
      <w:r>
        <w:rPr>
          <w:rFonts w:hint="eastAsia"/>
        </w:rPr>
        <w:t>名称：setLanAccess</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634FA2">
        <w:t>SET_LAN_ACCESS</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EF170C" w:rsidRDefault="00EF170C" w:rsidP="00EF170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sidR="00123989">
        <w:rPr>
          <w:rFonts w:hint="eastAsia"/>
        </w:rPr>
        <w:t>"Parameter": {</w:t>
      </w:r>
      <w:r>
        <w:rPr>
          <w:rFonts w:hint="eastAsia"/>
        </w:rPr>
        <w:tab/>
      </w:r>
    </w:p>
    <w:p w:rsidR="00123989" w:rsidRDefault="00EF170C"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ab/>
        <w:t>“</w:t>
      </w:r>
      <w:r>
        <w:rPr>
          <w:kern w:val="0"/>
        </w:rPr>
        <w:t>MAC</w:t>
      </w:r>
      <w:r>
        <w:rPr>
          <w:rFonts w:hint="eastAsia"/>
          <w:kern w:val="0"/>
        </w:rPr>
        <w:t>”：“网关</w:t>
      </w:r>
      <w:r>
        <w:rPr>
          <w:kern w:val="0"/>
        </w:rPr>
        <w:t>mac</w:t>
      </w:r>
      <w:r>
        <w:rPr>
          <w:rFonts w:hint="eastAsia"/>
          <w:kern w:val="0"/>
        </w:rPr>
        <w:t>地址"，</w:t>
      </w:r>
      <w:r w:rsidR="00123989">
        <w:rPr>
          <w:rFonts w:hint="eastAsia"/>
        </w:rPr>
        <w:t>"</w:t>
      </w:r>
      <w:r>
        <w:rPr>
          <w:rFonts w:hint="eastAsia"/>
        </w:rPr>
        <w:t>Device</w:t>
      </w:r>
      <w:r w:rsidR="00123989">
        <w:rPr>
          <w:rFonts w:hint="eastAsia"/>
        </w:rPr>
        <w:t>MAC":"%s"</w:t>
      </w:r>
      <w:r w:rsidR="00123989">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"NetAccessRight":"%s"</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"StorageAccessRight":"%s"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0"/>
        <w:rPr>
          <w:rFonts w:cs="Times New Roman"/>
        </w:rPr>
      </w:pP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Set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634FA2">
              <w:t>SET_LAN_ACCESS</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0474B8" w:rsidTr="008E6148">
        <w:tc>
          <w:tcPr>
            <w:tcW w:w="2519" w:type="dxa"/>
            <w:shd w:val="clear" w:color="auto" w:fill="auto"/>
          </w:tcPr>
          <w:p w:rsidR="000474B8" w:rsidRPr="00BD3C12" w:rsidRDefault="000474B8" w:rsidP="008E6148">
            <w:pPr>
              <w:pStyle w:val="QB20"/>
              <w:ind w:firstLineChars="0" w:firstLine="0"/>
              <w:rPr>
                <w:rFonts w:cs="Times New Roman"/>
                <w:b/>
                <w:bCs/>
              </w:rPr>
            </w:pPr>
            <w:r>
              <w:rPr>
                <w:rFonts w:cs="Times New Roman" w:hint="eastAsia"/>
                <w:b/>
                <w:bCs/>
              </w:rPr>
              <w:t>MAC</w:t>
            </w:r>
          </w:p>
        </w:tc>
        <w:tc>
          <w:tcPr>
            <w:tcW w:w="1638" w:type="dxa"/>
            <w:shd w:val="clear" w:color="auto" w:fill="auto"/>
          </w:tcPr>
          <w:p w:rsidR="000474B8" w:rsidRDefault="000474B8" w:rsidP="008E6148">
            <w:pPr>
              <w:pStyle w:val="QB20"/>
              <w:ind w:firstLineChars="0" w:firstLine="0"/>
            </w:pPr>
            <w:r>
              <w:rPr>
                <w:rFonts w:hint="eastAsia"/>
              </w:rPr>
              <w:t>String</w:t>
            </w:r>
          </w:p>
        </w:tc>
        <w:tc>
          <w:tcPr>
            <w:tcW w:w="2049" w:type="dxa"/>
            <w:shd w:val="clear" w:color="auto" w:fill="auto"/>
          </w:tcPr>
          <w:p w:rsidR="000474B8" w:rsidRDefault="000474B8" w:rsidP="008E6148">
            <w:pPr>
              <w:pStyle w:val="QB20"/>
              <w:ind w:firstLineChars="0" w:firstLine="0"/>
            </w:pPr>
            <w:r>
              <w:rPr>
                <w:rFonts w:hint="eastAsia"/>
              </w:rPr>
              <w:t>网关mac地址</w:t>
            </w:r>
          </w:p>
        </w:tc>
        <w:tc>
          <w:tcPr>
            <w:tcW w:w="2316" w:type="dxa"/>
            <w:shd w:val="clear" w:color="auto" w:fill="auto"/>
          </w:tcPr>
          <w:p w:rsidR="000474B8" w:rsidRDefault="000474B8" w:rsidP="008E6148">
            <w:pPr>
              <w:pStyle w:val="QB20"/>
              <w:ind w:firstLineChars="0" w:firstLine="0"/>
            </w:pPr>
          </w:p>
        </w:tc>
      </w:tr>
      <w:tr w:rsidR="000474B8" w:rsidTr="008E6148">
        <w:tc>
          <w:tcPr>
            <w:tcW w:w="2519" w:type="dxa"/>
            <w:shd w:val="clear" w:color="auto" w:fill="DEEAF6"/>
          </w:tcPr>
          <w:p w:rsidR="000474B8" w:rsidRPr="00BD3C12" w:rsidRDefault="00EF170C" w:rsidP="008E6148">
            <w:pPr>
              <w:pStyle w:val="QB20"/>
              <w:ind w:firstLineChars="0" w:firstLine="0"/>
              <w:jc w:val="left"/>
              <w:rPr>
                <w:rFonts w:cs="Times New Roman"/>
                <w:b/>
                <w:bCs/>
              </w:rPr>
            </w:pPr>
            <w:r>
              <w:rPr>
                <w:rFonts w:cs="Times New Roman" w:hint="eastAsia"/>
                <w:b/>
                <w:bCs/>
              </w:rPr>
              <w:t>Device</w:t>
            </w:r>
            <w:r w:rsidR="000474B8" w:rsidRPr="00BD3C12">
              <w:rPr>
                <w:rFonts w:cs="Times New Roman" w:hint="eastAsia"/>
                <w:b/>
                <w:bCs/>
              </w:rPr>
              <w:t>MAC</w:t>
            </w:r>
          </w:p>
        </w:tc>
        <w:tc>
          <w:tcPr>
            <w:tcW w:w="1638" w:type="dxa"/>
            <w:shd w:val="clear" w:color="auto" w:fill="DEEAF6"/>
          </w:tcPr>
          <w:p w:rsidR="000474B8" w:rsidRDefault="000474B8" w:rsidP="008E6148">
            <w:pPr>
              <w:pStyle w:val="QB20"/>
              <w:ind w:firstLineChars="0" w:firstLine="0"/>
              <w:jc w:val="left"/>
            </w:pPr>
            <w:r>
              <w:t>String</w:t>
            </w:r>
          </w:p>
        </w:tc>
        <w:tc>
          <w:tcPr>
            <w:tcW w:w="2049" w:type="dxa"/>
            <w:shd w:val="clear" w:color="auto" w:fill="DEEAF6"/>
          </w:tcPr>
          <w:p w:rsidR="000474B8" w:rsidRDefault="000474B8" w:rsidP="008E6148">
            <w:pPr>
              <w:pStyle w:val="QB20"/>
              <w:ind w:firstLineChars="0" w:firstLine="0"/>
              <w:jc w:val="left"/>
            </w:pPr>
            <w:r>
              <w:rPr>
                <w:rFonts w:hint="eastAsia"/>
              </w:rPr>
              <w:t>手机客户端所选中的某个网关下挂的设备MAC信息</w:t>
            </w:r>
          </w:p>
        </w:tc>
        <w:tc>
          <w:tcPr>
            <w:tcW w:w="2316" w:type="dxa"/>
            <w:shd w:val="clear" w:color="auto" w:fill="DEEAF6"/>
          </w:tcPr>
          <w:p w:rsidR="000474B8" w:rsidRDefault="000474B8" w:rsidP="008E6148">
            <w:pPr>
              <w:pStyle w:val="QB20"/>
              <w:ind w:firstLineChars="0" w:firstLine="0"/>
              <w:jc w:val="left"/>
            </w:pPr>
          </w:p>
        </w:tc>
      </w:tr>
      <w:tr w:rsidR="000474B8" w:rsidTr="008E6148">
        <w:tc>
          <w:tcPr>
            <w:tcW w:w="2519" w:type="dxa"/>
            <w:shd w:val="clear" w:color="auto" w:fill="auto"/>
          </w:tcPr>
          <w:p w:rsidR="000474B8" w:rsidRPr="00BD3C12" w:rsidRDefault="000474B8" w:rsidP="008E6148">
            <w:pPr>
              <w:pStyle w:val="QB20"/>
              <w:ind w:firstLineChars="0" w:firstLine="0"/>
              <w:rPr>
                <w:rFonts w:cs="Times New Roman"/>
                <w:b/>
                <w:bCs/>
              </w:rPr>
            </w:pPr>
            <w:r>
              <w:rPr>
                <w:rFonts w:cs="Times New Roman" w:hint="eastAsia"/>
                <w:b/>
                <w:bCs/>
              </w:rPr>
              <w:t>Net</w:t>
            </w:r>
            <w:r w:rsidRPr="00BD3C12">
              <w:rPr>
                <w:rFonts w:cs="Times New Roman" w:hint="eastAsia"/>
                <w:b/>
                <w:bCs/>
              </w:rPr>
              <w:t>AccessRight</w:t>
            </w:r>
          </w:p>
        </w:tc>
        <w:tc>
          <w:tcPr>
            <w:tcW w:w="1638" w:type="dxa"/>
            <w:shd w:val="clear" w:color="auto" w:fill="auto"/>
          </w:tcPr>
          <w:p w:rsidR="000474B8" w:rsidRDefault="000474B8" w:rsidP="008E6148">
            <w:pPr>
              <w:pStyle w:val="QB20"/>
              <w:ind w:firstLineChars="0" w:firstLine="0"/>
            </w:pPr>
            <w:r>
              <w:t>String</w:t>
            </w:r>
          </w:p>
        </w:tc>
        <w:tc>
          <w:tcPr>
            <w:tcW w:w="2049" w:type="dxa"/>
            <w:shd w:val="clear" w:color="auto" w:fill="auto"/>
          </w:tcPr>
          <w:p w:rsidR="000474B8" w:rsidRDefault="000474B8" w:rsidP="008E6148">
            <w:pPr>
              <w:pStyle w:val="QB20"/>
              <w:ind w:firstLineChars="0" w:firstLine="0"/>
            </w:pPr>
            <w:r>
              <w:rPr>
                <w:rFonts w:hint="eastAsia"/>
              </w:rPr>
              <w:t>是否启用Net访问权限，包含内外网</w:t>
            </w:r>
          </w:p>
        </w:tc>
        <w:tc>
          <w:tcPr>
            <w:tcW w:w="2316" w:type="dxa"/>
            <w:shd w:val="clear" w:color="auto" w:fill="auto"/>
          </w:tcPr>
          <w:p w:rsidR="000474B8" w:rsidRDefault="000474B8" w:rsidP="008E6148">
            <w:pPr>
              <w:pStyle w:val="QB20"/>
              <w:ind w:firstLineChars="0" w:firstLine="0"/>
            </w:pPr>
            <w:r>
              <w:rPr>
                <w:rFonts w:hint="eastAsia"/>
              </w:rPr>
              <w:t>ON表示开启、OFF表示不开启</w:t>
            </w:r>
          </w:p>
        </w:tc>
      </w:tr>
      <w:tr w:rsidR="000474B8" w:rsidTr="008E6148">
        <w:tc>
          <w:tcPr>
            <w:tcW w:w="2519" w:type="dxa"/>
            <w:shd w:val="clear" w:color="auto" w:fill="DEEAF6"/>
          </w:tcPr>
          <w:p w:rsidR="000474B8" w:rsidRPr="00BD3C12" w:rsidRDefault="000474B8" w:rsidP="008E6148">
            <w:pPr>
              <w:pStyle w:val="QB20"/>
              <w:ind w:firstLineChars="0" w:firstLine="0"/>
              <w:rPr>
                <w:rFonts w:cs="Times New Roman"/>
                <w:b/>
                <w:bCs/>
              </w:rPr>
            </w:pPr>
            <w:r w:rsidRPr="00BD3C12">
              <w:rPr>
                <w:rFonts w:cs="Times New Roman"/>
                <w:b/>
                <w:bCs/>
              </w:rPr>
              <w:t>StorageAccessRight</w:t>
            </w:r>
            <w:r w:rsidRPr="00BD3C12">
              <w:rPr>
                <w:rFonts w:cs="Times New Roman" w:hint="eastAsia"/>
                <w:b/>
                <w:bCs/>
              </w:rPr>
              <w:t>}</w:t>
            </w:r>
          </w:p>
        </w:tc>
        <w:tc>
          <w:tcPr>
            <w:tcW w:w="1638" w:type="dxa"/>
            <w:shd w:val="clear" w:color="auto" w:fill="DEEAF6"/>
          </w:tcPr>
          <w:p w:rsidR="000474B8" w:rsidRDefault="000474B8" w:rsidP="008E6148">
            <w:pPr>
              <w:pStyle w:val="QB20"/>
              <w:ind w:firstLineChars="0" w:firstLine="0"/>
            </w:pPr>
            <w:r>
              <w:t>String</w:t>
            </w:r>
          </w:p>
        </w:tc>
        <w:tc>
          <w:tcPr>
            <w:tcW w:w="2049" w:type="dxa"/>
            <w:shd w:val="clear" w:color="auto" w:fill="DEEAF6"/>
          </w:tcPr>
          <w:p w:rsidR="000474B8" w:rsidRDefault="000474B8" w:rsidP="008E6148">
            <w:pPr>
              <w:pStyle w:val="QB20"/>
              <w:ind w:firstLineChars="0" w:firstLine="0"/>
            </w:pPr>
            <w:r>
              <w:rPr>
                <w:rFonts w:hint="eastAsia"/>
              </w:rPr>
              <w:t>是否启用</w:t>
            </w:r>
            <w:r>
              <w:t>USB</w:t>
            </w:r>
            <w:r>
              <w:rPr>
                <w:rFonts w:hint="eastAsia"/>
              </w:rPr>
              <w:t>存储设备的访问权限</w:t>
            </w:r>
          </w:p>
        </w:tc>
        <w:tc>
          <w:tcPr>
            <w:tcW w:w="2316" w:type="dxa"/>
            <w:shd w:val="clear" w:color="auto" w:fill="DEEAF6"/>
          </w:tcPr>
          <w:p w:rsidR="000474B8" w:rsidRDefault="000474B8" w:rsidP="008E6148">
            <w:pPr>
              <w:pStyle w:val="QB20"/>
              <w:ind w:firstLineChars="0" w:firstLine="0"/>
            </w:pPr>
            <w:r>
              <w:rPr>
                <w:rFonts w:hint="eastAsia"/>
              </w:rPr>
              <w:t>ON表示开启、OFF表示不开启</w:t>
            </w:r>
          </w:p>
        </w:tc>
      </w:tr>
    </w:tbl>
    <w:p w:rsidR="00123989" w:rsidRDefault="00123989" w:rsidP="00123989">
      <w:pPr>
        <w:pStyle w:val="QB7"/>
        <w:ind w:firstLine="420"/>
      </w:pPr>
    </w:p>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lastRenderedPageBreak/>
        <w:t xml:space="preserve">    "Result":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Pr="00E5564E">
        <w:t>SET_LAN_ACCESS</w:t>
      </w:r>
      <w:r>
        <w:rPr>
          <w:rFonts w:hint="eastAsia"/>
        </w:rPr>
        <w: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8E6148"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8E6148" w:rsidRDefault="008E6148" w:rsidP="008E614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"NetAccessRight":"%s",</w:t>
      </w:r>
    </w:p>
    <w:p w:rsidR="008E6148" w:rsidRDefault="008E6148" w:rsidP="008E614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"StorageAccessRight":"%s"（返回状态值）</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123989" w:rsidRPr="00BD3C12" w:rsidTr="008E614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131" w:type="dxa"/>
            <w:shd w:val="clear" w:color="auto" w:fill="DEEAF6"/>
          </w:tcPr>
          <w:p w:rsidR="00123989" w:rsidRDefault="00123989" w:rsidP="008E6148">
            <w:pPr>
              <w:pStyle w:val="QB20"/>
              <w:ind w:firstLineChars="0" w:firstLine="0"/>
            </w:pPr>
            <w:r>
              <w:t>网关按请求原值返回</w:t>
            </w:r>
          </w:p>
        </w:tc>
      </w:tr>
      <w:tr w:rsidR="00123989" w:rsidTr="008E614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131"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131"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131" w:type="dxa"/>
            <w:shd w:val="clear" w:color="auto" w:fill="DEEAF6"/>
          </w:tcPr>
          <w:p w:rsidR="00123989" w:rsidRDefault="00123989" w:rsidP="008E6148">
            <w:pPr>
              <w:pStyle w:val="QB20"/>
              <w:ind w:firstLineChars="0" w:firstLine="0"/>
            </w:pPr>
          </w:p>
        </w:tc>
      </w:tr>
      <w:tr w:rsidR="008E6148" w:rsidTr="008E6148">
        <w:tc>
          <w:tcPr>
            <w:tcW w:w="2130" w:type="dxa"/>
            <w:shd w:val="clear" w:color="auto" w:fill="auto"/>
          </w:tcPr>
          <w:p w:rsidR="008E6148" w:rsidRPr="00BD3C12" w:rsidRDefault="008E6148" w:rsidP="008E6148">
            <w:pPr>
              <w:pStyle w:val="QB20"/>
              <w:ind w:firstLineChars="0" w:firstLine="0"/>
              <w:rPr>
                <w:rFonts w:cs="Times New Roman"/>
                <w:b/>
                <w:bCs/>
              </w:rPr>
            </w:pPr>
            <w:r w:rsidRPr="00BD3C12">
              <w:rPr>
                <w:rFonts w:cs="Times New Roman"/>
                <w:b/>
                <w:bCs/>
              </w:rPr>
              <w:t>{</w:t>
            </w:r>
            <w:r>
              <w:rPr>
                <w:rFonts w:cs="Times New Roman" w:hint="eastAsia"/>
                <w:b/>
                <w:bCs/>
              </w:rPr>
              <w:t>Net</w:t>
            </w:r>
            <w:r w:rsidRPr="00BD3C12">
              <w:rPr>
                <w:rFonts w:cs="Times New Roman" w:hint="eastAsia"/>
                <w:b/>
                <w:bCs/>
              </w:rPr>
              <w:t>AccessRight</w:t>
            </w:r>
          </w:p>
        </w:tc>
        <w:tc>
          <w:tcPr>
            <w:tcW w:w="2130" w:type="dxa"/>
            <w:shd w:val="clear" w:color="auto" w:fill="auto"/>
          </w:tcPr>
          <w:p w:rsidR="008E6148" w:rsidRDefault="008E6148" w:rsidP="008E6148">
            <w:pPr>
              <w:pStyle w:val="QB20"/>
              <w:ind w:firstLineChars="0" w:firstLine="0"/>
            </w:pPr>
            <w:r>
              <w:t>String</w:t>
            </w:r>
          </w:p>
        </w:tc>
        <w:tc>
          <w:tcPr>
            <w:tcW w:w="2131" w:type="dxa"/>
            <w:shd w:val="clear" w:color="auto" w:fill="auto"/>
          </w:tcPr>
          <w:p w:rsidR="008E6148" w:rsidRDefault="008E6148" w:rsidP="008E6148">
            <w:pPr>
              <w:pStyle w:val="QB20"/>
              <w:ind w:firstLineChars="0" w:firstLine="0"/>
            </w:pPr>
            <w:r>
              <w:rPr>
                <w:rFonts w:hint="eastAsia"/>
              </w:rPr>
              <w:t>是否启用Net访问权限，包含内外网</w:t>
            </w:r>
          </w:p>
        </w:tc>
        <w:tc>
          <w:tcPr>
            <w:tcW w:w="2131" w:type="dxa"/>
            <w:shd w:val="clear" w:color="auto" w:fill="auto"/>
          </w:tcPr>
          <w:p w:rsidR="008E6148" w:rsidRDefault="008E6148" w:rsidP="008E6148">
            <w:pPr>
              <w:pStyle w:val="QB20"/>
              <w:ind w:firstLineChars="0" w:firstLine="0"/>
            </w:pPr>
            <w:r>
              <w:rPr>
                <w:rFonts w:hint="eastAsia"/>
              </w:rPr>
              <w:t>ON表示开启、OFF表示不开启</w:t>
            </w:r>
          </w:p>
        </w:tc>
      </w:tr>
      <w:tr w:rsidR="008E6148" w:rsidTr="008E6148">
        <w:tc>
          <w:tcPr>
            <w:tcW w:w="2130" w:type="dxa"/>
            <w:shd w:val="clear" w:color="auto" w:fill="auto"/>
          </w:tcPr>
          <w:p w:rsidR="008E6148" w:rsidRPr="00BD3C12" w:rsidRDefault="008E6148" w:rsidP="008E6148">
            <w:pPr>
              <w:pStyle w:val="QB20"/>
              <w:ind w:firstLineChars="0" w:firstLine="0"/>
              <w:rPr>
                <w:rFonts w:cs="Times New Roman"/>
                <w:b/>
                <w:bCs/>
              </w:rPr>
            </w:pPr>
            <w:r w:rsidRPr="00BD3C12">
              <w:rPr>
                <w:rFonts w:cs="Times New Roman"/>
                <w:b/>
                <w:bCs/>
              </w:rPr>
              <w:t>StorageAccessRight</w:t>
            </w:r>
            <w:r w:rsidRPr="00BD3C12">
              <w:rPr>
                <w:rFonts w:cs="Times New Roman" w:hint="eastAsia"/>
                <w:b/>
                <w:bCs/>
              </w:rPr>
              <w:t>}</w:t>
            </w:r>
          </w:p>
        </w:tc>
        <w:tc>
          <w:tcPr>
            <w:tcW w:w="2130" w:type="dxa"/>
            <w:shd w:val="clear" w:color="auto" w:fill="auto"/>
          </w:tcPr>
          <w:p w:rsidR="008E6148" w:rsidRDefault="008E6148" w:rsidP="008E6148">
            <w:pPr>
              <w:pStyle w:val="QB20"/>
              <w:ind w:firstLineChars="0" w:firstLine="0"/>
            </w:pPr>
            <w:r>
              <w:t>String</w:t>
            </w:r>
          </w:p>
        </w:tc>
        <w:tc>
          <w:tcPr>
            <w:tcW w:w="2131" w:type="dxa"/>
            <w:shd w:val="clear" w:color="auto" w:fill="auto"/>
          </w:tcPr>
          <w:p w:rsidR="008E6148" w:rsidRDefault="008E6148" w:rsidP="008E6148">
            <w:pPr>
              <w:pStyle w:val="QB20"/>
              <w:ind w:firstLineChars="0" w:firstLine="0"/>
            </w:pPr>
            <w:r>
              <w:rPr>
                <w:rFonts w:hint="eastAsia"/>
              </w:rPr>
              <w:t>是否启用</w:t>
            </w:r>
            <w:r>
              <w:t>USB</w:t>
            </w:r>
            <w:r>
              <w:rPr>
                <w:rFonts w:hint="eastAsia"/>
              </w:rPr>
              <w:t>存储设备的访问权限</w:t>
            </w:r>
          </w:p>
        </w:tc>
        <w:tc>
          <w:tcPr>
            <w:tcW w:w="2131" w:type="dxa"/>
            <w:shd w:val="clear" w:color="auto" w:fill="auto"/>
          </w:tcPr>
          <w:p w:rsidR="008E6148" w:rsidRDefault="008E6148" w:rsidP="008E6148">
            <w:pPr>
              <w:pStyle w:val="QB20"/>
              <w:ind w:firstLineChars="0" w:firstLine="0"/>
            </w:pPr>
            <w:r>
              <w:rPr>
                <w:rFonts w:hint="eastAsia"/>
              </w:rPr>
              <w:t>ON表示开启、OFF表示不开启</w:t>
            </w:r>
          </w:p>
        </w:tc>
      </w:tr>
    </w:tbl>
    <w:p w:rsidR="00123989" w:rsidRDefault="00123989" w:rsidP="00123989"/>
    <w:p w:rsidR="00123989" w:rsidRDefault="00123989" w:rsidP="00EC644D">
      <w:pPr>
        <w:pStyle w:val="QB3"/>
      </w:pPr>
      <w:bookmarkStart w:id="154" w:name="_Toc445157188"/>
      <w:bookmarkStart w:id="155" w:name="_Toc448149243"/>
      <w:r>
        <w:rPr>
          <w:rFonts w:hint="eastAsia"/>
        </w:rPr>
        <w:t>获取网关下挂终端的网络访问控制名单</w:t>
      </w:r>
      <w:bookmarkEnd w:id="154"/>
      <w:bookmarkEnd w:id="155"/>
    </w:p>
    <w:p w:rsidR="00123989" w:rsidRDefault="00123989" w:rsidP="00EC644D">
      <w:pPr>
        <w:pStyle w:val="QB4"/>
      </w:pPr>
      <w:r>
        <w:t>接口说明</w:t>
      </w:r>
    </w:p>
    <w:p w:rsidR="00123989" w:rsidRDefault="00123989" w:rsidP="00123989">
      <w:pPr>
        <w:pStyle w:val="QB7"/>
        <w:ind w:firstLine="420"/>
      </w:pPr>
      <w:r>
        <w:rPr>
          <w:rFonts w:hint="eastAsia"/>
        </w:rPr>
        <w:t>获取网关下挂终端的网络访问控制名单。</w:t>
      </w:r>
    </w:p>
    <w:p w:rsidR="00123989"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85678C" w:rsidP="00123989">
      <w:pPr>
        <w:pStyle w:val="QB7"/>
        <w:ind w:firstLine="420"/>
      </w:pPr>
      <w:r>
        <w:rPr>
          <w:rFonts w:hint="eastAsia"/>
        </w:rPr>
        <w:t>名称：getLanAccessNet</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D13B94">
        <w:t>GET_LAN_ACCESS_</w:t>
      </w:r>
      <w:r>
        <w:rPr>
          <w:rFonts w:hint="eastAsia"/>
        </w:rPr>
        <w:t>NET",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C922BC" w:rsidRDefault="00C922BC" w:rsidP="00C922B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t>"Parameter":{</w:t>
      </w:r>
      <w:r>
        <w:rPr>
          <w:rFonts w:hint="eastAsia"/>
        </w:rPr>
        <w:tab/>
      </w:r>
    </w:p>
    <w:p w:rsidR="00C922BC" w:rsidRDefault="00C922BC" w:rsidP="00C922BC">
      <w:pPr>
        <w:pStyle w:val="QB7"/>
        <w:pBdr>
          <w:top w:val="single" w:sz="4" w:space="1" w:color="auto"/>
          <w:left w:val="single" w:sz="4" w:space="4" w:color="auto"/>
          <w:bottom w:val="single" w:sz="4" w:space="1" w:color="auto"/>
          <w:right w:val="single" w:sz="4" w:space="4" w:color="auto"/>
        </w:pBdr>
        <w:shd w:val="clear" w:color="auto" w:fill="D9D9D9"/>
        <w:ind w:firstLine="420"/>
        <w:rPr>
          <w:kern w:val="0"/>
        </w:rPr>
      </w:pPr>
      <w:r>
        <w:rPr>
          <w:rFonts w:hint="eastAsia"/>
        </w:rPr>
        <w:lastRenderedPageBreak/>
        <w:tab/>
      </w:r>
      <w:r>
        <w:rPr>
          <w:rFonts w:hint="eastAsia"/>
        </w:rPr>
        <w:tab/>
        <w:t>“</w:t>
      </w:r>
      <w:r>
        <w:rPr>
          <w:kern w:val="0"/>
        </w:rPr>
        <w:t>MAC</w:t>
      </w:r>
      <w:r>
        <w:rPr>
          <w:rFonts w:hint="eastAsia"/>
          <w:kern w:val="0"/>
        </w:rPr>
        <w:t>”：“网关</w:t>
      </w:r>
      <w:r>
        <w:rPr>
          <w:kern w:val="0"/>
        </w:rPr>
        <w:t>mac</w:t>
      </w:r>
      <w:r>
        <w:rPr>
          <w:rFonts w:hint="eastAsia"/>
          <w:kern w:val="0"/>
        </w:rPr>
        <w:t>地址”</w:t>
      </w:r>
    </w:p>
    <w:p w:rsidR="00123989" w:rsidRDefault="00C922BC"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kern w:val="0"/>
        </w:rPr>
        <w:tab/>
      </w:r>
      <w:r>
        <w:t>}</w:t>
      </w:r>
      <w:r w:rsidR="00123989">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Get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D13B94">
              <w:t>GET_LAN_ACCESS_NET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033124" w:rsidTr="008E6148">
        <w:tc>
          <w:tcPr>
            <w:tcW w:w="2519" w:type="dxa"/>
            <w:shd w:val="clear" w:color="auto" w:fill="auto"/>
          </w:tcPr>
          <w:p w:rsidR="00033124" w:rsidRPr="00BD3C12" w:rsidRDefault="00033124" w:rsidP="00033124">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033124" w:rsidRDefault="00033124" w:rsidP="00033124">
            <w:pPr>
              <w:pStyle w:val="QB20"/>
              <w:ind w:firstLineChars="0" w:firstLine="0"/>
            </w:pPr>
            <w:r>
              <w:t>O</w:t>
            </w:r>
            <w:r>
              <w:rPr>
                <w:rFonts w:hint="eastAsia"/>
              </w:rPr>
              <w:t>bject</w:t>
            </w:r>
          </w:p>
        </w:tc>
        <w:tc>
          <w:tcPr>
            <w:tcW w:w="2049" w:type="dxa"/>
            <w:shd w:val="clear" w:color="auto" w:fill="auto"/>
          </w:tcPr>
          <w:p w:rsidR="00033124" w:rsidRDefault="00033124" w:rsidP="00033124">
            <w:pPr>
              <w:pStyle w:val="QB20"/>
              <w:ind w:firstLineChars="0" w:firstLine="0"/>
            </w:pPr>
            <w:r>
              <w:rPr>
                <w:rFonts w:hint="eastAsia"/>
              </w:rPr>
              <w:t>报文中的请求参数</w:t>
            </w:r>
          </w:p>
        </w:tc>
        <w:tc>
          <w:tcPr>
            <w:tcW w:w="2316" w:type="dxa"/>
            <w:shd w:val="clear" w:color="auto" w:fill="auto"/>
          </w:tcPr>
          <w:p w:rsidR="00033124" w:rsidRDefault="00033124" w:rsidP="00033124">
            <w:pPr>
              <w:pStyle w:val="QB20"/>
              <w:ind w:firstLineChars="0" w:firstLine="0"/>
            </w:pPr>
            <w:r>
              <w:rPr>
                <w:rFonts w:hint="eastAsia"/>
              </w:rPr>
              <w:t>此处为</w:t>
            </w:r>
            <w:r>
              <w:t>空</w:t>
            </w:r>
          </w:p>
        </w:tc>
      </w:tr>
      <w:tr w:rsidR="000474B8" w:rsidTr="008E6148">
        <w:tc>
          <w:tcPr>
            <w:tcW w:w="2519" w:type="dxa"/>
            <w:shd w:val="clear" w:color="auto" w:fill="auto"/>
          </w:tcPr>
          <w:p w:rsidR="000474B8" w:rsidRPr="00BD3C12" w:rsidRDefault="000474B8" w:rsidP="00033124">
            <w:pPr>
              <w:pStyle w:val="QB20"/>
              <w:ind w:firstLineChars="0" w:firstLine="0"/>
              <w:rPr>
                <w:rFonts w:cs="Times New Roman"/>
                <w:b/>
                <w:bCs/>
              </w:rPr>
            </w:pPr>
            <w:r>
              <w:rPr>
                <w:rFonts w:cs="Times New Roman" w:hint="eastAsia"/>
                <w:b/>
                <w:bCs/>
              </w:rPr>
              <w:t>MAC</w:t>
            </w:r>
          </w:p>
        </w:tc>
        <w:tc>
          <w:tcPr>
            <w:tcW w:w="1638" w:type="dxa"/>
            <w:shd w:val="clear" w:color="auto" w:fill="auto"/>
          </w:tcPr>
          <w:p w:rsidR="000474B8" w:rsidRDefault="000474B8" w:rsidP="00033124">
            <w:pPr>
              <w:pStyle w:val="QB20"/>
              <w:ind w:firstLineChars="0" w:firstLine="0"/>
            </w:pPr>
            <w:r>
              <w:rPr>
                <w:rFonts w:hint="eastAsia"/>
              </w:rPr>
              <w:t>String</w:t>
            </w:r>
          </w:p>
        </w:tc>
        <w:tc>
          <w:tcPr>
            <w:tcW w:w="2049" w:type="dxa"/>
            <w:shd w:val="clear" w:color="auto" w:fill="auto"/>
          </w:tcPr>
          <w:p w:rsidR="000474B8" w:rsidRDefault="000474B8" w:rsidP="00033124">
            <w:pPr>
              <w:pStyle w:val="QB20"/>
              <w:ind w:firstLineChars="0" w:firstLine="0"/>
            </w:pPr>
            <w:r>
              <w:rPr>
                <w:rFonts w:hint="eastAsia"/>
              </w:rPr>
              <w:t>网关mac地址</w:t>
            </w:r>
          </w:p>
        </w:tc>
        <w:tc>
          <w:tcPr>
            <w:tcW w:w="2316" w:type="dxa"/>
            <w:shd w:val="clear" w:color="auto" w:fill="auto"/>
          </w:tcPr>
          <w:p w:rsidR="000474B8" w:rsidRDefault="000474B8" w:rsidP="00033124">
            <w:pPr>
              <w:pStyle w:val="QB20"/>
              <w:ind w:firstLineChars="0" w:firstLine="0"/>
            </w:pPr>
          </w:p>
        </w:tc>
      </w:tr>
    </w:tbl>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 "</w:t>
      </w:r>
      <w:r w:rsidRPr="00D13B94">
        <w:t>GET_LAN_ACCESS_NET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00C922BC">
        <w:rPr>
          <w:rFonts w:hint="eastAsia"/>
        </w:rPr>
        <w:t>Device</w:t>
      </w:r>
      <w:r>
        <w:rPr>
          <w:rFonts w:hint="eastAsia"/>
        </w:rPr>
        <w:t>MACList":["%s","%s"]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393"/>
      </w:tblGrid>
      <w:tr w:rsidR="00123989" w:rsidRPr="00BD3C12" w:rsidTr="008E614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93"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393"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393" w:type="dxa"/>
            <w:shd w:val="clear" w:color="auto" w:fill="DEEAF6"/>
          </w:tcPr>
          <w:p w:rsidR="00123989" w:rsidRDefault="00123989" w:rsidP="008E6148">
            <w:pPr>
              <w:pStyle w:val="QB20"/>
              <w:ind w:firstLineChars="0" w:firstLine="0"/>
            </w:pPr>
            <w:r>
              <w:t>网关按请求原值返回</w:t>
            </w:r>
          </w:p>
        </w:tc>
      </w:tr>
      <w:tr w:rsidR="00123989" w:rsidTr="008E614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393"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393"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393" w:type="dxa"/>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03EE3">
            <w:pPr>
              <w:pStyle w:val="QB20"/>
              <w:tabs>
                <w:tab w:val="center" w:pos="957"/>
              </w:tabs>
              <w:ind w:firstLineChars="0" w:firstLine="0"/>
              <w:rPr>
                <w:rFonts w:cs="Times New Roman"/>
                <w:b/>
                <w:bCs/>
              </w:rPr>
            </w:pPr>
            <w:r w:rsidRPr="00BD3C12">
              <w:rPr>
                <w:rFonts w:cs="Times New Roman"/>
                <w:b/>
                <w:bCs/>
              </w:rPr>
              <w:t>{</w:t>
            </w:r>
            <w:r w:rsidR="00C922BC">
              <w:rPr>
                <w:rFonts w:cs="Times New Roman" w:hint="eastAsia"/>
                <w:b/>
                <w:bCs/>
              </w:rPr>
              <w:t>Device</w:t>
            </w:r>
            <w:r w:rsidRPr="00BD3C12">
              <w:rPr>
                <w:rFonts w:cs="Times New Roman"/>
                <w:b/>
                <w:bCs/>
              </w:rPr>
              <w:t>MACList</w:t>
            </w:r>
            <w:r w:rsidR="00803EE3">
              <w:rPr>
                <w:rFonts w:cs="Times New Roman"/>
                <w:b/>
                <w:bCs/>
              </w:rPr>
              <w:t>}</w:t>
            </w:r>
          </w:p>
        </w:tc>
        <w:tc>
          <w:tcPr>
            <w:tcW w:w="2130" w:type="dxa"/>
            <w:shd w:val="clear" w:color="auto" w:fill="auto"/>
          </w:tcPr>
          <w:p w:rsidR="00123989" w:rsidRDefault="00123989" w:rsidP="008E6148">
            <w:pPr>
              <w:pStyle w:val="QB20"/>
              <w:ind w:firstLineChars="0" w:firstLine="0"/>
            </w:pPr>
            <w:r>
              <w:t>String</w:t>
            </w:r>
            <w:r w:rsidR="00C23F35">
              <w:t>[]</w:t>
            </w:r>
          </w:p>
        </w:tc>
        <w:tc>
          <w:tcPr>
            <w:tcW w:w="2131" w:type="dxa"/>
            <w:shd w:val="clear" w:color="auto" w:fill="auto"/>
          </w:tcPr>
          <w:p w:rsidR="00123989" w:rsidRDefault="00123989" w:rsidP="008E6148">
            <w:pPr>
              <w:pStyle w:val="QB20"/>
              <w:ind w:firstLineChars="0" w:firstLine="0"/>
            </w:pPr>
            <w:r>
              <w:rPr>
                <w:rFonts w:hint="eastAsia"/>
              </w:rPr>
              <w:t>网关下挂的设备网络访问的黑名单MAC地址列表</w:t>
            </w:r>
          </w:p>
        </w:tc>
        <w:tc>
          <w:tcPr>
            <w:tcW w:w="2393" w:type="dxa"/>
            <w:shd w:val="clear" w:color="auto" w:fill="auto"/>
          </w:tcPr>
          <w:p w:rsidR="00123989" w:rsidRDefault="00123989" w:rsidP="008E6148">
            <w:pPr>
              <w:pStyle w:val="QB20"/>
              <w:ind w:firstLineChars="0" w:firstLine="0"/>
            </w:pPr>
          </w:p>
        </w:tc>
      </w:tr>
    </w:tbl>
    <w:p w:rsidR="00123989" w:rsidRDefault="00123989" w:rsidP="00123989">
      <w:pPr>
        <w:pStyle w:val="QB7"/>
        <w:ind w:firstLine="420"/>
      </w:pPr>
    </w:p>
    <w:p w:rsidR="00123989" w:rsidRPr="00C40A7B" w:rsidRDefault="00123989" w:rsidP="00123989"/>
    <w:p w:rsidR="00123989" w:rsidRDefault="00123989" w:rsidP="00123989"/>
    <w:p w:rsidR="00123989" w:rsidRDefault="00123989" w:rsidP="00EC644D">
      <w:pPr>
        <w:pStyle w:val="QB3"/>
      </w:pPr>
      <w:bookmarkStart w:id="156" w:name="_Toc445157189"/>
      <w:bookmarkStart w:id="157" w:name="_Toc448149244"/>
      <w:r>
        <w:rPr>
          <w:rFonts w:hint="eastAsia"/>
        </w:rPr>
        <w:t>获取网关下挂终端的存储访问控制名单</w:t>
      </w:r>
      <w:bookmarkEnd w:id="156"/>
      <w:bookmarkEnd w:id="157"/>
    </w:p>
    <w:p w:rsidR="00123989" w:rsidRDefault="00123989" w:rsidP="00EC644D">
      <w:pPr>
        <w:pStyle w:val="QB4"/>
      </w:pPr>
      <w:r>
        <w:t>接口说明</w:t>
      </w:r>
    </w:p>
    <w:p w:rsidR="00123989" w:rsidRDefault="00123989" w:rsidP="00123989">
      <w:pPr>
        <w:ind w:firstLine="420"/>
      </w:pPr>
      <w:r>
        <w:rPr>
          <w:rFonts w:hint="eastAsia"/>
        </w:rPr>
        <w:t>获取网关下挂终端的存储访问控制名单。</w:t>
      </w:r>
    </w:p>
    <w:p w:rsidR="00123989" w:rsidRDefault="007E4262" w:rsidP="00123989">
      <w:pPr>
        <w:ind w:firstLine="420"/>
      </w:pPr>
      <w:r>
        <w:rPr>
          <w:rFonts w:hint="eastAsia"/>
        </w:rPr>
        <w:t>消息发送方向：一级家庭开放平台—</w:t>
      </w:r>
      <w:r>
        <w:rPr>
          <w:rFonts w:hint="eastAsia"/>
        </w:rPr>
        <w:t>&gt;</w:t>
      </w:r>
      <w:r>
        <w:rPr>
          <w:rFonts w:hint="eastAsia"/>
        </w:rPr>
        <w:t>省级数字家庭管理平台</w:t>
      </w:r>
    </w:p>
    <w:p w:rsidR="00123989" w:rsidRDefault="00123989" w:rsidP="00EC644D">
      <w:pPr>
        <w:pStyle w:val="QB4"/>
      </w:pPr>
      <w:r>
        <w:rPr>
          <w:rFonts w:hint="eastAsia"/>
        </w:rPr>
        <w:t>接口类型</w:t>
      </w:r>
    </w:p>
    <w:p w:rsidR="00123989" w:rsidRDefault="0085678C" w:rsidP="00123989">
      <w:pPr>
        <w:pStyle w:val="QB7"/>
        <w:ind w:firstLine="420"/>
      </w:pPr>
      <w:r>
        <w:rPr>
          <w:rFonts w:hint="eastAsia"/>
        </w:rPr>
        <w:t>名称：getLanAccessStorage</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D13B94">
        <w:t>GET_LAN_ACCESS_STORAGE</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C922BC" w:rsidRDefault="00C922BC" w:rsidP="00C922B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t>"Parameter":{</w:t>
      </w:r>
      <w:r>
        <w:rPr>
          <w:rFonts w:hint="eastAsia"/>
        </w:rPr>
        <w:tab/>
      </w:r>
    </w:p>
    <w:p w:rsidR="00C922BC" w:rsidRDefault="00C922BC" w:rsidP="00C922BC">
      <w:pPr>
        <w:pStyle w:val="QB7"/>
        <w:pBdr>
          <w:top w:val="single" w:sz="4" w:space="1" w:color="auto"/>
          <w:left w:val="single" w:sz="4" w:space="4" w:color="auto"/>
          <w:bottom w:val="single" w:sz="4" w:space="1" w:color="auto"/>
          <w:right w:val="single" w:sz="4" w:space="4" w:color="auto"/>
        </w:pBdr>
        <w:shd w:val="clear" w:color="auto" w:fill="D9D9D9"/>
        <w:ind w:firstLine="420"/>
        <w:rPr>
          <w:kern w:val="0"/>
        </w:rPr>
      </w:pPr>
      <w:r>
        <w:rPr>
          <w:rFonts w:hint="eastAsia"/>
        </w:rPr>
        <w:tab/>
      </w:r>
      <w:r>
        <w:rPr>
          <w:rFonts w:hint="eastAsia"/>
        </w:rPr>
        <w:tab/>
        <w:t>“</w:t>
      </w:r>
      <w:r>
        <w:rPr>
          <w:kern w:val="0"/>
        </w:rPr>
        <w:t>MAC</w:t>
      </w:r>
      <w:r>
        <w:rPr>
          <w:rFonts w:hint="eastAsia"/>
          <w:kern w:val="0"/>
        </w:rPr>
        <w:t>”：“网关</w:t>
      </w:r>
      <w:r>
        <w:rPr>
          <w:kern w:val="0"/>
        </w:rPr>
        <w:t>mac</w:t>
      </w:r>
      <w:r>
        <w:rPr>
          <w:rFonts w:hint="eastAsia"/>
          <w:kern w:val="0"/>
        </w:rPr>
        <w:t>地址”</w:t>
      </w:r>
    </w:p>
    <w:p w:rsidR="00123989" w:rsidRDefault="00C922BC" w:rsidP="00C922B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kern w:val="0"/>
        </w:rPr>
        <w:tab/>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0"/>
        <w:rPr>
          <w:rFonts w:cs="Times New Roman"/>
        </w:rPr>
      </w:pP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Get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D13B94">
              <w:t>GET_LAN_ACCESS_STORAGE</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033124" w:rsidTr="008E6148">
        <w:tc>
          <w:tcPr>
            <w:tcW w:w="2519" w:type="dxa"/>
            <w:shd w:val="clear" w:color="auto" w:fill="auto"/>
          </w:tcPr>
          <w:p w:rsidR="00033124" w:rsidRPr="00BD3C12" w:rsidRDefault="00033124" w:rsidP="00033124">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033124" w:rsidRDefault="00033124" w:rsidP="00033124">
            <w:pPr>
              <w:pStyle w:val="QB20"/>
              <w:ind w:firstLineChars="0" w:firstLine="0"/>
            </w:pPr>
            <w:r>
              <w:t>O</w:t>
            </w:r>
            <w:r>
              <w:rPr>
                <w:rFonts w:hint="eastAsia"/>
              </w:rPr>
              <w:t>bject</w:t>
            </w:r>
          </w:p>
        </w:tc>
        <w:tc>
          <w:tcPr>
            <w:tcW w:w="2049" w:type="dxa"/>
            <w:shd w:val="clear" w:color="auto" w:fill="auto"/>
          </w:tcPr>
          <w:p w:rsidR="00033124" w:rsidRDefault="00033124" w:rsidP="00033124">
            <w:pPr>
              <w:pStyle w:val="QB20"/>
              <w:ind w:firstLineChars="0" w:firstLine="0"/>
            </w:pPr>
            <w:r>
              <w:rPr>
                <w:rFonts w:hint="eastAsia"/>
              </w:rPr>
              <w:t>报文中的请求参数</w:t>
            </w:r>
          </w:p>
        </w:tc>
        <w:tc>
          <w:tcPr>
            <w:tcW w:w="2316" w:type="dxa"/>
            <w:shd w:val="clear" w:color="auto" w:fill="auto"/>
          </w:tcPr>
          <w:p w:rsidR="00033124" w:rsidRDefault="00033124" w:rsidP="00033124">
            <w:pPr>
              <w:pStyle w:val="QB20"/>
              <w:ind w:firstLineChars="0" w:firstLine="0"/>
            </w:pPr>
            <w:r>
              <w:rPr>
                <w:rFonts w:hint="eastAsia"/>
              </w:rPr>
              <w:t>此处为</w:t>
            </w:r>
            <w:r>
              <w:t>空</w:t>
            </w:r>
          </w:p>
        </w:tc>
      </w:tr>
      <w:tr w:rsidR="000474B8" w:rsidTr="008E6148">
        <w:tc>
          <w:tcPr>
            <w:tcW w:w="2519" w:type="dxa"/>
            <w:shd w:val="clear" w:color="auto" w:fill="auto"/>
          </w:tcPr>
          <w:p w:rsidR="000474B8" w:rsidRPr="00BD3C12" w:rsidRDefault="000474B8" w:rsidP="00033124">
            <w:pPr>
              <w:pStyle w:val="QB20"/>
              <w:ind w:firstLineChars="0" w:firstLine="0"/>
              <w:rPr>
                <w:rFonts w:cs="Times New Roman"/>
                <w:b/>
                <w:bCs/>
              </w:rPr>
            </w:pPr>
            <w:r>
              <w:rPr>
                <w:rFonts w:cs="Times New Roman" w:hint="eastAsia"/>
                <w:b/>
                <w:bCs/>
              </w:rPr>
              <w:t>MAC</w:t>
            </w:r>
          </w:p>
        </w:tc>
        <w:tc>
          <w:tcPr>
            <w:tcW w:w="1638" w:type="dxa"/>
            <w:shd w:val="clear" w:color="auto" w:fill="auto"/>
          </w:tcPr>
          <w:p w:rsidR="000474B8" w:rsidRDefault="000474B8" w:rsidP="00033124">
            <w:pPr>
              <w:pStyle w:val="QB20"/>
              <w:ind w:firstLineChars="0" w:firstLine="0"/>
            </w:pPr>
            <w:r>
              <w:rPr>
                <w:rFonts w:hint="eastAsia"/>
              </w:rPr>
              <w:t>String</w:t>
            </w:r>
          </w:p>
        </w:tc>
        <w:tc>
          <w:tcPr>
            <w:tcW w:w="2049" w:type="dxa"/>
            <w:shd w:val="clear" w:color="auto" w:fill="auto"/>
          </w:tcPr>
          <w:p w:rsidR="000474B8" w:rsidRDefault="000474B8" w:rsidP="00033124">
            <w:pPr>
              <w:pStyle w:val="QB20"/>
              <w:ind w:firstLineChars="0" w:firstLine="0"/>
            </w:pPr>
            <w:r>
              <w:rPr>
                <w:rFonts w:hint="eastAsia"/>
              </w:rPr>
              <w:t>网关mac地址</w:t>
            </w:r>
          </w:p>
        </w:tc>
        <w:tc>
          <w:tcPr>
            <w:tcW w:w="2316" w:type="dxa"/>
            <w:shd w:val="clear" w:color="auto" w:fill="auto"/>
          </w:tcPr>
          <w:p w:rsidR="000474B8" w:rsidRDefault="000474B8" w:rsidP="00033124">
            <w:pPr>
              <w:pStyle w:val="QB20"/>
              <w:ind w:firstLineChars="0" w:firstLine="0"/>
            </w:pPr>
          </w:p>
        </w:tc>
      </w:tr>
    </w:tbl>
    <w:p w:rsidR="00123989" w:rsidRDefault="00123989" w:rsidP="00123989">
      <w:pPr>
        <w:pStyle w:val="QB7"/>
        <w:ind w:firstLine="420"/>
      </w:pPr>
    </w:p>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lastRenderedPageBreak/>
        <w:t xml:space="preserve">"CmdType": </w:t>
      </w:r>
      <w:r>
        <w:rPr>
          <w:rFonts w:hint="eastAsia"/>
        </w:rPr>
        <w:t>"</w:t>
      </w:r>
      <w:r w:rsidRPr="00D13B94">
        <w:t>GET_LAN_ACCESS_STORAGE</w:t>
      </w:r>
      <w:r>
        <w:rPr>
          <w:rFonts w:hint="eastAsia"/>
        </w:rPr>
        <w: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00C922BC">
        <w:rPr>
          <w:rFonts w:hint="eastAsia"/>
        </w:rPr>
        <w:t>Device</w:t>
      </w:r>
      <w:r>
        <w:rPr>
          <w:rFonts w:hint="eastAsia"/>
        </w:rPr>
        <w:t>MACList":["%s","%s"]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123989" w:rsidRPr="00BD3C12" w:rsidTr="00803EE3">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03EE3">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p>
        </w:tc>
      </w:tr>
      <w:tr w:rsidR="00123989" w:rsidTr="00803EE3">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131" w:type="dxa"/>
            <w:shd w:val="clear" w:color="auto" w:fill="DEEAF6"/>
          </w:tcPr>
          <w:p w:rsidR="00123989" w:rsidRDefault="00123989" w:rsidP="008E6148">
            <w:pPr>
              <w:pStyle w:val="QB20"/>
              <w:ind w:firstLineChars="0" w:firstLine="0"/>
            </w:pPr>
            <w:r>
              <w:t>网关按请求原值返回</w:t>
            </w:r>
          </w:p>
        </w:tc>
      </w:tr>
      <w:tr w:rsidR="00123989" w:rsidTr="00803EE3">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131"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03EE3">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131"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03EE3">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131" w:type="dxa"/>
            <w:shd w:val="clear" w:color="auto" w:fill="DEEAF6"/>
          </w:tcPr>
          <w:p w:rsidR="00123989" w:rsidRDefault="00123989" w:rsidP="008E6148">
            <w:pPr>
              <w:pStyle w:val="QB20"/>
              <w:ind w:firstLineChars="0" w:firstLine="0"/>
            </w:pPr>
          </w:p>
        </w:tc>
      </w:tr>
      <w:tr w:rsidR="00123989" w:rsidTr="00803EE3">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w:t>
            </w:r>
            <w:r w:rsidR="00C922BC">
              <w:rPr>
                <w:rFonts w:cs="Times New Roman" w:hint="eastAsia"/>
                <w:b/>
                <w:bCs/>
              </w:rPr>
              <w:t>Device</w:t>
            </w:r>
            <w:r w:rsidRPr="00BD3C12">
              <w:rPr>
                <w:rFonts w:cs="Times New Roman"/>
                <w:b/>
                <w:bCs/>
              </w:rPr>
              <w:t>MACList</w:t>
            </w:r>
            <w:r w:rsidR="00803EE3">
              <w:rPr>
                <w:rFonts w:cs="Times New Roman"/>
                <w:b/>
                <w:bCs/>
              </w:rPr>
              <w:t>}</w:t>
            </w:r>
          </w:p>
        </w:tc>
        <w:tc>
          <w:tcPr>
            <w:tcW w:w="2130" w:type="dxa"/>
            <w:shd w:val="clear" w:color="auto" w:fill="auto"/>
          </w:tcPr>
          <w:p w:rsidR="00123989" w:rsidRDefault="00123989" w:rsidP="008E6148">
            <w:pPr>
              <w:pStyle w:val="QB20"/>
              <w:ind w:firstLineChars="0" w:firstLine="0"/>
            </w:pPr>
            <w:r>
              <w:t>String</w:t>
            </w:r>
            <w:r w:rsidR="00803EE3">
              <w:t>[]</w:t>
            </w:r>
          </w:p>
        </w:tc>
        <w:tc>
          <w:tcPr>
            <w:tcW w:w="2131" w:type="dxa"/>
            <w:shd w:val="clear" w:color="auto" w:fill="auto"/>
          </w:tcPr>
          <w:p w:rsidR="00123989" w:rsidRDefault="00123989" w:rsidP="008E6148">
            <w:pPr>
              <w:pStyle w:val="QB20"/>
              <w:ind w:firstLineChars="0" w:firstLine="0"/>
            </w:pPr>
            <w:r>
              <w:rPr>
                <w:rFonts w:hint="eastAsia"/>
              </w:rPr>
              <w:t>网关下挂的设备存储访问的黑名单MAC地址列表</w:t>
            </w:r>
          </w:p>
        </w:tc>
        <w:tc>
          <w:tcPr>
            <w:tcW w:w="2131" w:type="dxa"/>
            <w:shd w:val="clear" w:color="auto" w:fill="auto"/>
          </w:tcPr>
          <w:p w:rsidR="00123989" w:rsidRDefault="00123989" w:rsidP="008E6148">
            <w:pPr>
              <w:pStyle w:val="QB20"/>
              <w:ind w:firstLineChars="0" w:firstLine="0"/>
            </w:pPr>
          </w:p>
        </w:tc>
      </w:tr>
    </w:tbl>
    <w:p w:rsidR="00123989" w:rsidRDefault="00123989" w:rsidP="00123989">
      <w:pPr>
        <w:pStyle w:val="QB7"/>
        <w:ind w:firstLine="420"/>
      </w:pPr>
    </w:p>
    <w:p w:rsidR="00123989" w:rsidRDefault="00123989" w:rsidP="00EC644D">
      <w:pPr>
        <w:pStyle w:val="QB3"/>
      </w:pPr>
      <w:bookmarkStart w:id="158" w:name="_Toc445157190"/>
      <w:bookmarkStart w:id="159" w:name="_Toc448149245"/>
      <w:r>
        <w:rPr>
          <w:rFonts w:hint="eastAsia"/>
        </w:rPr>
        <w:t>配置</w:t>
      </w:r>
      <w:r w:rsidR="006D313F">
        <w:rPr>
          <w:rFonts w:hint="eastAsia"/>
        </w:rPr>
        <w:t>网关下挂终端上线</w:t>
      </w:r>
      <w:r>
        <w:rPr>
          <w:rFonts w:hint="eastAsia"/>
        </w:rPr>
        <w:t>消息上报策略</w:t>
      </w:r>
      <w:bookmarkEnd w:id="158"/>
      <w:bookmarkEnd w:id="159"/>
    </w:p>
    <w:p w:rsidR="00123989" w:rsidRDefault="00123989" w:rsidP="00EC644D">
      <w:pPr>
        <w:pStyle w:val="QB4"/>
      </w:pPr>
      <w:r>
        <w:t>接口说明</w:t>
      </w:r>
    </w:p>
    <w:p w:rsidR="00123989" w:rsidRDefault="00123989" w:rsidP="00123989">
      <w:pPr>
        <w:pStyle w:val="QB7"/>
        <w:ind w:firstLine="420"/>
      </w:pPr>
      <w:r>
        <w:rPr>
          <w:rFonts w:hint="eastAsia"/>
        </w:rPr>
        <w:t>配置</w:t>
      </w:r>
      <w:r>
        <w:t>接入设备的消息上报策略</w:t>
      </w:r>
      <w:r>
        <w:rPr>
          <w:rFonts w:hint="eastAsia"/>
        </w:rPr>
        <w:t>。</w:t>
      </w:r>
    </w:p>
    <w:p w:rsidR="00123989"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85678C" w:rsidRDefault="0085678C" w:rsidP="00123989">
      <w:pPr>
        <w:pStyle w:val="QB7"/>
        <w:ind w:firstLine="420"/>
      </w:pPr>
      <w:r>
        <w:rPr>
          <w:rFonts w:hint="eastAsia"/>
        </w:rPr>
        <w:t>名称：setLanDeviceOnline</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D13B94">
        <w:t>SET_LAN_DEVICE_ONLINE</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4E480D" w:rsidRDefault="00123989" w:rsidP="003230FA">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366163" w:rsidRDefault="00366163" w:rsidP="0036616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“MAC”："mac地址“</w:t>
      </w:r>
    </w:p>
    <w:p w:rsidR="00366163" w:rsidRDefault="00366163" w:rsidP="0036616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ab/>
        <w:t>”Devices“：[</w:t>
      </w:r>
    </w:p>
    <w:p w:rsidR="00366163" w:rsidRDefault="00366163" w:rsidP="0036616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ab/>
        <w:t>{"DeviceMAC":"设备mac地址“，”Enable“：”上线通知策略，on或者off“}，</w:t>
      </w:r>
    </w:p>
    <w:p w:rsidR="00366163" w:rsidRDefault="00366163" w:rsidP="0036616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ab/>
        <w:t>...</w:t>
      </w:r>
    </w:p>
    <w:p w:rsidR="00366163" w:rsidRPr="00BE4E1D" w:rsidRDefault="00366163" w:rsidP="0036616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ab/>
        <w:t>]</w:t>
      </w:r>
    </w:p>
    <w:p w:rsidR="00123989" w:rsidRDefault="00366163"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sidR="00123989">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3230FA">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3230FA">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Set</w:t>
            </w:r>
          </w:p>
        </w:tc>
      </w:tr>
      <w:tr w:rsidR="00123989" w:rsidTr="003230FA">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3230FA">
        <w:trPr>
          <w:trHeight w:val="637"/>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D13B94">
              <w:t>SET_LAN_DEVICE_ONLINE</w:t>
            </w:r>
          </w:p>
        </w:tc>
      </w:tr>
      <w:tr w:rsidR="00123989" w:rsidTr="003230FA">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3230FA">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0474B8" w:rsidTr="003230FA">
        <w:tc>
          <w:tcPr>
            <w:tcW w:w="2519" w:type="dxa"/>
            <w:shd w:val="clear" w:color="auto" w:fill="auto"/>
          </w:tcPr>
          <w:p w:rsidR="000474B8" w:rsidRPr="00BD3C12" w:rsidRDefault="000474B8" w:rsidP="008E6148">
            <w:pPr>
              <w:pStyle w:val="QB20"/>
              <w:ind w:firstLineChars="0" w:firstLine="0"/>
              <w:rPr>
                <w:rFonts w:cs="Times New Roman"/>
                <w:b/>
                <w:bCs/>
              </w:rPr>
            </w:pPr>
            <w:r>
              <w:rPr>
                <w:rFonts w:cs="Times New Roman" w:hint="eastAsia"/>
                <w:b/>
                <w:bCs/>
              </w:rPr>
              <w:t>MAC</w:t>
            </w:r>
          </w:p>
        </w:tc>
        <w:tc>
          <w:tcPr>
            <w:tcW w:w="1638" w:type="dxa"/>
            <w:shd w:val="clear" w:color="auto" w:fill="auto"/>
          </w:tcPr>
          <w:p w:rsidR="000474B8" w:rsidRDefault="000474B8" w:rsidP="008E6148">
            <w:pPr>
              <w:pStyle w:val="QB20"/>
              <w:ind w:firstLineChars="0" w:firstLine="0"/>
            </w:pPr>
            <w:r>
              <w:rPr>
                <w:rFonts w:hint="eastAsia"/>
              </w:rPr>
              <w:t>String</w:t>
            </w:r>
          </w:p>
        </w:tc>
        <w:tc>
          <w:tcPr>
            <w:tcW w:w="2049" w:type="dxa"/>
            <w:shd w:val="clear" w:color="auto" w:fill="auto"/>
          </w:tcPr>
          <w:p w:rsidR="000474B8" w:rsidRDefault="000474B8" w:rsidP="008E6148">
            <w:pPr>
              <w:pStyle w:val="QB20"/>
              <w:ind w:firstLineChars="0" w:firstLine="0"/>
            </w:pPr>
            <w:r>
              <w:rPr>
                <w:rFonts w:hint="eastAsia"/>
              </w:rPr>
              <w:t>网关mac地址</w:t>
            </w:r>
          </w:p>
        </w:tc>
        <w:tc>
          <w:tcPr>
            <w:tcW w:w="2316" w:type="dxa"/>
            <w:shd w:val="clear" w:color="auto" w:fill="auto"/>
          </w:tcPr>
          <w:p w:rsidR="000474B8" w:rsidRDefault="000474B8" w:rsidP="008E6148">
            <w:pPr>
              <w:pStyle w:val="QB20"/>
              <w:ind w:firstLineChars="0" w:firstLine="0"/>
            </w:pPr>
          </w:p>
        </w:tc>
      </w:tr>
      <w:tr w:rsidR="00366163" w:rsidTr="003230FA">
        <w:tc>
          <w:tcPr>
            <w:tcW w:w="2519" w:type="dxa"/>
            <w:shd w:val="clear" w:color="auto" w:fill="auto"/>
          </w:tcPr>
          <w:p w:rsidR="00366163" w:rsidRDefault="00366163" w:rsidP="008E6148">
            <w:pPr>
              <w:pStyle w:val="QB20"/>
              <w:ind w:firstLineChars="0" w:firstLine="0"/>
              <w:rPr>
                <w:rFonts w:cs="Times New Roman"/>
                <w:b/>
                <w:bCs/>
              </w:rPr>
            </w:pPr>
            <w:r>
              <w:rPr>
                <w:rFonts w:cs="Times New Roman" w:hint="eastAsia"/>
                <w:b/>
                <w:bCs/>
              </w:rPr>
              <w:t>Devices</w:t>
            </w:r>
          </w:p>
        </w:tc>
        <w:tc>
          <w:tcPr>
            <w:tcW w:w="1638" w:type="dxa"/>
            <w:shd w:val="clear" w:color="auto" w:fill="auto"/>
          </w:tcPr>
          <w:p w:rsidR="00366163" w:rsidRDefault="00366163" w:rsidP="008E6148">
            <w:pPr>
              <w:pStyle w:val="QB20"/>
              <w:ind w:firstLineChars="0" w:firstLine="0"/>
            </w:pPr>
            <w:r>
              <w:rPr>
                <w:rFonts w:hint="eastAsia"/>
              </w:rPr>
              <w:t>Object</w:t>
            </w:r>
          </w:p>
        </w:tc>
        <w:tc>
          <w:tcPr>
            <w:tcW w:w="2049" w:type="dxa"/>
            <w:shd w:val="clear" w:color="auto" w:fill="auto"/>
          </w:tcPr>
          <w:p w:rsidR="00366163" w:rsidRDefault="00366163" w:rsidP="008E6148">
            <w:pPr>
              <w:pStyle w:val="QB20"/>
              <w:ind w:firstLineChars="0" w:firstLine="0"/>
            </w:pPr>
            <w:r>
              <w:rPr>
                <w:rFonts w:hint="eastAsia"/>
              </w:rPr>
              <w:t>设备列表</w:t>
            </w:r>
          </w:p>
        </w:tc>
        <w:tc>
          <w:tcPr>
            <w:tcW w:w="2316" w:type="dxa"/>
            <w:shd w:val="clear" w:color="auto" w:fill="auto"/>
          </w:tcPr>
          <w:p w:rsidR="00366163" w:rsidRDefault="00366163" w:rsidP="008E6148">
            <w:pPr>
              <w:pStyle w:val="QB20"/>
              <w:ind w:firstLineChars="0" w:firstLine="0"/>
            </w:pPr>
          </w:p>
        </w:tc>
      </w:tr>
      <w:tr w:rsidR="000474B8" w:rsidTr="003230FA">
        <w:tc>
          <w:tcPr>
            <w:tcW w:w="2519" w:type="dxa"/>
            <w:shd w:val="clear" w:color="auto" w:fill="DEEAF6"/>
          </w:tcPr>
          <w:p w:rsidR="000474B8" w:rsidRPr="00BD3C12" w:rsidRDefault="00366163" w:rsidP="00803EE3">
            <w:pPr>
              <w:pStyle w:val="QB20"/>
              <w:ind w:firstLineChars="0" w:firstLine="0"/>
              <w:rPr>
                <w:rFonts w:cs="Times New Roman"/>
                <w:b/>
                <w:bCs/>
              </w:rPr>
            </w:pPr>
            <w:r>
              <w:rPr>
                <w:rFonts w:hint="eastAsia"/>
              </w:rPr>
              <w:t>Device</w:t>
            </w:r>
            <w:r w:rsidR="000474B8">
              <w:rPr>
                <w:rFonts w:hint="eastAsia"/>
              </w:rPr>
              <w:t>MAC</w:t>
            </w:r>
          </w:p>
        </w:tc>
        <w:tc>
          <w:tcPr>
            <w:tcW w:w="1638" w:type="dxa"/>
            <w:shd w:val="clear" w:color="auto" w:fill="DEEAF6"/>
          </w:tcPr>
          <w:p w:rsidR="000474B8" w:rsidRDefault="000474B8" w:rsidP="00803EE3">
            <w:pPr>
              <w:pStyle w:val="QB20"/>
              <w:ind w:firstLineChars="0" w:firstLine="0"/>
            </w:pPr>
            <w:r>
              <w:t>String</w:t>
            </w:r>
          </w:p>
        </w:tc>
        <w:tc>
          <w:tcPr>
            <w:tcW w:w="2049" w:type="dxa"/>
            <w:shd w:val="clear" w:color="auto" w:fill="DEEAF6"/>
          </w:tcPr>
          <w:p w:rsidR="000474B8" w:rsidRDefault="000474B8" w:rsidP="00803EE3">
            <w:pPr>
              <w:pStyle w:val="QB20"/>
              <w:ind w:firstLineChars="0" w:firstLine="0"/>
            </w:pPr>
            <w:r>
              <w:rPr>
                <w:rFonts w:hint="eastAsia"/>
              </w:rPr>
              <w:t>接入设备的MAC地址</w:t>
            </w:r>
          </w:p>
        </w:tc>
        <w:tc>
          <w:tcPr>
            <w:tcW w:w="2316" w:type="dxa"/>
            <w:shd w:val="clear" w:color="auto" w:fill="DEEAF6"/>
          </w:tcPr>
          <w:p w:rsidR="000474B8" w:rsidRPr="00673ECF" w:rsidRDefault="000474B8" w:rsidP="003230FA">
            <w:pPr>
              <w:pStyle w:val="QB20"/>
              <w:ind w:firstLineChars="0" w:firstLine="0"/>
            </w:pPr>
            <w:r>
              <w:t>为空时配置所有设备接入进行消息上报</w:t>
            </w:r>
            <w:r>
              <w:rPr>
                <w:rFonts w:hint="eastAsia"/>
              </w:rPr>
              <w:t>；</w:t>
            </w:r>
            <w:r>
              <w:t>不为空时</w:t>
            </w:r>
            <w:r>
              <w:rPr>
                <w:rFonts w:hint="eastAsia"/>
              </w:rPr>
              <w:t>，</w:t>
            </w:r>
            <w:r>
              <w:t>仅配置该MAC地址设备接入时进行消息上报</w:t>
            </w:r>
            <w:r>
              <w:rPr>
                <w:rFonts w:hint="eastAsia"/>
              </w:rPr>
              <w:t>;</w:t>
            </w:r>
          </w:p>
        </w:tc>
      </w:tr>
      <w:tr w:rsidR="00366163" w:rsidTr="003230FA">
        <w:tc>
          <w:tcPr>
            <w:tcW w:w="2519" w:type="dxa"/>
            <w:shd w:val="clear" w:color="auto" w:fill="DEEAF6"/>
          </w:tcPr>
          <w:p w:rsidR="00366163" w:rsidRDefault="00366163" w:rsidP="00803EE3">
            <w:pPr>
              <w:pStyle w:val="QB20"/>
              <w:ind w:firstLineChars="0" w:firstLine="0"/>
            </w:pPr>
            <w:r w:rsidRPr="00BD3C12">
              <w:rPr>
                <w:rFonts w:cs="Times New Roman" w:hint="eastAsia"/>
                <w:b/>
                <w:bCs/>
              </w:rPr>
              <w:t>Enable</w:t>
            </w:r>
          </w:p>
        </w:tc>
        <w:tc>
          <w:tcPr>
            <w:tcW w:w="1638" w:type="dxa"/>
            <w:shd w:val="clear" w:color="auto" w:fill="DEEAF6"/>
          </w:tcPr>
          <w:p w:rsidR="00366163" w:rsidRDefault="00366163" w:rsidP="00803EE3">
            <w:pPr>
              <w:pStyle w:val="QB20"/>
              <w:ind w:firstLineChars="0" w:firstLine="0"/>
            </w:pPr>
            <w:r>
              <w:t>String</w:t>
            </w:r>
          </w:p>
        </w:tc>
        <w:tc>
          <w:tcPr>
            <w:tcW w:w="2049" w:type="dxa"/>
            <w:shd w:val="clear" w:color="auto" w:fill="DEEAF6"/>
          </w:tcPr>
          <w:p w:rsidR="00366163" w:rsidRDefault="00366163" w:rsidP="00803EE3">
            <w:pPr>
              <w:pStyle w:val="QB20"/>
              <w:ind w:firstLineChars="0" w:firstLine="0"/>
            </w:pPr>
            <w:r>
              <w:rPr>
                <w:rFonts w:hint="eastAsia"/>
              </w:rPr>
              <w:t>网关侦测到有接入设备连接到网关时，应向平台上报相关信息</w:t>
            </w:r>
          </w:p>
        </w:tc>
        <w:tc>
          <w:tcPr>
            <w:tcW w:w="2316" w:type="dxa"/>
            <w:shd w:val="clear" w:color="auto" w:fill="DEEAF6"/>
          </w:tcPr>
          <w:p w:rsidR="00366163" w:rsidRDefault="00366163" w:rsidP="003230FA">
            <w:pPr>
              <w:pStyle w:val="QB20"/>
              <w:ind w:firstLineChars="0" w:firstLine="0"/>
            </w:pPr>
            <w:r>
              <w:rPr>
                <w:rFonts w:hint="eastAsia"/>
              </w:rPr>
              <w:t>0：关闭，1：开启</w:t>
            </w:r>
          </w:p>
        </w:tc>
      </w:tr>
    </w:tbl>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sidRPr="00D13B94">
        <w:t>SET_LAN_DEVICE_ONLINE</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4E480D" w:rsidRDefault="00123989" w:rsidP="004E480D">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4E480D" w:rsidRDefault="004E480D" w:rsidP="004E480D">
      <w:pPr>
        <w:pStyle w:val="QB7"/>
        <w:pBdr>
          <w:top w:val="single" w:sz="4" w:space="1" w:color="auto"/>
          <w:left w:val="single" w:sz="4" w:space="4" w:color="auto"/>
          <w:bottom w:val="single" w:sz="4" w:space="1" w:color="auto"/>
          <w:right w:val="single" w:sz="4" w:space="4" w:color="auto"/>
        </w:pBdr>
        <w:shd w:val="clear" w:color="auto" w:fill="D9D9D9"/>
        <w:ind w:firstLineChars="400" w:firstLine="843"/>
      </w:pPr>
      <w:r w:rsidRPr="00601A67">
        <w:rPr>
          <w:rFonts w:cs="Times New Roman"/>
          <w:b/>
          <w:bCs/>
        </w:rPr>
        <w:t>"MAC":"%s",</w:t>
      </w:r>
    </w:p>
    <w:p w:rsidR="004E480D" w:rsidRDefault="004E480D" w:rsidP="004E480D">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"Enable":"%s"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393"/>
      </w:tblGrid>
      <w:tr w:rsidR="00123989" w:rsidRPr="00BD3C12" w:rsidTr="004E480D">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93"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4E480D">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393" w:type="dxa"/>
            <w:shd w:val="clear" w:color="auto" w:fill="auto"/>
          </w:tcPr>
          <w:p w:rsidR="00123989" w:rsidRDefault="00123989" w:rsidP="008E6148">
            <w:pPr>
              <w:pStyle w:val="QB20"/>
              <w:ind w:firstLineChars="0" w:firstLine="0"/>
            </w:pPr>
          </w:p>
        </w:tc>
      </w:tr>
      <w:tr w:rsidR="00123989" w:rsidTr="004E480D">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lastRenderedPageBreak/>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393" w:type="dxa"/>
            <w:shd w:val="clear" w:color="auto" w:fill="DEEAF6"/>
          </w:tcPr>
          <w:p w:rsidR="00123989" w:rsidRDefault="00123989" w:rsidP="008E6148">
            <w:pPr>
              <w:pStyle w:val="QB20"/>
              <w:ind w:firstLineChars="0" w:firstLine="0"/>
            </w:pPr>
            <w:r>
              <w:t>网关按请求原值返回</w:t>
            </w:r>
          </w:p>
        </w:tc>
      </w:tr>
      <w:tr w:rsidR="00123989" w:rsidTr="004E480D">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393"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4E480D">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393"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4E480D">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393" w:type="dxa"/>
            <w:shd w:val="clear" w:color="auto" w:fill="DEEAF6"/>
          </w:tcPr>
          <w:p w:rsidR="00123989" w:rsidRDefault="00123989" w:rsidP="008E6148">
            <w:pPr>
              <w:pStyle w:val="QB20"/>
              <w:ind w:firstLineChars="0" w:firstLine="0"/>
            </w:pPr>
          </w:p>
        </w:tc>
      </w:tr>
      <w:tr w:rsidR="004E480D" w:rsidTr="004E480D">
        <w:tc>
          <w:tcPr>
            <w:tcW w:w="2130" w:type="dxa"/>
            <w:shd w:val="clear" w:color="auto" w:fill="auto"/>
          </w:tcPr>
          <w:p w:rsidR="004E480D" w:rsidRPr="00BD3C12" w:rsidRDefault="004E480D" w:rsidP="004E480D">
            <w:pPr>
              <w:pStyle w:val="QB20"/>
              <w:ind w:firstLineChars="0" w:firstLine="0"/>
              <w:rPr>
                <w:rFonts w:cs="Times New Roman"/>
                <w:b/>
                <w:bCs/>
              </w:rPr>
            </w:pPr>
            <w:r w:rsidRPr="00BD3C12">
              <w:rPr>
                <w:rFonts w:cs="Times New Roman" w:hint="eastAsia"/>
                <w:b/>
                <w:bCs/>
              </w:rPr>
              <w:t>{</w:t>
            </w:r>
            <w:r w:rsidRPr="00601A67">
              <w:rPr>
                <w:rFonts w:cs="Times New Roman"/>
                <w:b/>
                <w:bCs/>
              </w:rPr>
              <w:t>MAC</w:t>
            </w:r>
          </w:p>
        </w:tc>
        <w:tc>
          <w:tcPr>
            <w:tcW w:w="2130" w:type="dxa"/>
            <w:shd w:val="clear" w:color="auto" w:fill="auto"/>
          </w:tcPr>
          <w:p w:rsidR="004E480D" w:rsidRDefault="004E480D" w:rsidP="004E480D">
            <w:pPr>
              <w:pStyle w:val="QB20"/>
              <w:ind w:firstLineChars="0" w:firstLine="0"/>
            </w:pPr>
            <w:r>
              <w:t>String</w:t>
            </w:r>
          </w:p>
        </w:tc>
        <w:tc>
          <w:tcPr>
            <w:tcW w:w="2131" w:type="dxa"/>
            <w:shd w:val="clear" w:color="auto" w:fill="auto"/>
          </w:tcPr>
          <w:p w:rsidR="004E480D" w:rsidRDefault="004E480D" w:rsidP="004E480D">
            <w:pPr>
              <w:pStyle w:val="QB20"/>
              <w:ind w:firstLineChars="0" w:firstLine="0"/>
            </w:pPr>
            <w:r>
              <w:rPr>
                <w:rFonts w:hint="eastAsia"/>
              </w:rPr>
              <w:t>配置时的MAC地址</w:t>
            </w:r>
          </w:p>
        </w:tc>
        <w:tc>
          <w:tcPr>
            <w:tcW w:w="2393" w:type="dxa"/>
            <w:shd w:val="clear" w:color="auto" w:fill="auto"/>
          </w:tcPr>
          <w:p w:rsidR="004E480D" w:rsidRDefault="004E480D" w:rsidP="004E480D">
            <w:pPr>
              <w:pStyle w:val="QB20"/>
              <w:ind w:firstLineChars="0" w:firstLine="0"/>
            </w:pPr>
            <w:r>
              <w:rPr>
                <w:rFonts w:hint="eastAsia"/>
              </w:rPr>
              <w:t>返回</w:t>
            </w:r>
            <w:r>
              <w:t>请求报文中的MAC地址</w:t>
            </w:r>
          </w:p>
        </w:tc>
      </w:tr>
      <w:tr w:rsidR="004E480D" w:rsidTr="004E480D">
        <w:tc>
          <w:tcPr>
            <w:tcW w:w="2130" w:type="dxa"/>
            <w:shd w:val="clear" w:color="auto" w:fill="auto"/>
          </w:tcPr>
          <w:p w:rsidR="004E480D" w:rsidRPr="00BD3C12" w:rsidRDefault="004E480D" w:rsidP="004E480D">
            <w:pPr>
              <w:pStyle w:val="QB20"/>
              <w:ind w:firstLineChars="0" w:firstLine="0"/>
              <w:rPr>
                <w:rFonts w:cs="Times New Roman"/>
                <w:b/>
                <w:bCs/>
              </w:rPr>
            </w:pPr>
            <w:r w:rsidRPr="00BD3C12">
              <w:rPr>
                <w:rFonts w:cs="Times New Roman" w:hint="eastAsia"/>
                <w:b/>
                <w:bCs/>
              </w:rPr>
              <w:t>Enable</w:t>
            </w:r>
            <w:r>
              <w:rPr>
                <w:rFonts w:cs="Times New Roman" w:hint="eastAsia"/>
                <w:b/>
                <w:bCs/>
              </w:rPr>
              <w:t>}</w:t>
            </w:r>
          </w:p>
        </w:tc>
        <w:tc>
          <w:tcPr>
            <w:tcW w:w="2130" w:type="dxa"/>
            <w:shd w:val="clear" w:color="auto" w:fill="auto"/>
          </w:tcPr>
          <w:p w:rsidR="004E480D" w:rsidRDefault="004E480D" w:rsidP="004E480D">
            <w:pPr>
              <w:pStyle w:val="QB20"/>
              <w:ind w:firstLineChars="0" w:firstLine="0"/>
            </w:pPr>
            <w:r>
              <w:t>String</w:t>
            </w:r>
          </w:p>
        </w:tc>
        <w:tc>
          <w:tcPr>
            <w:tcW w:w="2131" w:type="dxa"/>
            <w:shd w:val="clear" w:color="auto" w:fill="auto"/>
          </w:tcPr>
          <w:p w:rsidR="004E480D" w:rsidRDefault="004E480D" w:rsidP="004E480D">
            <w:pPr>
              <w:pStyle w:val="QB20"/>
              <w:ind w:firstLineChars="0" w:firstLine="0"/>
            </w:pPr>
            <w:r>
              <w:rPr>
                <w:rFonts w:hint="eastAsia"/>
              </w:rPr>
              <w:t>配置后的设备接入消息上报状态</w:t>
            </w:r>
          </w:p>
        </w:tc>
        <w:tc>
          <w:tcPr>
            <w:tcW w:w="2393" w:type="dxa"/>
            <w:shd w:val="clear" w:color="auto" w:fill="auto"/>
          </w:tcPr>
          <w:p w:rsidR="004E480D" w:rsidRDefault="004E480D" w:rsidP="004E480D">
            <w:pPr>
              <w:pStyle w:val="QB20"/>
              <w:ind w:firstLineChars="0" w:firstLine="0"/>
            </w:pPr>
            <w:r>
              <w:rPr>
                <w:rFonts w:hint="eastAsia"/>
              </w:rPr>
              <w:t>0：关闭，1：开启</w:t>
            </w:r>
          </w:p>
        </w:tc>
      </w:tr>
    </w:tbl>
    <w:p w:rsidR="00123989" w:rsidRDefault="00123989" w:rsidP="00123989">
      <w:pPr>
        <w:pStyle w:val="QB7"/>
        <w:ind w:firstLine="420"/>
      </w:pPr>
    </w:p>
    <w:p w:rsidR="00123989" w:rsidRDefault="005F5782" w:rsidP="00EC644D">
      <w:pPr>
        <w:pStyle w:val="QB3"/>
      </w:pPr>
      <w:bookmarkStart w:id="160" w:name="_Toc445157191"/>
      <w:bookmarkStart w:id="161" w:name="_Toc448149246"/>
      <w:r>
        <w:rPr>
          <w:rFonts w:hint="eastAsia"/>
        </w:rPr>
        <w:t>网关下挂终端上线</w:t>
      </w:r>
      <w:r w:rsidR="00123989">
        <w:rPr>
          <w:rFonts w:hint="eastAsia"/>
        </w:rPr>
        <w:t>消息上报</w:t>
      </w:r>
      <w:bookmarkEnd w:id="160"/>
      <w:bookmarkEnd w:id="161"/>
    </w:p>
    <w:p w:rsidR="00123989" w:rsidRDefault="00123989" w:rsidP="00EC644D">
      <w:pPr>
        <w:pStyle w:val="QB4"/>
      </w:pPr>
      <w:r>
        <w:t>接口说明</w:t>
      </w:r>
    </w:p>
    <w:p w:rsidR="00123989" w:rsidRDefault="00123989" w:rsidP="00123989">
      <w:pPr>
        <w:pStyle w:val="QB7"/>
        <w:ind w:firstLine="420"/>
      </w:pPr>
      <w:r>
        <w:rPr>
          <w:rFonts w:hint="eastAsia"/>
        </w:rPr>
        <w:t>新接入设备消息上报。</w:t>
      </w:r>
    </w:p>
    <w:p w:rsidR="00123989"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85678C" w:rsidP="00123989">
      <w:pPr>
        <w:pStyle w:val="QB7"/>
        <w:ind w:firstLine="420"/>
      </w:pPr>
      <w:r>
        <w:rPr>
          <w:rFonts w:hint="eastAsia"/>
        </w:rPr>
        <w:t>名称：reportLanDeviceOnline</w:t>
      </w:r>
    </w:p>
    <w:p w:rsidR="00123989" w:rsidRDefault="00123989" w:rsidP="00123989">
      <w:pPr>
        <w:pStyle w:val="QB7"/>
        <w:ind w:firstLine="420"/>
      </w:pPr>
    </w:p>
    <w:p w:rsidR="00123989" w:rsidRDefault="00123989" w:rsidP="00EC644D">
      <w:pPr>
        <w:pStyle w:val="QB4"/>
      </w:pPr>
      <w:r>
        <w:rPr>
          <w:rFonts w:hint="eastAsia"/>
        </w:rPr>
        <w:t>网关上报消息</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Report</w:t>
      </w:r>
      <w:r>
        <w:rPr>
          <w:rFonts w:hint="eastAsia"/>
        </w:rPr>
        <w:t>"，</w:t>
      </w:r>
    </w:p>
    <w:p w:rsidR="00366163" w:rsidRDefault="00366163" w:rsidP="0036616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366163" w:rsidRDefault="00366163" w:rsidP="0036616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"REPORT</w:t>
      </w:r>
      <w:r w:rsidRPr="00D13B94">
        <w:t>_LAN_DEVICE_ONLINE</w:t>
      </w:r>
      <w:r>
        <w:rPr>
          <w:rFonts w:hint="eastAsia"/>
        </w:rPr>
        <w:t>",</w:t>
      </w:r>
    </w:p>
    <w:p w:rsidR="00366163" w:rsidRDefault="00366163" w:rsidP="0036616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366163" w:rsidRDefault="00366163"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"Parameter</w:t>
      </w:r>
      <w:r w:rsidR="00123989">
        <w:rPr>
          <w:rFonts w:hint="eastAsia"/>
        </w:rPr>
        <w:t>"</w:t>
      </w:r>
      <w:r>
        <w:rPr>
          <w:rFonts w:hint="eastAsia"/>
        </w:rPr>
        <w:t>:{</w:t>
      </w:r>
    </w:p>
    <w:p w:rsidR="00366163" w:rsidRDefault="00366163"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"MAC":“网关mac地址”，</w:t>
      </w:r>
      <w:r>
        <w:rPr>
          <w:rFonts w:hint="eastAsia"/>
        </w:rPr>
        <w:tab/>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"DevName"</w:t>
      </w:r>
      <w:r>
        <w:rPr>
          <w:rFonts w:hint="eastAsia"/>
        </w:rPr>
        <w:t>:</w:t>
      </w:r>
      <w:r>
        <w:t>"</w:t>
      </w:r>
      <w:r>
        <w:rPr>
          <w:rFonts w:hint="eastAsia"/>
        </w:rPr>
        <w:t>%s</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"DevHostname"</w:t>
      </w:r>
      <w:r>
        <w:rPr>
          <w:rFonts w:hint="eastAsia"/>
        </w:rPr>
        <w:t>:</w:t>
      </w:r>
      <w:r>
        <w:t>"</w:t>
      </w:r>
      <w:r>
        <w:rPr>
          <w:rFonts w:hint="eastAsia"/>
        </w:rPr>
        <w:t>%s</w:t>
      </w:r>
      <w:r>
        <w:t>"</w:t>
      </w:r>
      <w:r>
        <w:rPr>
          <w:rFonts w:hint="eastAsia"/>
        </w:rPr>
        <w:t>,</w:t>
      </w:r>
    </w:p>
    <w:p w:rsidR="00366163" w:rsidRDefault="00366163" w:rsidP="0036616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"DeviceMAC"="设备mac"，</w:t>
      </w:r>
    </w:p>
    <w:p w:rsidR="00366163" w:rsidRDefault="00366163" w:rsidP="0036616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“OnlineTime"="time"(格式：如：20140726132355)”</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"IP"</w:t>
      </w:r>
      <w:r>
        <w:rPr>
          <w:rFonts w:hint="eastAsia"/>
        </w:rPr>
        <w:t>:</w:t>
      </w:r>
      <w:r>
        <w:t>"</w:t>
      </w:r>
      <w:r>
        <w:rPr>
          <w:rFonts w:hint="eastAsia"/>
        </w:rPr>
        <w:t>%s</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"ConnectType"</w:t>
      </w:r>
      <w:r>
        <w:rPr>
          <w:rFonts w:hint="eastAsia"/>
        </w:rPr>
        <w:t>:</w:t>
      </w:r>
      <w:r>
        <w:t>"</w:t>
      </w:r>
      <w:r>
        <w:rPr>
          <w:rFonts w:hint="eastAsia"/>
        </w:rPr>
        <w:t>%s</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"Port"</w:t>
      </w:r>
      <w:r>
        <w:rPr>
          <w:rFonts w:hint="eastAsia"/>
        </w:rPr>
        <w:t>:</w:t>
      </w:r>
      <w:r>
        <w:t>"</w:t>
      </w:r>
      <w:r>
        <w:rPr>
          <w:rFonts w:hint="eastAsia"/>
        </w:rPr>
        <w:t>%s</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SSIDIndex</w:t>
      </w:r>
      <w:r>
        <w:t>"</w:t>
      </w:r>
      <w:r>
        <w:rPr>
          <w:rFonts w:hint="eastAsia"/>
        </w:rPr>
        <w:t>:</w:t>
      </w:r>
      <w:r>
        <w:t>"</w:t>
      </w:r>
      <w:r>
        <w:rPr>
          <w:rFonts w:hint="eastAsia"/>
        </w:rPr>
        <w:t>%s</w:t>
      </w:r>
      <w:r>
        <w: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"PowerLevel"</w:t>
      </w:r>
      <w:r>
        <w:rPr>
          <w:rFonts w:hint="eastAsia"/>
        </w:rPr>
        <w:t>:</w:t>
      </w:r>
      <w:r>
        <w:t>"</w:t>
      </w:r>
      <w:r>
        <w:rPr>
          <w:rFonts w:hint="eastAsia"/>
        </w:rPr>
        <w:t>%s</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A452CE">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lastRenderedPageBreak/>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A452CE">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Report</w:t>
            </w:r>
          </w:p>
        </w:tc>
      </w:tr>
      <w:tr w:rsidR="00A452CE" w:rsidTr="00A452CE">
        <w:tc>
          <w:tcPr>
            <w:tcW w:w="2519" w:type="dxa"/>
            <w:shd w:val="clear" w:color="auto" w:fill="DEEAF6"/>
          </w:tcPr>
          <w:p w:rsidR="00A452CE" w:rsidRPr="00BD3C12" w:rsidRDefault="00A452CE" w:rsidP="00746051">
            <w:pPr>
              <w:pStyle w:val="QB20"/>
              <w:ind w:firstLineChars="0" w:firstLine="0"/>
              <w:rPr>
                <w:b/>
                <w:bCs/>
              </w:rPr>
            </w:pPr>
            <w:r w:rsidRPr="00BD3C12">
              <w:rPr>
                <w:rFonts w:cs="Times New Roman" w:hint="eastAsia"/>
                <w:b/>
                <w:bCs/>
              </w:rPr>
              <w:t>ID</w:t>
            </w:r>
          </w:p>
        </w:tc>
        <w:tc>
          <w:tcPr>
            <w:tcW w:w="1638" w:type="dxa"/>
            <w:shd w:val="clear" w:color="auto" w:fill="DEEAF6"/>
          </w:tcPr>
          <w:p w:rsidR="00A452CE" w:rsidRDefault="00A452CE" w:rsidP="00746051">
            <w:pPr>
              <w:pStyle w:val="QB20"/>
              <w:ind w:firstLineChars="0" w:firstLine="0"/>
            </w:pPr>
            <w:r>
              <w:rPr>
                <w:rFonts w:hint="eastAsia"/>
              </w:rPr>
              <w:t>Int</w:t>
            </w:r>
          </w:p>
        </w:tc>
        <w:tc>
          <w:tcPr>
            <w:tcW w:w="2049" w:type="dxa"/>
            <w:shd w:val="clear" w:color="auto" w:fill="DEEAF6"/>
          </w:tcPr>
          <w:p w:rsidR="00A452CE" w:rsidRDefault="00A452CE" w:rsidP="00746051">
            <w:pPr>
              <w:pStyle w:val="QB20"/>
              <w:ind w:firstLineChars="0" w:firstLine="0"/>
            </w:pPr>
            <w:r>
              <w:rPr>
                <w:rFonts w:hint="eastAsia"/>
              </w:rPr>
              <w:t>平台</w:t>
            </w:r>
            <w:r>
              <w:t>维护的事务ID</w:t>
            </w:r>
          </w:p>
        </w:tc>
        <w:tc>
          <w:tcPr>
            <w:tcW w:w="2316" w:type="dxa"/>
            <w:shd w:val="clear" w:color="auto" w:fill="DEEAF6"/>
          </w:tcPr>
          <w:p w:rsidR="00A452CE" w:rsidRDefault="00A452CE" w:rsidP="00746051">
            <w:pPr>
              <w:pStyle w:val="QB20"/>
              <w:ind w:firstLineChars="0" w:firstLine="0"/>
            </w:pPr>
            <w:r>
              <w:t>网关按请求原值返回</w:t>
            </w:r>
          </w:p>
        </w:tc>
      </w:tr>
      <w:tr w:rsidR="00A452CE" w:rsidTr="00A452CE">
        <w:trPr>
          <w:trHeight w:val="637"/>
        </w:trPr>
        <w:tc>
          <w:tcPr>
            <w:tcW w:w="2519" w:type="dxa"/>
            <w:shd w:val="clear" w:color="auto" w:fill="auto"/>
          </w:tcPr>
          <w:p w:rsidR="00A452CE" w:rsidRPr="00BD3C12" w:rsidRDefault="00A452CE" w:rsidP="00746051">
            <w:pPr>
              <w:pStyle w:val="QB20"/>
              <w:ind w:firstLineChars="0" w:firstLine="0"/>
              <w:rPr>
                <w:b/>
                <w:bCs/>
              </w:rPr>
            </w:pPr>
            <w:r w:rsidRPr="00BD3C12">
              <w:rPr>
                <w:rFonts w:cs="Times New Roman"/>
                <w:b/>
                <w:bCs/>
              </w:rPr>
              <w:t>CmdType</w:t>
            </w:r>
          </w:p>
        </w:tc>
        <w:tc>
          <w:tcPr>
            <w:tcW w:w="1638" w:type="dxa"/>
            <w:shd w:val="clear" w:color="auto" w:fill="auto"/>
          </w:tcPr>
          <w:p w:rsidR="00A452CE" w:rsidRDefault="00A452CE" w:rsidP="00746051">
            <w:pPr>
              <w:pStyle w:val="QB20"/>
              <w:ind w:firstLineChars="0" w:firstLine="0"/>
            </w:pPr>
            <w:r>
              <w:t>String</w:t>
            </w:r>
          </w:p>
        </w:tc>
        <w:tc>
          <w:tcPr>
            <w:tcW w:w="2049" w:type="dxa"/>
            <w:shd w:val="clear" w:color="auto" w:fill="auto"/>
          </w:tcPr>
          <w:p w:rsidR="00A452CE" w:rsidRDefault="00A452CE" w:rsidP="00746051">
            <w:pPr>
              <w:pStyle w:val="QB20"/>
              <w:ind w:firstLineChars="0" w:firstLine="0"/>
            </w:pPr>
            <w:r>
              <w:t>命令类型</w:t>
            </w:r>
          </w:p>
        </w:tc>
        <w:tc>
          <w:tcPr>
            <w:tcW w:w="2316" w:type="dxa"/>
            <w:shd w:val="clear" w:color="auto" w:fill="auto"/>
          </w:tcPr>
          <w:p w:rsidR="00A452CE" w:rsidRDefault="00A452CE" w:rsidP="00746051">
            <w:pPr>
              <w:pStyle w:val="QB20"/>
              <w:ind w:firstLineChars="0" w:firstLine="0"/>
            </w:pPr>
            <w:r w:rsidRPr="00D13B94">
              <w:t>SET_LAN_DEVICE_ONLINE</w:t>
            </w:r>
          </w:p>
        </w:tc>
      </w:tr>
      <w:tr w:rsidR="00A452CE" w:rsidTr="00A452CE">
        <w:tc>
          <w:tcPr>
            <w:tcW w:w="2519" w:type="dxa"/>
            <w:shd w:val="clear" w:color="auto" w:fill="DEEAF6"/>
          </w:tcPr>
          <w:p w:rsidR="00A452CE" w:rsidRPr="00BD3C12" w:rsidRDefault="00A452CE" w:rsidP="00746051">
            <w:pPr>
              <w:pStyle w:val="QB20"/>
              <w:ind w:firstLineChars="0" w:firstLine="0"/>
              <w:rPr>
                <w:b/>
                <w:bCs/>
              </w:rPr>
            </w:pPr>
            <w:r w:rsidRPr="00BD3C12">
              <w:rPr>
                <w:rFonts w:cs="Times New Roman"/>
                <w:b/>
                <w:bCs/>
              </w:rPr>
              <w:t>SequenceId</w:t>
            </w:r>
          </w:p>
        </w:tc>
        <w:tc>
          <w:tcPr>
            <w:tcW w:w="1638" w:type="dxa"/>
            <w:shd w:val="clear" w:color="auto" w:fill="DEEAF6"/>
          </w:tcPr>
          <w:p w:rsidR="00A452CE" w:rsidRDefault="00A452CE" w:rsidP="00746051">
            <w:pPr>
              <w:pStyle w:val="QB20"/>
              <w:ind w:firstLineChars="0" w:firstLine="0"/>
            </w:pPr>
            <w:r>
              <w:t>String</w:t>
            </w:r>
          </w:p>
        </w:tc>
        <w:tc>
          <w:tcPr>
            <w:tcW w:w="2049" w:type="dxa"/>
            <w:shd w:val="clear" w:color="auto" w:fill="DEEAF6"/>
          </w:tcPr>
          <w:p w:rsidR="00A452CE" w:rsidRDefault="00A452CE" w:rsidP="00746051">
            <w:pPr>
              <w:pStyle w:val="QB20"/>
              <w:ind w:firstLineChars="0" w:firstLine="0"/>
            </w:pPr>
            <w:r>
              <w:t>请求编号</w:t>
            </w:r>
          </w:p>
        </w:tc>
        <w:tc>
          <w:tcPr>
            <w:tcW w:w="2316" w:type="dxa"/>
            <w:shd w:val="clear" w:color="auto" w:fill="DEEAF6"/>
          </w:tcPr>
          <w:p w:rsidR="00A452CE" w:rsidRDefault="00A452CE" w:rsidP="00746051">
            <w:pPr>
              <w:pStyle w:val="QB20"/>
              <w:ind w:firstLineChars="0" w:firstLine="0"/>
            </w:pPr>
            <w:r>
              <w:rPr>
                <w:rFonts w:hint="eastAsia"/>
              </w:rPr>
              <w:t>SequenceId表示命令序列，网关按照请求的原值返回。</w:t>
            </w:r>
          </w:p>
          <w:p w:rsidR="00A452CE" w:rsidRDefault="00A452CE" w:rsidP="00746051">
            <w:pPr>
              <w:pStyle w:val="QB20"/>
              <w:ind w:firstLineChars="0" w:firstLine="0"/>
            </w:pPr>
            <w:r>
              <w:rPr>
                <w:rFonts w:hint="eastAsia"/>
              </w:rPr>
              <w:t>16进制数，8位</w:t>
            </w:r>
          </w:p>
        </w:tc>
      </w:tr>
      <w:tr w:rsidR="00A452CE" w:rsidTr="00A452CE">
        <w:tc>
          <w:tcPr>
            <w:tcW w:w="2519" w:type="dxa"/>
            <w:shd w:val="clear" w:color="auto" w:fill="auto"/>
          </w:tcPr>
          <w:p w:rsidR="00A452CE" w:rsidRPr="00BD3C12" w:rsidRDefault="00A452CE" w:rsidP="00746051">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A452CE" w:rsidRDefault="00A452CE" w:rsidP="00746051">
            <w:pPr>
              <w:pStyle w:val="QB20"/>
              <w:ind w:firstLineChars="0" w:firstLine="0"/>
            </w:pPr>
            <w:r>
              <w:rPr>
                <w:rFonts w:hint="eastAsia"/>
              </w:rPr>
              <w:t>Object</w:t>
            </w:r>
          </w:p>
        </w:tc>
        <w:tc>
          <w:tcPr>
            <w:tcW w:w="2049" w:type="dxa"/>
            <w:shd w:val="clear" w:color="auto" w:fill="auto"/>
          </w:tcPr>
          <w:p w:rsidR="00A452CE" w:rsidRDefault="00A452CE" w:rsidP="00746051">
            <w:pPr>
              <w:pStyle w:val="QB20"/>
              <w:ind w:firstLineChars="0" w:firstLine="0"/>
            </w:pPr>
            <w:r>
              <w:rPr>
                <w:rFonts w:hint="eastAsia"/>
              </w:rPr>
              <w:t>报文中的请求参数</w:t>
            </w:r>
          </w:p>
        </w:tc>
        <w:tc>
          <w:tcPr>
            <w:tcW w:w="2316" w:type="dxa"/>
            <w:shd w:val="clear" w:color="auto" w:fill="auto"/>
          </w:tcPr>
          <w:p w:rsidR="00A452CE" w:rsidRDefault="00A452CE" w:rsidP="00746051">
            <w:pPr>
              <w:pStyle w:val="QB20"/>
              <w:ind w:firstLineChars="0" w:firstLine="0"/>
            </w:pPr>
          </w:p>
        </w:tc>
      </w:tr>
      <w:tr w:rsidR="000474B8" w:rsidTr="00A452CE">
        <w:tc>
          <w:tcPr>
            <w:tcW w:w="2519" w:type="dxa"/>
            <w:shd w:val="clear" w:color="auto" w:fill="DEEAF6"/>
          </w:tcPr>
          <w:p w:rsidR="000474B8" w:rsidRPr="00BD3C12" w:rsidRDefault="000474B8" w:rsidP="008E6148">
            <w:pPr>
              <w:pStyle w:val="QB20"/>
              <w:ind w:firstLineChars="0" w:firstLine="0"/>
              <w:rPr>
                <w:rFonts w:cs="Times New Roman"/>
                <w:b/>
                <w:bCs/>
              </w:rPr>
            </w:pPr>
            <w:r>
              <w:rPr>
                <w:rFonts w:cs="Times New Roman" w:hint="eastAsia"/>
                <w:b/>
                <w:bCs/>
              </w:rPr>
              <w:t>MAC</w:t>
            </w:r>
          </w:p>
        </w:tc>
        <w:tc>
          <w:tcPr>
            <w:tcW w:w="1638" w:type="dxa"/>
            <w:shd w:val="clear" w:color="auto" w:fill="DEEAF6"/>
          </w:tcPr>
          <w:p w:rsidR="000474B8" w:rsidRDefault="000474B8" w:rsidP="008E6148">
            <w:pPr>
              <w:pStyle w:val="QB20"/>
              <w:ind w:firstLineChars="0" w:firstLine="0"/>
            </w:pPr>
            <w:r>
              <w:rPr>
                <w:rFonts w:hint="eastAsia"/>
              </w:rPr>
              <w:t>String</w:t>
            </w:r>
          </w:p>
        </w:tc>
        <w:tc>
          <w:tcPr>
            <w:tcW w:w="2049" w:type="dxa"/>
            <w:shd w:val="clear" w:color="auto" w:fill="DEEAF6"/>
          </w:tcPr>
          <w:p w:rsidR="000474B8" w:rsidRDefault="000474B8" w:rsidP="008E6148">
            <w:pPr>
              <w:pStyle w:val="QB20"/>
              <w:ind w:firstLineChars="0" w:firstLine="0"/>
            </w:pPr>
            <w:r>
              <w:rPr>
                <w:rFonts w:hint="eastAsia"/>
              </w:rPr>
              <w:t>网关mac地址</w:t>
            </w:r>
          </w:p>
        </w:tc>
        <w:tc>
          <w:tcPr>
            <w:tcW w:w="2316" w:type="dxa"/>
            <w:shd w:val="clear" w:color="auto" w:fill="DEEAF6"/>
          </w:tcPr>
          <w:p w:rsidR="000474B8" w:rsidRDefault="000474B8" w:rsidP="008E6148">
            <w:pPr>
              <w:pStyle w:val="QB20"/>
              <w:ind w:firstLineChars="0" w:firstLine="0"/>
            </w:pPr>
          </w:p>
        </w:tc>
      </w:tr>
      <w:tr w:rsidR="000474B8" w:rsidTr="00A452CE">
        <w:tc>
          <w:tcPr>
            <w:tcW w:w="2519" w:type="dxa"/>
            <w:shd w:val="clear" w:color="auto" w:fill="auto"/>
          </w:tcPr>
          <w:p w:rsidR="000474B8" w:rsidRPr="00BD3C12" w:rsidRDefault="000474B8" w:rsidP="008E6148">
            <w:pPr>
              <w:pStyle w:val="QB20"/>
              <w:ind w:firstLineChars="0" w:firstLine="0"/>
              <w:rPr>
                <w:rFonts w:cs="Times New Roman"/>
                <w:b/>
                <w:bCs/>
              </w:rPr>
            </w:pPr>
            <w:r>
              <w:rPr>
                <w:rFonts w:cs="Times New Roman" w:hint="eastAsia"/>
                <w:b/>
                <w:bCs/>
              </w:rPr>
              <w:t>Devname</w:t>
            </w:r>
          </w:p>
        </w:tc>
        <w:tc>
          <w:tcPr>
            <w:tcW w:w="1638" w:type="dxa"/>
            <w:shd w:val="clear" w:color="auto" w:fill="auto"/>
          </w:tcPr>
          <w:p w:rsidR="000474B8" w:rsidRDefault="000474B8" w:rsidP="008E6148">
            <w:pPr>
              <w:pStyle w:val="QB20"/>
              <w:ind w:firstLineChars="0" w:firstLine="0"/>
            </w:pPr>
            <w:r>
              <w:t>String</w:t>
            </w:r>
          </w:p>
        </w:tc>
        <w:tc>
          <w:tcPr>
            <w:tcW w:w="2049" w:type="dxa"/>
            <w:shd w:val="clear" w:color="auto" w:fill="auto"/>
          </w:tcPr>
          <w:p w:rsidR="000474B8" w:rsidRDefault="000474B8" w:rsidP="008E6148">
            <w:pPr>
              <w:pStyle w:val="QB20"/>
              <w:ind w:firstLineChars="0" w:firstLine="0"/>
            </w:pPr>
            <w:r>
              <w:rPr>
                <w:rFonts w:hint="eastAsia"/>
              </w:rPr>
              <w:t>DevName为下挂终端的网络别名</w:t>
            </w:r>
          </w:p>
        </w:tc>
        <w:tc>
          <w:tcPr>
            <w:tcW w:w="2316" w:type="dxa"/>
            <w:shd w:val="clear" w:color="auto" w:fill="auto"/>
          </w:tcPr>
          <w:p w:rsidR="000474B8" w:rsidRDefault="000474B8" w:rsidP="008E6148">
            <w:pPr>
              <w:pStyle w:val="QB20"/>
              <w:ind w:firstLineChars="0" w:firstLine="0"/>
            </w:pPr>
          </w:p>
        </w:tc>
      </w:tr>
      <w:tr w:rsidR="000474B8" w:rsidTr="00A452CE">
        <w:tc>
          <w:tcPr>
            <w:tcW w:w="2519" w:type="dxa"/>
            <w:shd w:val="clear" w:color="auto" w:fill="auto"/>
          </w:tcPr>
          <w:p w:rsidR="000474B8" w:rsidRPr="00BD3C12" w:rsidRDefault="000474B8" w:rsidP="008E6148">
            <w:pPr>
              <w:pStyle w:val="QB20"/>
              <w:ind w:firstLineChars="0" w:firstLine="0"/>
              <w:rPr>
                <w:rFonts w:cs="Times New Roman"/>
                <w:b/>
                <w:bCs/>
              </w:rPr>
            </w:pPr>
            <w:r>
              <w:rPr>
                <w:rFonts w:cs="Times New Roman" w:hint="eastAsia"/>
                <w:b/>
                <w:bCs/>
              </w:rPr>
              <w:t xml:space="preserve">    DevHostname</w:t>
            </w:r>
          </w:p>
        </w:tc>
        <w:tc>
          <w:tcPr>
            <w:tcW w:w="1638" w:type="dxa"/>
            <w:shd w:val="clear" w:color="auto" w:fill="auto"/>
          </w:tcPr>
          <w:p w:rsidR="000474B8" w:rsidRDefault="000474B8" w:rsidP="008E6148">
            <w:pPr>
              <w:pStyle w:val="QB20"/>
              <w:ind w:firstLineChars="0" w:firstLine="0"/>
            </w:pPr>
            <w:r w:rsidRPr="005F57C7">
              <w:t>String</w:t>
            </w:r>
          </w:p>
        </w:tc>
        <w:tc>
          <w:tcPr>
            <w:tcW w:w="2049" w:type="dxa"/>
            <w:shd w:val="clear" w:color="auto" w:fill="auto"/>
          </w:tcPr>
          <w:p w:rsidR="000474B8" w:rsidRDefault="000474B8" w:rsidP="008E6148">
            <w:pPr>
              <w:pStyle w:val="QB20"/>
              <w:ind w:firstLineChars="0" w:firstLine="0"/>
            </w:pPr>
            <w:r>
              <w:rPr>
                <w:rFonts w:hint="eastAsia"/>
              </w:rPr>
              <w:t>DevHostname为设备hostname</w:t>
            </w:r>
          </w:p>
        </w:tc>
        <w:tc>
          <w:tcPr>
            <w:tcW w:w="2316" w:type="dxa"/>
            <w:shd w:val="clear" w:color="auto" w:fill="auto"/>
          </w:tcPr>
          <w:p w:rsidR="000474B8" w:rsidRDefault="000474B8" w:rsidP="008E6148">
            <w:pPr>
              <w:pStyle w:val="QB20"/>
              <w:ind w:firstLineChars="0" w:firstLine="0"/>
            </w:pPr>
          </w:p>
        </w:tc>
      </w:tr>
      <w:tr w:rsidR="000474B8" w:rsidRPr="00366163" w:rsidTr="00A452CE">
        <w:tc>
          <w:tcPr>
            <w:tcW w:w="2519" w:type="dxa"/>
            <w:shd w:val="clear" w:color="auto" w:fill="auto"/>
          </w:tcPr>
          <w:p w:rsidR="000474B8" w:rsidRPr="00BD3C12" w:rsidRDefault="00366163" w:rsidP="008E6148">
            <w:pPr>
              <w:pStyle w:val="QB20"/>
              <w:ind w:firstLineChars="0" w:firstLine="0"/>
              <w:rPr>
                <w:rFonts w:cs="Times New Roman"/>
                <w:b/>
                <w:bCs/>
              </w:rPr>
            </w:pPr>
            <w:r>
              <w:rPr>
                <w:rFonts w:cs="Times New Roman" w:hint="eastAsia"/>
                <w:b/>
                <w:bCs/>
              </w:rPr>
              <w:t>Device</w:t>
            </w:r>
            <w:r w:rsidR="000474B8">
              <w:rPr>
                <w:rFonts w:cs="Times New Roman" w:hint="eastAsia"/>
                <w:b/>
                <w:bCs/>
              </w:rPr>
              <w:t>MAC</w:t>
            </w:r>
          </w:p>
        </w:tc>
        <w:tc>
          <w:tcPr>
            <w:tcW w:w="1638" w:type="dxa"/>
            <w:shd w:val="clear" w:color="auto" w:fill="auto"/>
          </w:tcPr>
          <w:p w:rsidR="000474B8" w:rsidRDefault="000474B8" w:rsidP="008E6148">
            <w:pPr>
              <w:pStyle w:val="QB20"/>
              <w:ind w:firstLineChars="0" w:firstLine="0"/>
            </w:pPr>
            <w:r w:rsidRPr="005F57C7">
              <w:t>String</w:t>
            </w:r>
          </w:p>
        </w:tc>
        <w:tc>
          <w:tcPr>
            <w:tcW w:w="2049" w:type="dxa"/>
            <w:shd w:val="clear" w:color="auto" w:fill="auto"/>
          </w:tcPr>
          <w:p w:rsidR="000474B8" w:rsidRDefault="000474B8" w:rsidP="008E6148">
            <w:pPr>
              <w:pStyle w:val="QB20"/>
              <w:ind w:firstLineChars="0" w:firstLine="0"/>
            </w:pPr>
            <w:r>
              <w:rPr>
                <w:rFonts w:hint="eastAsia"/>
              </w:rPr>
              <w:t>下挂终端的MAC地址；</w:t>
            </w:r>
          </w:p>
        </w:tc>
        <w:tc>
          <w:tcPr>
            <w:tcW w:w="2316" w:type="dxa"/>
            <w:shd w:val="clear" w:color="auto" w:fill="auto"/>
          </w:tcPr>
          <w:p w:rsidR="000474B8" w:rsidRDefault="000474B8" w:rsidP="008E6148">
            <w:pPr>
              <w:pStyle w:val="QB20"/>
              <w:ind w:firstLineChars="0" w:firstLine="0"/>
            </w:pPr>
          </w:p>
        </w:tc>
      </w:tr>
      <w:tr w:rsidR="00366163" w:rsidRPr="00366163" w:rsidTr="00A452CE">
        <w:tc>
          <w:tcPr>
            <w:tcW w:w="2519" w:type="dxa"/>
            <w:shd w:val="clear" w:color="auto" w:fill="auto"/>
          </w:tcPr>
          <w:p w:rsidR="00366163" w:rsidRDefault="00366163" w:rsidP="008E6148">
            <w:pPr>
              <w:pStyle w:val="QB20"/>
              <w:ind w:firstLineChars="0" w:firstLine="0"/>
              <w:rPr>
                <w:rFonts w:cs="Times New Roman"/>
                <w:b/>
                <w:bCs/>
              </w:rPr>
            </w:pPr>
            <w:r>
              <w:rPr>
                <w:rFonts w:cs="Times New Roman" w:hint="eastAsia"/>
                <w:b/>
                <w:bCs/>
              </w:rPr>
              <w:t>OnlineTime</w:t>
            </w:r>
          </w:p>
        </w:tc>
        <w:tc>
          <w:tcPr>
            <w:tcW w:w="1638" w:type="dxa"/>
            <w:shd w:val="clear" w:color="auto" w:fill="auto"/>
          </w:tcPr>
          <w:p w:rsidR="00366163" w:rsidRPr="005F57C7" w:rsidRDefault="00366163" w:rsidP="008E6148">
            <w:pPr>
              <w:pStyle w:val="QB20"/>
              <w:ind w:firstLineChars="0" w:firstLine="0"/>
            </w:pPr>
            <w:r>
              <w:rPr>
                <w:rFonts w:hint="eastAsia"/>
              </w:rPr>
              <w:t>String</w:t>
            </w:r>
          </w:p>
        </w:tc>
        <w:tc>
          <w:tcPr>
            <w:tcW w:w="2049" w:type="dxa"/>
            <w:shd w:val="clear" w:color="auto" w:fill="auto"/>
          </w:tcPr>
          <w:p w:rsidR="00366163" w:rsidDel="00366163" w:rsidRDefault="00366163" w:rsidP="008E6148">
            <w:pPr>
              <w:pStyle w:val="QB20"/>
              <w:ind w:firstLineChars="0" w:firstLine="0"/>
            </w:pPr>
            <w:r>
              <w:rPr>
                <w:rFonts w:hint="eastAsia"/>
              </w:rPr>
              <w:t>上线时间</w:t>
            </w:r>
          </w:p>
        </w:tc>
        <w:tc>
          <w:tcPr>
            <w:tcW w:w="2316" w:type="dxa"/>
            <w:shd w:val="clear" w:color="auto" w:fill="auto"/>
          </w:tcPr>
          <w:p w:rsidR="00366163" w:rsidRDefault="00366163" w:rsidP="008E6148">
            <w:pPr>
              <w:pStyle w:val="QB20"/>
              <w:ind w:firstLineChars="0" w:firstLine="0"/>
            </w:pPr>
          </w:p>
        </w:tc>
      </w:tr>
      <w:tr w:rsidR="000474B8" w:rsidTr="00A452CE">
        <w:tc>
          <w:tcPr>
            <w:tcW w:w="2519" w:type="dxa"/>
            <w:shd w:val="clear" w:color="auto" w:fill="auto"/>
          </w:tcPr>
          <w:p w:rsidR="000474B8" w:rsidRPr="00BD3C12" w:rsidRDefault="000474B8" w:rsidP="008E6148">
            <w:pPr>
              <w:pStyle w:val="QB20"/>
              <w:ind w:firstLineChars="0" w:firstLine="0"/>
              <w:rPr>
                <w:rFonts w:cs="Times New Roman"/>
                <w:b/>
                <w:bCs/>
              </w:rPr>
            </w:pPr>
            <w:r>
              <w:rPr>
                <w:rFonts w:cs="Times New Roman" w:hint="eastAsia"/>
                <w:b/>
                <w:bCs/>
              </w:rPr>
              <w:t xml:space="preserve">    IP</w:t>
            </w:r>
          </w:p>
        </w:tc>
        <w:tc>
          <w:tcPr>
            <w:tcW w:w="1638" w:type="dxa"/>
            <w:shd w:val="clear" w:color="auto" w:fill="auto"/>
          </w:tcPr>
          <w:p w:rsidR="000474B8" w:rsidRDefault="000474B8" w:rsidP="008E6148">
            <w:pPr>
              <w:pStyle w:val="QB20"/>
              <w:ind w:firstLineChars="0" w:firstLine="0"/>
            </w:pPr>
            <w:r w:rsidRPr="005F57C7">
              <w:t>String</w:t>
            </w:r>
          </w:p>
        </w:tc>
        <w:tc>
          <w:tcPr>
            <w:tcW w:w="2049" w:type="dxa"/>
            <w:shd w:val="clear" w:color="auto" w:fill="auto"/>
          </w:tcPr>
          <w:p w:rsidR="000474B8" w:rsidRDefault="000474B8" w:rsidP="008E6148">
            <w:pPr>
              <w:pStyle w:val="QB20"/>
              <w:ind w:firstLineChars="0" w:firstLine="0"/>
            </w:pPr>
            <w:r>
              <w:rPr>
                <w:rFonts w:hint="eastAsia"/>
              </w:rPr>
              <w:t>IP为下挂终端的IP地址；</w:t>
            </w:r>
          </w:p>
        </w:tc>
        <w:tc>
          <w:tcPr>
            <w:tcW w:w="2316" w:type="dxa"/>
            <w:shd w:val="clear" w:color="auto" w:fill="auto"/>
          </w:tcPr>
          <w:p w:rsidR="000474B8" w:rsidRDefault="000474B8" w:rsidP="008E6148">
            <w:pPr>
              <w:pStyle w:val="QB20"/>
              <w:ind w:firstLineChars="0" w:firstLine="0"/>
            </w:pPr>
          </w:p>
        </w:tc>
      </w:tr>
      <w:tr w:rsidR="000474B8" w:rsidTr="00A452CE">
        <w:tc>
          <w:tcPr>
            <w:tcW w:w="2519" w:type="dxa"/>
            <w:shd w:val="clear" w:color="auto" w:fill="auto"/>
          </w:tcPr>
          <w:p w:rsidR="000474B8" w:rsidRPr="00BD3C12" w:rsidRDefault="000474B8" w:rsidP="008E6148">
            <w:pPr>
              <w:pStyle w:val="QB20"/>
              <w:ind w:firstLineChars="0" w:firstLine="0"/>
              <w:rPr>
                <w:rFonts w:cs="Times New Roman"/>
                <w:b/>
                <w:bCs/>
              </w:rPr>
            </w:pPr>
            <w:r>
              <w:rPr>
                <w:rFonts w:cs="Times New Roman" w:hint="eastAsia"/>
                <w:b/>
                <w:bCs/>
              </w:rPr>
              <w:t xml:space="preserve">    ConnectType</w:t>
            </w:r>
          </w:p>
        </w:tc>
        <w:tc>
          <w:tcPr>
            <w:tcW w:w="1638" w:type="dxa"/>
            <w:shd w:val="clear" w:color="auto" w:fill="auto"/>
          </w:tcPr>
          <w:p w:rsidR="000474B8" w:rsidRDefault="000474B8" w:rsidP="008E6148">
            <w:pPr>
              <w:pStyle w:val="QB20"/>
              <w:ind w:firstLineChars="0" w:firstLine="0"/>
            </w:pPr>
            <w:r w:rsidRPr="005F57C7">
              <w:t>String</w:t>
            </w:r>
          </w:p>
        </w:tc>
        <w:tc>
          <w:tcPr>
            <w:tcW w:w="2049" w:type="dxa"/>
            <w:shd w:val="clear" w:color="auto" w:fill="auto"/>
          </w:tcPr>
          <w:p w:rsidR="000474B8" w:rsidRDefault="000474B8" w:rsidP="008E6148">
            <w:pPr>
              <w:pStyle w:val="QB20"/>
              <w:ind w:firstLineChars="0" w:firstLine="0"/>
            </w:pPr>
            <w:r>
              <w:rPr>
                <w:rFonts w:hint="eastAsia"/>
              </w:rPr>
              <w:t>ConnectType为下挂终端和网关的连接形式（0：有线/1：无线）；</w:t>
            </w:r>
          </w:p>
        </w:tc>
        <w:tc>
          <w:tcPr>
            <w:tcW w:w="2316" w:type="dxa"/>
            <w:shd w:val="clear" w:color="auto" w:fill="auto"/>
          </w:tcPr>
          <w:p w:rsidR="000474B8" w:rsidRDefault="000474B8" w:rsidP="008E6148">
            <w:pPr>
              <w:pStyle w:val="QB20"/>
              <w:ind w:firstLineChars="0" w:firstLine="0"/>
            </w:pPr>
          </w:p>
        </w:tc>
      </w:tr>
      <w:tr w:rsidR="000474B8" w:rsidTr="00A452CE">
        <w:tc>
          <w:tcPr>
            <w:tcW w:w="2519" w:type="dxa"/>
            <w:shd w:val="clear" w:color="auto" w:fill="auto"/>
          </w:tcPr>
          <w:p w:rsidR="000474B8" w:rsidRPr="00BD3C12" w:rsidRDefault="000474B8" w:rsidP="008E6148">
            <w:pPr>
              <w:pStyle w:val="QB20"/>
              <w:ind w:firstLineChars="0" w:firstLine="0"/>
              <w:rPr>
                <w:rFonts w:cs="Times New Roman"/>
                <w:b/>
                <w:bCs/>
              </w:rPr>
            </w:pPr>
            <w:r>
              <w:rPr>
                <w:rFonts w:cs="Times New Roman" w:hint="eastAsia"/>
                <w:b/>
                <w:bCs/>
              </w:rPr>
              <w:t xml:space="preserve">    Port</w:t>
            </w:r>
          </w:p>
        </w:tc>
        <w:tc>
          <w:tcPr>
            <w:tcW w:w="1638" w:type="dxa"/>
            <w:shd w:val="clear" w:color="auto" w:fill="auto"/>
          </w:tcPr>
          <w:p w:rsidR="000474B8" w:rsidRDefault="000474B8" w:rsidP="008E6148">
            <w:pPr>
              <w:pStyle w:val="QB20"/>
              <w:ind w:firstLineChars="0" w:firstLine="0"/>
            </w:pPr>
            <w:r w:rsidRPr="005F57C7">
              <w:t>String</w:t>
            </w:r>
          </w:p>
        </w:tc>
        <w:tc>
          <w:tcPr>
            <w:tcW w:w="2049" w:type="dxa"/>
            <w:shd w:val="clear" w:color="auto" w:fill="auto"/>
          </w:tcPr>
          <w:p w:rsidR="000474B8" w:rsidRDefault="000474B8" w:rsidP="008E6148">
            <w:pPr>
              <w:pStyle w:val="QB20"/>
              <w:ind w:firstLineChars="0" w:firstLine="0"/>
            </w:pPr>
            <w:r>
              <w:rPr>
                <w:rFonts w:hint="eastAsia"/>
              </w:rPr>
              <w:t>若是通过有线接入，具体连接LAN物理端口</w:t>
            </w:r>
          </w:p>
        </w:tc>
        <w:tc>
          <w:tcPr>
            <w:tcW w:w="2316" w:type="dxa"/>
            <w:shd w:val="clear" w:color="auto" w:fill="auto"/>
          </w:tcPr>
          <w:p w:rsidR="000474B8" w:rsidRDefault="000474B8" w:rsidP="008E6148">
            <w:pPr>
              <w:pStyle w:val="QB20"/>
              <w:ind w:firstLineChars="0" w:firstLine="0"/>
            </w:pPr>
            <w:r>
              <w:rPr>
                <w:rFonts w:hint="eastAsia"/>
              </w:rPr>
              <w:t>1：lan1口连接，2：lan2口连接，3：lan3口连接，4：lan4口连接</w:t>
            </w:r>
          </w:p>
        </w:tc>
      </w:tr>
      <w:tr w:rsidR="000474B8" w:rsidTr="00A452CE">
        <w:tc>
          <w:tcPr>
            <w:tcW w:w="2519" w:type="dxa"/>
            <w:shd w:val="clear" w:color="auto" w:fill="auto"/>
          </w:tcPr>
          <w:p w:rsidR="000474B8" w:rsidRDefault="000474B8" w:rsidP="008E6148">
            <w:pPr>
              <w:pStyle w:val="QB20"/>
              <w:ind w:firstLineChars="250" w:firstLine="527"/>
              <w:rPr>
                <w:rFonts w:cs="Times New Roman"/>
                <w:b/>
                <w:bCs/>
              </w:rPr>
            </w:pPr>
            <w:r>
              <w:rPr>
                <w:rFonts w:cs="Times New Roman" w:hint="eastAsia"/>
                <w:b/>
                <w:bCs/>
              </w:rPr>
              <w:t>SSIDIndex</w:t>
            </w:r>
          </w:p>
        </w:tc>
        <w:tc>
          <w:tcPr>
            <w:tcW w:w="1638" w:type="dxa"/>
            <w:shd w:val="clear" w:color="auto" w:fill="auto"/>
          </w:tcPr>
          <w:p w:rsidR="000474B8" w:rsidRPr="005F57C7" w:rsidRDefault="000474B8" w:rsidP="008E6148">
            <w:pPr>
              <w:pStyle w:val="QB20"/>
              <w:ind w:firstLineChars="0" w:firstLine="0"/>
            </w:pPr>
            <w:r>
              <w:rPr>
                <w:rFonts w:hint="eastAsia"/>
              </w:rPr>
              <w:t>String</w:t>
            </w:r>
          </w:p>
        </w:tc>
        <w:tc>
          <w:tcPr>
            <w:tcW w:w="2049" w:type="dxa"/>
            <w:shd w:val="clear" w:color="auto" w:fill="auto"/>
          </w:tcPr>
          <w:p w:rsidR="000474B8" w:rsidRDefault="000474B8" w:rsidP="008E6148">
            <w:pPr>
              <w:pStyle w:val="QB20"/>
              <w:ind w:firstLineChars="0" w:firstLine="0"/>
            </w:pPr>
            <w:r>
              <w:rPr>
                <w:rFonts w:hint="eastAsia"/>
              </w:rPr>
              <w:t>若是通过无线接入，具体连接的SSIDIndex</w:t>
            </w:r>
          </w:p>
        </w:tc>
        <w:tc>
          <w:tcPr>
            <w:tcW w:w="2316" w:type="dxa"/>
            <w:shd w:val="clear" w:color="auto" w:fill="auto"/>
          </w:tcPr>
          <w:p w:rsidR="000474B8" w:rsidRDefault="000474B8" w:rsidP="008E6148">
            <w:pPr>
              <w:pStyle w:val="QB20"/>
              <w:ind w:firstLineChars="0" w:firstLine="0"/>
            </w:pPr>
            <w:r>
              <w:rPr>
                <w:rFonts w:hint="eastAsia"/>
              </w:rPr>
              <w:t xml:space="preserve">对于单频率网关为1-4，对于双频网关为1-8 </w:t>
            </w:r>
          </w:p>
        </w:tc>
      </w:tr>
      <w:tr w:rsidR="000474B8" w:rsidTr="00A452CE">
        <w:tc>
          <w:tcPr>
            <w:tcW w:w="2519" w:type="dxa"/>
            <w:shd w:val="clear" w:color="auto" w:fill="auto"/>
          </w:tcPr>
          <w:p w:rsidR="000474B8" w:rsidRDefault="000474B8" w:rsidP="008E6148">
            <w:pPr>
              <w:pStyle w:val="QB20"/>
              <w:ind w:firstLineChars="0" w:firstLine="0"/>
              <w:rPr>
                <w:rFonts w:cs="Times New Roman"/>
                <w:b/>
                <w:bCs/>
              </w:rPr>
            </w:pPr>
            <w:r>
              <w:rPr>
                <w:rFonts w:cs="Times New Roman" w:hint="eastAsia"/>
                <w:b/>
                <w:bCs/>
              </w:rPr>
              <w:t xml:space="preserve">    PowerLevel }</w:t>
            </w:r>
          </w:p>
        </w:tc>
        <w:tc>
          <w:tcPr>
            <w:tcW w:w="1638" w:type="dxa"/>
            <w:shd w:val="clear" w:color="auto" w:fill="auto"/>
          </w:tcPr>
          <w:p w:rsidR="000474B8" w:rsidRDefault="000474B8" w:rsidP="008E6148">
            <w:pPr>
              <w:pStyle w:val="QB20"/>
              <w:ind w:firstLineChars="0" w:firstLine="0"/>
            </w:pPr>
            <w:r>
              <w:rPr>
                <w:rFonts w:hint="eastAsia"/>
              </w:rPr>
              <w:t>String</w:t>
            </w:r>
          </w:p>
        </w:tc>
        <w:tc>
          <w:tcPr>
            <w:tcW w:w="2049" w:type="dxa"/>
            <w:shd w:val="clear" w:color="auto" w:fill="auto"/>
          </w:tcPr>
          <w:p w:rsidR="000474B8" w:rsidRDefault="000474B8" w:rsidP="008E6148">
            <w:pPr>
              <w:pStyle w:val="QB20"/>
              <w:ind w:firstLineChars="0" w:firstLine="0"/>
            </w:pPr>
            <w:r>
              <w:rPr>
                <w:rFonts w:hint="eastAsia"/>
              </w:rPr>
              <w:t>若是通过无线接入，PowerLevel为网关接收到的下挂终端的无线信号强度</w:t>
            </w:r>
          </w:p>
        </w:tc>
        <w:tc>
          <w:tcPr>
            <w:tcW w:w="2316" w:type="dxa"/>
            <w:shd w:val="clear" w:color="auto" w:fill="auto"/>
          </w:tcPr>
          <w:p w:rsidR="000474B8" w:rsidRDefault="000474B8" w:rsidP="008E6148">
            <w:pPr>
              <w:pStyle w:val="QB20"/>
              <w:ind w:firstLineChars="0" w:firstLine="0"/>
            </w:pPr>
            <w:r>
              <w:rPr>
                <w:rFonts w:hint="eastAsia"/>
              </w:rPr>
              <w:t>整数，单位dBm</w:t>
            </w:r>
          </w:p>
        </w:tc>
      </w:tr>
    </w:tbl>
    <w:p w:rsidR="00D42845" w:rsidRDefault="002A344F" w:rsidP="000315B9">
      <w:pPr>
        <w:pStyle w:val="QB4"/>
      </w:pPr>
      <w:r>
        <w:t>响应报文定义</w:t>
      </w:r>
    </w:p>
    <w:p w:rsidR="002A344F" w:rsidRDefault="002A344F" w:rsidP="002A344F">
      <w:pPr>
        <w:pStyle w:val="QB7"/>
        <w:ind w:firstLine="420"/>
      </w:pPr>
      <w:r>
        <w:rPr>
          <w:rFonts w:hint="eastAsia"/>
        </w:rPr>
        <w:t>例程:</w:t>
      </w:r>
    </w:p>
    <w:p w:rsidR="002A344F" w:rsidRDefault="002A344F" w:rsidP="002A344F">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2A344F" w:rsidRDefault="002A344F" w:rsidP="002A344F">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"Result": 0,</w:t>
      </w:r>
    </w:p>
    <w:p w:rsidR="002A344F" w:rsidRDefault="002A344F" w:rsidP="002A344F">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2A344F" w:rsidRDefault="002A344F" w:rsidP="002A344F">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Pr="00D13B94">
        <w:t>GET_LAN_ACCESS_STORAGE</w:t>
      </w:r>
      <w:r>
        <w:rPr>
          <w:rFonts w:hint="eastAsia"/>
        </w:rPr>
        <w:t>"</w:t>
      </w:r>
      <w:r>
        <w:t>,</w:t>
      </w:r>
    </w:p>
    <w:p w:rsidR="002A344F" w:rsidRDefault="002A344F" w:rsidP="002A344F">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2A344F" w:rsidRDefault="002A344F" w:rsidP="002A344F">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2A344F" w:rsidRDefault="002A344F" w:rsidP="002A344F">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lastRenderedPageBreak/>
        <w:t>}</w:t>
      </w:r>
    </w:p>
    <w:p w:rsidR="002A344F" w:rsidRDefault="002A344F" w:rsidP="002A344F">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2A344F" w:rsidRDefault="002A344F" w:rsidP="002A344F">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2A344F" w:rsidRPr="00BD3C12" w:rsidTr="00746051">
        <w:tc>
          <w:tcPr>
            <w:tcW w:w="2130" w:type="dxa"/>
            <w:shd w:val="clear" w:color="auto" w:fill="4472C4"/>
          </w:tcPr>
          <w:p w:rsidR="002A344F" w:rsidRPr="00BD3C12" w:rsidRDefault="002A344F" w:rsidP="00746051">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2A344F" w:rsidRPr="00BD3C12" w:rsidRDefault="002A344F" w:rsidP="00746051">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2A344F" w:rsidRPr="00BD3C12" w:rsidRDefault="002A344F" w:rsidP="00746051">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2A344F" w:rsidRPr="00BD3C12" w:rsidRDefault="002A344F" w:rsidP="00746051">
            <w:pPr>
              <w:pStyle w:val="QB20"/>
              <w:ind w:firstLineChars="0" w:firstLine="0"/>
              <w:jc w:val="center"/>
              <w:rPr>
                <w:b/>
                <w:bCs/>
                <w:color w:val="FFFFFF"/>
              </w:rPr>
            </w:pPr>
            <w:r w:rsidRPr="00BD3C12">
              <w:rPr>
                <w:b/>
                <w:bCs/>
                <w:color w:val="FFFFFF"/>
              </w:rPr>
              <w:t>说明</w:t>
            </w:r>
          </w:p>
        </w:tc>
      </w:tr>
      <w:tr w:rsidR="002A344F" w:rsidTr="00746051">
        <w:tc>
          <w:tcPr>
            <w:tcW w:w="2130" w:type="dxa"/>
            <w:shd w:val="clear" w:color="auto" w:fill="auto"/>
          </w:tcPr>
          <w:p w:rsidR="002A344F" w:rsidRPr="00BD3C12" w:rsidRDefault="002A344F" w:rsidP="00746051">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2A344F" w:rsidRDefault="002A344F" w:rsidP="00746051">
            <w:pPr>
              <w:pStyle w:val="QB20"/>
              <w:ind w:firstLineChars="0" w:firstLine="0"/>
            </w:pPr>
            <w:r>
              <w:rPr>
                <w:rFonts w:hint="eastAsia"/>
              </w:rPr>
              <w:t>Int</w:t>
            </w:r>
          </w:p>
        </w:tc>
        <w:tc>
          <w:tcPr>
            <w:tcW w:w="2131" w:type="dxa"/>
            <w:shd w:val="clear" w:color="auto" w:fill="auto"/>
          </w:tcPr>
          <w:p w:rsidR="002A344F" w:rsidRDefault="002A344F" w:rsidP="00746051">
            <w:pPr>
              <w:pStyle w:val="QB20"/>
              <w:ind w:firstLineChars="0" w:firstLine="0"/>
            </w:pPr>
          </w:p>
        </w:tc>
        <w:tc>
          <w:tcPr>
            <w:tcW w:w="2131" w:type="dxa"/>
            <w:shd w:val="clear" w:color="auto" w:fill="auto"/>
          </w:tcPr>
          <w:p w:rsidR="002A344F" w:rsidRDefault="002A344F" w:rsidP="00746051">
            <w:pPr>
              <w:pStyle w:val="QB20"/>
              <w:ind w:firstLineChars="0" w:firstLine="0"/>
            </w:pPr>
          </w:p>
        </w:tc>
      </w:tr>
      <w:tr w:rsidR="002A344F" w:rsidTr="00746051">
        <w:tc>
          <w:tcPr>
            <w:tcW w:w="2130" w:type="dxa"/>
            <w:shd w:val="clear" w:color="auto" w:fill="DEEAF6"/>
          </w:tcPr>
          <w:p w:rsidR="002A344F" w:rsidRPr="00BD3C12" w:rsidRDefault="002A344F" w:rsidP="00746051">
            <w:pPr>
              <w:pStyle w:val="QB20"/>
              <w:ind w:firstLineChars="0" w:firstLine="0"/>
              <w:rPr>
                <w:b/>
                <w:bCs/>
              </w:rPr>
            </w:pPr>
            <w:r w:rsidRPr="00BD3C12">
              <w:rPr>
                <w:rFonts w:cs="Times New Roman" w:hint="eastAsia"/>
                <w:b/>
                <w:bCs/>
              </w:rPr>
              <w:t>ID</w:t>
            </w:r>
          </w:p>
        </w:tc>
        <w:tc>
          <w:tcPr>
            <w:tcW w:w="2130" w:type="dxa"/>
            <w:shd w:val="clear" w:color="auto" w:fill="DEEAF6"/>
          </w:tcPr>
          <w:p w:rsidR="002A344F" w:rsidRDefault="002A344F" w:rsidP="00746051">
            <w:pPr>
              <w:pStyle w:val="QB20"/>
              <w:ind w:firstLineChars="0" w:firstLine="0"/>
            </w:pPr>
            <w:r>
              <w:rPr>
                <w:rFonts w:hint="eastAsia"/>
              </w:rPr>
              <w:t>Int</w:t>
            </w:r>
          </w:p>
        </w:tc>
        <w:tc>
          <w:tcPr>
            <w:tcW w:w="2131" w:type="dxa"/>
            <w:shd w:val="clear" w:color="auto" w:fill="DEEAF6"/>
          </w:tcPr>
          <w:p w:rsidR="002A344F" w:rsidRDefault="002A344F" w:rsidP="00746051">
            <w:pPr>
              <w:pStyle w:val="QB20"/>
              <w:ind w:firstLineChars="0" w:firstLine="0"/>
            </w:pPr>
            <w:r>
              <w:rPr>
                <w:rFonts w:hint="eastAsia"/>
              </w:rPr>
              <w:t>平台</w:t>
            </w:r>
            <w:r>
              <w:t>维护的事务ID</w:t>
            </w:r>
          </w:p>
        </w:tc>
        <w:tc>
          <w:tcPr>
            <w:tcW w:w="2131" w:type="dxa"/>
            <w:shd w:val="clear" w:color="auto" w:fill="DEEAF6"/>
          </w:tcPr>
          <w:p w:rsidR="002A344F" w:rsidRDefault="002A344F" w:rsidP="00746051">
            <w:pPr>
              <w:pStyle w:val="QB20"/>
              <w:ind w:firstLineChars="0" w:firstLine="0"/>
            </w:pPr>
            <w:r>
              <w:t>网关按请求原值返回</w:t>
            </w:r>
          </w:p>
        </w:tc>
      </w:tr>
      <w:tr w:rsidR="002A344F" w:rsidTr="00746051">
        <w:tc>
          <w:tcPr>
            <w:tcW w:w="2130" w:type="dxa"/>
            <w:shd w:val="clear" w:color="auto" w:fill="auto"/>
          </w:tcPr>
          <w:p w:rsidR="002A344F" w:rsidRPr="00BD3C12" w:rsidRDefault="002A344F" w:rsidP="00746051">
            <w:pPr>
              <w:pStyle w:val="QB20"/>
              <w:ind w:firstLineChars="0" w:firstLine="0"/>
              <w:rPr>
                <w:b/>
                <w:bCs/>
              </w:rPr>
            </w:pPr>
            <w:r w:rsidRPr="00BD3C12">
              <w:rPr>
                <w:rFonts w:cs="Times New Roman"/>
                <w:b/>
                <w:bCs/>
              </w:rPr>
              <w:t>CmdType</w:t>
            </w:r>
          </w:p>
        </w:tc>
        <w:tc>
          <w:tcPr>
            <w:tcW w:w="2130" w:type="dxa"/>
            <w:shd w:val="clear" w:color="auto" w:fill="auto"/>
          </w:tcPr>
          <w:p w:rsidR="002A344F" w:rsidRDefault="002A344F" w:rsidP="00746051">
            <w:pPr>
              <w:pStyle w:val="QB20"/>
              <w:ind w:firstLineChars="0" w:firstLine="0"/>
            </w:pPr>
            <w:r>
              <w:t>String</w:t>
            </w:r>
          </w:p>
        </w:tc>
        <w:tc>
          <w:tcPr>
            <w:tcW w:w="2131" w:type="dxa"/>
            <w:shd w:val="clear" w:color="auto" w:fill="auto"/>
          </w:tcPr>
          <w:p w:rsidR="002A344F" w:rsidRDefault="002A344F" w:rsidP="00746051">
            <w:pPr>
              <w:pStyle w:val="QB20"/>
              <w:ind w:firstLineChars="0" w:firstLine="0"/>
            </w:pPr>
            <w:r>
              <w:t>命令类型</w:t>
            </w:r>
          </w:p>
        </w:tc>
        <w:tc>
          <w:tcPr>
            <w:tcW w:w="2131" w:type="dxa"/>
            <w:shd w:val="clear" w:color="auto" w:fill="auto"/>
          </w:tcPr>
          <w:p w:rsidR="002A344F" w:rsidRDefault="002A344F" w:rsidP="00746051">
            <w:pPr>
              <w:pStyle w:val="QB20"/>
              <w:ind w:firstLineChars="0" w:firstLine="0"/>
            </w:pPr>
            <w:r>
              <w:rPr>
                <w:rFonts w:hint="eastAsia"/>
              </w:rPr>
              <w:t>网关按照请求的原值返回。</w:t>
            </w:r>
          </w:p>
        </w:tc>
      </w:tr>
      <w:tr w:rsidR="002A344F" w:rsidTr="00746051">
        <w:tc>
          <w:tcPr>
            <w:tcW w:w="2130" w:type="dxa"/>
            <w:shd w:val="clear" w:color="auto" w:fill="DEEAF6"/>
          </w:tcPr>
          <w:p w:rsidR="002A344F" w:rsidRPr="00BD3C12" w:rsidRDefault="002A344F" w:rsidP="00746051">
            <w:pPr>
              <w:pStyle w:val="QB20"/>
              <w:ind w:firstLineChars="0" w:firstLine="0"/>
              <w:rPr>
                <w:b/>
                <w:bCs/>
              </w:rPr>
            </w:pPr>
            <w:r w:rsidRPr="00BD3C12">
              <w:rPr>
                <w:rFonts w:cs="Times New Roman"/>
                <w:b/>
                <w:bCs/>
              </w:rPr>
              <w:t>SequenceId</w:t>
            </w:r>
          </w:p>
        </w:tc>
        <w:tc>
          <w:tcPr>
            <w:tcW w:w="2130" w:type="dxa"/>
            <w:shd w:val="clear" w:color="auto" w:fill="DEEAF6"/>
          </w:tcPr>
          <w:p w:rsidR="002A344F" w:rsidRDefault="002A344F" w:rsidP="00746051">
            <w:pPr>
              <w:pStyle w:val="QB20"/>
              <w:ind w:firstLineChars="0" w:firstLine="0"/>
            </w:pPr>
            <w:r>
              <w:t>String</w:t>
            </w:r>
          </w:p>
        </w:tc>
        <w:tc>
          <w:tcPr>
            <w:tcW w:w="2131" w:type="dxa"/>
            <w:shd w:val="clear" w:color="auto" w:fill="DEEAF6"/>
          </w:tcPr>
          <w:p w:rsidR="002A344F" w:rsidRDefault="002A344F" w:rsidP="00746051">
            <w:pPr>
              <w:pStyle w:val="QB20"/>
              <w:ind w:firstLineChars="0" w:firstLine="0"/>
            </w:pPr>
            <w:r>
              <w:t>请求编号</w:t>
            </w:r>
          </w:p>
        </w:tc>
        <w:tc>
          <w:tcPr>
            <w:tcW w:w="2131" w:type="dxa"/>
            <w:shd w:val="clear" w:color="auto" w:fill="DEEAF6"/>
          </w:tcPr>
          <w:p w:rsidR="002A344F" w:rsidRDefault="002A344F" w:rsidP="00746051">
            <w:pPr>
              <w:pStyle w:val="QB20"/>
              <w:ind w:firstLineChars="0" w:firstLine="0"/>
            </w:pPr>
            <w:r>
              <w:rPr>
                <w:rFonts w:hint="eastAsia"/>
              </w:rPr>
              <w:t>SequenceId表示命令序列，网关按照请求的原值返回。</w:t>
            </w:r>
          </w:p>
          <w:p w:rsidR="002A344F" w:rsidRDefault="002A344F" w:rsidP="00746051">
            <w:pPr>
              <w:pStyle w:val="QB20"/>
              <w:ind w:firstLineChars="0" w:firstLine="0"/>
            </w:pPr>
            <w:r>
              <w:rPr>
                <w:rFonts w:hint="eastAsia"/>
              </w:rPr>
              <w:t>16进制数，8位</w:t>
            </w:r>
          </w:p>
        </w:tc>
      </w:tr>
      <w:tr w:rsidR="002A344F" w:rsidTr="00746051">
        <w:tc>
          <w:tcPr>
            <w:tcW w:w="2130" w:type="dxa"/>
            <w:shd w:val="clear" w:color="auto" w:fill="DEEAF6"/>
          </w:tcPr>
          <w:p w:rsidR="002A344F" w:rsidRPr="00BD3C12" w:rsidRDefault="002A344F" w:rsidP="00746051">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2A344F" w:rsidRDefault="002A344F" w:rsidP="00746051">
            <w:pPr>
              <w:pStyle w:val="QB20"/>
              <w:ind w:firstLineChars="0" w:firstLine="0"/>
            </w:pPr>
            <w:r>
              <w:rPr>
                <w:rFonts w:hint="eastAsia"/>
              </w:rPr>
              <w:t>Object</w:t>
            </w:r>
          </w:p>
        </w:tc>
        <w:tc>
          <w:tcPr>
            <w:tcW w:w="2131" w:type="dxa"/>
            <w:shd w:val="clear" w:color="auto" w:fill="DEEAF6"/>
          </w:tcPr>
          <w:p w:rsidR="002A344F" w:rsidRDefault="002A344F" w:rsidP="00746051">
            <w:pPr>
              <w:pStyle w:val="QB20"/>
              <w:ind w:firstLineChars="0" w:firstLine="0"/>
            </w:pPr>
            <w:r>
              <w:rPr>
                <w:rFonts w:hint="eastAsia"/>
              </w:rPr>
              <w:t>操作</w:t>
            </w:r>
            <w:r>
              <w:t>返回的结果</w:t>
            </w:r>
          </w:p>
        </w:tc>
        <w:tc>
          <w:tcPr>
            <w:tcW w:w="2131" w:type="dxa"/>
            <w:shd w:val="clear" w:color="auto" w:fill="DEEAF6"/>
          </w:tcPr>
          <w:p w:rsidR="002A344F" w:rsidRDefault="002A344F" w:rsidP="00746051">
            <w:pPr>
              <w:pStyle w:val="QB20"/>
              <w:ind w:firstLineChars="0" w:firstLine="0"/>
            </w:pPr>
          </w:p>
        </w:tc>
      </w:tr>
    </w:tbl>
    <w:p w:rsidR="00123989" w:rsidRPr="002A344F" w:rsidRDefault="00123989" w:rsidP="00123989">
      <w:pPr>
        <w:pStyle w:val="QB7"/>
        <w:ind w:firstLine="420"/>
      </w:pPr>
    </w:p>
    <w:p w:rsidR="003E5644" w:rsidRDefault="003E5644" w:rsidP="00EC644D">
      <w:pPr>
        <w:pStyle w:val="QB3"/>
      </w:pPr>
      <w:bookmarkStart w:id="162" w:name="_Toc448149247"/>
      <w:r>
        <w:t>获取</w:t>
      </w:r>
      <w:r w:rsidR="005F5782">
        <w:rPr>
          <w:rFonts w:hint="eastAsia"/>
        </w:rPr>
        <w:t>网关下挂终端上线</w:t>
      </w:r>
      <w:r>
        <w:t>消息上报策略</w:t>
      </w:r>
      <w:bookmarkEnd w:id="162"/>
    </w:p>
    <w:p w:rsidR="00931992" w:rsidRDefault="00931992" w:rsidP="00EC644D">
      <w:pPr>
        <w:pStyle w:val="QB4"/>
      </w:pPr>
      <w:r>
        <w:t>接口说明</w:t>
      </w:r>
    </w:p>
    <w:p w:rsidR="003E5644" w:rsidRDefault="00931992" w:rsidP="00123989">
      <w:pPr>
        <w:pStyle w:val="QB7"/>
        <w:ind w:firstLine="420"/>
      </w:pPr>
      <w:r>
        <w:t>获取网关上接入设备的消息上报策略</w:t>
      </w:r>
      <w:r>
        <w:rPr>
          <w:rFonts w:hint="eastAsia"/>
        </w:rPr>
        <w:t>。</w:t>
      </w:r>
    </w:p>
    <w:p w:rsidR="00931992" w:rsidRDefault="007E4262" w:rsidP="00123989">
      <w:pPr>
        <w:pStyle w:val="QB7"/>
        <w:ind w:firstLine="420"/>
      </w:pPr>
      <w:r>
        <w:rPr>
          <w:rFonts w:hint="eastAsia"/>
        </w:rPr>
        <w:t>消息发送方向：一级家庭开放平台—&gt;省级数字家庭管理平台</w:t>
      </w:r>
    </w:p>
    <w:p w:rsidR="00931992" w:rsidRDefault="00931992" w:rsidP="00EC644D">
      <w:pPr>
        <w:pStyle w:val="QB4"/>
      </w:pPr>
      <w:r>
        <w:rPr>
          <w:rFonts w:hint="eastAsia"/>
        </w:rPr>
        <w:t>接口类型</w:t>
      </w:r>
    </w:p>
    <w:p w:rsidR="00931992" w:rsidRDefault="0085678C" w:rsidP="00931992">
      <w:pPr>
        <w:pStyle w:val="QB7"/>
        <w:ind w:firstLine="420"/>
      </w:pPr>
      <w:r>
        <w:rPr>
          <w:rFonts w:hint="eastAsia"/>
        </w:rPr>
        <w:t>名称：getLanDeviceOnline</w:t>
      </w:r>
    </w:p>
    <w:p w:rsidR="00931992" w:rsidRPr="00931992" w:rsidRDefault="00931992" w:rsidP="00123989">
      <w:pPr>
        <w:pStyle w:val="QB7"/>
        <w:ind w:firstLine="420"/>
      </w:pPr>
    </w:p>
    <w:p w:rsidR="00931992" w:rsidRDefault="00931992" w:rsidP="00EC644D">
      <w:pPr>
        <w:pStyle w:val="QB4"/>
      </w:pPr>
      <w:r>
        <w:rPr>
          <w:rFonts w:hint="eastAsia"/>
        </w:rPr>
        <w:t>请求报文</w:t>
      </w:r>
      <w:r>
        <w:t>定义</w:t>
      </w:r>
    </w:p>
    <w:p w:rsidR="00931992" w:rsidRDefault="00931992" w:rsidP="00931992">
      <w:pPr>
        <w:pStyle w:val="QB7"/>
        <w:ind w:firstLine="420"/>
      </w:pPr>
      <w:r>
        <w:rPr>
          <w:rFonts w:hint="eastAsia"/>
        </w:rPr>
        <w:t>例程:</w:t>
      </w:r>
    </w:p>
    <w:p w:rsidR="00931992" w:rsidRDefault="00931992" w:rsidP="00931992">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931992" w:rsidRDefault="00931992" w:rsidP="0093199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Get</w:t>
      </w:r>
      <w:r>
        <w:rPr>
          <w:rFonts w:hint="eastAsia"/>
        </w:rPr>
        <w:t>",</w:t>
      </w:r>
    </w:p>
    <w:p w:rsidR="00931992" w:rsidRDefault="00931992" w:rsidP="0093199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931992" w:rsidRDefault="00931992" w:rsidP="0093199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"G</w:t>
      </w:r>
      <w:r w:rsidRPr="00D13B94">
        <w:t>ET_LAN_DEVICE_ONLINE</w:t>
      </w:r>
      <w:r>
        <w:rPr>
          <w:rFonts w:hint="eastAsia"/>
        </w:rPr>
        <w:t>",</w:t>
      </w:r>
    </w:p>
    <w:p w:rsidR="00931992" w:rsidRDefault="00931992" w:rsidP="0093199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931992" w:rsidRDefault="00931992" w:rsidP="0093199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bookmarkStart w:id="163" w:name="OLE_LINK11"/>
      <w:bookmarkStart w:id="164" w:name="OLE_LINK12"/>
      <w:r w:rsidR="00A452CE">
        <w:rPr>
          <w:rFonts w:hint="eastAsia"/>
        </w:rPr>
        <w:t>“MAC”："mac地址“</w:t>
      </w:r>
      <w:bookmarkEnd w:id="163"/>
      <w:bookmarkEnd w:id="164"/>
      <w:r>
        <w:rPr>
          <w:rFonts w:hint="eastAsia"/>
        </w:rPr>
        <w:t>}</w:t>
      </w:r>
    </w:p>
    <w:p w:rsidR="00931992" w:rsidRDefault="00931992" w:rsidP="00931992">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931992" w:rsidRDefault="00931992" w:rsidP="00123989">
      <w:pPr>
        <w:pStyle w:val="QB7"/>
        <w:ind w:firstLine="420"/>
      </w:pPr>
    </w:p>
    <w:p w:rsidR="00D37750" w:rsidRDefault="00D37750" w:rsidP="00D37750">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D37750" w:rsidRPr="00BD3C12" w:rsidTr="00817872">
        <w:tc>
          <w:tcPr>
            <w:tcW w:w="2519" w:type="dxa"/>
            <w:shd w:val="clear" w:color="auto" w:fill="4472C4"/>
          </w:tcPr>
          <w:p w:rsidR="00D37750" w:rsidRPr="00BD3C12" w:rsidRDefault="00D37750" w:rsidP="00817872">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D37750" w:rsidRPr="00BD3C12" w:rsidRDefault="00D37750" w:rsidP="00817872">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D37750" w:rsidRPr="00BD3C12" w:rsidRDefault="00D37750" w:rsidP="00817872">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D37750" w:rsidRPr="00BD3C12" w:rsidRDefault="00D37750" w:rsidP="00817872">
            <w:pPr>
              <w:pStyle w:val="QB20"/>
              <w:ind w:firstLineChars="0" w:firstLine="0"/>
              <w:jc w:val="center"/>
              <w:rPr>
                <w:b/>
                <w:bCs/>
                <w:color w:val="FFFFFF"/>
              </w:rPr>
            </w:pPr>
            <w:r w:rsidRPr="00BD3C12">
              <w:rPr>
                <w:b/>
                <w:bCs/>
                <w:color w:val="FFFFFF"/>
              </w:rPr>
              <w:t>说明</w:t>
            </w:r>
          </w:p>
        </w:tc>
      </w:tr>
      <w:tr w:rsidR="00D37750" w:rsidTr="00817872">
        <w:trPr>
          <w:trHeight w:val="90"/>
        </w:trPr>
        <w:tc>
          <w:tcPr>
            <w:tcW w:w="2519" w:type="dxa"/>
            <w:shd w:val="clear" w:color="auto" w:fill="auto"/>
          </w:tcPr>
          <w:p w:rsidR="00D37750" w:rsidRPr="00BD3C12" w:rsidRDefault="00D37750" w:rsidP="00817872">
            <w:pPr>
              <w:pStyle w:val="QB20"/>
              <w:ind w:firstLineChars="0" w:firstLine="0"/>
              <w:rPr>
                <w:b/>
                <w:bCs/>
              </w:rPr>
            </w:pPr>
            <w:r w:rsidRPr="00BD3C12">
              <w:rPr>
                <w:rFonts w:cs="Times New Roman" w:hint="eastAsia"/>
                <w:b/>
                <w:bCs/>
              </w:rPr>
              <w:t>RPCMethod</w:t>
            </w:r>
          </w:p>
        </w:tc>
        <w:tc>
          <w:tcPr>
            <w:tcW w:w="1638" w:type="dxa"/>
            <w:shd w:val="clear" w:color="auto" w:fill="auto"/>
          </w:tcPr>
          <w:p w:rsidR="00D37750" w:rsidRDefault="00D37750" w:rsidP="00817872">
            <w:pPr>
              <w:pStyle w:val="QB20"/>
              <w:ind w:firstLineChars="0" w:firstLine="0"/>
            </w:pPr>
            <w:r>
              <w:rPr>
                <w:rFonts w:hint="eastAsia"/>
              </w:rPr>
              <w:t>String</w:t>
            </w:r>
          </w:p>
        </w:tc>
        <w:tc>
          <w:tcPr>
            <w:tcW w:w="2049" w:type="dxa"/>
            <w:shd w:val="clear" w:color="auto" w:fill="auto"/>
          </w:tcPr>
          <w:p w:rsidR="00D37750" w:rsidRDefault="00D37750" w:rsidP="00817872">
            <w:pPr>
              <w:pStyle w:val="QB20"/>
              <w:ind w:firstLineChars="0" w:firstLine="0"/>
            </w:pPr>
            <w:r>
              <w:rPr>
                <w:rFonts w:hint="eastAsia"/>
              </w:rPr>
              <w:t>接口分类定义</w:t>
            </w:r>
          </w:p>
        </w:tc>
        <w:tc>
          <w:tcPr>
            <w:tcW w:w="2316" w:type="dxa"/>
            <w:shd w:val="clear" w:color="auto" w:fill="auto"/>
          </w:tcPr>
          <w:p w:rsidR="00D37750" w:rsidRDefault="00D37750" w:rsidP="00817872">
            <w:pPr>
              <w:pStyle w:val="QB20"/>
              <w:ind w:firstLineChars="0" w:firstLine="0"/>
            </w:pPr>
            <w:r>
              <w:rPr>
                <w:rFonts w:hint="eastAsia"/>
              </w:rPr>
              <w:t>Get</w:t>
            </w:r>
          </w:p>
        </w:tc>
      </w:tr>
      <w:tr w:rsidR="00D37750" w:rsidTr="00817872">
        <w:tc>
          <w:tcPr>
            <w:tcW w:w="2519" w:type="dxa"/>
            <w:shd w:val="clear" w:color="auto" w:fill="DEEAF6"/>
          </w:tcPr>
          <w:p w:rsidR="00D37750" w:rsidRPr="00BD3C12" w:rsidRDefault="00D37750" w:rsidP="00817872">
            <w:pPr>
              <w:pStyle w:val="QB20"/>
              <w:ind w:firstLineChars="0" w:firstLine="0"/>
              <w:rPr>
                <w:b/>
                <w:bCs/>
              </w:rPr>
            </w:pPr>
            <w:r w:rsidRPr="00BD3C12">
              <w:rPr>
                <w:rFonts w:cs="Times New Roman" w:hint="eastAsia"/>
                <w:b/>
                <w:bCs/>
              </w:rPr>
              <w:t>ID</w:t>
            </w:r>
          </w:p>
        </w:tc>
        <w:tc>
          <w:tcPr>
            <w:tcW w:w="1638" w:type="dxa"/>
            <w:shd w:val="clear" w:color="auto" w:fill="DEEAF6"/>
          </w:tcPr>
          <w:p w:rsidR="00D37750" w:rsidRDefault="00D37750" w:rsidP="00817872">
            <w:pPr>
              <w:pStyle w:val="QB20"/>
              <w:ind w:firstLineChars="0" w:firstLine="0"/>
            </w:pPr>
            <w:r>
              <w:rPr>
                <w:rFonts w:hint="eastAsia"/>
              </w:rPr>
              <w:t>Int</w:t>
            </w:r>
          </w:p>
        </w:tc>
        <w:tc>
          <w:tcPr>
            <w:tcW w:w="2049" w:type="dxa"/>
            <w:shd w:val="clear" w:color="auto" w:fill="DEEAF6"/>
          </w:tcPr>
          <w:p w:rsidR="00D37750" w:rsidRDefault="00D37750" w:rsidP="00817872">
            <w:pPr>
              <w:pStyle w:val="QB20"/>
              <w:ind w:firstLineChars="0" w:firstLine="0"/>
            </w:pPr>
            <w:r>
              <w:rPr>
                <w:rFonts w:hint="eastAsia"/>
              </w:rPr>
              <w:t>平台</w:t>
            </w:r>
            <w:r>
              <w:t>维护的事务ID</w:t>
            </w:r>
          </w:p>
        </w:tc>
        <w:tc>
          <w:tcPr>
            <w:tcW w:w="2316" w:type="dxa"/>
            <w:shd w:val="clear" w:color="auto" w:fill="DEEAF6"/>
          </w:tcPr>
          <w:p w:rsidR="00D37750" w:rsidRDefault="00D37750" w:rsidP="00817872">
            <w:pPr>
              <w:pStyle w:val="QB20"/>
              <w:ind w:firstLineChars="0" w:firstLine="0"/>
            </w:pPr>
            <w:r>
              <w:t>网关按请求原值返回</w:t>
            </w:r>
          </w:p>
        </w:tc>
      </w:tr>
      <w:tr w:rsidR="00D37750" w:rsidTr="00817872">
        <w:tc>
          <w:tcPr>
            <w:tcW w:w="2519" w:type="dxa"/>
            <w:shd w:val="clear" w:color="auto" w:fill="auto"/>
          </w:tcPr>
          <w:p w:rsidR="00D37750" w:rsidRPr="00BD3C12" w:rsidRDefault="00D37750" w:rsidP="00817872">
            <w:pPr>
              <w:pStyle w:val="QB20"/>
              <w:ind w:firstLineChars="0" w:firstLine="0"/>
              <w:rPr>
                <w:b/>
                <w:bCs/>
              </w:rPr>
            </w:pPr>
            <w:r w:rsidRPr="00BD3C12">
              <w:rPr>
                <w:rFonts w:cs="Times New Roman"/>
                <w:b/>
                <w:bCs/>
              </w:rPr>
              <w:t>CmdType</w:t>
            </w:r>
          </w:p>
        </w:tc>
        <w:tc>
          <w:tcPr>
            <w:tcW w:w="1638" w:type="dxa"/>
            <w:shd w:val="clear" w:color="auto" w:fill="auto"/>
          </w:tcPr>
          <w:p w:rsidR="00D37750" w:rsidRDefault="00D37750" w:rsidP="00817872">
            <w:pPr>
              <w:pStyle w:val="QB20"/>
              <w:ind w:firstLineChars="0" w:firstLine="0"/>
            </w:pPr>
            <w:r>
              <w:t>String</w:t>
            </w:r>
          </w:p>
        </w:tc>
        <w:tc>
          <w:tcPr>
            <w:tcW w:w="2049" w:type="dxa"/>
            <w:shd w:val="clear" w:color="auto" w:fill="auto"/>
          </w:tcPr>
          <w:p w:rsidR="00D37750" w:rsidRDefault="00D37750" w:rsidP="00817872">
            <w:pPr>
              <w:pStyle w:val="QB20"/>
              <w:ind w:firstLineChars="0" w:firstLine="0"/>
            </w:pPr>
            <w:r>
              <w:t>命令类型</w:t>
            </w:r>
          </w:p>
        </w:tc>
        <w:tc>
          <w:tcPr>
            <w:tcW w:w="2316" w:type="dxa"/>
            <w:shd w:val="clear" w:color="auto" w:fill="auto"/>
          </w:tcPr>
          <w:p w:rsidR="00D37750" w:rsidRDefault="00A332A3" w:rsidP="00817872">
            <w:pPr>
              <w:pStyle w:val="QB20"/>
              <w:ind w:firstLineChars="0" w:firstLine="0"/>
            </w:pPr>
            <w:r>
              <w:rPr>
                <w:rFonts w:hint="eastAsia"/>
              </w:rPr>
              <w:t>G</w:t>
            </w:r>
            <w:r w:rsidRPr="00D13B94">
              <w:t>ET_LAN_DEVICE_ONLINE</w:t>
            </w:r>
          </w:p>
        </w:tc>
      </w:tr>
      <w:tr w:rsidR="00D37750" w:rsidTr="00817872">
        <w:tc>
          <w:tcPr>
            <w:tcW w:w="2519" w:type="dxa"/>
            <w:shd w:val="clear" w:color="auto" w:fill="DEEAF6"/>
          </w:tcPr>
          <w:p w:rsidR="00D37750" w:rsidRPr="00BD3C12" w:rsidRDefault="00D37750" w:rsidP="00817872">
            <w:pPr>
              <w:pStyle w:val="QB20"/>
              <w:ind w:firstLineChars="0" w:firstLine="0"/>
              <w:rPr>
                <w:b/>
                <w:bCs/>
              </w:rPr>
            </w:pPr>
            <w:r w:rsidRPr="00BD3C12">
              <w:rPr>
                <w:rFonts w:cs="Times New Roman"/>
                <w:b/>
                <w:bCs/>
              </w:rPr>
              <w:t>SequenceId</w:t>
            </w:r>
          </w:p>
        </w:tc>
        <w:tc>
          <w:tcPr>
            <w:tcW w:w="1638" w:type="dxa"/>
            <w:shd w:val="clear" w:color="auto" w:fill="DEEAF6"/>
          </w:tcPr>
          <w:p w:rsidR="00D37750" w:rsidRDefault="00D37750" w:rsidP="00817872">
            <w:pPr>
              <w:pStyle w:val="QB20"/>
              <w:ind w:firstLineChars="0" w:firstLine="0"/>
            </w:pPr>
            <w:r>
              <w:t>String</w:t>
            </w:r>
          </w:p>
        </w:tc>
        <w:tc>
          <w:tcPr>
            <w:tcW w:w="2049" w:type="dxa"/>
            <w:shd w:val="clear" w:color="auto" w:fill="DEEAF6"/>
          </w:tcPr>
          <w:p w:rsidR="00D37750" w:rsidRDefault="00D37750" w:rsidP="00817872">
            <w:pPr>
              <w:pStyle w:val="QB20"/>
              <w:ind w:firstLineChars="0" w:firstLine="0"/>
            </w:pPr>
            <w:r>
              <w:t>请求编号</w:t>
            </w:r>
          </w:p>
        </w:tc>
        <w:tc>
          <w:tcPr>
            <w:tcW w:w="2316" w:type="dxa"/>
            <w:shd w:val="clear" w:color="auto" w:fill="DEEAF6"/>
          </w:tcPr>
          <w:p w:rsidR="00D37750" w:rsidRDefault="00D37750" w:rsidP="00817872">
            <w:pPr>
              <w:pStyle w:val="QB20"/>
              <w:ind w:firstLineChars="0" w:firstLine="0"/>
            </w:pPr>
            <w:r>
              <w:rPr>
                <w:rFonts w:hint="eastAsia"/>
              </w:rPr>
              <w:t>SequenceId表示命令序列，网关按照请求的原值返回。</w:t>
            </w:r>
          </w:p>
          <w:p w:rsidR="00D37750" w:rsidRDefault="00D37750" w:rsidP="00817872">
            <w:pPr>
              <w:pStyle w:val="QB20"/>
              <w:ind w:firstLineChars="0" w:firstLine="0"/>
            </w:pPr>
            <w:r>
              <w:rPr>
                <w:rFonts w:hint="eastAsia"/>
              </w:rPr>
              <w:lastRenderedPageBreak/>
              <w:t>16进制数，8位</w:t>
            </w:r>
          </w:p>
        </w:tc>
      </w:tr>
      <w:tr w:rsidR="00033124" w:rsidTr="00817872">
        <w:tc>
          <w:tcPr>
            <w:tcW w:w="2519" w:type="dxa"/>
            <w:shd w:val="clear" w:color="auto" w:fill="auto"/>
          </w:tcPr>
          <w:p w:rsidR="00033124" w:rsidRPr="00BD3C12" w:rsidRDefault="00033124" w:rsidP="00033124">
            <w:pPr>
              <w:pStyle w:val="QB20"/>
              <w:ind w:firstLineChars="0" w:firstLine="0"/>
              <w:rPr>
                <w:rFonts w:cs="Times New Roman"/>
                <w:b/>
                <w:bCs/>
              </w:rPr>
            </w:pPr>
            <w:r w:rsidRPr="00BD3C12">
              <w:rPr>
                <w:rFonts w:cs="Times New Roman"/>
                <w:b/>
                <w:bCs/>
              </w:rPr>
              <w:lastRenderedPageBreak/>
              <w:t>Parameter</w:t>
            </w:r>
          </w:p>
        </w:tc>
        <w:tc>
          <w:tcPr>
            <w:tcW w:w="1638" w:type="dxa"/>
            <w:shd w:val="clear" w:color="auto" w:fill="auto"/>
          </w:tcPr>
          <w:p w:rsidR="00033124" w:rsidRDefault="00033124" w:rsidP="00033124">
            <w:pPr>
              <w:pStyle w:val="QB20"/>
              <w:ind w:firstLineChars="0" w:firstLine="0"/>
            </w:pPr>
            <w:r>
              <w:t>O</w:t>
            </w:r>
            <w:r>
              <w:rPr>
                <w:rFonts w:hint="eastAsia"/>
              </w:rPr>
              <w:t>bject</w:t>
            </w:r>
          </w:p>
        </w:tc>
        <w:tc>
          <w:tcPr>
            <w:tcW w:w="2049" w:type="dxa"/>
            <w:shd w:val="clear" w:color="auto" w:fill="auto"/>
          </w:tcPr>
          <w:p w:rsidR="00033124" w:rsidRDefault="00033124" w:rsidP="00033124">
            <w:pPr>
              <w:pStyle w:val="QB20"/>
              <w:ind w:firstLineChars="0" w:firstLine="0"/>
            </w:pPr>
            <w:r>
              <w:rPr>
                <w:rFonts w:hint="eastAsia"/>
              </w:rPr>
              <w:t>报文中的请求参数</w:t>
            </w:r>
          </w:p>
        </w:tc>
        <w:tc>
          <w:tcPr>
            <w:tcW w:w="2316" w:type="dxa"/>
            <w:shd w:val="clear" w:color="auto" w:fill="auto"/>
          </w:tcPr>
          <w:p w:rsidR="00033124" w:rsidRDefault="00033124" w:rsidP="00033124">
            <w:pPr>
              <w:pStyle w:val="QB20"/>
              <w:ind w:firstLineChars="0" w:firstLine="0"/>
            </w:pPr>
            <w:r>
              <w:rPr>
                <w:rFonts w:hint="eastAsia"/>
              </w:rPr>
              <w:t>此处为</w:t>
            </w:r>
            <w:r>
              <w:t>空</w:t>
            </w:r>
          </w:p>
        </w:tc>
      </w:tr>
      <w:tr w:rsidR="000474B8" w:rsidTr="00817872">
        <w:tc>
          <w:tcPr>
            <w:tcW w:w="2519" w:type="dxa"/>
            <w:shd w:val="clear" w:color="auto" w:fill="auto"/>
          </w:tcPr>
          <w:p w:rsidR="000474B8" w:rsidRPr="00BD3C12" w:rsidRDefault="000474B8" w:rsidP="00033124">
            <w:pPr>
              <w:pStyle w:val="QB20"/>
              <w:ind w:firstLineChars="0" w:firstLine="0"/>
              <w:rPr>
                <w:rFonts w:cs="Times New Roman"/>
                <w:b/>
                <w:bCs/>
              </w:rPr>
            </w:pPr>
            <w:r>
              <w:rPr>
                <w:rFonts w:cs="Times New Roman" w:hint="eastAsia"/>
                <w:b/>
                <w:bCs/>
              </w:rPr>
              <w:t>MAC</w:t>
            </w:r>
          </w:p>
        </w:tc>
        <w:tc>
          <w:tcPr>
            <w:tcW w:w="1638" w:type="dxa"/>
            <w:shd w:val="clear" w:color="auto" w:fill="auto"/>
          </w:tcPr>
          <w:p w:rsidR="000474B8" w:rsidRDefault="000474B8" w:rsidP="00033124">
            <w:pPr>
              <w:pStyle w:val="QB20"/>
              <w:ind w:firstLineChars="0" w:firstLine="0"/>
            </w:pPr>
            <w:r>
              <w:rPr>
                <w:rFonts w:hint="eastAsia"/>
              </w:rPr>
              <w:t>String</w:t>
            </w:r>
          </w:p>
        </w:tc>
        <w:tc>
          <w:tcPr>
            <w:tcW w:w="2049" w:type="dxa"/>
            <w:shd w:val="clear" w:color="auto" w:fill="auto"/>
          </w:tcPr>
          <w:p w:rsidR="000474B8" w:rsidRDefault="000474B8" w:rsidP="00033124">
            <w:pPr>
              <w:pStyle w:val="QB20"/>
              <w:ind w:firstLineChars="0" w:firstLine="0"/>
            </w:pPr>
            <w:r>
              <w:rPr>
                <w:rFonts w:hint="eastAsia"/>
              </w:rPr>
              <w:t>网关mac地址</w:t>
            </w:r>
          </w:p>
        </w:tc>
        <w:tc>
          <w:tcPr>
            <w:tcW w:w="2316" w:type="dxa"/>
            <w:shd w:val="clear" w:color="auto" w:fill="auto"/>
          </w:tcPr>
          <w:p w:rsidR="000474B8" w:rsidRDefault="000474B8" w:rsidP="00033124">
            <w:pPr>
              <w:pStyle w:val="QB20"/>
              <w:ind w:firstLineChars="0" w:firstLine="0"/>
            </w:pPr>
          </w:p>
        </w:tc>
      </w:tr>
    </w:tbl>
    <w:p w:rsidR="00931992" w:rsidRDefault="00931992" w:rsidP="00123989">
      <w:pPr>
        <w:pStyle w:val="QB7"/>
        <w:ind w:firstLine="420"/>
      </w:pPr>
    </w:p>
    <w:p w:rsidR="00931992" w:rsidRDefault="00931992" w:rsidP="00EC644D">
      <w:pPr>
        <w:pStyle w:val="QB4"/>
      </w:pPr>
      <w:r>
        <w:t>响应报文定义</w:t>
      </w:r>
    </w:p>
    <w:p w:rsidR="00931992" w:rsidRDefault="00931992" w:rsidP="00EC644D">
      <w:pPr>
        <w:pStyle w:val="QB5"/>
      </w:pPr>
      <w:r>
        <w:rPr>
          <w:rFonts w:hint="eastAsia"/>
        </w:rPr>
        <w:t>返回成功</w:t>
      </w:r>
    </w:p>
    <w:p w:rsidR="00BB0011" w:rsidRDefault="00BB0011" w:rsidP="00BB0011">
      <w:pPr>
        <w:pStyle w:val="QB7"/>
        <w:ind w:firstLine="420"/>
      </w:pPr>
      <w:r>
        <w:rPr>
          <w:rFonts w:hint="eastAsia"/>
        </w:rPr>
        <w:t>例程:</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"G</w:t>
      </w:r>
      <w:r w:rsidRPr="00D13B94">
        <w:t>ET_LAN_DEVICE_ONLINE</w:t>
      </w:r>
      <w:r>
        <w:rPr>
          <w:rFonts w:hint="eastAsia"/>
        </w:rPr>
        <w:t>",</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002A344F">
        <w:rPr>
          <w:rFonts w:hint="eastAsia"/>
        </w:rPr>
        <w:t>Devices</w:t>
      </w:r>
      <w:r>
        <w:t>”</w:t>
      </w:r>
      <w:r>
        <w:t>: [{</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3"/>
      </w:pPr>
      <w:r w:rsidRPr="00601A67">
        <w:rPr>
          <w:rFonts w:cs="Times New Roman"/>
          <w:b/>
          <w:bCs/>
        </w:rPr>
        <w:t>"</w:t>
      </w:r>
      <w:r w:rsidR="002A344F">
        <w:rPr>
          <w:rFonts w:cs="Times New Roman" w:hint="eastAsia"/>
          <w:b/>
          <w:bCs/>
        </w:rPr>
        <w:t>Device</w:t>
      </w:r>
      <w:r w:rsidRPr="00601A67">
        <w:rPr>
          <w:rFonts w:cs="Times New Roman"/>
          <w:b/>
          <w:bCs/>
        </w:rPr>
        <w:t>MAC":"%s",</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"Enable":"%s"</w:t>
      </w:r>
      <w:r>
        <w:t>},</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3"/>
      </w:pPr>
      <w:r w:rsidRPr="00601A67">
        <w:rPr>
          <w:rFonts w:cs="Times New Roman"/>
          <w:b/>
          <w:bCs/>
        </w:rPr>
        <w:t>"</w:t>
      </w:r>
      <w:r w:rsidR="002A344F">
        <w:rPr>
          <w:rFonts w:cs="Times New Roman" w:hint="eastAsia"/>
          <w:b/>
          <w:bCs/>
        </w:rPr>
        <w:t>Device</w:t>
      </w:r>
      <w:r w:rsidRPr="00601A67">
        <w:rPr>
          <w:rFonts w:cs="Times New Roman"/>
          <w:b/>
          <w:bCs/>
        </w:rPr>
        <w:t>MAC":"%s",</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"Enable":"%s"</w:t>
      </w:r>
      <w:r>
        <w:t>}</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BB0011" w:rsidRDefault="00BB0011" w:rsidP="00BB0011">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BB0011" w:rsidRDefault="00BB0011" w:rsidP="00BB0011">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393"/>
      </w:tblGrid>
      <w:tr w:rsidR="00BB0011" w:rsidRPr="00BD3C12" w:rsidTr="00817872">
        <w:tc>
          <w:tcPr>
            <w:tcW w:w="2130" w:type="dxa"/>
            <w:shd w:val="clear" w:color="auto" w:fill="4472C4"/>
          </w:tcPr>
          <w:p w:rsidR="00BB0011" w:rsidRPr="00BD3C12" w:rsidRDefault="00BB0011" w:rsidP="00817872">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BB0011" w:rsidRPr="00BD3C12" w:rsidRDefault="00BB0011" w:rsidP="00817872">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BB0011" w:rsidRPr="00BD3C12" w:rsidRDefault="00BB0011" w:rsidP="00817872">
            <w:pPr>
              <w:pStyle w:val="QB20"/>
              <w:ind w:firstLineChars="0" w:firstLine="0"/>
              <w:jc w:val="center"/>
              <w:rPr>
                <w:b/>
                <w:bCs/>
                <w:color w:val="FFFFFF"/>
              </w:rPr>
            </w:pPr>
            <w:r w:rsidRPr="00BD3C12">
              <w:rPr>
                <w:b/>
                <w:bCs/>
                <w:color w:val="FFFFFF"/>
              </w:rPr>
              <w:t>参数含义</w:t>
            </w:r>
          </w:p>
        </w:tc>
        <w:tc>
          <w:tcPr>
            <w:tcW w:w="2393" w:type="dxa"/>
            <w:shd w:val="clear" w:color="auto" w:fill="4472C4"/>
          </w:tcPr>
          <w:p w:rsidR="00BB0011" w:rsidRPr="00BD3C12" w:rsidRDefault="00BB0011" w:rsidP="00817872">
            <w:pPr>
              <w:pStyle w:val="QB20"/>
              <w:ind w:firstLineChars="0" w:firstLine="0"/>
              <w:jc w:val="center"/>
              <w:rPr>
                <w:b/>
                <w:bCs/>
                <w:color w:val="FFFFFF"/>
              </w:rPr>
            </w:pPr>
            <w:r w:rsidRPr="00BD3C12">
              <w:rPr>
                <w:b/>
                <w:bCs/>
                <w:color w:val="FFFFFF"/>
              </w:rPr>
              <w:t>说明</w:t>
            </w:r>
          </w:p>
        </w:tc>
      </w:tr>
      <w:tr w:rsidR="00BB0011" w:rsidTr="00817872">
        <w:tc>
          <w:tcPr>
            <w:tcW w:w="2130" w:type="dxa"/>
            <w:shd w:val="clear" w:color="auto" w:fill="auto"/>
          </w:tcPr>
          <w:p w:rsidR="00BB0011" w:rsidRPr="00BD3C12" w:rsidRDefault="00BB0011" w:rsidP="00817872">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BB0011" w:rsidRDefault="00BB0011" w:rsidP="00817872">
            <w:pPr>
              <w:pStyle w:val="QB20"/>
              <w:ind w:firstLineChars="0" w:firstLine="0"/>
            </w:pPr>
            <w:r>
              <w:rPr>
                <w:rFonts w:hint="eastAsia"/>
              </w:rPr>
              <w:t>Int</w:t>
            </w:r>
          </w:p>
        </w:tc>
        <w:tc>
          <w:tcPr>
            <w:tcW w:w="2131" w:type="dxa"/>
            <w:shd w:val="clear" w:color="auto" w:fill="auto"/>
          </w:tcPr>
          <w:p w:rsidR="00BB0011" w:rsidRDefault="00BB0011" w:rsidP="00817872">
            <w:pPr>
              <w:pStyle w:val="QB20"/>
              <w:ind w:firstLineChars="0" w:firstLine="0"/>
            </w:pPr>
          </w:p>
        </w:tc>
        <w:tc>
          <w:tcPr>
            <w:tcW w:w="2393" w:type="dxa"/>
            <w:shd w:val="clear" w:color="auto" w:fill="auto"/>
          </w:tcPr>
          <w:p w:rsidR="00BB0011" w:rsidRDefault="00BB0011" w:rsidP="00817872">
            <w:pPr>
              <w:pStyle w:val="QB20"/>
              <w:ind w:firstLineChars="0" w:firstLine="0"/>
            </w:pPr>
          </w:p>
        </w:tc>
      </w:tr>
      <w:tr w:rsidR="00BB0011" w:rsidTr="00817872">
        <w:tc>
          <w:tcPr>
            <w:tcW w:w="2130" w:type="dxa"/>
            <w:shd w:val="clear" w:color="auto" w:fill="DEEAF6"/>
          </w:tcPr>
          <w:p w:rsidR="00BB0011" w:rsidRPr="00BD3C12" w:rsidRDefault="00BB0011" w:rsidP="00817872">
            <w:pPr>
              <w:pStyle w:val="QB20"/>
              <w:ind w:firstLineChars="0" w:firstLine="0"/>
              <w:rPr>
                <w:b/>
                <w:bCs/>
              </w:rPr>
            </w:pPr>
            <w:r w:rsidRPr="00BD3C12">
              <w:rPr>
                <w:rFonts w:cs="Times New Roman" w:hint="eastAsia"/>
                <w:b/>
                <w:bCs/>
              </w:rPr>
              <w:t>ID</w:t>
            </w:r>
          </w:p>
        </w:tc>
        <w:tc>
          <w:tcPr>
            <w:tcW w:w="2130" w:type="dxa"/>
            <w:shd w:val="clear" w:color="auto" w:fill="DEEAF6"/>
          </w:tcPr>
          <w:p w:rsidR="00BB0011" w:rsidRDefault="00BB0011" w:rsidP="00817872">
            <w:pPr>
              <w:pStyle w:val="QB20"/>
              <w:ind w:firstLineChars="0" w:firstLine="0"/>
            </w:pPr>
            <w:r>
              <w:rPr>
                <w:rFonts w:hint="eastAsia"/>
              </w:rPr>
              <w:t>Int</w:t>
            </w:r>
          </w:p>
        </w:tc>
        <w:tc>
          <w:tcPr>
            <w:tcW w:w="2131" w:type="dxa"/>
            <w:shd w:val="clear" w:color="auto" w:fill="DEEAF6"/>
          </w:tcPr>
          <w:p w:rsidR="00BB0011" w:rsidRDefault="00BB0011" w:rsidP="00817872">
            <w:pPr>
              <w:pStyle w:val="QB20"/>
              <w:ind w:firstLineChars="0" w:firstLine="0"/>
            </w:pPr>
            <w:r>
              <w:rPr>
                <w:rFonts w:hint="eastAsia"/>
              </w:rPr>
              <w:t>平台</w:t>
            </w:r>
            <w:r>
              <w:t>维护的事务ID</w:t>
            </w:r>
          </w:p>
        </w:tc>
        <w:tc>
          <w:tcPr>
            <w:tcW w:w="2393" w:type="dxa"/>
            <w:shd w:val="clear" w:color="auto" w:fill="DEEAF6"/>
          </w:tcPr>
          <w:p w:rsidR="00BB0011" w:rsidRDefault="00BB0011" w:rsidP="00817872">
            <w:pPr>
              <w:pStyle w:val="QB20"/>
              <w:ind w:firstLineChars="0" w:firstLine="0"/>
            </w:pPr>
            <w:r>
              <w:t>网关按请求原值返回</w:t>
            </w:r>
          </w:p>
        </w:tc>
      </w:tr>
      <w:tr w:rsidR="00BB0011" w:rsidTr="00817872">
        <w:tc>
          <w:tcPr>
            <w:tcW w:w="2130" w:type="dxa"/>
            <w:shd w:val="clear" w:color="auto" w:fill="auto"/>
          </w:tcPr>
          <w:p w:rsidR="00BB0011" w:rsidRPr="00BD3C12" w:rsidRDefault="00BB0011" w:rsidP="00817872">
            <w:pPr>
              <w:pStyle w:val="QB20"/>
              <w:ind w:firstLineChars="0" w:firstLine="0"/>
              <w:rPr>
                <w:b/>
                <w:bCs/>
              </w:rPr>
            </w:pPr>
            <w:r w:rsidRPr="00BD3C12">
              <w:rPr>
                <w:rFonts w:cs="Times New Roman"/>
                <w:b/>
                <w:bCs/>
              </w:rPr>
              <w:t>CmdType</w:t>
            </w:r>
          </w:p>
        </w:tc>
        <w:tc>
          <w:tcPr>
            <w:tcW w:w="2130" w:type="dxa"/>
            <w:shd w:val="clear" w:color="auto" w:fill="auto"/>
          </w:tcPr>
          <w:p w:rsidR="00BB0011" w:rsidRDefault="00BB0011" w:rsidP="00817872">
            <w:pPr>
              <w:pStyle w:val="QB20"/>
              <w:ind w:firstLineChars="0" w:firstLine="0"/>
            </w:pPr>
            <w:r>
              <w:t>String</w:t>
            </w:r>
          </w:p>
        </w:tc>
        <w:tc>
          <w:tcPr>
            <w:tcW w:w="2131" w:type="dxa"/>
            <w:shd w:val="clear" w:color="auto" w:fill="auto"/>
          </w:tcPr>
          <w:p w:rsidR="00BB0011" w:rsidRDefault="00BB0011" w:rsidP="00817872">
            <w:pPr>
              <w:pStyle w:val="QB20"/>
              <w:ind w:firstLineChars="0" w:firstLine="0"/>
            </w:pPr>
            <w:r>
              <w:t>命令类型</w:t>
            </w:r>
          </w:p>
        </w:tc>
        <w:tc>
          <w:tcPr>
            <w:tcW w:w="2393" w:type="dxa"/>
            <w:shd w:val="clear" w:color="auto" w:fill="auto"/>
          </w:tcPr>
          <w:p w:rsidR="00BB0011" w:rsidRDefault="00BB0011" w:rsidP="00817872">
            <w:pPr>
              <w:pStyle w:val="QB20"/>
              <w:ind w:firstLineChars="0" w:firstLine="0"/>
            </w:pPr>
            <w:r>
              <w:rPr>
                <w:rFonts w:hint="eastAsia"/>
              </w:rPr>
              <w:t>网关按照请求的原值返回。</w:t>
            </w:r>
          </w:p>
        </w:tc>
      </w:tr>
      <w:tr w:rsidR="00BB0011" w:rsidTr="00817872">
        <w:tc>
          <w:tcPr>
            <w:tcW w:w="2130" w:type="dxa"/>
            <w:shd w:val="clear" w:color="auto" w:fill="DEEAF6"/>
          </w:tcPr>
          <w:p w:rsidR="00BB0011" w:rsidRPr="00BD3C12" w:rsidRDefault="00BB0011" w:rsidP="00817872">
            <w:pPr>
              <w:pStyle w:val="QB20"/>
              <w:ind w:firstLineChars="0" w:firstLine="0"/>
              <w:rPr>
                <w:b/>
                <w:bCs/>
              </w:rPr>
            </w:pPr>
            <w:r w:rsidRPr="00BD3C12">
              <w:rPr>
                <w:rFonts w:cs="Times New Roman"/>
                <w:b/>
                <w:bCs/>
              </w:rPr>
              <w:t>SequenceId</w:t>
            </w:r>
          </w:p>
        </w:tc>
        <w:tc>
          <w:tcPr>
            <w:tcW w:w="2130" w:type="dxa"/>
            <w:shd w:val="clear" w:color="auto" w:fill="DEEAF6"/>
          </w:tcPr>
          <w:p w:rsidR="00BB0011" w:rsidRDefault="00BB0011" w:rsidP="00817872">
            <w:pPr>
              <w:pStyle w:val="QB20"/>
              <w:ind w:firstLineChars="0" w:firstLine="0"/>
            </w:pPr>
            <w:r>
              <w:t>String</w:t>
            </w:r>
          </w:p>
        </w:tc>
        <w:tc>
          <w:tcPr>
            <w:tcW w:w="2131" w:type="dxa"/>
            <w:shd w:val="clear" w:color="auto" w:fill="DEEAF6"/>
          </w:tcPr>
          <w:p w:rsidR="00BB0011" w:rsidRDefault="00BB0011" w:rsidP="00817872">
            <w:pPr>
              <w:pStyle w:val="QB20"/>
              <w:ind w:firstLineChars="0" w:firstLine="0"/>
            </w:pPr>
            <w:r>
              <w:t>请求编号</w:t>
            </w:r>
          </w:p>
        </w:tc>
        <w:tc>
          <w:tcPr>
            <w:tcW w:w="2393" w:type="dxa"/>
            <w:shd w:val="clear" w:color="auto" w:fill="DEEAF6"/>
          </w:tcPr>
          <w:p w:rsidR="00BB0011" w:rsidRDefault="00BB0011" w:rsidP="00817872">
            <w:pPr>
              <w:pStyle w:val="QB20"/>
              <w:ind w:firstLineChars="0" w:firstLine="0"/>
            </w:pPr>
            <w:r>
              <w:rPr>
                <w:rFonts w:hint="eastAsia"/>
              </w:rPr>
              <w:t>SequenceId表示命令序列，网关按照请求的原值返回。</w:t>
            </w:r>
          </w:p>
          <w:p w:rsidR="00BB0011" w:rsidRDefault="00BB0011" w:rsidP="00817872">
            <w:pPr>
              <w:pStyle w:val="QB20"/>
              <w:ind w:firstLineChars="0" w:firstLine="0"/>
            </w:pPr>
            <w:r>
              <w:rPr>
                <w:rFonts w:hint="eastAsia"/>
              </w:rPr>
              <w:t>16进制数，8位</w:t>
            </w:r>
          </w:p>
        </w:tc>
      </w:tr>
      <w:tr w:rsidR="00BB0011" w:rsidTr="00817872">
        <w:tc>
          <w:tcPr>
            <w:tcW w:w="2130" w:type="dxa"/>
            <w:shd w:val="clear" w:color="auto" w:fill="DEEAF6"/>
          </w:tcPr>
          <w:p w:rsidR="00BB0011" w:rsidRPr="00BD3C12" w:rsidRDefault="00BB0011" w:rsidP="00817872">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BB0011" w:rsidRDefault="00BB0011" w:rsidP="00817872">
            <w:pPr>
              <w:pStyle w:val="QB20"/>
              <w:ind w:firstLineChars="0" w:firstLine="0"/>
            </w:pPr>
            <w:r>
              <w:rPr>
                <w:rFonts w:hint="eastAsia"/>
              </w:rPr>
              <w:t>Object</w:t>
            </w:r>
          </w:p>
        </w:tc>
        <w:tc>
          <w:tcPr>
            <w:tcW w:w="2131" w:type="dxa"/>
            <w:shd w:val="clear" w:color="auto" w:fill="DEEAF6"/>
          </w:tcPr>
          <w:p w:rsidR="00BB0011" w:rsidRDefault="00BB0011" w:rsidP="00817872">
            <w:pPr>
              <w:pStyle w:val="QB20"/>
              <w:ind w:firstLineChars="0" w:firstLine="0"/>
            </w:pPr>
            <w:r>
              <w:rPr>
                <w:rFonts w:hint="eastAsia"/>
              </w:rPr>
              <w:t>操作</w:t>
            </w:r>
            <w:r>
              <w:t>返回的结果</w:t>
            </w:r>
          </w:p>
        </w:tc>
        <w:tc>
          <w:tcPr>
            <w:tcW w:w="2393" w:type="dxa"/>
            <w:shd w:val="clear" w:color="auto" w:fill="DEEAF6"/>
          </w:tcPr>
          <w:p w:rsidR="00BB0011" w:rsidRDefault="00BB0011" w:rsidP="00817872">
            <w:pPr>
              <w:pStyle w:val="QB20"/>
              <w:ind w:firstLineChars="0" w:firstLine="0"/>
            </w:pPr>
          </w:p>
        </w:tc>
      </w:tr>
      <w:tr w:rsidR="00BB0011" w:rsidTr="00817872">
        <w:tc>
          <w:tcPr>
            <w:tcW w:w="2130" w:type="dxa"/>
            <w:shd w:val="clear" w:color="auto" w:fill="DEEAF6"/>
          </w:tcPr>
          <w:p w:rsidR="00BB0011" w:rsidRPr="00BD3C12" w:rsidRDefault="002A344F" w:rsidP="002A344F">
            <w:pPr>
              <w:pStyle w:val="QB20"/>
              <w:ind w:firstLineChars="0" w:firstLine="0"/>
              <w:rPr>
                <w:rFonts w:cs="Times New Roman"/>
                <w:b/>
                <w:bCs/>
              </w:rPr>
            </w:pPr>
            <w:r>
              <w:rPr>
                <w:rFonts w:cs="Times New Roman" w:hint="eastAsia"/>
                <w:b/>
                <w:bCs/>
              </w:rPr>
              <w:t>Devices</w:t>
            </w:r>
          </w:p>
        </w:tc>
        <w:tc>
          <w:tcPr>
            <w:tcW w:w="2130" w:type="dxa"/>
            <w:shd w:val="clear" w:color="auto" w:fill="DEEAF6"/>
          </w:tcPr>
          <w:p w:rsidR="00BB0011" w:rsidRDefault="00BB0011" w:rsidP="00817872">
            <w:pPr>
              <w:pStyle w:val="QB20"/>
              <w:ind w:firstLineChars="0" w:firstLine="0"/>
            </w:pPr>
            <w:r>
              <w:rPr>
                <w:rFonts w:hint="eastAsia"/>
              </w:rPr>
              <w:t>Object</w:t>
            </w:r>
            <w:r>
              <w:t>[]</w:t>
            </w:r>
          </w:p>
        </w:tc>
        <w:tc>
          <w:tcPr>
            <w:tcW w:w="2131" w:type="dxa"/>
            <w:shd w:val="clear" w:color="auto" w:fill="DEEAF6"/>
          </w:tcPr>
          <w:p w:rsidR="00BB0011" w:rsidRDefault="00BB0011" w:rsidP="00817872">
            <w:pPr>
              <w:pStyle w:val="QB20"/>
              <w:ind w:firstLineChars="0" w:firstLine="0"/>
            </w:pPr>
          </w:p>
        </w:tc>
        <w:tc>
          <w:tcPr>
            <w:tcW w:w="2393" w:type="dxa"/>
            <w:shd w:val="clear" w:color="auto" w:fill="DEEAF6"/>
          </w:tcPr>
          <w:p w:rsidR="00BB0011" w:rsidRDefault="00BB0011" w:rsidP="00817872">
            <w:pPr>
              <w:pStyle w:val="QB20"/>
              <w:ind w:firstLineChars="0" w:firstLine="0"/>
            </w:pPr>
          </w:p>
        </w:tc>
      </w:tr>
      <w:tr w:rsidR="00BB0011" w:rsidTr="00817872">
        <w:tc>
          <w:tcPr>
            <w:tcW w:w="2130" w:type="dxa"/>
            <w:shd w:val="clear" w:color="auto" w:fill="auto"/>
          </w:tcPr>
          <w:p w:rsidR="00BB0011" w:rsidRPr="00BD3C12" w:rsidRDefault="00BB0011" w:rsidP="00817872">
            <w:pPr>
              <w:pStyle w:val="QB20"/>
              <w:ind w:firstLineChars="0" w:firstLine="0"/>
              <w:rPr>
                <w:rFonts w:cs="Times New Roman"/>
                <w:b/>
                <w:bCs/>
              </w:rPr>
            </w:pPr>
            <w:r>
              <w:rPr>
                <w:rFonts w:cs="Times New Roman"/>
                <w:b/>
                <w:bCs/>
              </w:rPr>
              <w:t>[</w:t>
            </w:r>
            <w:r w:rsidRPr="00BD3C12">
              <w:rPr>
                <w:rFonts w:cs="Times New Roman" w:hint="eastAsia"/>
                <w:b/>
                <w:bCs/>
              </w:rPr>
              <w:t>{</w:t>
            </w:r>
            <w:r w:rsidR="002A344F">
              <w:rPr>
                <w:rFonts w:cs="Times New Roman" w:hint="eastAsia"/>
                <w:b/>
                <w:bCs/>
              </w:rPr>
              <w:t>Device</w:t>
            </w:r>
            <w:r w:rsidRPr="00601A67">
              <w:rPr>
                <w:rFonts w:cs="Times New Roman"/>
                <w:b/>
                <w:bCs/>
              </w:rPr>
              <w:t>MAC</w:t>
            </w:r>
          </w:p>
        </w:tc>
        <w:tc>
          <w:tcPr>
            <w:tcW w:w="2130" w:type="dxa"/>
            <w:shd w:val="clear" w:color="auto" w:fill="auto"/>
          </w:tcPr>
          <w:p w:rsidR="00BB0011" w:rsidRDefault="00BB0011" w:rsidP="00817872">
            <w:pPr>
              <w:pStyle w:val="QB20"/>
              <w:ind w:firstLineChars="0" w:firstLine="0"/>
            </w:pPr>
            <w:r>
              <w:t>String</w:t>
            </w:r>
          </w:p>
        </w:tc>
        <w:tc>
          <w:tcPr>
            <w:tcW w:w="2131" w:type="dxa"/>
            <w:shd w:val="clear" w:color="auto" w:fill="auto"/>
          </w:tcPr>
          <w:p w:rsidR="00BB0011" w:rsidRDefault="00BB0011" w:rsidP="00817872">
            <w:pPr>
              <w:pStyle w:val="QB20"/>
              <w:ind w:firstLineChars="0" w:firstLine="0"/>
            </w:pPr>
            <w:r>
              <w:rPr>
                <w:rFonts w:hint="eastAsia"/>
              </w:rPr>
              <w:t>下挂设备</w:t>
            </w:r>
            <w:r w:rsidR="002A2E16">
              <w:rPr>
                <w:rFonts w:hint="eastAsia"/>
              </w:rPr>
              <w:t>的</w:t>
            </w:r>
            <w:r>
              <w:rPr>
                <w:rFonts w:hint="eastAsia"/>
              </w:rPr>
              <w:t>MAC地址</w:t>
            </w:r>
          </w:p>
        </w:tc>
        <w:tc>
          <w:tcPr>
            <w:tcW w:w="2393" w:type="dxa"/>
            <w:shd w:val="clear" w:color="auto" w:fill="auto"/>
          </w:tcPr>
          <w:p w:rsidR="00BB0011" w:rsidRDefault="00C40189" w:rsidP="00817872">
            <w:pPr>
              <w:pStyle w:val="QB20"/>
              <w:ind w:firstLineChars="0" w:firstLine="0"/>
            </w:pPr>
            <w:r>
              <w:t>MAC地址为空时表示</w:t>
            </w:r>
            <w:r>
              <w:rPr>
                <w:rFonts w:hint="eastAsia"/>
              </w:rPr>
              <w:t>所有</w:t>
            </w:r>
            <w:r>
              <w:t>下挂设备均采用相同的</w:t>
            </w:r>
            <w:r>
              <w:rPr>
                <w:rFonts w:hint="eastAsia"/>
              </w:rPr>
              <w:t>配置。</w:t>
            </w:r>
          </w:p>
        </w:tc>
      </w:tr>
      <w:tr w:rsidR="00BB0011" w:rsidTr="00817872">
        <w:tc>
          <w:tcPr>
            <w:tcW w:w="2130" w:type="dxa"/>
            <w:shd w:val="clear" w:color="auto" w:fill="auto"/>
          </w:tcPr>
          <w:p w:rsidR="00BB0011" w:rsidRPr="00BD3C12" w:rsidRDefault="00BB0011" w:rsidP="00817872">
            <w:pPr>
              <w:pStyle w:val="QB20"/>
              <w:ind w:firstLineChars="0" w:firstLine="0"/>
              <w:rPr>
                <w:rFonts w:cs="Times New Roman"/>
                <w:b/>
                <w:bCs/>
              </w:rPr>
            </w:pPr>
            <w:r w:rsidRPr="00BD3C12">
              <w:rPr>
                <w:rFonts w:cs="Times New Roman" w:hint="eastAsia"/>
                <w:b/>
                <w:bCs/>
              </w:rPr>
              <w:t>Enable</w:t>
            </w:r>
            <w:r>
              <w:rPr>
                <w:rFonts w:cs="Times New Roman" w:hint="eastAsia"/>
                <w:b/>
                <w:bCs/>
              </w:rPr>
              <w:t>}</w:t>
            </w:r>
            <w:r>
              <w:rPr>
                <w:rFonts w:cs="Times New Roman"/>
                <w:b/>
                <w:bCs/>
              </w:rPr>
              <w:t>]}</w:t>
            </w:r>
          </w:p>
        </w:tc>
        <w:tc>
          <w:tcPr>
            <w:tcW w:w="2130" w:type="dxa"/>
            <w:shd w:val="clear" w:color="auto" w:fill="auto"/>
          </w:tcPr>
          <w:p w:rsidR="00BB0011" w:rsidRDefault="00BB0011" w:rsidP="00817872">
            <w:pPr>
              <w:pStyle w:val="QB20"/>
              <w:ind w:firstLineChars="0" w:firstLine="0"/>
            </w:pPr>
            <w:r>
              <w:t>String</w:t>
            </w:r>
          </w:p>
        </w:tc>
        <w:tc>
          <w:tcPr>
            <w:tcW w:w="2131" w:type="dxa"/>
            <w:shd w:val="clear" w:color="auto" w:fill="auto"/>
          </w:tcPr>
          <w:p w:rsidR="00BB0011" w:rsidRDefault="00BB0011" w:rsidP="00817872">
            <w:pPr>
              <w:pStyle w:val="QB20"/>
              <w:ind w:firstLineChars="0" w:firstLine="0"/>
            </w:pPr>
            <w:r>
              <w:rPr>
                <w:rFonts w:hint="eastAsia"/>
              </w:rPr>
              <w:t>设备接入消息上报状态</w:t>
            </w:r>
          </w:p>
        </w:tc>
        <w:tc>
          <w:tcPr>
            <w:tcW w:w="2393" w:type="dxa"/>
            <w:shd w:val="clear" w:color="auto" w:fill="auto"/>
          </w:tcPr>
          <w:p w:rsidR="00BB0011" w:rsidRDefault="00BB0011" w:rsidP="00817872">
            <w:pPr>
              <w:pStyle w:val="QB20"/>
              <w:ind w:firstLineChars="0" w:firstLine="0"/>
            </w:pPr>
            <w:r>
              <w:rPr>
                <w:rFonts w:hint="eastAsia"/>
              </w:rPr>
              <w:t>0：关闭，1：开启</w:t>
            </w:r>
          </w:p>
        </w:tc>
      </w:tr>
    </w:tbl>
    <w:p w:rsidR="00BB0011" w:rsidRDefault="00BB0011" w:rsidP="00BB0011">
      <w:pPr>
        <w:pStyle w:val="QB7"/>
        <w:ind w:firstLine="420"/>
      </w:pPr>
    </w:p>
    <w:p w:rsidR="003E5644" w:rsidRDefault="003E5644" w:rsidP="00123989">
      <w:pPr>
        <w:pStyle w:val="QB7"/>
        <w:ind w:firstLine="420"/>
      </w:pPr>
    </w:p>
    <w:p w:rsidR="00123989" w:rsidRDefault="00123989" w:rsidP="00EA19F9">
      <w:pPr>
        <w:pStyle w:val="QB2"/>
      </w:pPr>
      <w:bookmarkStart w:id="165" w:name="_Toc445157192"/>
      <w:bookmarkStart w:id="166" w:name="_Toc448149248"/>
      <w:r>
        <w:rPr>
          <w:rFonts w:hint="eastAsia"/>
        </w:rPr>
        <w:lastRenderedPageBreak/>
        <w:t>网速</w:t>
      </w:r>
      <w:r>
        <w:t>和</w:t>
      </w:r>
      <w:r>
        <w:rPr>
          <w:rFonts w:hint="eastAsia"/>
        </w:rPr>
        <w:t>流量统计</w:t>
      </w:r>
      <w:bookmarkEnd w:id="165"/>
      <w:bookmarkEnd w:id="166"/>
    </w:p>
    <w:p w:rsidR="00123989" w:rsidRDefault="00123989" w:rsidP="00EC644D">
      <w:pPr>
        <w:pStyle w:val="QB3"/>
      </w:pPr>
      <w:bookmarkStart w:id="167" w:name="_Toc445157193"/>
      <w:bookmarkStart w:id="168" w:name="_Toc448149249"/>
      <w:r>
        <w:rPr>
          <w:rFonts w:hint="eastAsia"/>
        </w:rPr>
        <w:t>获取网关</w:t>
      </w:r>
      <w:r>
        <w:rPr>
          <w:rFonts w:hint="eastAsia"/>
        </w:rPr>
        <w:t>WAN</w:t>
      </w:r>
      <w:r>
        <w:rPr>
          <w:rFonts w:hint="eastAsia"/>
        </w:rPr>
        <w:t>侧和</w:t>
      </w:r>
      <w:r>
        <w:rPr>
          <w:rFonts w:hint="eastAsia"/>
        </w:rPr>
        <w:t>LAN</w:t>
      </w:r>
      <w:r>
        <w:rPr>
          <w:rFonts w:hint="eastAsia"/>
        </w:rPr>
        <w:t>侧流量统计</w:t>
      </w:r>
      <w:bookmarkEnd w:id="167"/>
      <w:bookmarkEnd w:id="168"/>
    </w:p>
    <w:p w:rsidR="00123989" w:rsidRDefault="00123989" w:rsidP="00EC644D">
      <w:pPr>
        <w:pStyle w:val="QB4"/>
      </w:pPr>
      <w:r>
        <w:t>接口说明</w:t>
      </w:r>
    </w:p>
    <w:p w:rsidR="00123989" w:rsidRDefault="00123989" w:rsidP="00123989">
      <w:pPr>
        <w:ind w:firstLine="420"/>
      </w:pPr>
      <w:r>
        <w:rPr>
          <w:rFonts w:hint="eastAsia"/>
        </w:rPr>
        <w:t>获取网关</w:t>
      </w:r>
      <w:r>
        <w:rPr>
          <w:rFonts w:hint="eastAsia"/>
        </w:rPr>
        <w:t>WAN</w:t>
      </w:r>
      <w:r>
        <w:rPr>
          <w:rFonts w:hint="eastAsia"/>
        </w:rPr>
        <w:t>和</w:t>
      </w:r>
      <w:r>
        <w:rPr>
          <w:rFonts w:hint="eastAsia"/>
        </w:rPr>
        <w:t>LAN</w:t>
      </w:r>
      <w:r>
        <w:rPr>
          <w:rFonts w:hint="eastAsia"/>
        </w:rPr>
        <w:t>侧网口流量统计。</w:t>
      </w:r>
    </w:p>
    <w:p w:rsidR="00123989" w:rsidRDefault="007E4262" w:rsidP="00123989">
      <w:r>
        <w:rPr>
          <w:rFonts w:hint="eastAsia"/>
        </w:rPr>
        <w:tab/>
      </w:r>
      <w:r>
        <w:rPr>
          <w:rFonts w:hint="eastAsia"/>
        </w:rPr>
        <w:t>消息发送方向：一级家庭开放平台—</w:t>
      </w:r>
      <w:r>
        <w:rPr>
          <w:rFonts w:hint="eastAsia"/>
        </w:rPr>
        <w:t>&gt;</w:t>
      </w:r>
      <w:r>
        <w:rPr>
          <w:rFonts w:hint="eastAsia"/>
        </w:rPr>
        <w:t>省级数字家庭管理平台</w:t>
      </w:r>
    </w:p>
    <w:p w:rsidR="00123989" w:rsidRDefault="00123989" w:rsidP="00EC644D">
      <w:pPr>
        <w:pStyle w:val="QB4"/>
      </w:pPr>
      <w:r>
        <w:rPr>
          <w:rFonts w:hint="eastAsia"/>
        </w:rPr>
        <w:t>接口类型</w:t>
      </w:r>
    </w:p>
    <w:p w:rsidR="00123989" w:rsidRDefault="0085678C" w:rsidP="00123989">
      <w:pPr>
        <w:pStyle w:val="QB7"/>
        <w:ind w:firstLine="420"/>
      </w:pPr>
      <w:r>
        <w:rPr>
          <w:rFonts w:hint="eastAsia"/>
        </w:rPr>
        <w:t>名称：getHgPortsTrafficStatus</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175D21">
        <w:t>GET_HG_PORTS_TRAFFIC_STAT</w:t>
      </w:r>
      <w:r w:rsidR="0085678C">
        <w:rPr>
          <w:rFonts w:hint="eastAsia"/>
        </w:rPr>
        <w:t>U</w:t>
      </w:r>
      <w:r w:rsidRPr="00175D21">
        <w:t>S</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r w:rsidR="00DA0B6C">
        <w:rPr>
          <w:rFonts w:hint="eastAsia"/>
        </w:rPr>
        <w:t>“MAC”："mac地址“</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0"/>
        <w:rPr>
          <w:rFonts w:cs="Times New Roman"/>
        </w:rPr>
      </w:pP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Get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175D21">
              <w:t>GET_HG_PORTS_TRAFFIC_STATS</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033124" w:rsidTr="008E6148">
        <w:tc>
          <w:tcPr>
            <w:tcW w:w="2519" w:type="dxa"/>
            <w:shd w:val="clear" w:color="auto" w:fill="auto"/>
          </w:tcPr>
          <w:p w:rsidR="00033124" w:rsidRPr="00BD3C12" w:rsidRDefault="00033124" w:rsidP="00033124">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033124" w:rsidRDefault="00033124" w:rsidP="00033124">
            <w:pPr>
              <w:pStyle w:val="QB20"/>
              <w:ind w:firstLineChars="0" w:firstLine="0"/>
            </w:pPr>
            <w:r>
              <w:t>O</w:t>
            </w:r>
            <w:r>
              <w:rPr>
                <w:rFonts w:hint="eastAsia"/>
              </w:rPr>
              <w:t>bject</w:t>
            </w:r>
          </w:p>
        </w:tc>
        <w:tc>
          <w:tcPr>
            <w:tcW w:w="2049" w:type="dxa"/>
            <w:shd w:val="clear" w:color="auto" w:fill="auto"/>
          </w:tcPr>
          <w:p w:rsidR="00033124" w:rsidRDefault="00033124" w:rsidP="00033124">
            <w:pPr>
              <w:pStyle w:val="QB20"/>
              <w:ind w:firstLineChars="0" w:firstLine="0"/>
            </w:pPr>
            <w:r>
              <w:rPr>
                <w:rFonts w:hint="eastAsia"/>
              </w:rPr>
              <w:t>报文中的请求参数</w:t>
            </w:r>
          </w:p>
        </w:tc>
        <w:tc>
          <w:tcPr>
            <w:tcW w:w="2316" w:type="dxa"/>
            <w:shd w:val="clear" w:color="auto" w:fill="auto"/>
          </w:tcPr>
          <w:p w:rsidR="00033124" w:rsidRDefault="00033124" w:rsidP="00033124">
            <w:pPr>
              <w:pStyle w:val="QB20"/>
              <w:ind w:firstLineChars="0" w:firstLine="0"/>
            </w:pPr>
            <w:r>
              <w:rPr>
                <w:rFonts w:hint="eastAsia"/>
              </w:rPr>
              <w:t>此处为</w:t>
            </w:r>
            <w:r>
              <w:t>空</w:t>
            </w:r>
          </w:p>
        </w:tc>
      </w:tr>
      <w:tr w:rsidR="009F6E66" w:rsidTr="008E6148">
        <w:tc>
          <w:tcPr>
            <w:tcW w:w="2519" w:type="dxa"/>
            <w:shd w:val="clear" w:color="auto" w:fill="auto"/>
          </w:tcPr>
          <w:p w:rsidR="009F6E66" w:rsidRPr="00BD3C12" w:rsidRDefault="009F6E66" w:rsidP="00033124">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033124">
            <w:pPr>
              <w:pStyle w:val="QB20"/>
              <w:ind w:firstLineChars="0" w:firstLine="0"/>
            </w:pPr>
            <w:r>
              <w:t>S</w:t>
            </w:r>
            <w:r>
              <w:rPr>
                <w:rFonts w:hint="eastAsia"/>
              </w:rPr>
              <w:t>tring</w:t>
            </w:r>
          </w:p>
        </w:tc>
        <w:tc>
          <w:tcPr>
            <w:tcW w:w="2049" w:type="dxa"/>
            <w:shd w:val="clear" w:color="auto" w:fill="auto"/>
          </w:tcPr>
          <w:p w:rsidR="009F6E66" w:rsidRDefault="009F6E66" w:rsidP="00033124">
            <w:pPr>
              <w:pStyle w:val="QB20"/>
              <w:ind w:firstLineChars="0" w:firstLine="0"/>
            </w:pPr>
            <w:r>
              <w:rPr>
                <w:rFonts w:hint="eastAsia"/>
              </w:rPr>
              <w:t>网关的mac地址</w:t>
            </w:r>
          </w:p>
        </w:tc>
        <w:tc>
          <w:tcPr>
            <w:tcW w:w="2316" w:type="dxa"/>
            <w:shd w:val="clear" w:color="auto" w:fill="auto"/>
          </w:tcPr>
          <w:p w:rsidR="009F6E66" w:rsidRDefault="009F6E66" w:rsidP="00033124">
            <w:pPr>
              <w:pStyle w:val="QB20"/>
              <w:ind w:firstLineChars="0" w:firstLine="0"/>
            </w:pPr>
          </w:p>
        </w:tc>
      </w:tr>
    </w:tbl>
    <w:p w:rsidR="00123989" w:rsidRDefault="00123989" w:rsidP="00123989">
      <w:pPr>
        <w:pStyle w:val="QB7"/>
        <w:ind w:firstLine="420"/>
      </w:pPr>
    </w:p>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Pr="00175D21">
        <w:t>GET_HG_PORTS_TRAFFIC_STAT</w:t>
      </w:r>
      <w:r w:rsidR="0085678C">
        <w:rPr>
          <w:rFonts w:hint="eastAsia"/>
        </w:rPr>
        <w:t>U</w:t>
      </w:r>
      <w:r w:rsidRPr="00175D21">
        <w:t>S</w:t>
      </w:r>
      <w:r>
        <w:rPr>
          <w:rFonts w:hint="eastAsia"/>
        </w:rPr>
        <w: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lastRenderedPageBreak/>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WAN</w:t>
      </w:r>
      <w:r>
        <w:rPr>
          <w:rFonts w:hint="eastAsia"/>
        </w:rPr>
        <w:t>RX":"%s",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WAN</w:t>
      </w:r>
      <w:r>
        <w:rPr>
          <w:rFonts w:hint="eastAsia"/>
        </w:rPr>
        <w:t>TX":"%s",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WLAN</w:t>
      </w:r>
      <w:r>
        <w:rPr>
          <w:rFonts w:hint="eastAsia"/>
        </w:rPr>
        <w:t>1RX":"%s",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WLAN</w:t>
      </w:r>
      <w:r>
        <w:rPr>
          <w:rFonts w:hint="eastAsia"/>
        </w:rPr>
        <w:t>1TX":"%s",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WLAN2</w:t>
      </w:r>
      <w:r>
        <w:rPr>
          <w:rFonts w:hint="eastAsia"/>
        </w:rPr>
        <w:t>RX":"%s",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WLAN2</w:t>
      </w:r>
      <w:r>
        <w:rPr>
          <w:rFonts w:hint="eastAsia"/>
        </w:rPr>
        <w:t>TX":"%s",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"Port1RX":"%s",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"Port1TX":"%s",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"Port2RX":"%s",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"Port2TX":"%s",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"Port3RX":"%s",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"Port3TX":"%s",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"Port4RX":"%s",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"Port4TX":"%s",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"Timestamp":"%s",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123989" w:rsidRPr="00BD3C12" w:rsidTr="008E614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131" w:type="dxa"/>
            <w:shd w:val="clear" w:color="auto" w:fill="DEEAF6"/>
          </w:tcPr>
          <w:p w:rsidR="00123989" w:rsidRDefault="00123989" w:rsidP="008E6148">
            <w:pPr>
              <w:pStyle w:val="QB20"/>
              <w:ind w:firstLineChars="0" w:firstLine="0"/>
            </w:pPr>
            <w:r>
              <w:t>网关按请求原值返回</w:t>
            </w:r>
          </w:p>
        </w:tc>
      </w:tr>
      <w:tr w:rsidR="00123989" w:rsidTr="008E614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131"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131"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131" w:type="dxa"/>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{WANRX</w:t>
            </w:r>
          </w:p>
        </w:tc>
        <w:tc>
          <w:tcPr>
            <w:tcW w:w="2130" w:type="dxa"/>
            <w:shd w:val="clear" w:color="auto" w:fill="auto"/>
          </w:tcPr>
          <w:p w:rsidR="00123989" w:rsidRDefault="00123989" w:rsidP="008E6148">
            <w:pPr>
              <w:pStyle w:val="QB20"/>
              <w:ind w:firstLineChars="0" w:firstLine="0"/>
            </w:pPr>
            <w:r>
              <w:t>String</w:t>
            </w:r>
          </w:p>
        </w:tc>
        <w:tc>
          <w:tcPr>
            <w:tcW w:w="2131" w:type="dxa"/>
            <w:vMerge w:val="restart"/>
            <w:shd w:val="clear" w:color="auto" w:fill="auto"/>
          </w:tcPr>
          <w:p w:rsidR="00123989" w:rsidRDefault="00123989" w:rsidP="008E6148">
            <w:pPr>
              <w:pStyle w:val="QB20"/>
              <w:ind w:firstLineChars="0" w:firstLine="0"/>
            </w:pPr>
            <w:r>
              <w:rPr>
                <w:rFonts w:hint="eastAsia"/>
              </w:rPr>
              <w:t>各端口的收发包数量</w:t>
            </w:r>
          </w:p>
          <w:p w:rsidR="00123989" w:rsidRPr="00BD3C12" w:rsidRDefault="00123989" w:rsidP="008E6148">
            <w:pPr>
              <w:pStyle w:val="QB20"/>
              <w:ind w:firstLineChars="0" w:firstLine="0"/>
              <w:rPr>
                <w:rFonts w:cs="Times New Roman"/>
                <w:bCs/>
              </w:rPr>
            </w:pPr>
            <w:r w:rsidRPr="00BD3C12">
              <w:rPr>
                <w:rFonts w:cs="Times New Roman" w:hint="eastAsia"/>
                <w:bCs/>
              </w:rPr>
              <w:t>WAN表示上行接口</w:t>
            </w:r>
          </w:p>
          <w:p w:rsidR="00123989" w:rsidRPr="00BD3C12" w:rsidRDefault="00123989" w:rsidP="008E6148">
            <w:pPr>
              <w:pStyle w:val="QB20"/>
              <w:ind w:firstLineChars="0" w:firstLine="0"/>
              <w:rPr>
                <w:rFonts w:cs="Times New Roman"/>
                <w:bCs/>
              </w:rPr>
            </w:pPr>
            <w:r w:rsidRPr="00BD3C12">
              <w:rPr>
                <w:rFonts w:cs="Times New Roman"/>
                <w:bCs/>
              </w:rPr>
              <w:t>WLAN1</w:t>
            </w:r>
            <w:r w:rsidRPr="00BD3C12">
              <w:rPr>
                <w:rFonts w:cs="Times New Roman" w:hint="eastAsia"/>
                <w:bCs/>
              </w:rPr>
              <w:t>表示2.4</w:t>
            </w:r>
            <w:r w:rsidRPr="00BD3C12">
              <w:rPr>
                <w:rFonts w:cs="Times New Roman"/>
                <w:bCs/>
              </w:rPr>
              <w:t>Gwifi</w:t>
            </w:r>
          </w:p>
          <w:p w:rsidR="00123989" w:rsidRDefault="00123989" w:rsidP="008E6148">
            <w:pPr>
              <w:pStyle w:val="QB20"/>
              <w:ind w:firstLineChars="0" w:firstLine="0"/>
            </w:pPr>
            <w:r w:rsidRPr="00BD3C12">
              <w:rPr>
                <w:rFonts w:cs="Times New Roman"/>
                <w:bCs/>
              </w:rPr>
              <w:t>WLAN2</w:t>
            </w:r>
            <w:r w:rsidRPr="00BD3C12">
              <w:rPr>
                <w:rFonts w:cs="Times New Roman" w:hint="eastAsia"/>
                <w:bCs/>
              </w:rPr>
              <w:t>表示5</w:t>
            </w:r>
            <w:r w:rsidRPr="00BD3C12">
              <w:rPr>
                <w:rFonts w:cs="Times New Roman"/>
                <w:bCs/>
              </w:rPr>
              <w:t>Gwifi</w:t>
            </w:r>
            <w:r>
              <w:rPr>
                <w:rFonts w:hint="eastAsia"/>
              </w:rPr>
              <w:t xml:space="preserve"> Port1-Port4表示LAN1-LAN4口的收/发流量 %s表示流量数</w:t>
            </w:r>
          </w:p>
        </w:tc>
        <w:tc>
          <w:tcPr>
            <w:tcW w:w="2131" w:type="dxa"/>
            <w:vMerge w:val="restart"/>
            <w:shd w:val="clear" w:color="auto" w:fill="auto"/>
          </w:tcPr>
          <w:p w:rsidR="00123989" w:rsidRDefault="00123989" w:rsidP="008E6148">
            <w:pPr>
              <w:pStyle w:val="QB20"/>
              <w:ind w:firstLineChars="0" w:firstLine="0"/>
            </w:pPr>
            <w:r>
              <w:rPr>
                <w:rFonts w:hint="eastAsia"/>
              </w:rPr>
              <w:t>十进制表示，单位KB</w:t>
            </w:r>
          </w:p>
        </w:tc>
      </w:tr>
      <w:tr w:rsidR="00123989" w:rsidTr="008E6148">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hint="eastAsia"/>
                <w:b/>
                <w:bCs/>
              </w:rPr>
              <w:t>WANTX</w:t>
            </w:r>
          </w:p>
        </w:tc>
        <w:tc>
          <w:tcPr>
            <w:tcW w:w="2130" w:type="dxa"/>
            <w:shd w:val="clear" w:color="auto" w:fill="DEEAF6"/>
          </w:tcPr>
          <w:p w:rsidR="00123989" w:rsidRDefault="00123989" w:rsidP="008E6148">
            <w:pPr>
              <w:pStyle w:val="QB20"/>
              <w:ind w:firstLineChars="0" w:firstLine="0"/>
            </w:pPr>
            <w:r>
              <w:rPr>
                <w:rFonts w:hint="eastAsia"/>
              </w:rPr>
              <w:t>String</w:t>
            </w:r>
          </w:p>
        </w:tc>
        <w:tc>
          <w:tcPr>
            <w:tcW w:w="2131" w:type="dxa"/>
            <w:vMerge/>
            <w:shd w:val="clear" w:color="auto" w:fill="DEEAF6"/>
          </w:tcPr>
          <w:p w:rsidR="00123989" w:rsidRDefault="00123989" w:rsidP="008E6148">
            <w:pPr>
              <w:pStyle w:val="QB20"/>
              <w:ind w:firstLineChars="0" w:firstLine="0"/>
            </w:pPr>
          </w:p>
        </w:tc>
        <w:tc>
          <w:tcPr>
            <w:tcW w:w="2131" w:type="dxa"/>
            <w:vMerge/>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WLAN1RX</w:t>
            </w:r>
          </w:p>
        </w:tc>
        <w:tc>
          <w:tcPr>
            <w:tcW w:w="2130" w:type="dxa"/>
            <w:shd w:val="clear" w:color="auto" w:fill="auto"/>
          </w:tcPr>
          <w:p w:rsidR="00123989" w:rsidRDefault="00123989" w:rsidP="008E6148">
            <w:pPr>
              <w:pStyle w:val="QB20"/>
              <w:ind w:firstLineChars="0" w:firstLine="0"/>
            </w:pPr>
            <w:r>
              <w:rPr>
                <w:rFonts w:hint="eastAsia"/>
              </w:rPr>
              <w:t>String</w:t>
            </w:r>
          </w:p>
        </w:tc>
        <w:tc>
          <w:tcPr>
            <w:tcW w:w="2131" w:type="dxa"/>
            <w:vMerge/>
            <w:shd w:val="clear" w:color="auto" w:fill="auto"/>
          </w:tcPr>
          <w:p w:rsidR="00123989" w:rsidRDefault="00123989" w:rsidP="008E6148">
            <w:pPr>
              <w:pStyle w:val="QB20"/>
              <w:ind w:firstLineChars="0" w:firstLine="0"/>
            </w:pPr>
          </w:p>
        </w:tc>
        <w:tc>
          <w:tcPr>
            <w:tcW w:w="2131" w:type="dxa"/>
            <w:vMerge/>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b/>
                <w:bCs/>
              </w:rPr>
              <w:t>WLAN1TX</w:t>
            </w:r>
          </w:p>
        </w:tc>
        <w:tc>
          <w:tcPr>
            <w:tcW w:w="2130" w:type="dxa"/>
            <w:shd w:val="clear" w:color="auto" w:fill="DEEAF6"/>
          </w:tcPr>
          <w:p w:rsidR="00123989" w:rsidRDefault="00123989" w:rsidP="008E6148">
            <w:pPr>
              <w:pStyle w:val="QB20"/>
              <w:ind w:firstLineChars="0" w:firstLine="0"/>
            </w:pPr>
            <w:r>
              <w:t>String</w:t>
            </w:r>
          </w:p>
        </w:tc>
        <w:tc>
          <w:tcPr>
            <w:tcW w:w="2131" w:type="dxa"/>
            <w:vMerge/>
            <w:shd w:val="clear" w:color="auto" w:fill="DEEAF6"/>
          </w:tcPr>
          <w:p w:rsidR="00123989" w:rsidRDefault="00123989" w:rsidP="008E6148">
            <w:pPr>
              <w:pStyle w:val="QB20"/>
              <w:ind w:firstLineChars="0" w:firstLine="0"/>
            </w:pPr>
          </w:p>
        </w:tc>
        <w:tc>
          <w:tcPr>
            <w:tcW w:w="2131" w:type="dxa"/>
            <w:vMerge/>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WLAN2RX</w:t>
            </w:r>
          </w:p>
        </w:tc>
        <w:tc>
          <w:tcPr>
            <w:tcW w:w="2130" w:type="dxa"/>
            <w:shd w:val="clear" w:color="auto" w:fill="auto"/>
          </w:tcPr>
          <w:p w:rsidR="00123989" w:rsidRDefault="00123989" w:rsidP="008E6148">
            <w:pPr>
              <w:pStyle w:val="QB20"/>
              <w:ind w:firstLineChars="0" w:firstLine="0"/>
            </w:pPr>
            <w:r>
              <w:t>String</w:t>
            </w:r>
          </w:p>
        </w:tc>
        <w:tc>
          <w:tcPr>
            <w:tcW w:w="2131" w:type="dxa"/>
            <w:vMerge/>
            <w:shd w:val="clear" w:color="auto" w:fill="auto"/>
          </w:tcPr>
          <w:p w:rsidR="00123989" w:rsidRDefault="00123989" w:rsidP="008E6148">
            <w:pPr>
              <w:pStyle w:val="QB20"/>
              <w:ind w:firstLineChars="0" w:firstLine="0"/>
            </w:pPr>
          </w:p>
        </w:tc>
        <w:tc>
          <w:tcPr>
            <w:tcW w:w="2131" w:type="dxa"/>
            <w:vMerge/>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b/>
                <w:bCs/>
              </w:rPr>
              <w:t>WLAN2TX</w:t>
            </w:r>
          </w:p>
        </w:tc>
        <w:tc>
          <w:tcPr>
            <w:tcW w:w="2130" w:type="dxa"/>
            <w:shd w:val="clear" w:color="auto" w:fill="DEEAF6"/>
          </w:tcPr>
          <w:p w:rsidR="00123989" w:rsidRDefault="00123989" w:rsidP="008E6148">
            <w:pPr>
              <w:pStyle w:val="QB20"/>
              <w:ind w:firstLineChars="0" w:firstLine="0"/>
            </w:pPr>
            <w:r>
              <w:t>String</w:t>
            </w:r>
          </w:p>
        </w:tc>
        <w:tc>
          <w:tcPr>
            <w:tcW w:w="2131" w:type="dxa"/>
            <w:vMerge/>
            <w:shd w:val="clear" w:color="auto" w:fill="DEEAF6"/>
          </w:tcPr>
          <w:p w:rsidR="00123989" w:rsidRDefault="00123989" w:rsidP="008E6148">
            <w:pPr>
              <w:pStyle w:val="QB20"/>
              <w:ind w:firstLineChars="0" w:firstLine="0"/>
            </w:pPr>
          </w:p>
        </w:tc>
        <w:tc>
          <w:tcPr>
            <w:tcW w:w="2131" w:type="dxa"/>
            <w:vMerge/>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Port1RX</w:t>
            </w:r>
          </w:p>
        </w:tc>
        <w:tc>
          <w:tcPr>
            <w:tcW w:w="2130" w:type="dxa"/>
            <w:shd w:val="clear" w:color="auto" w:fill="auto"/>
          </w:tcPr>
          <w:p w:rsidR="00123989" w:rsidRDefault="00123989" w:rsidP="008E6148">
            <w:pPr>
              <w:pStyle w:val="QB20"/>
              <w:ind w:firstLineChars="0" w:firstLine="0"/>
            </w:pPr>
            <w:r>
              <w:t>String</w:t>
            </w:r>
          </w:p>
        </w:tc>
        <w:tc>
          <w:tcPr>
            <w:tcW w:w="2131" w:type="dxa"/>
            <w:vMerge/>
            <w:shd w:val="clear" w:color="auto" w:fill="auto"/>
          </w:tcPr>
          <w:p w:rsidR="00123989" w:rsidRDefault="00123989" w:rsidP="008E6148">
            <w:pPr>
              <w:pStyle w:val="QB20"/>
              <w:ind w:firstLineChars="0" w:firstLine="0"/>
            </w:pPr>
          </w:p>
        </w:tc>
        <w:tc>
          <w:tcPr>
            <w:tcW w:w="2131" w:type="dxa"/>
            <w:vMerge/>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b/>
                <w:bCs/>
              </w:rPr>
              <w:t>Port</w:t>
            </w:r>
            <w:r w:rsidRPr="00BD3C12">
              <w:rPr>
                <w:rFonts w:cs="Times New Roman" w:hint="eastAsia"/>
                <w:b/>
                <w:bCs/>
              </w:rPr>
              <w:t>1</w:t>
            </w:r>
            <w:r w:rsidRPr="00BD3C12">
              <w:rPr>
                <w:rFonts w:cs="Times New Roman"/>
                <w:b/>
                <w:bCs/>
              </w:rPr>
              <w:t>TX</w:t>
            </w:r>
          </w:p>
        </w:tc>
        <w:tc>
          <w:tcPr>
            <w:tcW w:w="2130" w:type="dxa"/>
            <w:shd w:val="clear" w:color="auto" w:fill="DEEAF6"/>
          </w:tcPr>
          <w:p w:rsidR="00123989" w:rsidRDefault="00123989" w:rsidP="008E6148">
            <w:pPr>
              <w:pStyle w:val="QB20"/>
              <w:ind w:firstLineChars="0" w:firstLine="0"/>
            </w:pPr>
            <w:r>
              <w:t>String</w:t>
            </w:r>
          </w:p>
        </w:tc>
        <w:tc>
          <w:tcPr>
            <w:tcW w:w="2131" w:type="dxa"/>
            <w:vMerge/>
            <w:shd w:val="clear" w:color="auto" w:fill="DEEAF6"/>
          </w:tcPr>
          <w:p w:rsidR="00123989" w:rsidRDefault="00123989" w:rsidP="008E6148">
            <w:pPr>
              <w:pStyle w:val="QB20"/>
              <w:ind w:firstLineChars="0" w:firstLine="0"/>
            </w:pPr>
          </w:p>
        </w:tc>
        <w:tc>
          <w:tcPr>
            <w:tcW w:w="2131" w:type="dxa"/>
            <w:vMerge/>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Port</w:t>
            </w:r>
            <w:r w:rsidRPr="00BD3C12">
              <w:rPr>
                <w:rFonts w:cs="Times New Roman" w:hint="eastAsia"/>
                <w:b/>
                <w:bCs/>
              </w:rPr>
              <w:t>2</w:t>
            </w:r>
            <w:r w:rsidRPr="00BD3C12">
              <w:rPr>
                <w:rFonts w:cs="Times New Roman"/>
                <w:b/>
                <w:bCs/>
              </w:rPr>
              <w:t>RX</w:t>
            </w:r>
          </w:p>
        </w:tc>
        <w:tc>
          <w:tcPr>
            <w:tcW w:w="2130" w:type="dxa"/>
            <w:shd w:val="clear" w:color="auto" w:fill="auto"/>
          </w:tcPr>
          <w:p w:rsidR="00123989" w:rsidRDefault="00123989" w:rsidP="008E6148">
            <w:pPr>
              <w:pStyle w:val="QB20"/>
              <w:ind w:firstLineChars="0" w:firstLine="0"/>
            </w:pPr>
            <w:r>
              <w:t>String</w:t>
            </w:r>
          </w:p>
        </w:tc>
        <w:tc>
          <w:tcPr>
            <w:tcW w:w="2131" w:type="dxa"/>
            <w:vMerge/>
            <w:shd w:val="clear" w:color="auto" w:fill="auto"/>
          </w:tcPr>
          <w:p w:rsidR="00123989" w:rsidRDefault="00123989" w:rsidP="008E6148">
            <w:pPr>
              <w:pStyle w:val="QB20"/>
              <w:ind w:firstLineChars="0" w:firstLine="0"/>
            </w:pPr>
          </w:p>
        </w:tc>
        <w:tc>
          <w:tcPr>
            <w:tcW w:w="2131" w:type="dxa"/>
            <w:vMerge/>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b/>
                <w:bCs/>
              </w:rPr>
              <w:t>Port</w:t>
            </w:r>
            <w:r w:rsidRPr="00BD3C12">
              <w:rPr>
                <w:rFonts w:cs="Times New Roman" w:hint="eastAsia"/>
                <w:b/>
                <w:bCs/>
              </w:rPr>
              <w:t>2</w:t>
            </w:r>
            <w:r w:rsidRPr="00BD3C12">
              <w:rPr>
                <w:rFonts w:cs="Times New Roman"/>
                <w:b/>
                <w:bCs/>
              </w:rPr>
              <w:t>TX</w:t>
            </w:r>
          </w:p>
        </w:tc>
        <w:tc>
          <w:tcPr>
            <w:tcW w:w="2130" w:type="dxa"/>
            <w:shd w:val="clear" w:color="auto" w:fill="DEEAF6"/>
          </w:tcPr>
          <w:p w:rsidR="00123989" w:rsidRDefault="00123989" w:rsidP="008E6148">
            <w:pPr>
              <w:pStyle w:val="QB20"/>
              <w:ind w:firstLineChars="0" w:firstLine="0"/>
            </w:pPr>
            <w:r>
              <w:t>String</w:t>
            </w:r>
          </w:p>
        </w:tc>
        <w:tc>
          <w:tcPr>
            <w:tcW w:w="2131" w:type="dxa"/>
            <w:vMerge/>
            <w:shd w:val="clear" w:color="auto" w:fill="DEEAF6"/>
          </w:tcPr>
          <w:p w:rsidR="00123989" w:rsidRDefault="00123989" w:rsidP="008E6148">
            <w:pPr>
              <w:pStyle w:val="QB20"/>
              <w:ind w:firstLineChars="0" w:firstLine="0"/>
            </w:pPr>
          </w:p>
        </w:tc>
        <w:tc>
          <w:tcPr>
            <w:tcW w:w="2131" w:type="dxa"/>
            <w:vMerge/>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Port</w:t>
            </w:r>
            <w:r w:rsidRPr="00BD3C12">
              <w:rPr>
                <w:rFonts w:cs="Times New Roman" w:hint="eastAsia"/>
                <w:b/>
                <w:bCs/>
              </w:rPr>
              <w:t>3</w:t>
            </w:r>
            <w:r w:rsidRPr="00BD3C12">
              <w:rPr>
                <w:rFonts w:cs="Times New Roman"/>
                <w:b/>
                <w:bCs/>
              </w:rPr>
              <w:t>RX</w:t>
            </w:r>
          </w:p>
        </w:tc>
        <w:tc>
          <w:tcPr>
            <w:tcW w:w="2130" w:type="dxa"/>
            <w:shd w:val="clear" w:color="auto" w:fill="auto"/>
          </w:tcPr>
          <w:p w:rsidR="00123989" w:rsidRDefault="00123989" w:rsidP="008E6148">
            <w:pPr>
              <w:pStyle w:val="QB20"/>
              <w:ind w:firstLineChars="0" w:firstLine="0"/>
            </w:pPr>
            <w:r>
              <w:t>String</w:t>
            </w:r>
          </w:p>
        </w:tc>
        <w:tc>
          <w:tcPr>
            <w:tcW w:w="2131" w:type="dxa"/>
            <w:vMerge/>
            <w:shd w:val="clear" w:color="auto" w:fill="auto"/>
          </w:tcPr>
          <w:p w:rsidR="00123989" w:rsidRDefault="00123989" w:rsidP="008E6148">
            <w:pPr>
              <w:pStyle w:val="QB20"/>
              <w:ind w:firstLineChars="0" w:firstLine="0"/>
            </w:pPr>
          </w:p>
        </w:tc>
        <w:tc>
          <w:tcPr>
            <w:tcW w:w="2131" w:type="dxa"/>
            <w:vMerge/>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b/>
                <w:bCs/>
              </w:rPr>
              <w:t>Port</w:t>
            </w:r>
            <w:r w:rsidRPr="00BD3C12">
              <w:rPr>
                <w:rFonts w:cs="Times New Roman" w:hint="eastAsia"/>
                <w:b/>
                <w:bCs/>
              </w:rPr>
              <w:t>3</w:t>
            </w:r>
            <w:r w:rsidRPr="00BD3C12">
              <w:rPr>
                <w:rFonts w:cs="Times New Roman"/>
                <w:b/>
                <w:bCs/>
              </w:rPr>
              <w:t>TX</w:t>
            </w:r>
          </w:p>
        </w:tc>
        <w:tc>
          <w:tcPr>
            <w:tcW w:w="2130" w:type="dxa"/>
            <w:shd w:val="clear" w:color="auto" w:fill="DEEAF6"/>
          </w:tcPr>
          <w:p w:rsidR="00123989" w:rsidRDefault="00123989" w:rsidP="008E6148">
            <w:pPr>
              <w:pStyle w:val="QB20"/>
              <w:ind w:firstLineChars="0" w:firstLine="0"/>
            </w:pPr>
            <w:r>
              <w:t>String</w:t>
            </w:r>
          </w:p>
        </w:tc>
        <w:tc>
          <w:tcPr>
            <w:tcW w:w="2131" w:type="dxa"/>
            <w:vMerge/>
            <w:shd w:val="clear" w:color="auto" w:fill="DEEAF6"/>
          </w:tcPr>
          <w:p w:rsidR="00123989" w:rsidRDefault="00123989" w:rsidP="008E6148">
            <w:pPr>
              <w:pStyle w:val="QB20"/>
              <w:ind w:firstLineChars="0" w:firstLine="0"/>
            </w:pPr>
          </w:p>
        </w:tc>
        <w:tc>
          <w:tcPr>
            <w:tcW w:w="2131" w:type="dxa"/>
            <w:vMerge/>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Port</w:t>
            </w:r>
            <w:r w:rsidRPr="00BD3C12">
              <w:rPr>
                <w:rFonts w:cs="Times New Roman" w:hint="eastAsia"/>
                <w:b/>
                <w:bCs/>
              </w:rPr>
              <w:t>4</w:t>
            </w:r>
            <w:r w:rsidRPr="00BD3C12">
              <w:rPr>
                <w:rFonts w:cs="Times New Roman"/>
                <w:b/>
                <w:bCs/>
              </w:rPr>
              <w:t>RX</w:t>
            </w:r>
          </w:p>
        </w:tc>
        <w:tc>
          <w:tcPr>
            <w:tcW w:w="2130" w:type="dxa"/>
            <w:shd w:val="clear" w:color="auto" w:fill="auto"/>
          </w:tcPr>
          <w:p w:rsidR="00123989" w:rsidRDefault="00123989" w:rsidP="008E6148">
            <w:pPr>
              <w:pStyle w:val="QB20"/>
              <w:ind w:firstLineChars="0" w:firstLine="0"/>
            </w:pPr>
            <w:r>
              <w:t>String</w:t>
            </w:r>
          </w:p>
        </w:tc>
        <w:tc>
          <w:tcPr>
            <w:tcW w:w="2131" w:type="dxa"/>
            <w:vMerge/>
            <w:shd w:val="clear" w:color="auto" w:fill="auto"/>
          </w:tcPr>
          <w:p w:rsidR="00123989" w:rsidRDefault="00123989" w:rsidP="008E6148">
            <w:pPr>
              <w:pStyle w:val="QB20"/>
              <w:ind w:firstLineChars="0" w:firstLine="0"/>
            </w:pPr>
          </w:p>
        </w:tc>
        <w:tc>
          <w:tcPr>
            <w:tcW w:w="2131" w:type="dxa"/>
            <w:vMerge/>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b/>
                <w:bCs/>
              </w:rPr>
              <w:lastRenderedPageBreak/>
              <w:t>Port</w:t>
            </w:r>
            <w:r w:rsidRPr="00BD3C12">
              <w:rPr>
                <w:rFonts w:cs="Times New Roman" w:hint="eastAsia"/>
                <w:b/>
                <w:bCs/>
              </w:rPr>
              <w:t>4</w:t>
            </w:r>
            <w:r w:rsidRPr="00BD3C12">
              <w:rPr>
                <w:rFonts w:cs="Times New Roman"/>
                <w:b/>
                <w:bCs/>
              </w:rPr>
              <w:t>TX</w:t>
            </w:r>
          </w:p>
        </w:tc>
        <w:tc>
          <w:tcPr>
            <w:tcW w:w="2130" w:type="dxa"/>
            <w:shd w:val="clear" w:color="auto" w:fill="DEEAF6"/>
          </w:tcPr>
          <w:p w:rsidR="00123989" w:rsidRDefault="00123989" w:rsidP="008E6148">
            <w:pPr>
              <w:pStyle w:val="QB20"/>
              <w:ind w:firstLineChars="0" w:firstLine="0"/>
            </w:pPr>
            <w:r>
              <w:t>String</w:t>
            </w:r>
          </w:p>
        </w:tc>
        <w:tc>
          <w:tcPr>
            <w:tcW w:w="2131" w:type="dxa"/>
            <w:vMerge/>
            <w:shd w:val="clear" w:color="auto" w:fill="DEEAF6"/>
          </w:tcPr>
          <w:p w:rsidR="00123989" w:rsidRDefault="00123989" w:rsidP="008E6148">
            <w:pPr>
              <w:pStyle w:val="QB20"/>
              <w:ind w:firstLineChars="0" w:firstLine="0"/>
            </w:pPr>
          </w:p>
        </w:tc>
        <w:tc>
          <w:tcPr>
            <w:tcW w:w="2131" w:type="dxa"/>
            <w:vMerge/>
            <w:shd w:val="clear" w:color="auto" w:fill="DEEAF6"/>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rFonts w:cs="Times New Roman"/>
                <w:b/>
                <w:bCs/>
              </w:rPr>
            </w:pPr>
            <w:r>
              <w:rPr>
                <w:rFonts w:cs="Times New Roman" w:hint="eastAsia"/>
                <w:b/>
                <w:bCs/>
              </w:rPr>
              <w:t>Timestamp  }</w:t>
            </w:r>
          </w:p>
        </w:tc>
        <w:tc>
          <w:tcPr>
            <w:tcW w:w="2130" w:type="dxa"/>
            <w:shd w:val="clear" w:color="auto" w:fill="DEEAF6"/>
          </w:tcPr>
          <w:p w:rsidR="00123989" w:rsidRDefault="00123989" w:rsidP="008E6148">
            <w:pPr>
              <w:pStyle w:val="QB20"/>
              <w:ind w:firstLineChars="0" w:firstLine="0"/>
            </w:pPr>
            <w:r>
              <w:rPr>
                <w:rFonts w:hint="eastAsia"/>
              </w:rPr>
              <w:t>String</w:t>
            </w:r>
          </w:p>
        </w:tc>
        <w:tc>
          <w:tcPr>
            <w:tcW w:w="2131" w:type="dxa"/>
            <w:shd w:val="clear" w:color="auto" w:fill="DEEAF6"/>
          </w:tcPr>
          <w:p w:rsidR="00123989" w:rsidRDefault="00123989" w:rsidP="008E6148">
            <w:pPr>
              <w:pStyle w:val="QB20"/>
              <w:ind w:firstLineChars="0" w:firstLine="0"/>
            </w:pPr>
            <w:r>
              <w:rPr>
                <w:rFonts w:hint="eastAsia"/>
              </w:rPr>
              <w:t>当前流量统计的时间戳</w:t>
            </w:r>
          </w:p>
        </w:tc>
        <w:tc>
          <w:tcPr>
            <w:tcW w:w="2131" w:type="dxa"/>
            <w:shd w:val="clear" w:color="auto" w:fill="DEEAF6"/>
          </w:tcPr>
          <w:p w:rsidR="00123989" w:rsidRPr="0086248A" w:rsidRDefault="00123989" w:rsidP="008E6148">
            <w:pPr>
              <w:pStyle w:val="QB20"/>
              <w:ind w:firstLineChars="0" w:firstLine="0"/>
            </w:pPr>
            <w:r>
              <w:rPr>
                <w:rFonts w:hint="eastAsia"/>
              </w:rPr>
              <w:t>精确到ms</w:t>
            </w:r>
          </w:p>
        </w:tc>
      </w:tr>
    </w:tbl>
    <w:p w:rsidR="00123989" w:rsidRDefault="00123989" w:rsidP="00123989">
      <w:pPr>
        <w:pStyle w:val="QB7"/>
        <w:ind w:firstLine="420"/>
      </w:pPr>
    </w:p>
    <w:p w:rsidR="00123989" w:rsidRDefault="00123989" w:rsidP="00EC644D">
      <w:pPr>
        <w:pStyle w:val="QB3"/>
        <w:numPr>
          <w:ilvl w:val="2"/>
          <w:numId w:val="27"/>
        </w:numPr>
        <w:tabs>
          <w:tab w:val="left" w:pos="567"/>
        </w:tabs>
      </w:pPr>
      <w:bookmarkStart w:id="169" w:name="_Toc445157194"/>
      <w:bookmarkStart w:id="170" w:name="_Toc448149250"/>
      <w:r>
        <w:rPr>
          <w:rFonts w:hint="eastAsia"/>
        </w:rPr>
        <w:t>设置下挂设备的上下行最大带宽限制</w:t>
      </w:r>
      <w:bookmarkEnd w:id="169"/>
      <w:bookmarkEnd w:id="170"/>
    </w:p>
    <w:p w:rsidR="00123989" w:rsidRDefault="00123989" w:rsidP="00EC644D">
      <w:pPr>
        <w:pStyle w:val="QB4"/>
      </w:pPr>
      <w:r>
        <w:t>接口说明</w:t>
      </w:r>
    </w:p>
    <w:p w:rsidR="00123989" w:rsidRDefault="00123989" w:rsidP="00123989">
      <w:pPr>
        <w:pStyle w:val="QB7"/>
        <w:ind w:firstLine="420"/>
      </w:pPr>
      <w:r>
        <w:rPr>
          <w:rFonts w:hint="eastAsia"/>
        </w:rPr>
        <w:t>设置下挂设备的最大带宽限制。</w:t>
      </w:r>
    </w:p>
    <w:p w:rsidR="00123989"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85678C" w:rsidP="00123989">
      <w:pPr>
        <w:pStyle w:val="QB7"/>
        <w:ind w:firstLine="420"/>
      </w:pPr>
      <w:r>
        <w:rPr>
          <w:rFonts w:hint="eastAsia"/>
        </w:rPr>
        <w:t>名称：setLanDeviceBandwidth</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175D21">
        <w:t>SET_LAN_DEVICE_BANDWIDTH</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DA0B6C"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123989" w:rsidRDefault="00DA0B6C"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“MAC”："mac地址“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w:t>
      </w:r>
      <w:r w:rsidR="00DA0B6C">
        <w:rPr>
          <w:rFonts w:hint="eastAsia"/>
        </w:rPr>
        <w:t>Device</w:t>
      </w:r>
      <w:r>
        <w:rPr>
          <w:rFonts w:hint="eastAsia"/>
        </w:rPr>
        <w:t>MAC":"%s"，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"UsBandwidth":"%s",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"DsBandwidth":"%s"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Set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rPr>
          <w:trHeight w:val="637"/>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175D21">
              <w:t>SET_LAN_DEVICE_BANDWIDTH</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8E6148">
            <w:pPr>
              <w:pStyle w:val="QB20"/>
              <w:ind w:firstLineChars="0" w:firstLine="0"/>
            </w:pPr>
            <w:r>
              <w:t>S</w:t>
            </w:r>
            <w:r>
              <w:rPr>
                <w:rFonts w:hint="eastAsia"/>
              </w:rPr>
              <w:t>tring</w:t>
            </w:r>
          </w:p>
        </w:tc>
        <w:tc>
          <w:tcPr>
            <w:tcW w:w="2049" w:type="dxa"/>
            <w:shd w:val="clear" w:color="auto" w:fill="auto"/>
          </w:tcPr>
          <w:p w:rsidR="009F6E66" w:rsidRDefault="009F6E66" w:rsidP="008E6148">
            <w:pPr>
              <w:pStyle w:val="QB20"/>
              <w:ind w:firstLineChars="0" w:firstLine="0"/>
            </w:pPr>
            <w:r>
              <w:rPr>
                <w:rFonts w:hint="eastAsia"/>
              </w:rPr>
              <w:t>网关的mac地址</w:t>
            </w:r>
          </w:p>
        </w:tc>
        <w:tc>
          <w:tcPr>
            <w:tcW w:w="2316" w:type="dxa"/>
            <w:shd w:val="clear" w:color="auto" w:fill="auto"/>
          </w:tcPr>
          <w:p w:rsidR="009F6E66" w:rsidRDefault="009F6E66" w:rsidP="008E6148">
            <w:pPr>
              <w:pStyle w:val="QB20"/>
              <w:ind w:firstLineChars="0" w:firstLine="0"/>
            </w:pPr>
          </w:p>
        </w:tc>
      </w:tr>
      <w:tr w:rsidR="009F6E66" w:rsidRPr="00BD3C12" w:rsidTr="008E6148">
        <w:tc>
          <w:tcPr>
            <w:tcW w:w="2519" w:type="dxa"/>
            <w:shd w:val="clear" w:color="auto" w:fill="DEEAF6"/>
          </w:tcPr>
          <w:p w:rsidR="009F6E66" w:rsidRPr="00BD3C12" w:rsidRDefault="00DA0B6C" w:rsidP="008E6148">
            <w:pPr>
              <w:pStyle w:val="QB20"/>
              <w:ind w:firstLineChars="0" w:firstLine="0"/>
              <w:rPr>
                <w:rFonts w:cs="Times New Roman"/>
                <w:b/>
                <w:bCs/>
              </w:rPr>
            </w:pPr>
            <w:r>
              <w:rPr>
                <w:rFonts w:cs="Times New Roman" w:hint="eastAsia"/>
                <w:b/>
                <w:bCs/>
              </w:rPr>
              <w:t>Device</w:t>
            </w:r>
            <w:r w:rsidR="009F6E66" w:rsidRPr="00BD3C12">
              <w:rPr>
                <w:rFonts w:cs="Times New Roman"/>
                <w:b/>
                <w:bCs/>
              </w:rPr>
              <w:t>MAC</w:t>
            </w:r>
          </w:p>
        </w:tc>
        <w:tc>
          <w:tcPr>
            <w:tcW w:w="1638" w:type="dxa"/>
            <w:shd w:val="clear" w:color="auto" w:fill="DEEAF6"/>
          </w:tcPr>
          <w:p w:rsidR="009F6E66" w:rsidRPr="00BD3C12" w:rsidRDefault="009F6E66" w:rsidP="008E6148">
            <w:pPr>
              <w:pStyle w:val="QB20"/>
              <w:ind w:firstLineChars="0" w:firstLine="0"/>
              <w:rPr>
                <w:rFonts w:cs="Times New Roman"/>
                <w:b/>
                <w:bCs/>
              </w:rPr>
            </w:pPr>
            <w:r>
              <w:t>String</w:t>
            </w:r>
          </w:p>
        </w:tc>
        <w:tc>
          <w:tcPr>
            <w:tcW w:w="2049" w:type="dxa"/>
            <w:shd w:val="clear" w:color="auto" w:fill="DEEAF6"/>
          </w:tcPr>
          <w:p w:rsidR="009F6E66" w:rsidRPr="00BD3C12" w:rsidRDefault="009F6E66" w:rsidP="008E6148">
            <w:pPr>
              <w:pStyle w:val="QB20"/>
              <w:ind w:firstLineChars="0" w:firstLine="0"/>
              <w:rPr>
                <w:rFonts w:cs="Times New Roman"/>
                <w:b/>
                <w:bCs/>
              </w:rPr>
            </w:pPr>
            <w:r>
              <w:rPr>
                <w:rFonts w:hint="eastAsia"/>
              </w:rPr>
              <w:t>网关下挂的设备</w:t>
            </w:r>
            <w:r>
              <w:t>MAC</w:t>
            </w:r>
            <w:r>
              <w:rPr>
                <w:rFonts w:hint="eastAsia"/>
              </w:rPr>
              <w:t>信息</w:t>
            </w:r>
          </w:p>
        </w:tc>
        <w:tc>
          <w:tcPr>
            <w:tcW w:w="2316" w:type="dxa"/>
            <w:shd w:val="clear" w:color="auto" w:fill="DEEAF6"/>
          </w:tcPr>
          <w:p w:rsidR="009F6E66" w:rsidRPr="00BD3C12" w:rsidRDefault="009F6E66" w:rsidP="008E6148">
            <w:pPr>
              <w:pStyle w:val="QB20"/>
              <w:ind w:firstLineChars="0" w:firstLine="0"/>
              <w:rPr>
                <w:rFonts w:cs="Times New Roman"/>
                <w:b/>
                <w:bCs/>
              </w:rPr>
            </w:pPr>
          </w:p>
        </w:tc>
      </w:tr>
      <w:tr w:rsidR="009F6E66" w:rsidRPr="00BD3C12" w:rsidTr="008E6148">
        <w:tc>
          <w:tcPr>
            <w:tcW w:w="2519" w:type="dxa"/>
            <w:shd w:val="clear" w:color="auto" w:fill="auto"/>
          </w:tcPr>
          <w:p w:rsidR="009F6E66" w:rsidRPr="00BD3C12" w:rsidRDefault="009F6E66" w:rsidP="008E6148">
            <w:pPr>
              <w:pStyle w:val="QB20"/>
              <w:ind w:firstLineChars="0" w:firstLine="0"/>
              <w:rPr>
                <w:rFonts w:cs="Times New Roman"/>
                <w:b/>
                <w:bCs/>
              </w:rPr>
            </w:pPr>
            <w:r w:rsidRPr="00BD3C12">
              <w:rPr>
                <w:rFonts w:cs="Times New Roman" w:hint="eastAsia"/>
                <w:b/>
                <w:bCs/>
              </w:rPr>
              <w:t>UsBandwidth</w:t>
            </w:r>
          </w:p>
        </w:tc>
        <w:tc>
          <w:tcPr>
            <w:tcW w:w="1638" w:type="dxa"/>
            <w:shd w:val="clear" w:color="auto" w:fill="auto"/>
          </w:tcPr>
          <w:p w:rsidR="009F6E66" w:rsidRDefault="009F6E66" w:rsidP="008E6148">
            <w:pPr>
              <w:pStyle w:val="QB20"/>
              <w:ind w:firstLineChars="0" w:firstLine="0"/>
            </w:pPr>
            <w:r>
              <w:t>String</w:t>
            </w:r>
          </w:p>
        </w:tc>
        <w:tc>
          <w:tcPr>
            <w:tcW w:w="2049" w:type="dxa"/>
            <w:shd w:val="clear" w:color="auto" w:fill="auto"/>
          </w:tcPr>
          <w:p w:rsidR="009F6E66" w:rsidRDefault="009F6E66" w:rsidP="008E6148">
            <w:pPr>
              <w:pStyle w:val="QB20"/>
              <w:ind w:firstLineChars="0" w:firstLine="0"/>
            </w:pPr>
            <w:r>
              <w:rPr>
                <w:rFonts w:hint="eastAsia"/>
              </w:rPr>
              <w:t>下挂的设备上行最</w:t>
            </w:r>
            <w:r>
              <w:rPr>
                <w:rFonts w:hint="eastAsia"/>
              </w:rPr>
              <w:lastRenderedPageBreak/>
              <w:t>大带宽</w:t>
            </w:r>
          </w:p>
        </w:tc>
        <w:tc>
          <w:tcPr>
            <w:tcW w:w="2316" w:type="dxa"/>
            <w:shd w:val="clear" w:color="auto" w:fill="auto"/>
          </w:tcPr>
          <w:p w:rsidR="009F6E66" w:rsidRPr="00BD3C12" w:rsidRDefault="009F6E66" w:rsidP="008E6148">
            <w:pPr>
              <w:pStyle w:val="QB20"/>
              <w:ind w:firstLineChars="0" w:firstLine="0"/>
              <w:rPr>
                <w:rFonts w:cs="Times New Roman"/>
                <w:b/>
                <w:bCs/>
              </w:rPr>
            </w:pPr>
            <w:r>
              <w:rPr>
                <w:rFonts w:hint="eastAsia"/>
              </w:rPr>
              <w:lastRenderedPageBreak/>
              <w:t>0表示不限,单位为kbps</w:t>
            </w:r>
          </w:p>
        </w:tc>
      </w:tr>
      <w:tr w:rsidR="009F6E66" w:rsidRPr="00BD3C12" w:rsidTr="008E6148">
        <w:tc>
          <w:tcPr>
            <w:tcW w:w="2519" w:type="dxa"/>
            <w:shd w:val="clear" w:color="auto" w:fill="DEEAF6"/>
          </w:tcPr>
          <w:p w:rsidR="009F6E66" w:rsidRPr="00BD3C12" w:rsidRDefault="009F6E66" w:rsidP="008E6148">
            <w:pPr>
              <w:pStyle w:val="QB20"/>
              <w:ind w:firstLineChars="0" w:firstLine="0"/>
              <w:rPr>
                <w:rFonts w:cs="Times New Roman"/>
                <w:b/>
                <w:bCs/>
              </w:rPr>
            </w:pPr>
            <w:r w:rsidRPr="00BD3C12">
              <w:rPr>
                <w:rFonts w:cs="Times New Roman" w:hint="eastAsia"/>
                <w:b/>
                <w:bCs/>
              </w:rPr>
              <w:lastRenderedPageBreak/>
              <w:t>DsBandwidth}</w:t>
            </w:r>
          </w:p>
        </w:tc>
        <w:tc>
          <w:tcPr>
            <w:tcW w:w="1638" w:type="dxa"/>
            <w:shd w:val="clear" w:color="auto" w:fill="DEEAF6"/>
          </w:tcPr>
          <w:p w:rsidR="009F6E66" w:rsidRDefault="009F6E66" w:rsidP="008E6148">
            <w:pPr>
              <w:pStyle w:val="QB20"/>
              <w:ind w:firstLineChars="0" w:firstLine="0"/>
            </w:pPr>
            <w:r>
              <w:t>String</w:t>
            </w:r>
          </w:p>
        </w:tc>
        <w:tc>
          <w:tcPr>
            <w:tcW w:w="2049" w:type="dxa"/>
            <w:shd w:val="clear" w:color="auto" w:fill="DEEAF6"/>
          </w:tcPr>
          <w:p w:rsidR="009F6E66" w:rsidRDefault="009F6E66" w:rsidP="008E6148">
            <w:pPr>
              <w:pStyle w:val="QB20"/>
              <w:ind w:firstLineChars="0" w:firstLine="0"/>
            </w:pPr>
            <w:r>
              <w:rPr>
                <w:rFonts w:hint="eastAsia"/>
              </w:rPr>
              <w:t>下挂的设备下行最大带宽</w:t>
            </w:r>
          </w:p>
        </w:tc>
        <w:tc>
          <w:tcPr>
            <w:tcW w:w="2316" w:type="dxa"/>
            <w:shd w:val="clear" w:color="auto" w:fill="DEEAF6"/>
          </w:tcPr>
          <w:p w:rsidR="009F6E66" w:rsidRPr="00BD3C12" w:rsidRDefault="009F6E66" w:rsidP="008E6148">
            <w:pPr>
              <w:pStyle w:val="QB20"/>
              <w:ind w:firstLineChars="0" w:firstLine="0"/>
              <w:rPr>
                <w:rFonts w:cs="Times New Roman"/>
                <w:b/>
                <w:bCs/>
              </w:rPr>
            </w:pPr>
            <w:r>
              <w:rPr>
                <w:rFonts w:hint="eastAsia"/>
              </w:rPr>
              <w:t>0表示不限,单位为kbps</w:t>
            </w:r>
          </w:p>
        </w:tc>
      </w:tr>
    </w:tbl>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sidRPr="00175D21">
        <w:t>SET_LAN_DEVICE_BANDWIDTH</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393"/>
      </w:tblGrid>
      <w:tr w:rsidR="00123989" w:rsidRPr="00BD3C12" w:rsidTr="000315B9">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93"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393" w:type="dxa"/>
            <w:shd w:val="clear" w:color="auto" w:fill="auto"/>
          </w:tcPr>
          <w:p w:rsidR="00123989" w:rsidRDefault="00123989" w:rsidP="008E6148">
            <w:pPr>
              <w:pStyle w:val="QB20"/>
              <w:ind w:firstLineChars="0" w:firstLine="0"/>
            </w:pPr>
          </w:p>
        </w:tc>
      </w:tr>
      <w:tr w:rsidR="00123989" w:rsidTr="000315B9">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393" w:type="dxa"/>
            <w:shd w:val="clear" w:color="auto" w:fill="DEEAF6"/>
          </w:tcPr>
          <w:p w:rsidR="00123989" w:rsidRDefault="00123989" w:rsidP="008E6148">
            <w:pPr>
              <w:pStyle w:val="QB20"/>
              <w:ind w:firstLineChars="0" w:firstLine="0"/>
            </w:pPr>
            <w:r>
              <w:t>网关按请求原值返回</w:t>
            </w:r>
          </w:p>
        </w:tc>
      </w:tr>
      <w:tr w:rsidR="00123989" w:rsidTr="000315B9">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393"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0315B9">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393"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0315B9">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393" w:type="dxa"/>
            <w:shd w:val="clear" w:color="auto" w:fill="DEEAF6"/>
          </w:tcPr>
          <w:p w:rsidR="00123989" w:rsidRDefault="00123989" w:rsidP="008E6148">
            <w:pPr>
              <w:pStyle w:val="QB20"/>
              <w:ind w:firstLineChars="0" w:firstLine="0"/>
            </w:pPr>
          </w:p>
        </w:tc>
      </w:tr>
    </w:tbl>
    <w:p w:rsidR="00123989" w:rsidRDefault="00123989" w:rsidP="00123989">
      <w:pPr>
        <w:pStyle w:val="QB7"/>
        <w:ind w:firstLine="420"/>
      </w:pPr>
    </w:p>
    <w:p w:rsidR="00123989" w:rsidRDefault="00123989" w:rsidP="00EC644D">
      <w:pPr>
        <w:pStyle w:val="QB3"/>
        <w:numPr>
          <w:ilvl w:val="2"/>
          <w:numId w:val="27"/>
        </w:numPr>
        <w:tabs>
          <w:tab w:val="left" w:pos="567"/>
        </w:tabs>
      </w:pPr>
      <w:bookmarkStart w:id="171" w:name="_Toc445157195"/>
      <w:bookmarkStart w:id="172" w:name="_Toc448149251"/>
      <w:r>
        <w:rPr>
          <w:rFonts w:hint="eastAsia"/>
        </w:rPr>
        <w:t>获取下挂的设备上下行最大带宽限制</w:t>
      </w:r>
      <w:bookmarkEnd w:id="171"/>
      <w:bookmarkEnd w:id="172"/>
    </w:p>
    <w:p w:rsidR="00123989" w:rsidRDefault="00123989" w:rsidP="00EC644D">
      <w:pPr>
        <w:pStyle w:val="QB4"/>
      </w:pPr>
      <w:r>
        <w:t>接口说明</w:t>
      </w:r>
    </w:p>
    <w:p w:rsidR="00123989" w:rsidRDefault="00123989" w:rsidP="00123989">
      <w:pPr>
        <w:pStyle w:val="QB7"/>
        <w:ind w:firstLine="420"/>
      </w:pPr>
      <w:r>
        <w:rPr>
          <w:rFonts w:hint="eastAsia"/>
        </w:rPr>
        <w:t>获取下挂的设备带宽限制。</w:t>
      </w:r>
    </w:p>
    <w:p w:rsidR="00123989"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85678C" w:rsidP="00123989">
      <w:pPr>
        <w:pStyle w:val="QB7"/>
        <w:ind w:firstLine="420"/>
      </w:pPr>
      <w:r>
        <w:rPr>
          <w:rFonts w:hint="eastAsia"/>
        </w:rPr>
        <w:t>名称：getLanDeviceBandth</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"G</w:t>
      </w:r>
      <w:r w:rsidRPr="00175D21">
        <w:t>ET_LAN_DEVICE_BANDWIDTH</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"Parameter": {</w:t>
      </w:r>
    </w:p>
    <w:p w:rsidR="00FB4F96" w:rsidRDefault="00123989" w:rsidP="00FB4F9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ab/>
      </w:r>
      <w:r w:rsidR="00FB4F96">
        <w:rPr>
          <w:rFonts w:hint="eastAsia"/>
        </w:rPr>
        <w:t>“MAC”："mac地址“，</w:t>
      </w:r>
    </w:p>
    <w:p w:rsidR="00123989" w:rsidRDefault="00FB4F96"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Pr>
          <w:rFonts w:hint="eastAsia"/>
        </w:rPr>
        <w:tab/>
      </w:r>
      <w:r w:rsidR="00123989">
        <w:rPr>
          <w:rFonts w:hint="eastAsia"/>
        </w:rPr>
        <w:t>"</w:t>
      </w:r>
      <w:r>
        <w:rPr>
          <w:rFonts w:hint="eastAsia"/>
        </w:rPr>
        <w:t>Device</w:t>
      </w:r>
      <w:r w:rsidR="00123989">
        <w:rPr>
          <w:rFonts w:hint="eastAsia"/>
        </w:rPr>
        <w:t>MAC":"%s"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Get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Pr>
                <w:rFonts w:hint="eastAsia"/>
              </w:rPr>
              <w:t>G</w:t>
            </w:r>
            <w:r w:rsidRPr="00175D21">
              <w:t>ET_LAN_DEVICE_BANDWIDTH</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8E6148">
            <w:pPr>
              <w:pStyle w:val="QB20"/>
              <w:ind w:firstLineChars="0" w:firstLine="0"/>
            </w:pPr>
            <w:r>
              <w:t>S</w:t>
            </w:r>
            <w:r>
              <w:rPr>
                <w:rFonts w:hint="eastAsia"/>
              </w:rPr>
              <w:t>tring</w:t>
            </w:r>
          </w:p>
        </w:tc>
        <w:tc>
          <w:tcPr>
            <w:tcW w:w="2049" w:type="dxa"/>
            <w:shd w:val="clear" w:color="auto" w:fill="auto"/>
          </w:tcPr>
          <w:p w:rsidR="009F6E66" w:rsidRDefault="009F6E66" w:rsidP="008E6148">
            <w:pPr>
              <w:pStyle w:val="QB20"/>
              <w:ind w:firstLineChars="0" w:firstLine="0"/>
            </w:pPr>
            <w:r>
              <w:rPr>
                <w:rFonts w:hint="eastAsia"/>
              </w:rPr>
              <w:t>网关的mac地址</w:t>
            </w:r>
          </w:p>
        </w:tc>
        <w:tc>
          <w:tcPr>
            <w:tcW w:w="2316" w:type="dxa"/>
            <w:shd w:val="clear" w:color="auto" w:fill="auto"/>
          </w:tcPr>
          <w:p w:rsidR="009F6E66" w:rsidRDefault="009F6E66" w:rsidP="008E6148">
            <w:pPr>
              <w:pStyle w:val="QB20"/>
              <w:ind w:firstLineChars="0" w:firstLine="0"/>
            </w:pPr>
          </w:p>
        </w:tc>
      </w:tr>
      <w:tr w:rsidR="009F6E66" w:rsidRPr="00BD3C12" w:rsidTr="008E6148">
        <w:tc>
          <w:tcPr>
            <w:tcW w:w="2519" w:type="dxa"/>
            <w:shd w:val="clear" w:color="auto" w:fill="DEEAF6"/>
          </w:tcPr>
          <w:p w:rsidR="009F6E66" w:rsidRPr="00BD3C12" w:rsidRDefault="00FB4F96" w:rsidP="008E6148">
            <w:pPr>
              <w:pStyle w:val="QB20"/>
              <w:ind w:firstLineChars="0" w:firstLine="0"/>
              <w:rPr>
                <w:rFonts w:cs="Times New Roman"/>
                <w:b/>
                <w:bCs/>
              </w:rPr>
            </w:pPr>
            <w:r>
              <w:rPr>
                <w:rFonts w:cs="Times New Roman" w:hint="eastAsia"/>
                <w:b/>
                <w:bCs/>
              </w:rPr>
              <w:t>Device</w:t>
            </w:r>
            <w:r w:rsidR="009F6E66" w:rsidRPr="00BD3C12">
              <w:rPr>
                <w:rFonts w:cs="Times New Roman"/>
                <w:b/>
                <w:bCs/>
              </w:rPr>
              <w:t>MAC</w:t>
            </w:r>
          </w:p>
        </w:tc>
        <w:tc>
          <w:tcPr>
            <w:tcW w:w="1638" w:type="dxa"/>
            <w:shd w:val="clear" w:color="auto" w:fill="DEEAF6"/>
          </w:tcPr>
          <w:p w:rsidR="009F6E66" w:rsidRPr="00BD3C12" w:rsidRDefault="009F6E66" w:rsidP="008E6148">
            <w:pPr>
              <w:pStyle w:val="QB20"/>
              <w:ind w:firstLineChars="0" w:firstLine="0"/>
              <w:rPr>
                <w:rFonts w:cs="Times New Roman"/>
                <w:b/>
                <w:bCs/>
              </w:rPr>
            </w:pPr>
            <w:r>
              <w:t>String</w:t>
            </w:r>
          </w:p>
        </w:tc>
        <w:tc>
          <w:tcPr>
            <w:tcW w:w="2049" w:type="dxa"/>
            <w:shd w:val="clear" w:color="auto" w:fill="DEEAF6"/>
          </w:tcPr>
          <w:p w:rsidR="009F6E66" w:rsidRPr="00BD3C12" w:rsidRDefault="009F6E66" w:rsidP="008E6148">
            <w:pPr>
              <w:pStyle w:val="QB20"/>
              <w:ind w:firstLineChars="0" w:firstLine="0"/>
              <w:rPr>
                <w:rFonts w:cs="Times New Roman"/>
                <w:b/>
                <w:bCs/>
              </w:rPr>
            </w:pPr>
            <w:r>
              <w:rPr>
                <w:rFonts w:hint="eastAsia"/>
              </w:rPr>
              <w:t>网关下挂的设备</w:t>
            </w:r>
            <w:r>
              <w:t>MAC</w:t>
            </w:r>
            <w:r>
              <w:rPr>
                <w:rFonts w:hint="eastAsia"/>
              </w:rPr>
              <w:t>信息</w:t>
            </w:r>
          </w:p>
        </w:tc>
        <w:tc>
          <w:tcPr>
            <w:tcW w:w="2316" w:type="dxa"/>
            <w:shd w:val="clear" w:color="auto" w:fill="DEEAF6"/>
          </w:tcPr>
          <w:p w:rsidR="009F6E66" w:rsidRPr="00BD3C12" w:rsidRDefault="009F6E66" w:rsidP="008E6148">
            <w:pPr>
              <w:pStyle w:val="QB20"/>
              <w:ind w:firstLineChars="0" w:firstLine="0"/>
              <w:rPr>
                <w:rFonts w:cs="Times New Roman"/>
                <w:b/>
                <w:bCs/>
              </w:rPr>
            </w:pPr>
          </w:p>
        </w:tc>
      </w:tr>
    </w:tbl>
    <w:p w:rsidR="00123989" w:rsidRDefault="00123989" w:rsidP="00EC644D">
      <w:pPr>
        <w:pStyle w:val="QB4"/>
      </w:pPr>
      <w:r>
        <w:t>响应报文定义</w:t>
      </w:r>
    </w:p>
    <w:p w:rsidR="00123989" w:rsidRDefault="00123989" w:rsidP="00EC644D">
      <w:pPr>
        <w:pStyle w:val="QB5"/>
      </w:pPr>
      <w:r>
        <w:rPr>
          <w:rFonts w:hint="eastAsia"/>
        </w:rPr>
        <w:t>成功返回</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 "</w:t>
      </w:r>
      <w:r>
        <w:rPr>
          <w:rFonts w:hint="eastAsia"/>
        </w:rPr>
        <w:t>G</w:t>
      </w:r>
      <w:r w:rsidRPr="00175D21">
        <w:t>ET_LAN_DEVICE_BANDWIDTH</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00CE47D9">
        <w:rPr>
          <w:rFonts w:hint="eastAsia"/>
        </w:rPr>
        <w:t>Device</w:t>
      </w:r>
      <w:r>
        <w:rPr>
          <w:rFonts w:hint="eastAsia"/>
        </w:rPr>
        <w:t>MAC":</w:t>
      </w:r>
      <w:r>
        <w:t>"%s"</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"UsBandwidth":"%s",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"DsBandwidth":"%s"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393"/>
      </w:tblGrid>
      <w:tr w:rsidR="00123989" w:rsidRPr="00BD3C12" w:rsidTr="008E614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93"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393"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393" w:type="dxa"/>
            <w:shd w:val="clear" w:color="auto" w:fill="DEEAF6"/>
          </w:tcPr>
          <w:p w:rsidR="00123989" w:rsidRDefault="00123989" w:rsidP="008E6148">
            <w:pPr>
              <w:pStyle w:val="QB20"/>
              <w:ind w:firstLineChars="0" w:firstLine="0"/>
            </w:pPr>
            <w:r>
              <w:t>网关按请求原值返回</w:t>
            </w:r>
          </w:p>
        </w:tc>
      </w:tr>
      <w:tr w:rsidR="00123989" w:rsidTr="008E614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393"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393" w:type="dxa"/>
            <w:shd w:val="clear" w:color="auto" w:fill="DEEAF6"/>
          </w:tcPr>
          <w:p w:rsidR="00123989" w:rsidRDefault="00123989" w:rsidP="008E6148">
            <w:pPr>
              <w:pStyle w:val="QB20"/>
              <w:ind w:firstLineChars="0" w:firstLine="0"/>
            </w:pPr>
            <w:r>
              <w:rPr>
                <w:rFonts w:hint="eastAsia"/>
              </w:rPr>
              <w:t>SequenceId表示命令序列，网关按照请求的原</w:t>
            </w:r>
            <w:r>
              <w:rPr>
                <w:rFonts w:hint="eastAsia"/>
              </w:rPr>
              <w:lastRenderedPageBreak/>
              <w:t>值返回。</w:t>
            </w:r>
          </w:p>
          <w:p w:rsidR="00123989" w:rsidRDefault="00123989" w:rsidP="008E6148">
            <w:pPr>
              <w:pStyle w:val="QB20"/>
              <w:ind w:firstLineChars="0" w:firstLine="0"/>
            </w:pPr>
            <w:r>
              <w:rPr>
                <w:rFonts w:hint="eastAsia"/>
              </w:rPr>
              <w:t>16进制数，8位</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lastRenderedPageBreak/>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393" w:type="dxa"/>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CE47D9" w:rsidP="008E6148">
            <w:pPr>
              <w:pStyle w:val="QB20"/>
              <w:ind w:firstLineChars="0" w:firstLine="0"/>
              <w:rPr>
                <w:rFonts w:cs="Times New Roman"/>
                <w:b/>
                <w:bCs/>
              </w:rPr>
            </w:pPr>
            <w:r>
              <w:rPr>
                <w:rFonts w:cs="Times New Roman" w:hint="eastAsia"/>
                <w:b/>
                <w:bCs/>
              </w:rPr>
              <w:t>Device</w:t>
            </w:r>
            <w:r w:rsidR="00123989" w:rsidRPr="00BD3C12">
              <w:rPr>
                <w:rFonts w:cs="Times New Roman" w:hint="eastAsia"/>
                <w:b/>
                <w:bCs/>
              </w:rPr>
              <w:t>MAC</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rPr>
                <w:rFonts w:hint="eastAsia"/>
              </w:rPr>
              <w:t>某个网关下挂的设备</w:t>
            </w:r>
            <w:r>
              <w:t>MAC</w:t>
            </w:r>
            <w:r>
              <w:rPr>
                <w:rFonts w:hint="eastAsia"/>
              </w:rPr>
              <w:t>信息</w:t>
            </w:r>
          </w:p>
        </w:tc>
        <w:tc>
          <w:tcPr>
            <w:tcW w:w="2393"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b/>
                <w:bCs/>
              </w:rPr>
              <w:t>UsBandwidth</w:t>
            </w:r>
          </w:p>
        </w:tc>
        <w:tc>
          <w:tcPr>
            <w:tcW w:w="2130" w:type="dxa"/>
            <w:shd w:val="clear" w:color="auto" w:fill="DEEAF6"/>
          </w:tcPr>
          <w:p w:rsidR="00123989" w:rsidRDefault="00123989" w:rsidP="008E6148">
            <w:pPr>
              <w:pStyle w:val="QB20"/>
              <w:ind w:firstLineChars="0" w:firstLine="0"/>
            </w:pPr>
            <w:r>
              <w:rPr>
                <w:rFonts w:hint="eastAsia"/>
              </w:rPr>
              <w:t>String</w:t>
            </w:r>
          </w:p>
        </w:tc>
        <w:tc>
          <w:tcPr>
            <w:tcW w:w="2131" w:type="dxa"/>
            <w:shd w:val="clear" w:color="auto" w:fill="DEEAF6"/>
          </w:tcPr>
          <w:p w:rsidR="00123989" w:rsidRDefault="00123989" w:rsidP="008E6148">
            <w:pPr>
              <w:pStyle w:val="QB20"/>
              <w:ind w:firstLineChars="0" w:firstLine="0"/>
            </w:pPr>
            <w:r>
              <w:rPr>
                <w:rFonts w:hint="eastAsia"/>
              </w:rPr>
              <w:t>下挂设备上行最大带宽</w:t>
            </w:r>
          </w:p>
        </w:tc>
        <w:tc>
          <w:tcPr>
            <w:tcW w:w="2393" w:type="dxa"/>
            <w:shd w:val="clear" w:color="auto" w:fill="DEEAF6"/>
          </w:tcPr>
          <w:p w:rsidR="00123989" w:rsidRDefault="00123989" w:rsidP="008E6148">
            <w:pPr>
              <w:pStyle w:val="QB20"/>
              <w:ind w:firstLineChars="0" w:firstLine="0"/>
            </w:pPr>
            <w:r>
              <w:t>0</w:t>
            </w:r>
            <w:r>
              <w:rPr>
                <w:rFonts w:hint="eastAsia"/>
              </w:rPr>
              <w:t>表示不限</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UsBandwidth</w:t>
            </w:r>
          </w:p>
        </w:tc>
        <w:tc>
          <w:tcPr>
            <w:tcW w:w="2130" w:type="dxa"/>
            <w:shd w:val="clear" w:color="auto" w:fill="auto"/>
          </w:tcPr>
          <w:p w:rsidR="00123989" w:rsidRDefault="00123989" w:rsidP="008E6148">
            <w:pPr>
              <w:pStyle w:val="QB20"/>
              <w:ind w:firstLineChars="0" w:firstLine="0"/>
            </w:pPr>
            <w:r>
              <w:rPr>
                <w:rFonts w:hint="eastAsia"/>
              </w:rPr>
              <w:t>String</w:t>
            </w:r>
          </w:p>
        </w:tc>
        <w:tc>
          <w:tcPr>
            <w:tcW w:w="2131" w:type="dxa"/>
            <w:shd w:val="clear" w:color="auto" w:fill="auto"/>
          </w:tcPr>
          <w:p w:rsidR="00123989" w:rsidRDefault="00123989" w:rsidP="008E6148">
            <w:pPr>
              <w:pStyle w:val="QB20"/>
              <w:ind w:firstLineChars="0" w:firstLine="0"/>
            </w:pPr>
            <w:r>
              <w:rPr>
                <w:rFonts w:hint="eastAsia"/>
              </w:rPr>
              <w:t>下挂设备下行最大带宽</w:t>
            </w:r>
          </w:p>
        </w:tc>
        <w:tc>
          <w:tcPr>
            <w:tcW w:w="2393" w:type="dxa"/>
            <w:shd w:val="clear" w:color="auto" w:fill="auto"/>
          </w:tcPr>
          <w:p w:rsidR="00123989" w:rsidRDefault="00123989" w:rsidP="008E6148">
            <w:pPr>
              <w:pStyle w:val="QB20"/>
              <w:ind w:firstLineChars="0" w:firstLine="0"/>
            </w:pPr>
            <w:r>
              <w:t>0</w:t>
            </w:r>
            <w:r>
              <w:rPr>
                <w:rFonts w:hint="eastAsia"/>
              </w:rPr>
              <w:t>表示不限</w:t>
            </w:r>
          </w:p>
        </w:tc>
      </w:tr>
    </w:tbl>
    <w:p w:rsidR="00123989" w:rsidRDefault="00123989" w:rsidP="00123989">
      <w:pPr>
        <w:ind w:firstLine="420"/>
      </w:pPr>
    </w:p>
    <w:p w:rsidR="00123989" w:rsidRDefault="00123989" w:rsidP="00EC644D">
      <w:pPr>
        <w:pStyle w:val="QB3"/>
        <w:numPr>
          <w:ilvl w:val="2"/>
          <w:numId w:val="27"/>
        </w:numPr>
        <w:tabs>
          <w:tab w:val="left" w:pos="567"/>
        </w:tabs>
      </w:pPr>
      <w:bookmarkStart w:id="173" w:name="_Toc445157196"/>
      <w:bookmarkStart w:id="174" w:name="_Toc448149252"/>
      <w:r>
        <w:rPr>
          <w:rFonts w:hint="eastAsia"/>
        </w:rPr>
        <w:t>设置下挂设备实时速率统计开关</w:t>
      </w:r>
      <w:bookmarkEnd w:id="173"/>
      <w:bookmarkEnd w:id="174"/>
    </w:p>
    <w:p w:rsidR="00123989" w:rsidRDefault="00123989" w:rsidP="00EC644D">
      <w:pPr>
        <w:pStyle w:val="QB4"/>
      </w:pPr>
      <w:r>
        <w:t>接口说明</w:t>
      </w:r>
    </w:p>
    <w:p w:rsidR="00123989" w:rsidRDefault="00123989" w:rsidP="00123989">
      <w:pPr>
        <w:ind w:firstLine="420"/>
      </w:pPr>
      <w:r>
        <w:rPr>
          <w:rFonts w:hint="eastAsia"/>
        </w:rPr>
        <w:t>设置下挂设备实时速率统计开关。</w:t>
      </w:r>
    </w:p>
    <w:p w:rsidR="00123989" w:rsidRDefault="007E4262" w:rsidP="00123989">
      <w:r>
        <w:rPr>
          <w:rFonts w:hint="eastAsia"/>
        </w:rPr>
        <w:t>消息发送方向：一级家庭开放平台—</w:t>
      </w:r>
      <w:r>
        <w:rPr>
          <w:rFonts w:hint="eastAsia"/>
        </w:rPr>
        <w:t>&gt;</w:t>
      </w:r>
      <w:r>
        <w:rPr>
          <w:rFonts w:hint="eastAsia"/>
        </w:rPr>
        <w:t>省级数字家庭管理平台</w:t>
      </w:r>
    </w:p>
    <w:p w:rsidR="00123989" w:rsidRDefault="00123989" w:rsidP="00EC644D">
      <w:pPr>
        <w:pStyle w:val="QB4"/>
      </w:pPr>
      <w:r>
        <w:rPr>
          <w:rFonts w:hint="eastAsia"/>
        </w:rPr>
        <w:t>接口类型</w:t>
      </w:r>
    </w:p>
    <w:p w:rsidR="00123989" w:rsidRDefault="0085678C" w:rsidP="00123989">
      <w:pPr>
        <w:pStyle w:val="QB7"/>
        <w:ind w:firstLine="420"/>
      </w:pPr>
      <w:r>
        <w:rPr>
          <w:rFonts w:hint="eastAsia"/>
        </w:rPr>
        <w:t>名称：setLanDeviceSpeedTest</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175D21">
        <w:t>SET_LAN_DEVICE_SPEED_TEST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CE47D9" w:rsidRDefault="00CE47D9" w:rsidP="00CE47D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“MAC”："mac地址“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E</w:t>
      </w:r>
      <w:r>
        <w:rPr>
          <w:rFonts w:hint="eastAsia"/>
        </w:rPr>
        <w:t>nable":"%s"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0"/>
        <w:rPr>
          <w:rFonts w:cs="Times New Roman"/>
        </w:rPr>
      </w:pP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Set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175D21">
              <w:t>SET_LAN_DEVICE_SPEED_TEST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lastRenderedPageBreak/>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8E6148">
            <w:pPr>
              <w:pStyle w:val="QB20"/>
              <w:ind w:firstLineChars="0" w:firstLine="0"/>
            </w:pPr>
            <w:r>
              <w:t>S</w:t>
            </w:r>
            <w:r>
              <w:rPr>
                <w:rFonts w:hint="eastAsia"/>
              </w:rPr>
              <w:t>tring</w:t>
            </w:r>
          </w:p>
        </w:tc>
        <w:tc>
          <w:tcPr>
            <w:tcW w:w="2049" w:type="dxa"/>
            <w:shd w:val="clear" w:color="auto" w:fill="auto"/>
          </w:tcPr>
          <w:p w:rsidR="009F6E66" w:rsidRDefault="009F6E66" w:rsidP="008E6148">
            <w:pPr>
              <w:pStyle w:val="QB20"/>
              <w:ind w:firstLineChars="0" w:firstLine="0"/>
            </w:pPr>
            <w:r>
              <w:rPr>
                <w:rFonts w:hint="eastAsia"/>
              </w:rPr>
              <w:t>网关的mac地址</w:t>
            </w:r>
          </w:p>
        </w:tc>
        <w:tc>
          <w:tcPr>
            <w:tcW w:w="2316" w:type="dxa"/>
            <w:shd w:val="clear" w:color="auto" w:fill="auto"/>
          </w:tcPr>
          <w:p w:rsidR="009F6E66" w:rsidRDefault="009F6E66" w:rsidP="008E6148">
            <w:pPr>
              <w:pStyle w:val="QB20"/>
              <w:ind w:firstLineChars="0" w:firstLine="0"/>
            </w:pPr>
          </w:p>
        </w:tc>
      </w:tr>
      <w:tr w:rsidR="009F6E66" w:rsidTr="008E6148">
        <w:tc>
          <w:tcPr>
            <w:tcW w:w="2519" w:type="dxa"/>
            <w:shd w:val="clear" w:color="auto" w:fill="DEEAF6"/>
          </w:tcPr>
          <w:p w:rsidR="009F6E66" w:rsidRPr="00BD3C12" w:rsidRDefault="009F6E66" w:rsidP="008E6148">
            <w:pPr>
              <w:pStyle w:val="QB20"/>
              <w:ind w:firstLineChars="0" w:firstLine="0"/>
              <w:jc w:val="left"/>
              <w:rPr>
                <w:rFonts w:cs="Times New Roman"/>
                <w:b/>
                <w:bCs/>
              </w:rPr>
            </w:pPr>
            <w:r w:rsidRPr="00BD3C12">
              <w:rPr>
                <w:rFonts w:cs="Times New Roman" w:hint="eastAsia"/>
                <w:b/>
                <w:bCs/>
              </w:rPr>
              <w:t>{</w:t>
            </w:r>
            <w:r>
              <w:rPr>
                <w:rFonts w:cs="Times New Roman"/>
                <w:b/>
                <w:bCs/>
              </w:rPr>
              <w:t>E</w:t>
            </w:r>
            <w:r w:rsidRPr="00BD3C12">
              <w:rPr>
                <w:rFonts w:cs="Times New Roman" w:hint="eastAsia"/>
                <w:b/>
                <w:bCs/>
              </w:rPr>
              <w:t>nable}</w:t>
            </w:r>
          </w:p>
        </w:tc>
        <w:tc>
          <w:tcPr>
            <w:tcW w:w="1638" w:type="dxa"/>
            <w:shd w:val="clear" w:color="auto" w:fill="DEEAF6"/>
          </w:tcPr>
          <w:p w:rsidR="009F6E66" w:rsidRDefault="009F6E66" w:rsidP="008E6148">
            <w:pPr>
              <w:pStyle w:val="QB20"/>
              <w:ind w:firstLineChars="0" w:firstLine="0"/>
              <w:jc w:val="left"/>
            </w:pPr>
            <w:r>
              <w:t>String</w:t>
            </w:r>
          </w:p>
        </w:tc>
        <w:tc>
          <w:tcPr>
            <w:tcW w:w="2049" w:type="dxa"/>
            <w:shd w:val="clear" w:color="auto" w:fill="DEEAF6"/>
          </w:tcPr>
          <w:p w:rsidR="009F6E66" w:rsidRDefault="009F6E66" w:rsidP="008E6148">
            <w:pPr>
              <w:pStyle w:val="QB20"/>
              <w:ind w:firstLineChars="0" w:firstLine="0"/>
              <w:jc w:val="left"/>
            </w:pPr>
            <w:r>
              <w:rPr>
                <w:rFonts w:hint="eastAsia"/>
              </w:rPr>
              <w:t>启动或停止流量统计功能</w:t>
            </w:r>
          </w:p>
        </w:tc>
        <w:tc>
          <w:tcPr>
            <w:tcW w:w="2316" w:type="dxa"/>
            <w:shd w:val="clear" w:color="auto" w:fill="DEEAF6"/>
          </w:tcPr>
          <w:p w:rsidR="009F6E66" w:rsidRDefault="009F6E66" w:rsidP="008E6148">
            <w:pPr>
              <w:pStyle w:val="QB20"/>
              <w:ind w:firstLineChars="0" w:firstLine="0"/>
              <w:jc w:val="left"/>
            </w:pPr>
            <w:r>
              <w:rPr>
                <w:rFonts w:hint="eastAsia"/>
              </w:rPr>
              <w:t>0为不启用，1为启用</w:t>
            </w:r>
          </w:p>
        </w:tc>
      </w:tr>
    </w:tbl>
    <w:p w:rsidR="00123989" w:rsidRDefault="00123989" w:rsidP="00123989">
      <w:pPr>
        <w:pStyle w:val="QB7"/>
        <w:ind w:firstLine="420"/>
      </w:pPr>
    </w:p>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Pr="00175D21">
        <w:t>SET_LAN_DEVICE_SPEED_TEST</w:t>
      </w:r>
      <w:r>
        <w:rPr>
          <w:rFonts w:hint="eastAsia"/>
        </w:rPr>
        <w: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9E4C98"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9E4C98" w:rsidRDefault="009E4C98"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E</w:t>
      </w:r>
      <w:r>
        <w:rPr>
          <w:rFonts w:hint="eastAsia"/>
        </w:rPr>
        <w:t>nable":"%s"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123989" w:rsidRPr="00BD3C12" w:rsidTr="009E4C9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9E4C9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p>
        </w:tc>
      </w:tr>
      <w:tr w:rsidR="00123989" w:rsidTr="009E4C9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131" w:type="dxa"/>
            <w:shd w:val="clear" w:color="auto" w:fill="DEEAF6"/>
          </w:tcPr>
          <w:p w:rsidR="00123989" w:rsidRDefault="00123989" w:rsidP="008E6148">
            <w:pPr>
              <w:pStyle w:val="QB20"/>
              <w:ind w:firstLineChars="0" w:firstLine="0"/>
            </w:pPr>
            <w:r>
              <w:t>网关按请求原值返回</w:t>
            </w:r>
          </w:p>
        </w:tc>
      </w:tr>
      <w:tr w:rsidR="00123989" w:rsidTr="009E4C9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131"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9E4C9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131"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9E4C9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131" w:type="dxa"/>
            <w:shd w:val="clear" w:color="auto" w:fill="DEEAF6"/>
          </w:tcPr>
          <w:p w:rsidR="00123989" w:rsidRDefault="00123989" w:rsidP="008E6148">
            <w:pPr>
              <w:pStyle w:val="QB20"/>
              <w:ind w:firstLineChars="0" w:firstLine="0"/>
            </w:pPr>
          </w:p>
        </w:tc>
      </w:tr>
      <w:tr w:rsidR="009E4C98" w:rsidTr="009E4C98">
        <w:tc>
          <w:tcPr>
            <w:tcW w:w="2130" w:type="dxa"/>
            <w:shd w:val="clear" w:color="auto" w:fill="auto"/>
          </w:tcPr>
          <w:p w:rsidR="009E4C98" w:rsidRPr="00BD3C12" w:rsidRDefault="009E4C98" w:rsidP="009E4C98">
            <w:pPr>
              <w:pStyle w:val="QB20"/>
              <w:ind w:firstLineChars="0" w:firstLine="0"/>
              <w:rPr>
                <w:rFonts w:cs="Times New Roman"/>
                <w:b/>
                <w:bCs/>
              </w:rPr>
            </w:pPr>
            <w:r w:rsidRPr="00BD3C12">
              <w:rPr>
                <w:rFonts w:cs="Times New Roman"/>
                <w:b/>
                <w:bCs/>
              </w:rPr>
              <w:t>{</w:t>
            </w:r>
            <w:r>
              <w:rPr>
                <w:rFonts w:cs="Times New Roman"/>
                <w:b/>
                <w:bCs/>
              </w:rPr>
              <w:t>E</w:t>
            </w:r>
            <w:r w:rsidRPr="00BD3C12">
              <w:rPr>
                <w:rFonts w:cs="Times New Roman" w:hint="eastAsia"/>
                <w:b/>
                <w:bCs/>
              </w:rPr>
              <w:t>nable}</w:t>
            </w:r>
          </w:p>
        </w:tc>
        <w:tc>
          <w:tcPr>
            <w:tcW w:w="2130" w:type="dxa"/>
            <w:shd w:val="clear" w:color="auto" w:fill="auto"/>
          </w:tcPr>
          <w:p w:rsidR="009E4C98" w:rsidRDefault="009E4C98" w:rsidP="009E4C98">
            <w:pPr>
              <w:pStyle w:val="QB20"/>
              <w:ind w:firstLineChars="0" w:firstLine="0"/>
            </w:pPr>
            <w:r>
              <w:t>String</w:t>
            </w:r>
          </w:p>
        </w:tc>
        <w:tc>
          <w:tcPr>
            <w:tcW w:w="2131" w:type="dxa"/>
            <w:shd w:val="clear" w:color="auto" w:fill="auto"/>
          </w:tcPr>
          <w:p w:rsidR="009E4C98" w:rsidRDefault="009E4C98" w:rsidP="009E4C98">
            <w:pPr>
              <w:pStyle w:val="QB20"/>
              <w:ind w:firstLineChars="0" w:firstLine="0"/>
            </w:pPr>
            <w:r>
              <w:rPr>
                <w:rFonts w:hint="eastAsia"/>
              </w:rPr>
              <w:t>流量统计状态</w:t>
            </w:r>
          </w:p>
        </w:tc>
        <w:tc>
          <w:tcPr>
            <w:tcW w:w="2131" w:type="dxa"/>
            <w:shd w:val="clear" w:color="auto" w:fill="auto"/>
          </w:tcPr>
          <w:p w:rsidR="009E4C98" w:rsidRDefault="009E4C98" w:rsidP="009E4C98">
            <w:pPr>
              <w:pStyle w:val="QB20"/>
              <w:ind w:firstLineChars="0" w:firstLine="0"/>
            </w:pPr>
            <w:r>
              <w:rPr>
                <w:rFonts w:hint="eastAsia"/>
              </w:rPr>
              <w:t>0为不启用，1为启用</w:t>
            </w:r>
          </w:p>
        </w:tc>
      </w:tr>
    </w:tbl>
    <w:p w:rsidR="00123989" w:rsidRDefault="00123989" w:rsidP="00123989">
      <w:pPr>
        <w:pStyle w:val="QB7"/>
        <w:ind w:firstLine="420"/>
      </w:pPr>
    </w:p>
    <w:p w:rsidR="00123989" w:rsidRDefault="00123989" w:rsidP="00EC644D">
      <w:pPr>
        <w:pStyle w:val="QB3"/>
      </w:pPr>
      <w:bookmarkStart w:id="175" w:name="_Toc445157197"/>
      <w:bookmarkStart w:id="176" w:name="_Toc448149253"/>
      <w:r>
        <w:rPr>
          <w:rFonts w:hint="eastAsia"/>
        </w:rPr>
        <w:t>查询下挂设备上下行实时流量统计</w:t>
      </w:r>
      <w:bookmarkEnd w:id="175"/>
      <w:bookmarkEnd w:id="176"/>
    </w:p>
    <w:p w:rsidR="00123989" w:rsidRDefault="00123989" w:rsidP="00EC644D">
      <w:pPr>
        <w:pStyle w:val="QB4"/>
      </w:pPr>
      <w:r>
        <w:t>接口说明</w:t>
      </w:r>
    </w:p>
    <w:p w:rsidR="00123989" w:rsidRDefault="00123989" w:rsidP="00123989">
      <w:pPr>
        <w:pStyle w:val="QB7"/>
        <w:ind w:firstLine="420"/>
      </w:pPr>
      <w:r>
        <w:rPr>
          <w:rFonts w:hint="eastAsia"/>
        </w:rPr>
        <w:t>查询下挂的设备实时流量统计。</w:t>
      </w:r>
    </w:p>
    <w:p w:rsidR="00123989" w:rsidRPr="00DC2BA1"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85678C" w:rsidP="00123989">
      <w:pPr>
        <w:pStyle w:val="QB7"/>
        <w:ind w:firstLine="420"/>
      </w:pPr>
      <w:r>
        <w:rPr>
          <w:rFonts w:hint="eastAsia"/>
        </w:rPr>
        <w:t>名称：getLanDeviceTrafficStatus</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lastRenderedPageBreak/>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175D21">
        <w:t>GET_LAN_DEVICE_</w:t>
      </w:r>
      <w:r>
        <w:rPr>
          <w:rFonts w:hint="eastAsia"/>
        </w:rPr>
        <w:t>TRAFFIC_STAT</w:t>
      </w:r>
      <w:r w:rsidR="0085678C">
        <w:rPr>
          <w:rFonts w:hint="eastAsia"/>
        </w:rPr>
        <w:t>U</w:t>
      </w:r>
      <w:r>
        <w:rPr>
          <w:rFonts w:hint="eastAsia"/>
        </w:rPr>
        <w: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CE47D9" w:rsidRDefault="00CE47D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“MAC”："mac地址“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w:t>
      </w:r>
      <w:r w:rsidR="00CE47D9">
        <w:rPr>
          <w:rFonts w:hint="eastAsia"/>
        </w:rPr>
        <w:t>Device</w:t>
      </w:r>
      <w:r>
        <w:rPr>
          <w:rFonts w:hint="eastAsia"/>
        </w:rPr>
        <w:t>MAC":"%s"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Get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rPr>
          <w:trHeight w:val="637"/>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175D21">
              <w:t>GET_LAN_DEVICE_</w:t>
            </w:r>
            <w:r>
              <w:rPr>
                <w:rFonts w:hint="eastAsia"/>
              </w:rPr>
              <w:t>TRAFFIC_STATS</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8E6148">
            <w:pPr>
              <w:pStyle w:val="QB20"/>
              <w:ind w:firstLineChars="0" w:firstLine="0"/>
            </w:pPr>
            <w:r>
              <w:t>S</w:t>
            </w:r>
            <w:r>
              <w:rPr>
                <w:rFonts w:hint="eastAsia"/>
              </w:rPr>
              <w:t>tring</w:t>
            </w:r>
          </w:p>
        </w:tc>
        <w:tc>
          <w:tcPr>
            <w:tcW w:w="2049" w:type="dxa"/>
            <w:shd w:val="clear" w:color="auto" w:fill="auto"/>
          </w:tcPr>
          <w:p w:rsidR="009F6E66" w:rsidRDefault="009F6E66" w:rsidP="008E6148">
            <w:pPr>
              <w:pStyle w:val="QB20"/>
              <w:ind w:firstLineChars="0" w:firstLine="0"/>
            </w:pPr>
            <w:r>
              <w:rPr>
                <w:rFonts w:hint="eastAsia"/>
              </w:rPr>
              <w:t>网关的mac地址</w:t>
            </w:r>
          </w:p>
        </w:tc>
        <w:tc>
          <w:tcPr>
            <w:tcW w:w="2316" w:type="dxa"/>
            <w:shd w:val="clear" w:color="auto" w:fill="auto"/>
          </w:tcPr>
          <w:p w:rsidR="009F6E66" w:rsidRDefault="009F6E66" w:rsidP="008E6148">
            <w:pPr>
              <w:pStyle w:val="QB20"/>
              <w:ind w:firstLineChars="0" w:firstLine="0"/>
            </w:pPr>
          </w:p>
        </w:tc>
      </w:tr>
      <w:tr w:rsidR="009F6E66" w:rsidRPr="00BD3C12" w:rsidTr="008E6148">
        <w:tc>
          <w:tcPr>
            <w:tcW w:w="2519" w:type="dxa"/>
            <w:shd w:val="clear" w:color="auto" w:fill="DEEAF6"/>
          </w:tcPr>
          <w:p w:rsidR="009F6E66" w:rsidRPr="00BD3C12" w:rsidRDefault="00CE47D9" w:rsidP="008E6148">
            <w:pPr>
              <w:pStyle w:val="QB20"/>
              <w:ind w:firstLineChars="0" w:firstLine="0"/>
              <w:rPr>
                <w:rFonts w:cs="Times New Roman"/>
                <w:b/>
                <w:bCs/>
              </w:rPr>
            </w:pPr>
            <w:r>
              <w:rPr>
                <w:rFonts w:cs="Times New Roman" w:hint="eastAsia"/>
                <w:b/>
                <w:bCs/>
              </w:rPr>
              <w:t>Device</w:t>
            </w:r>
            <w:r w:rsidR="009F6E66" w:rsidRPr="00BD3C12">
              <w:rPr>
                <w:rFonts w:cs="Times New Roman"/>
                <w:b/>
                <w:bCs/>
              </w:rPr>
              <w:t>MAC</w:t>
            </w:r>
          </w:p>
        </w:tc>
        <w:tc>
          <w:tcPr>
            <w:tcW w:w="1638" w:type="dxa"/>
            <w:shd w:val="clear" w:color="auto" w:fill="DEEAF6"/>
          </w:tcPr>
          <w:p w:rsidR="009F6E66" w:rsidRPr="00BD3C12" w:rsidRDefault="009F6E66" w:rsidP="008E6148">
            <w:pPr>
              <w:pStyle w:val="QB20"/>
              <w:ind w:firstLineChars="0" w:firstLine="0"/>
              <w:rPr>
                <w:rFonts w:cs="Times New Roman"/>
                <w:b/>
                <w:bCs/>
              </w:rPr>
            </w:pPr>
            <w:r>
              <w:t>String</w:t>
            </w:r>
          </w:p>
        </w:tc>
        <w:tc>
          <w:tcPr>
            <w:tcW w:w="2049" w:type="dxa"/>
            <w:shd w:val="clear" w:color="auto" w:fill="DEEAF6"/>
          </w:tcPr>
          <w:p w:rsidR="009F6E66" w:rsidRPr="00BD3C12" w:rsidRDefault="009F6E66" w:rsidP="008E6148">
            <w:pPr>
              <w:pStyle w:val="QB20"/>
              <w:ind w:firstLineChars="0" w:firstLine="0"/>
              <w:rPr>
                <w:rFonts w:cs="Times New Roman"/>
                <w:b/>
                <w:bCs/>
              </w:rPr>
            </w:pPr>
            <w:r>
              <w:rPr>
                <w:rFonts w:hint="eastAsia"/>
              </w:rPr>
              <w:t>网关下挂的设备</w:t>
            </w:r>
            <w:r>
              <w:t>MAC</w:t>
            </w:r>
            <w:r>
              <w:rPr>
                <w:rFonts w:hint="eastAsia"/>
              </w:rPr>
              <w:t>信息</w:t>
            </w:r>
          </w:p>
        </w:tc>
        <w:tc>
          <w:tcPr>
            <w:tcW w:w="2316" w:type="dxa"/>
            <w:shd w:val="clear" w:color="auto" w:fill="DEEAF6"/>
          </w:tcPr>
          <w:p w:rsidR="009F6E66" w:rsidRPr="00BD3C12" w:rsidRDefault="009F6E66" w:rsidP="008E6148">
            <w:pPr>
              <w:pStyle w:val="QB20"/>
              <w:ind w:firstLineChars="0" w:firstLine="0"/>
              <w:rPr>
                <w:rFonts w:cs="Times New Roman"/>
                <w:b/>
                <w:bCs/>
              </w:rPr>
            </w:pPr>
          </w:p>
        </w:tc>
      </w:tr>
    </w:tbl>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w:t>
      </w:r>
      <w:r w:rsidRPr="00175D21">
        <w:t>GET_LAN_DEVICE_</w:t>
      </w:r>
      <w:r>
        <w:rPr>
          <w:rFonts w:hint="eastAsia"/>
        </w:rPr>
        <w:t>TRAFFIC_STAT</w:t>
      </w:r>
      <w:r w:rsidR="0085678C">
        <w:rPr>
          <w:rFonts w:hint="eastAsia"/>
        </w:rPr>
        <w:t>U</w:t>
      </w:r>
      <w:r>
        <w:rPr>
          <w:rFonts w:hint="eastAsia"/>
        </w:rPr>
        <w:t>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00CE47D9">
        <w:rPr>
          <w:rFonts w:hint="eastAsia"/>
        </w:rPr>
        <w:t>Device</w:t>
      </w:r>
      <w:r>
        <w:rPr>
          <w:rFonts w:hint="eastAsia"/>
        </w:rPr>
        <w:t>MAC":"%s",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"UsStats":"%s",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"DsStats":"%s",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"Timestamp":"%s"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393"/>
      </w:tblGrid>
      <w:tr w:rsidR="00123989" w:rsidRPr="00BD3C12" w:rsidTr="008E614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93"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lastRenderedPageBreak/>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393"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393" w:type="dxa"/>
            <w:shd w:val="clear" w:color="auto" w:fill="DEEAF6"/>
          </w:tcPr>
          <w:p w:rsidR="00123989" w:rsidRDefault="00123989" w:rsidP="008E6148">
            <w:pPr>
              <w:pStyle w:val="QB20"/>
              <w:ind w:firstLineChars="0" w:firstLine="0"/>
            </w:pPr>
            <w:r>
              <w:t>网关按请求原值返回</w:t>
            </w:r>
          </w:p>
        </w:tc>
      </w:tr>
      <w:tr w:rsidR="00123989" w:rsidTr="008E614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393"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393"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393" w:type="dxa"/>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CE47D9" w:rsidP="008E6148">
            <w:pPr>
              <w:pStyle w:val="QB20"/>
              <w:ind w:firstLineChars="0" w:firstLine="0"/>
              <w:rPr>
                <w:rFonts w:cs="Times New Roman"/>
                <w:b/>
                <w:bCs/>
              </w:rPr>
            </w:pPr>
            <w:r>
              <w:rPr>
                <w:rFonts w:cs="Times New Roman" w:hint="eastAsia"/>
                <w:b/>
                <w:bCs/>
              </w:rPr>
              <w:t>Device</w:t>
            </w:r>
            <w:r w:rsidR="00123989" w:rsidRPr="00BD3C12">
              <w:rPr>
                <w:rFonts w:cs="Times New Roman" w:hint="eastAsia"/>
                <w:b/>
                <w:bCs/>
              </w:rPr>
              <w:t>MAC</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rPr>
                <w:rFonts w:hint="eastAsia"/>
              </w:rPr>
              <w:t>某个网关下挂的设备</w:t>
            </w:r>
            <w:r>
              <w:t>MAC</w:t>
            </w:r>
            <w:r>
              <w:rPr>
                <w:rFonts w:hint="eastAsia"/>
              </w:rPr>
              <w:t>信息</w:t>
            </w:r>
          </w:p>
        </w:tc>
        <w:tc>
          <w:tcPr>
            <w:tcW w:w="2393"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hint="eastAsia"/>
                <w:b/>
                <w:bCs/>
              </w:rPr>
              <w:t>Us</w:t>
            </w:r>
            <w:r>
              <w:rPr>
                <w:rFonts w:cs="Times New Roman" w:hint="eastAsia"/>
                <w:b/>
                <w:bCs/>
              </w:rPr>
              <w:t>Stats</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rPr>
                <w:rFonts w:hint="eastAsia"/>
              </w:rPr>
              <w:t>下挂设备上行流量统计</w:t>
            </w:r>
          </w:p>
        </w:tc>
        <w:tc>
          <w:tcPr>
            <w:tcW w:w="2393" w:type="dxa"/>
            <w:shd w:val="clear" w:color="auto" w:fill="DEEAF6"/>
          </w:tcPr>
          <w:p w:rsidR="00123989" w:rsidRDefault="00123989" w:rsidP="008E6148">
            <w:pPr>
              <w:pStyle w:val="QB20"/>
              <w:ind w:firstLineChars="0" w:firstLine="0"/>
            </w:pPr>
            <w:r>
              <w:rPr>
                <w:rFonts w:hint="eastAsia"/>
              </w:rPr>
              <w:t>单位为KB</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D</w:t>
            </w:r>
            <w:r>
              <w:rPr>
                <w:rFonts w:cs="Times New Roman" w:hint="eastAsia"/>
                <w:b/>
                <w:bCs/>
              </w:rPr>
              <w:t>sStats</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rPr>
                <w:rFonts w:hint="eastAsia"/>
              </w:rPr>
              <w:t>下挂设备下行流量统计</w:t>
            </w:r>
          </w:p>
        </w:tc>
        <w:tc>
          <w:tcPr>
            <w:tcW w:w="2393" w:type="dxa"/>
            <w:shd w:val="clear" w:color="auto" w:fill="auto"/>
          </w:tcPr>
          <w:p w:rsidR="00123989" w:rsidRDefault="00123989" w:rsidP="008E6148">
            <w:pPr>
              <w:pStyle w:val="QB20"/>
              <w:ind w:firstLineChars="0" w:firstLine="0"/>
            </w:pPr>
            <w:r>
              <w:rPr>
                <w:rFonts w:hint="eastAsia"/>
              </w:rPr>
              <w:t>单位为KB</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Pr>
                <w:rFonts w:cs="Times New Roman" w:hint="eastAsia"/>
                <w:b/>
                <w:bCs/>
              </w:rPr>
              <w:t xml:space="preserve">Timestamp </w:t>
            </w:r>
          </w:p>
        </w:tc>
        <w:tc>
          <w:tcPr>
            <w:tcW w:w="2130" w:type="dxa"/>
            <w:shd w:val="clear" w:color="auto" w:fill="auto"/>
          </w:tcPr>
          <w:p w:rsidR="00123989" w:rsidRDefault="00123989" w:rsidP="008E6148">
            <w:pPr>
              <w:pStyle w:val="QB20"/>
              <w:ind w:firstLineChars="0" w:firstLine="0"/>
            </w:pPr>
            <w:r>
              <w:rPr>
                <w:rFonts w:hint="eastAsia"/>
              </w:rPr>
              <w:t>Sting</w:t>
            </w:r>
          </w:p>
        </w:tc>
        <w:tc>
          <w:tcPr>
            <w:tcW w:w="2131" w:type="dxa"/>
            <w:shd w:val="clear" w:color="auto" w:fill="auto"/>
          </w:tcPr>
          <w:p w:rsidR="00123989" w:rsidRDefault="00123989" w:rsidP="008E6148">
            <w:pPr>
              <w:pStyle w:val="QB20"/>
              <w:ind w:firstLineChars="0" w:firstLine="0"/>
            </w:pPr>
            <w:r>
              <w:rPr>
                <w:rFonts w:hint="eastAsia"/>
              </w:rPr>
              <w:t>当前流量统计时间戳</w:t>
            </w:r>
          </w:p>
        </w:tc>
        <w:tc>
          <w:tcPr>
            <w:tcW w:w="2393" w:type="dxa"/>
            <w:shd w:val="clear" w:color="auto" w:fill="auto"/>
          </w:tcPr>
          <w:p w:rsidR="00123989" w:rsidRDefault="00123989" w:rsidP="008E6148">
            <w:pPr>
              <w:pStyle w:val="QB20"/>
              <w:ind w:firstLineChars="0" w:firstLine="0"/>
            </w:pPr>
            <w:r>
              <w:rPr>
                <w:rFonts w:hint="eastAsia"/>
              </w:rPr>
              <w:t>单位为ms</w:t>
            </w:r>
          </w:p>
        </w:tc>
      </w:tr>
    </w:tbl>
    <w:p w:rsidR="00123989" w:rsidRDefault="00123989" w:rsidP="00123989"/>
    <w:p w:rsidR="00123989" w:rsidRDefault="00123989" w:rsidP="00EC644D">
      <w:pPr>
        <w:pStyle w:val="QB3"/>
        <w:numPr>
          <w:ilvl w:val="2"/>
          <w:numId w:val="27"/>
        </w:numPr>
        <w:tabs>
          <w:tab w:val="left" w:pos="567"/>
        </w:tabs>
      </w:pPr>
      <w:bookmarkStart w:id="177" w:name="_Toc445157198"/>
      <w:bookmarkStart w:id="178" w:name="_Toc448149254"/>
      <w:r>
        <w:rPr>
          <w:rFonts w:hint="eastAsia"/>
        </w:rPr>
        <w:t>配置下挂设备实时速率上报策略</w:t>
      </w:r>
      <w:bookmarkEnd w:id="177"/>
      <w:bookmarkEnd w:id="178"/>
    </w:p>
    <w:p w:rsidR="00123989" w:rsidRDefault="00123989" w:rsidP="00EC644D">
      <w:pPr>
        <w:pStyle w:val="QB4"/>
      </w:pPr>
      <w:r>
        <w:t>接口说明</w:t>
      </w:r>
    </w:p>
    <w:p w:rsidR="00123989" w:rsidRDefault="00123989" w:rsidP="00123989">
      <w:pPr>
        <w:pStyle w:val="QB7"/>
        <w:ind w:firstLine="420"/>
      </w:pPr>
      <w:r>
        <w:rPr>
          <w:rFonts w:hint="eastAsia"/>
        </w:rPr>
        <w:t>配置下挂设备实时速率上报策略。</w:t>
      </w:r>
    </w:p>
    <w:p w:rsidR="00123989"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85678C" w:rsidP="00123989">
      <w:pPr>
        <w:pStyle w:val="QB7"/>
        <w:ind w:firstLine="420"/>
      </w:pPr>
      <w:r>
        <w:rPr>
          <w:rFonts w:hint="eastAsia"/>
        </w:rPr>
        <w:t>名称：setLanSpeedReportPolicy</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t>SET_LAN</w:t>
      </w:r>
      <w:r w:rsidRPr="00175D21">
        <w:t>_SPEED</w:t>
      </w:r>
      <w:r>
        <w:rPr>
          <w:rFonts w:hint="eastAsia"/>
        </w:rPr>
        <w:t>_REPORT_POLICY",</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CE47D9" w:rsidRDefault="00CE47D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“MAC”："mac地址“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"Enable":"%s"，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"Time":"%s"，</w:t>
      </w:r>
    </w:p>
    <w:p w:rsidR="00123989" w:rsidRDefault="00123989" w:rsidP="008421B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r w:rsidR="00CE47D9">
        <w:rPr>
          <w:rFonts w:hint="eastAsia"/>
        </w:rPr>
        <w:t>Device</w:t>
      </w:r>
      <w:r w:rsidR="008421BC">
        <w:rPr>
          <w:rFonts w:hint="eastAsia"/>
        </w:rPr>
        <w:t>MACS</w:t>
      </w:r>
      <w:r>
        <w:rPr>
          <w:rFonts w:hint="eastAsia"/>
        </w:rPr>
        <w:t>": [</w:t>
      </w:r>
      <w:r w:rsidR="008421BC">
        <w:rPr>
          <w:rFonts w:hint="eastAsia"/>
        </w:rPr>
        <w:t>"%s","%s"</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C23F35">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C23F35">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lastRenderedPageBreak/>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Set</w:t>
            </w:r>
          </w:p>
        </w:tc>
      </w:tr>
      <w:tr w:rsidR="00123989" w:rsidTr="00C23F35">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C23F35">
        <w:trPr>
          <w:trHeight w:val="637"/>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t>SET_LAN</w:t>
            </w:r>
            <w:r w:rsidRPr="00175D21">
              <w:t>_SPEED</w:t>
            </w:r>
            <w:r>
              <w:rPr>
                <w:rFonts w:hint="eastAsia"/>
              </w:rPr>
              <w:t>_REPORT_POLICY</w:t>
            </w:r>
          </w:p>
        </w:tc>
      </w:tr>
      <w:tr w:rsidR="00123989" w:rsidTr="00C23F35">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C23F35">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9F6E66" w:rsidTr="00C23F35">
        <w:tc>
          <w:tcPr>
            <w:tcW w:w="2519" w:type="dxa"/>
            <w:shd w:val="clear" w:color="auto" w:fill="auto"/>
          </w:tcPr>
          <w:p w:rsidR="009F6E66" w:rsidRPr="00BD3C12" w:rsidRDefault="009F6E66" w:rsidP="008E6148">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8E6148">
            <w:pPr>
              <w:pStyle w:val="QB20"/>
              <w:ind w:firstLineChars="0" w:firstLine="0"/>
            </w:pPr>
            <w:r>
              <w:t>S</w:t>
            </w:r>
            <w:r>
              <w:rPr>
                <w:rFonts w:hint="eastAsia"/>
              </w:rPr>
              <w:t>tring</w:t>
            </w:r>
          </w:p>
        </w:tc>
        <w:tc>
          <w:tcPr>
            <w:tcW w:w="2049" w:type="dxa"/>
            <w:shd w:val="clear" w:color="auto" w:fill="auto"/>
          </w:tcPr>
          <w:p w:rsidR="009F6E66" w:rsidRDefault="009F6E66" w:rsidP="008E6148">
            <w:pPr>
              <w:pStyle w:val="QB20"/>
              <w:ind w:firstLineChars="0" w:firstLine="0"/>
            </w:pPr>
            <w:r>
              <w:rPr>
                <w:rFonts w:hint="eastAsia"/>
              </w:rPr>
              <w:t>网关的mac地址</w:t>
            </w:r>
          </w:p>
        </w:tc>
        <w:tc>
          <w:tcPr>
            <w:tcW w:w="2316" w:type="dxa"/>
            <w:shd w:val="clear" w:color="auto" w:fill="auto"/>
          </w:tcPr>
          <w:p w:rsidR="009F6E66" w:rsidRDefault="009F6E66" w:rsidP="008E6148">
            <w:pPr>
              <w:pStyle w:val="QB20"/>
              <w:ind w:firstLineChars="0" w:firstLine="0"/>
            </w:pPr>
          </w:p>
        </w:tc>
      </w:tr>
      <w:tr w:rsidR="009F6E66" w:rsidTr="00C23F35">
        <w:tc>
          <w:tcPr>
            <w:tcW w:w="2519" w:type="dxa"/>
            <w:shd w:val="clear" w:color="auto" w:fill="DEEAF6"/>
          </w:tcPr>
          <w:p w:rsidR="009F6E66" w:rsidRPr="00BD3C12" w:rsidRDefault="009F6E66" w:rsidP="008E6148">
            <w:pPr>
              <w:pStyle w:val="QB20"/>
              <w:ind w:firstLineChars="0" w:firstLine="0"/>
              <w:rPr>
                <w:rFonts w:cs="Times New Roman"/>
                <w:b/>
                <w:bCs/>
              </w:rPr>
            </w:pPr>
            <w:r w:rsidRPr="00BD3C12">
              <w:rPr>
                <w:rFonts w:cs="Times New Roman" w:hint="eastAsia"/>
                <w:b/>
                <w:bCs/>
              </w:rPr>
              <w:t>Enable</w:t>
            </w:r>
          </w:p>
        </w:tc>
        <w:tc>
          <w:tcPr>
            <w:tcW w:w="1638" w:type="dxa"/>
            <w:shd w:val="clear" w:color="auto" w:fill="DEEAF6"/>
          </w:tcPr>
          <w:p w:rsidR="009F6E66" w:rsidRDefault="009F6E66" w:rsidP="008E6148">
            <w:pPr>
              <w:pStyle w:val="QB20"/>
              <w:ind w:firstLineChars="0" w:firstLine="0"/>
            </w:pPr>
            <w:r>
              <w:t>String</w:t>
            </w:r>
          </w:p>
        </w:tc>
        <w:tc>
          <w:tcPr>
            <w:tcW w:w="2049" w:type="dxa"/>
            <w:shd w:val="clear" w:color="auto" w:fill="DEEAF6"/>
          </w:tcPr>
          <w:p w:rsidR="009F6E66" w:rsidRDefault="009F6E66" w:rsidP="008E6148">
            <w:pPr>
              <w:pStyle w:val="QB20"/>
              <w:ind w:firstLineChars="0" w:firstLine="0"/>
            </w:pPr>
            <w:r>
              <w:rPr>
                <w:rFonts w:hint="eastAsia"/>
              </w:rPr>
              <w:t>策略是否开启</w:t>
            </w:r>
          </w:p>
        </w:tc>
        <w:tc>
          <w:tcPr>
            <w:tcW w:w="2316" w:type="dxa"/>
            <w:shd w:val="clear" w:color="auto" w:fill="DEEAF6"/>
          </w:tcPr>
          <w:p w:rsidR="009F6E66" w:rsidRDefault="009F6E66" w:rsidP="008E6148">
            <w:pPr>
              <w:pStyle w:val="QB20"/>
              <w:ind w:firstLineChars="0" w:firstLine="0"/>
            </w:pPr>
            <w:r>
              <w:rPr>
                <w:rFonts w:hint="eastAsia"/>
              </w:rPr>
              <w:t>0：关闭，1：开启</w:t>
            </w:r>
          </w:p>
          <w:p w:rsidR="009F6E66" w:rsidRDefault="009F6E66" w:rsidP="008E6148">
            <w:pPr>
              <w:pStyle w:val="QB20"/>
              <w:ind w:firstLineChars="0" w:firstLine="0"/>
            </w:pPr>
            <w:r>
              <w:rPr>
                <w:rFonts w:hint="eastAsia"/>
              </w:rPr>
              <w:t>策略开启时，网关应向平台上报MAC相对应设备的上下行速率</w:t>
            </w:r>
          </w:p>
        </w:tc>
      </w:tr>
      <w:tr w:rsidR="009F6E66" w:rsidTr="00C23F35">
        <w:tc>
          <w:tcPr>
            <w:tcW w:w="2519" w:type="dxa"/>
            <w:shd w:val="clear" w:color="auto" w:fill="auto"/>
          </w:tcPr>
          <w:p w:rsidR="009F6E66" w:rsidRPr="00BD3C12" w:rsidRDefault="009F6E66" w:rsidP="008E6148">
            <w:pPr>
              <w:pStyle w:val="QB20"/>
              <w:ind w:firstLineChars="0" w:firstLine="0"/>
              <w:rPr>
                <w:rFonts w:cs="Times New Roman"/>
                <w:b/>
                <w:bCs/>
              </w:rPr>
            </w:pPr>
            <w:r w:rsidRPr="00BD3C12">
              <w:rPr>
                <w:rFonts w:cs="Times New Roman" w:hint="eastAsia"/>
                <w:b/>
                <w:bCs/>
              </w:rPr>
              <w:t>Time</w:t>
            </w:r>
          </w:p>
        </w:tc>
        <w:tc>
          <w:tcPr>
            <w:tcW w:w="1638" w:type="dxa"/>
            <w:shd w:val="clear" w:color="auto" w:fill="auto"/>
          </w:tcPr>
          <w:p w:rsidR="009F6E66" w:rsidRDefault="009F6E66" w:rsidP="008E6148">
            <w:pPr>
              <w:pStyle w:val="QB20"/>
              <w:ind w:firstLineChars="0" w:firstLine="0"/>
            </w:pPr>
            <w:r>
              <w:t>String</w:t>
            </w:r>
          </w:p>
        </w:tc>
        <w:tc>
          <w:tcPr>
            <w:tcW w:w="2049" w:type="dxa"/>
            <w:shd w:val="clear" w:color="auto" w:fill="auto"/>
          </w:tcPr>
          <w:p w:rsidR="009F6E66" w:rsidRDefault="009F6E66" w:rsidP="008E6148">
            <w:pPr>
              <w:pStyle w:val="QB20"/>
              <w:ind w:firstLineChars="0" w:firstLine="0"/>
            </w:pPr>
            <w:r>
              <w:rPr>
                <w:rFonts w:hint="eastAsia"/>
              </w:rPr>
              <w:t>周期上报时间</w:t>
            </w:r>
          </w:p>
        </w:tc>
        <w:tc>
          <w:tcPr>
            <w:tcW w:w="2316" w:type="dxa"/>
            <w:shd w:val="clear" w:color="auto" w:fill="auto"/>
          </w:tcPr>
          <w:p w:rsidR="009F6E66" w:rsidRDefault="009F6E66" w:rsidP="008E6148">
            <w:pPr>
              <w:pStyle w:val="QB20"/>
              <w:ind w:firstLineChars="0" w:firstLine="0"/>
            </w:pPr>
            <w:r>
              <w:rPr>
                <w:rFonts w:hint="eastAsia"/>
              </w:rPr>
              <w:t>单位为秒，实时速率应为：Time时间内的统计平均值，平台检测到推送到客户端消息失败时，应自动向网关发送关闭该策略的消息</w:t>
            </w:r>
          </w:p>
        </w:tc>
      </w:tr>
      <w:tr w:rsidR="009F6E66" w:rsidTr="00C23F35">
        <w:tc>
          <w:tcPr>
            <w:tcW w:w="2519" w:type="dxa"/>
            <w:shd w:val="clear" w:color="auto" w:fill="DEEAF6"/>
          </w:tcPr>
          <w:p w:rsidR="009F6E66" w:rsidRPr="00BD3C12" w:rsidRDefault="00CE47D9" w:rsidP="008E6148">
            <w:pPr>
              <w:pStyle w:val="QB20"/>
              <w:ind w:firstLineChars="0" w:firstLine="0"/>
              <w:rPr>
                <w:rFonts w:cs="Times New Roman"/>
                <w:b/>
                <w:bCs/>
              </w:rPr>
            </w:pPr>
            <w:r>
              <w:rPr>
                <w:rFonts w:hint="eastAsia"/>
              </w:rPr>
              <w:t>Device</w:t>
            </w:r>
            <w:r w:rsidR="009F6E66">
              <w:rPr>
                <w:rFonts w:hint="eastAsia"/>
              </w:rPr>
              <w:t>MACS</w:t>
            </w:r>
            <w:r w:rsidR="009F6E66">
              <w:rPr>
                <w:rFonts w:cs="Times New Roman" w:hint="eastAsia"/>
                <w:b/>
                <w:bCs/>
              </w:rPr>
              <w:t>[</w:t>
            </w:r>
            <w:r w:rsidR="009F6E66">
              <w:rPr>
                <w:rFonts w:cs="Times New Roman"/>
                <w:b/>
                <w:bCs/>
              </w:rPr>
              <w:t>]</w:t>
            </w:r>
          </w:p>
        </w:tc>
        <w:tc>
          <w:tcPr>
            <w:tcW w:w="1638" w:type="dxa"/>
            <w:shd w:val="clear" w:color="auto" w:fill="DEEAF6"/>
          </w:tcPr>
          <w:p w:rsidR="009F6E66" w:rsidRDefault="009F6E66" w:rsidP="008E6148">
            <w:pPr>
              <w:pStyle w:val="QB20"/>
              <w:ind w:firstLineChars="0" w:firstLine="0"/>
            </w:pPr>
            <w:r>
              <w:t>String</w:t>
            </w:r>
            <w:r>
              <w:rPr>
                <w:rFonts w:hint="eastAsia"/>
              </w:rPr>
              <w:t>[]</w:t>
            </w:r>
          </w:p>
        </w:tc>
        <w:tc>
          <w:tcPr>
            <w:tcW w:w="2049" w:type="dxa"/>
            <w:shd w:val="clear" w:color="auto" w:fill="DEEAF6"/>
          </w:tcPr>
          <w:p w:rsidR="009F6E66" w:rsidRDefault="009F6E66" w:rsidP="008E6148">
            <w:pPr>
              <w:pStyle w:val="QB20"/>
              <w:ind w:firstLineChars="0" w:firstLine="0"/>
            </w:pPr>
            <w:r>
              <w:rPr>
                <w:rFonts w:hint="eastAsia"/>
              </w:rPr>
              <w:t>需要上报的设备MAC地址数组</w:t>
            </w:r>
          </w:p>
        </w:tc>
        <w:tc>
          <w:tcPr>
            <w:tcW w:w="2316" w:type="dxa"/>
            <w:shd w:val="clear" w:color="auto" w:fill="DEEAF6"/>
          </w:tcPr>
          <w:p w:rsidR="009F6E66" w:rsidRDefault="009F6E66" w:rsidP="008E6148">
            <w:pPr>
              <w:pStyle w:val="QB20"/>
              <w:ind w:firstLineChars="0" w:firstLine="0"/>
            </w:pPr>
            <w:r>
              <w:t>多个MAC地址间以逗号</w:t>
            </w:r>
            <w:r>
              <w:t>”</w:t>
            </w:r>
            <w:r>
              <w:t>,</w:t>
            </w:r>
            <w:r>
              <w:t>”</w:t>
            </w:r>
            <w:r>
              <w:t>进行分割</w:t>
            </w:r>
          </w:p>
        </w:tc>
      </w:tr>
    </w:tbl>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t>SET_LAN</w:t>
      </w:r>
      <w:r w:rsidRPr="00175D21">
        <w:t>_SPEED</w:t>
      </w:r>
      <w:r>
        <w:rPr>
          <w:rFonts w:hint="eastAsia"/>
        </w:rPr>
        <w:t>_REPORT_POLICY",</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9E4C98"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9E4C98" w:rsidRDefault="009E4C98"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"Enable":"%s"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393"/>
      </w:tblGrid>
      <w:tr w:rsidR="00123989" w:rsidRPr="00BD3C12" w:rsidTr="009E4C9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93"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9E4C9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393" w:type="dxa"/>
            <w:shd w:val="clear" w:color="auto" w:fill="auto"/>
          </w:tcPr>
          <w:p w:rsidR="00123989" w:rsidRDefault="00123989" w:rsidP="008E6148">
            <w:pPr>
              <w:pStyle w:val="QB20"/>
              <w:ind w:firstLineChars="0" w:firstLine="0"/>
            </w:pPr>
          </w:p>
        </w:tc>
      </w:tr>
      <w:tr w:rsidR="00123989" w:rsidTr="009E4C9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393" w:type="dxa"/>
            <w:shd w:val="clear" w:color="auto" w:fill="DEEAF6"/>
          </w:tcPr>
          <w:p w:rsidR="00123989" w:rsidRDefault="00123989" w:rsidP="008E6148">
            <w:pPr>
              <w:pStyle w:val="QB20"/>
              <w:ind w:firstLineChars="0" w:firstLine="0"/>
            </w:pPr>
            <w:r>
              <w:t>网关按请求原值返回</w:t>
            </w:r>
          </w:p>
        </w:tc>
      </w:tr>
      <w:tr w:rsidR="00123989" w:rsidTr="009E4C9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393"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9E4C9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393" w:type="dxa"/>
            <w:shd w:val="clear" w:color="auto" w:fill="DEEAF6"/>
          </w:tcPr>
          <w:p w:rsidR="00123989" w:rsidRDefault="00123989" w:rsidP="008E6148">
            <w:pPr>
              <w:pStyle w:val="QB20"/>
              <w:ind w:firstLineChars="0" w:firstLine="0"/>
            </w:pPr>
            <w:r>
              <w:rPr>
                <w:rFonts w:hint="eastAsia"/>
              </w:rPr>
              <w:t>SequenceId表示命令序</w:t>
            </w:r>
            <w:r>
              <w:rPr>
                <w:rFonts w:hint="eastAsia"/>
              </w:rPr>
              <w:lastRenderedPageBreak/>
              <w:t>列，网关按照请求的原值返回。</w:t>
            </w:r>
          </w:p>
          <w:p w:rsidR="00123989" w:rsidRDefault="00123989" w:rsidP="008E6148">
            <w:pPr>
              <w:pStyle w:val="QB20"/>
              <w:ind w:firstLineChars="0" w:firstLine="0"/>
            </w:pPr>
            <w:r>
              <w:rPr>
                <w:rFonts w:hint="eastAsia"/>
              </w:rPr>
              <w:t>16进制数，8位</w:t>
            </w:r>
          </w:p>
        </w:tc>
      </w:tr>
      <w:tr w:rsidR="00123989" w:rsidTr="009E4C9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lastRenderedPageBreak/>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393" w:type="dxa"/>
            <w:shd w:val="clear" w:color="auto" w:fill="DEEAF6"/>
          </w:tcPr>
          <w:p w:rsidR="00123989" w:rsidRDefault="00123989" w:rsidP="008E6148">
            <w:pPr>
              <w:pStyle w:val="QB20"/>
              <w:ind w:firstLineChars="0" w:firstLine="0"/>
            </w:pPr>
          </w:p>
        </w:tc>
      </w:tr>
      <w:tr w:rsidR="009E4C98" w:rsidTr="009E4C98">
        <w:tc>
          <w:tcPr>
            <w:tcW w:w="2130" w:type="dxa"/>
            <w:shd w:val="clear" w:color="auto" w:fill="auto"/>
          </w:tcPr>
          <w:p w:rsidR="009E4C98" w:rsidRPr="00BD3C12" w:rsidRDefault="009E4C98" w:rsidP="009E4C98">
            <w:pPr>
              <w:pStyle w:val="QB20"/>
              <w:ind w:firstLineChars="0" w:firstLine="0"/>
              <w:rPr>
                <w:rFonts w:cs="Times New Roman"/>
                <w:b/>
                <w:bCs/>
              </w:rPr>
            </w:pPr>
            <w:r w:rsidRPr="00BD3C12">
              <w:rPr>
                <w:rFonts w:cs="Times New Roman" w:hint="eastAsia"/>
                <w:b/>
                <w:bCs/>
              </w:rPr>
              <w:t>{Enable}</w:t>
            </w:r>
          </w:p>
        </w:tc>
        <w:tc>
          <w:tcPr>
            <w:tcW w:w="2130" w:type="dxa"/>
            <w:shd w:val="clear" w:color="auto" w:fill="auto"/>
          </w:tcPr>
          <w:p w:rsidR="009E4C98" w:rsidRDefault="009E4C98" w:rsidP="009E4C98">
            <w:pPr>
              <w:pStyle w:val="QB20"/>
              <w:ind w:firstLineChars="0" w:firstLine="0"/>
            </w:pPr>
            <w:r>
              <w:t>String</w:t>
            </w:r>
          </w:p>
        </w:tc>
        <w:tc>
          <w:tcPr>
            <w:tcW w:w="2131" w:type="dxa"/>
            <w:shd w:val="clear" w:color="auto" w:fill="auto"/>
          </w:tcPr>
          <w:p w:rsidR="009E4C98" w:rsidRDefault="009E4C98" w:rsidP="009E4C98">
            <w:pPr>
              <w:pStyle w:val="QB20"/>
              <w:ind w:firstLineChars="0" w:firstLine="0"/>
            </w:pPr>
            <w:r>
              <w:rPr>
                <w:rFonts w:hint="eastAsia"/>
              </w:rPr>
              <w:t>策略开启状态</w:t>
            </w:r>
          </w:p>
        </w:tc>
        <w:tc>
          <w:tcPr>
            <w:tcW w:w="2393" w:type="dxa"/>
            <w:shd w:val="clear" w:color="auto" w:fill="auto"/>
          </w:tcPr>
          <w:p w:rsidR="009E4C98" w:rsidRDefault="009E4C98" w:rsidP="009E4C98">
            <w:pPr>
              <w:pStyle w:val="QB20"/>
              <w:ind w:firstLineChars="0" w:firstLine="0"/>
            </w:pPr>
            <w:r>
              <w:rPr>
                <w:rFonts w:hint="eastAsia"/>
              </w:rPr>
              <w:t>0：关闭，1：开启</w:t>
            </w:r>
          </w:p>
        </w:tc>
      </w:tr>
    </w:tbl>
    <w:p w:rsidR="00123989" w:rsidRDefault="00123989" w:rsidP="00123989">
      <w:pPr>
        <w:pStyle w:val="QB7"/>
        <w:ind w:firstLine="420"/>
      </w:pPr>
    </w:p>
    <w:p w:rsidR="00123989" w:rsidRDefault="00123989" w:rsidP="00EC644D">
      <w:pPr>
        <w:pStyle w:val="QB3"/>
        <w:numPr>
          <w:ilvl w:val="2"/>
          <w:numId w:val="27"/>
        </w:numPr>
        <w:tabs>
          <w:tab w:val="left" w:pos="567"/>
        </w:tabs>
      </w:pPr>
      <w:bookmarkStart w:id="179" w:name="_Toc445157199"/>
      <w:bookmarkStart w:id="180" w:name="_Toc448149255"/>
      <w:r>
        <w:rPr>
          <w:rFonts w:hint="eastAsia"/>
        </w:rPr>
        <w:t>下挂设备速率上报</w:t>
      </w:r>
      <w:bookmarkEnd w:id="179"/>
      <w:bookmarkEnd w:id="180"/>
    </w:p>
    <w:p w:rsidR="00123989" w:rsidRDefault="00123989" w:rsidP="00EC644D">
      <w:pPr>
        <w:pStyle w:val="QB4"/>
      </w:pPr>
      <w:r>
        <w:t>接口说明</w:t>
      </w:r>
    </w:p>
    <w:p w:rsidR="00123989" w:rsidRDefault="00123989" w:rsidP="00123989">
      <w:pPr>
        <w:pStyle w:val="QB7"/>
        <w:ind w:firstLine="420"/>
      </w:pPr>
      <w:r>
        <w:rPr>
          <w:rFonts w:hint="eastAsia"/>
        </w:rPr>
        <w:t>下挂设备</w:t>
      </w:r>
      <w:r w:rsidR="0010706A">
        <w:rPr>
          <w:rFonts w:hint="eastAsia"/>
        </w:rPr>
        <w:t>按需进行</w:t>
      </w:r>
      <w:r>
        <w:rPr>
          <w:rFonts w:hint="eastAsia"/>
        </w:rPr>
        <w:t>速率上报。</w:t>
      </w:r>
    </w:p>
    <w:p w:rsidR="00123989" w:rsidRPr="0010706A"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85678C" w:rsidRDefault="0085678C" w:rsidP="00123989">
      <w:pPr>
        <w:pStyle w:val="QB7"/>
        <w:ind w:firstLine="420"/>
      </w:pPr>
      <w:r>
        <w:rPr>
          <w:rFonts w:hint="eastAsia"/>
        </w:rPr>
        <w:t>名称：reportLanDevicespeed</w:t>
      </w:r>
    </w:p>
    <w:p w:rsidR="00123989" w:rsidRDefault="00123989" w:rsidP="00123989">
      <w:pPr>
        <w:pStyle w:val="QB7"/>
        <w:ind w:firstLine="420"/>
      </w:pPr>
    </w:p>
    <w:p w:rsidR="00123989" w:rsidRDefault="00123989" w:rsidP="00EC644D">
      <w:pPr>
        <w:pStyle w:val="QB4"/>
      </w:pPr>
      <w:r>
        <w:rPr>
          <w:rFonts w:hint="eastAsia"/>
        </w:rPr>
        <w:t>网关上报消息</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"Report"，</w:t>
      </w:r>
    </w:p>
    <w:p w:rsidR="00CE47D9" w:rsidRDefault="00CE47D9" w:rsidP="00CE47D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CE47D9" w:rsidRDefault="00CE47D9" w:rsidP="00CE47D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"CmdType":"</w:t>
      </w:r>
      <w:r w:rsidRPr="00175D21">
        <w:t>REPORT_LAN_DEVICE_SPEED</w:t>
      </w:r>
      <w:r>
        <w:rPr>
          <w:rFonts w:hint="eastAsia"/>
        </w:rPr>
        <w:t>"，</w:t>
      </w:r>
    </w:p>
    <w:p w:rsidR="00CE47D9" w:rsidRDefault="00CE47D9" w:rsidP="00CE47D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CE47D9" w:rsidRDefault="00CE47D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Parameter：{</w:t>
      </w:r>
    </w:p>
    <w:p w:rsidR="00CE47D9" w:rsidRDefault="00CE47D9" w:rsidP="00CE47D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"MAC"=“网关mac地址"，</w:t>
      </w:r>
    </w:p>
    <w:p w:rsidR="00123989" w:rsidRDefault="00CE47D9" w:rsidP="00123989">
      <w:pPr>
        <w:pStyle w:val="QB7"/>
        <w:pBdr>
          <w:top w:val="single" w:sz="4" w:space="1" w:color="auto"/>
          <w:left w:val="single" w:sz="4" w:space="4" w:color="auto"/>
          <w:bottom w:val="single" w:sz="4" w:space="1" w:color="auto"/>
          <w:right w:val="single" w:sz="4" w:space="4" w:color="auto"/>
        </w:pBdr>
        <w:shd w:val="clear" w:color="auto" w:fill="D9D9D9"/>
        <w:ind w:firstLine="420"/>
        <w:rPr>
          <w:rFonts w:hint="eastAsia"/>
        </w:rPr>
      </w:pPr>
      <w:r>
        <w:rPr>
          <w:rFonts w:hint="eastAsia"/>
        </w:rPr>
        <w:tab/>
      </w:r>
      <w:r w:rsidR="00123989">
        <w:rPr>
          <w:rFonts w:hint="eastAsia"/>
        </w:rPr>
        <w:t>"time"="time"(格式：如：20140726132355)”</w:t>
      </w:r>
      <w:r w:rsidR="00CC5CC7">
        <w:rPr>
          <w:rFonts w:hint="eastAsia"/>
        </w:rPr>
        <w:t>，</w:t>
      </w:r>
    </w:p>
    <w:p w:rsidR="00C47F33" w:rsidRDefault="00C47F33"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"HGSpeed":"网关速率"</w:t>
      </w:r>
      <w:r w:rsidR="00CC5CC7">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"MD5"="MD5"(time,</w:t>
      </w:r>
      <w:r w:rsidR="00C47F33">
        <w:rPr>
          <w:rFonts w:hint="eastAsia"/>
        </w:rPr>
        <w:t xml:space="preserve">HGSpeed, Message, </w:t>
      </w:r>
      <w:r>
        <w:rPr>
          <w:rFonts w:hint="eastAsia"/>
        </w:rPr>
        <w:t>mac,SN)，</w:t>
      </w:r>
    </w:p>
    <w:p w:rsidR="00C47F33" w:rsidRDefault="00C47F33" w:rsidP="00123989">
      <w:pPr>
        <w:pStyle w:val="QB7"/>
        <w:pBdr>
          <w:top w:val="single" w:sz="4" w:space="1" w:color="auto"/>
          <w:left w:val="single" w:sz="4" w:space="4" w:color="auto"/>
          <w:bottom w:val="single" w:sz="4" w:space="1" w:color="auto"/>
          <w:right w:val="single" w:sz="4" w:space="4" w:color="auto"/>
        </w:pBdr>
        <w:shd w:val="clear" w:color="auto" w:fill="D9D9D9"/>
        <w:ind w:firstLine="420"/>
        <w:rPr>
          <w:rFonts w:hint="eastAsia"/>
        </w:rPr>
      </w:pPr>
      <w:r>
        <w:rPr>
          <w:rFonts w:hint="eastAsia"/>
        </w:rPr>
        <w:tab/>
        <w:t>"Message":</w:t>
      </w:r>
      <w:r w:rsidR="00123989">
        <w:rPr>
          <w:rFonts w:hint="eastAsia"/>
        </w:rPr>
        <w:t xml:space="preserve">    </w:t>
      </w:r>
    </w:p>
    <w:p w:rsidR="00C47F33"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w:t>
      </w:r>
    </w:p>
    <w:p w:rsidR="00C47F33" w:rsidRDefault="00C47F33" w:rsidP="001926E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"Device</w:t>
      </w:r>
      <w:r>
        <w:t>s</w:t>
      </w:r>
      <w:r>
        <w:rPr>
          <w:rFonts w:hint="eastAsia"/>
        </w:rPr>
        <w:t>": [</w:t>
      </w:r>
    </w:p>
    <w:p w:rsidR="00C47F33"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C47F33"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"DeviceMAC": "DeviceMAC",</w:t>
      </w:r>
    </w:p>
    <w:p w:rsidR="00C47F33"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"UsBandwidth": "xxkbps",</w:t>
      </w:r>
    </w:p>
    <w:p w:rsidR="00C47F33"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"DsBandwidth": "xxkbps"</w:t>
      </w:r>
    </w:p>
    <w:p w:rsidR="00C47F33"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C47F33"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"DeviceMAC": "DeviceMAC",</w:t>
      </w:r>
    </w:p>
    <w:p w:rsidR="00C47F33"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"UsBandwidth": "xxkbps", </w:t>
      </w:r>
    </w:p>
    <w:p w:rsidR="00C47F33"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"DsBandwidth": "xxkbps"</w:t>
      </w:r>
    </w:p>
    <w:p w:rsidR="00C47F33"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C47F33"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 xml:space="preserve">        ]</w:t>
      </w:r>
    </w:p>
    <w:p w:rsidR="00123989"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r w:rsidR="00123989">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CE47D9">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lastRenderedPageBreak/>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CE47D9">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Report</w:t>
            </w:r>
          </w:p>
        </w:tc>
      </w:tr>
      <w:tr w:rsidR="00CE47D9" w:rsidTr="00CE47D9">
        <w:tc>
          <w:tcPr>
            <w:tcW w:w="2519" w:type="dxa"/>
            <w:shd w:val="clear" w:color="auto" w:fill="DEEAF6"/>
          </w:tcPr>
          <w:p w:rsidR="00CE47D9" w:rsidRPr="00BD3C12" w:rsidRDefault="00CE47D9" w:rsidP="00DE3012">
            <w:pPr>
              <w:pStyle w:val="QB20"/>
              <w:ind w:firstLineChars="0" w:firstLine="0"/>
              <w:rPr>
                <w:b/>
                <w:bCs/>
              </w:rPr>
            </w:pPr>
            <w:r w:rsidRPr="00BD3C12">
              <w:rPr>
                <w:rFonts w:cs="Times New Roman" w:hint="eastAsia"/>
                <w:b/>
                <w:bCs/>
              </w:rPr>
              <w:t>ID</w:t>
            </w:r>
          </w:p>
        </w:tc>
        <w:tc>
          <w:tcPr>
            <w:tcW w:w="1638" w:type="dxa"/>
            <w:shd w:val="clear" w:color="auto" w:fill="DEEAF6"/>
          </w:tcPr>
          <w:p w:rsidR="00CE47D9" w:rsidRDefault="00CE47D9" w:rsidP="00DE3012">
            <w:pPr>
              <w:pStyle w:val="QB20"/>
              <w:ind w:firstLineChars="0" w:firstLine="0"/>
            </w:pPr>
            <w:r>
              <w:rPr>
                <w:rFonts w:hint="eastAsia"/>
              </w:rPr>
              <w:t>Int</w:t>
            </w:r>
          </w:p>
        </w:tc>
        <w:tc>
          <w:tcPr>
            <w:tcW w:w="2049" w:type="dxa"/>
            <w:shd w:val="clear" w:color="auto" w:fill="DEEAF6"/>
          </w:tcPr>
          <w:p w:rsidR="00CE47D9" w:rsidRDefault="00CE47D9" w:rsidP="00DE3012">
            <w:pPr>
              <w:pStyle w:val="QB20"/>
              <w:ind w:firstLineChars="0" w:firstLine="0"/>
            </w:pPr>
            <w:r>
              <w:rPr>
                <w:rFonts w:hint="eastAsia"/>
              </w:rPr>
              <w:t>平台</w:t>
            </w:r>
            <w:r>
              <w:t>维护的事务ID</w:t>
            </w:r>
          </w:p>
        </w:tc>
        <w:tc>
          <w:tcPr>
            <w:tcW w:w="2316" w:type="dxa"/>
            <w:shd w:val="clear" w:color="auto" w:fill="DEEAF6"/>
          </w:tcPr>
          <w:p w:rsidR="00CE47D9" w:rsidRDefault="00CE47D9" w:rsidP="00DE3012">
            <w:pPr>
              <w:pStyle w:val="QB20"/>
              <w:ind w:firstLineChars="0" w:firstLine="0"/>
            </w:pPr>
            <w:r>
              <w:t>网关按请求原值返回</w:t>
            </w:r>
          </w:p>
        </w:tc>
      </w:tr>
      <w:tr w:rsidR="00CE47D9" w:rsidTr="00CE47D9">
        <w:trPr>
          <w:trHeight w:val="637"/>
        </w:trPr>
        <w:tc>
          <w:tcPr>
            <w:tcW w:w="2519" w:type="dxa"/>
            <w:shd w:val="clear" w:color="auto" w:fill="auto"/>
          </w:tcPr>
          <w:p w:rsidR="00CE47D9" w:rsidRPr="00BD3C12" w:rsidRDefault="00CE47D9" w:rsidP="00DE3012">
            <w:pPr>
              <w:pStyle w:val="QB20"/>
              <w:ind w:firstLineChars="0" w:firstLine="0"/>
              <w:rPr>
                <w:b/>
                <w:bCs/>
              </w:rPr>
            </w:pPr>
            <w:r w:rsidRPr="00BD3C12">
              <w:rPr>
                <w:rFonts w:cs="Times New Roman"/>
                <w:b/>
                <w:bCs/>
              </w:rPr>
              <w:t>CmdType</w:t>
            </w:r>
          </w:p>
        </w:tc>
        <w:tc>
          <w:tcPr>
            <w:tcW w:w="1638" w:type="dxa"/>
            <w:shd w:val="clear" w:color="auto" w:fill="auto"/>
          </w:tcPr>
          <w:p w:rsidR="00CE47D9" w:rsidRDefault="00CE47D9" w:rsidP="00DE3012">
            <w:pPr>
              <w:pStyle w:val="QB20"/>
              <w:ind w:firstLineChars="0" w:firstLine="0"/>
            </w:pPr>
            <w:r>
              <w:t>String</w:t>
            </w:r>
          </w:p>
        </w:tc>
        <w:tc>
          <w:tcPr>
            <w:tcW w:w="2049" w:type="dxa"/>
            <w:shd w:val="clear" w:color="auto" w:fill="auto"/>
          </w:tcPr>
          <w:p w:rsidR="00CE47D9" w:rsidRDefault="00CE47D9" w:rsidP="00DE3012">
            <w:pPr>
              <w:pStyle w:val="QB20"/>
              <w:ind w:firstLineChars="0" w:firstLine="0"/>
            </w:pPr>
            <w:r>
              <w:t>命令类型</w:t>
            </w:r>
          </w:p>
        </w:tc>
        <w:tc>
          <w:tcPr>
            <w:tcW w:w="2316" w:type="dxa"/>
            <w:shd w:val="clear" w:color="auto" w:fill="auto"/>
          </w:tcPr>
          <w:p w:rsidR="00CE47D9" w:rsidRDefault="00CE47D9" w:rsidP="00DE3012">
            <w:pPr>
              <w:pStyle w:val="QB20"/>
              <w:ind w:firstLineChars="0" w:firstLine="0"/>
            </w:pPr>
            <w:r w:rsidRPr="00175D21">
              <w:t>REPORT_LAN_DEVICE_SPEED</w:t>
            </w:r>
          </w:p>
        </w:tc>
      </w:tr>
      <w:tr w:rsidR="00CE47D9" w:rsidTr="00CE47D9">
        <w:tc>
          <w:tcPr>
            <w:tcW w:w="2519" w:type="dxa"/>
            <w:shd w:val="clear" w:color="auto" w:fill="DEEAF6"/>
          </w:tcPr>
          <w:p w:rsidR="00CE47D9" w:rsidRPr="00BD3C12" w:rsidRDefault="00CE47D9" w:rsidP="00DE3012">
            <w:pPr>
              <w:pStyle w:val="QB20"/>
              <w:ind w:firstLineChars="0" w:firstLine="0"/>
              <w:rPr>
                <w:b/>
                <w:bCs/>
              </w:rPr>
            </w:pPr>
            <w:r w:rsidRPr="00BD3C12">
              <w:rPr>
                <w:rFonts w:cs="Times New Roman"/>
                <w:b/>
                <w:bCs/>
              </w:rPr>
              <w:t>SequenceId</w:t>
            </w:r>
          </w:p>
        </w:tc>
        <w:tc>
          <w:tcPr>
            <w:tcW w:w="1638" w:type="dxa"/>
            <w:shd w:val="clear" w:color="auto" w:fill="DEEAF6"/>
          </w:tcPr>
          <w:p w:rsidR="00CE47D9" w:rsidRDefault="00CE47D9" w:rsidP="00DE3012">
            <w:pPr>
              <w:pStyle w:val="QB20"/>
              <w:ind w:firstLineChars="0" w:firstLine="0"/>
            </w:pPr>
            <w:r>
              <w:t>String</w:t>
            </w:r>
          </w:p>
        </w:tc>
        <w:tc>
          <w:tcPr>
            <w:tcW w:w="2049" w:type="dxa"/>
            <w:shd w:val="clear" w:color="auto" w:fill="DEEAF6"/>
          </w:tcPr>
          <w:p w:rsidR="00CE47D9" w:rsidRDefault="00CE47D9" w:rsidP="00DE3012">
            <w:pPr>
              <w:pStyle w:val="QB20"/>
              <w:ind w:firstLineChars="0" w:firstLine="0"/>
            </w:pPr>
            <w:r>
              <w:t>请求编号</w:t>
            </w:r>
          </w:p>
        </w:tc>
        <w:tc>
          <w:tcPr>
            <w:tcW w:w="2316" w:type="dxa"/>
            <w:shd w:val="clear" w:color="auto" w:fill="DEEAF6"/>
          </w:tcPr>
          <w:p w:rsidR="00CE47D9" w:rsidRDefault="00CE47D9" w:rsidP="00DE3012">
            <w:pPr>
              <w:pStyle w:val="QB20"/>
              <w:ind w:firstLineChars="0" w:firstLine="0"/>
            </w:pPr>
            <w:r>
              <w:rPr>
                <w:rFonts w:hint="eastAsia"/>
              </w:rPr>
              <w:t>SequenceId表示命令序列，网关按照请求的原值返回。</w:t>
            </w:r>
          </w:p>
          <w:p w:rsidR="00CE47D9" w:rsidRDefault="00CE47D9" w:rsidP="00DE3012">
            <w:pPr>
              <w:pStyle w:val="QB20"/>
              <w:ind w:firstLineChars="0" w:firstLine="0"/>
            </w:pPr>
            <w:r>
              <w:rPr>
                <w:rFonts w:hint="eastAsia"/>
              </w:rPr>
              <w:t>16进制数，8位</w:t>
            </w:r>
          </w:p>
        </w:tc>
      </w:tr>
      <w:tr w:rsidR="00CE47D9" w:rsidTr="00CE47D9">
        <w:tc>
          <w:tcPr>
            <w:tcW w:w="2519" w:type="dxa"/>
            <w:shd w:val="clear" w:color="auto" w:fill="auto"/>
          </w:tcPr>
          <w:p w:rsidR="00CE47D9" w:rsidRPr="00BD3C12" w:rsidRDefault="00CE47D9" w:rsidP="00DE3012">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CE47D9" w:rsidRDefault="00CE47D9" w:rsidP="00DE3012">
            <w:pPr>
              <w:pStyle w:val="QB20"/>
              <w:ind w:firstLineChars="0" w:firstLine="0"/>
            </w:pPr>
            <w:r>
              <w:rPr>
                <w:rFonts w:hint="eastAsia"/>
              </w:rPr>
              <w:t>Object</w:t>
            </w:r>
          </w:p>
        </w:tc>
        <w:tc>
          <w:tcPr>
            <w:tcW w:w="2049" w:type="dxa"/>
            <w:shd w:val="clear" w:color="auto" w:fill="auto"/>
          </w:tcPr>
          <w:p w:rsidR="00CE47D9" w:rsidRDefault="00CE47D9" w:rsidP="00DE3012">
            <w:pPr>
              <w:pStyle w:val="QB20"/>
              <w:ind w:firstLineChars="0" w:firstLine="0"/>
            </w:pPr>
            <w:r>
              <w:rPr>
                <w:rFonts w:hint="eastAsia"/>
              </w:rPr>
              <w:t>报文中的请求参数</w:t>
            </w:r>
          </w:p>
        </w:tc>
        <w:tc>
          <w:tcPr>
            <w:tcW w:w="2316" w:type="dxa"/>
            <w:shd w:val="clear" w:color="auto" w:fill="auto"/>
          </w:tcPr>
          <w:p w:rsidR="00CE47D9" w:rsidRDefault="00CE47D9" w:rsidP="00DE3012">
            <w:pPr>
              <w:pStyle w:val="QB20"/>
              <w:ind w:firstLineChars="0" w:firstLine="0"/>
            </w:pPr>
          </w:p>
        </w:tc>
      </w:tr>
      <w:tr w:rsidR="00CE47D9" w:rsidTr="00DE3012">
        <w:tc>
          <w:tcPr>
            <w:tcW w:w="2519" w:type="dxa"/>
            <w:shd w:val="clear" w:color="auto" w:fill="auto"/>
          </w:tcPr>
          <w:p w:rsidR="00CE47D9" w:rsidRPr="00BD3C12" w:rsidRDefault="00CE47D9" w:rsidP="00DE3012">
            <w:pPr>
              <w:pStyle w:val="QB20"/>
              <w:ind w:firstLineChars="0" w:firstLine="0"/>
              <w:rPr>
                <w:b/>
                <w:bCs/>
              </w:rPr>
            </w:pPr>
            <w:r>
              <w:rPr>
                <w:rFonts w:hint="eastAsia"/>
                <w:b/>
                <w:bCs/>
              </w:rPr>
              <w:t>MAC</w:t>
            </w:r>
          </w:p>
        </w:tc>
        <w:tc>
          <w:tcPr>
            <w:tcW w:w="1638" w:type="dxa"/>
            <w:shd w:val="clear" w:color="auto" w:fill="auto"/>
          </w:tcPr>
          <w:p w:rsidR="00CE47D9" w:rsidRDefault="00CE47D9" w:rsidP="00DE3012">
            <w:pPr>
              <w:pStyle w:val="QB20"/>
              <w:ind w:firstLineChars="0" w:firstLine="0"/>
            </w:pPr>
            <w:r>
              <w:t>String</w:t>
            </w:r>
          </w:p>
        </w:tc>
        <w:tc>
          <w:tcPr>
            <w:tcW w:w="2049" w:type="dxa"/>
            <w:shd w:val="clear" w:color="auto" w:fill="auto"/>
          </w:tcPr>
          <w:p w:rsidR="00CE47D9" w:rsidRDefault="00CE47D9" w:rsidP="00DE3012">
            <w:pPr>
              <w:pStyle w:val="QB20"/>
              <w:ind w:firstLineChars="0" w:firstLine="0"/>
            </w:pPr>
            <w:r>
              <w:rPr>
                <w:rFonts w:hint="eastAsia"/>
              </w:rPr>
              <w:t>网关MAC地址</w:t>
            </w:r>
          </w:p>
        </w:tc>
        <w:tc>
          <w:tcPr>
            <w:tcW w:w="2316" w:type="dxa"/>
            <w:shd w:val="clear" w:color="auto" w:fill="auto"/>
          </w:tcPr>
          <w:p w:rsidR="00CE47D9" w:rsidRDefault="00CE47D9" w:rsidP="00DE3012">
            <w:pPr>
              <w:pStyle w:val="QB20"/>
              <w:ind w:firstLineChars="0" w:firstLine="0"/>
            </w:pPr>
          </w:p>
        </w:tc>
      </w:tr>
      <w:tr w:rsidR="00123989" w:rsidTr="00CE47D9">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time</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上传时间</w:t>
            </w:r>
          </w:p>
        </w:tc>
        <w:tc>
          <w:tcPr>
            <w:tcW w:w="2316" w:type="dxa"/>
            <w:shd w:val="clear" w:color="auto" w:fill="auto"/>
          </w:tcPr>
          <w:p w:rsidR="00123989" w:rsidRDefault="00123989" w:rsidP="008E6148">
            <w:pPr>
              <w:pStyle w:val="QB20"/>
              <w:ind w:firstLineChars="0" w:firstLine="0"/>
            </w:pPr>
            <w:r>
              <w:rPr>
                <w:rFonts w:hint="eastAsia"/>
              </w:rPr>
              <w:t>格式如：</w:t>
            </w:r>
          </w:p>
          <w:p w:rsidR="00123989" w:rsidRDefault="00123989" w:rsidP="008E6148">
            <w:pPr>
              <w:pStyle w:val="QB20"/>
              <w:ind w:firstLineChars="0" w:firstLine="0"/>
            </w:pPr>
            <w:r>
              <w:rPr>
                <w:rFonts w:hint="eastAsia"/>
              </w:rPr>
              <w:t>20140726132355</w:t>
            </w:r>
          </w:p>
        </w:tc>
      </w:tr>
      <w:tr w:rsidR="00C47F33" w:rsidTr="00CE47D9">
        <w:tc>
          <w:tcPr>
            <w:tcW w:w="2519" w:type="dxa"/>
            <w:shd w:val="clear" w:color="auto" w:fill="auto"/>
          </w:tcPr>
          <w:p w:rsidR="00C47F33" w:rsidRPr="00BD3C12" w:rsidRDefault="00C47F33" w:rsidP="008E6148">
            <w:pPr>
              <w:pStyle w:val="QB20"/>
              <w:ind w:firstLineChars="0" w:firstLine="0"/>
              <w:rPr>
                <w:rFonts w:cs="Times New Roman" w:hint="eastAsia"/>
                <w:b/>
                <w:bCs/>
              </w:rPr>
            </w:pPr>
            <w:r>
              <w:rPr>
                <w:rFonts w:cs="Times New Roman" w:hint="eastAsia"/>
                <w:b/>
                <w:bCs/>
              </w:rPr>
              <w:t>HGSpeed</w:t>
            </w:r>
          </w:p>
        </w:tc>
        <w:tc>
          <w:tcPr>
            <w:tcW w:w="1638" w:type="dxa"/>
            <w:shd w:val="clear" w:color="auto" w:fill="auto"/>
          </w:tcPr>
          <w:p w:rsidR="00C47F33" w:rsidRDefault="00C47F33" w:rsidP="008E6148">
            <w:pPr>
              <w:pStyle w:val="QB20"/>
              <w:ind w:firstLineChars="0" w:firstLine="0"/>
              <w:rPr>
                <w:rFonts w:hint="eastAsia"/>
              </w:rPr>
            </w:pPr>
            <w:r>
              <w:rPr>
                <w:rFonts w:hint="eastAsia"/>
              </w:rPr>
              <w:t>String</w:t>
            </w:r>
          </w:p>
        </w:tc>
        <w:tc>
          <w:tcPr>
            <w:tcW w:w="2049" w:type="dxa"/>
            <w:shd w:val="clear" w:color="auto" w:fill="auto"/>
          </w:tcPr>
          <w:p w:rsidR="00C47F33" w:rsidRDefault="00C47F33" w:rsidP="008E6148">
            <w:pPr>
              <w:pStyle w:val="QB20"/>
              <w:ind w:firstLineChars="0" w:firstLine="0"/>
              <w:rPr>
                <w:rFonts w:hint="eastAsia"/>
              </w:rPr>
            </w:pPr>
            <w:r>
              <w:rPr>
                <w:rFonts w:hint="eastAsia"/>
              </w:rPr>
              <w:t>网关速率</w:t>
            </w:r>
          </w:p>
        </w:tc>
        <w:tc>
          <w:tcPr>
            <w:tcW w:w="2316" w:type="dxa"/>
            <w:shd w:val="clear" w:color="auto" w:fill="auto"/>
          </w:tcPr>
          <w:p w:rsidR="00C47F33" w:rsidRDefault="00C47F33" w:rsidP="008E6148">
            <w:pPr>
              <w:pStyle w:val="QB20"/>
              <w:ind w:firstLineChars="0" w:firstLine="0"/>
              <w:rPr>
                <w:rFonts w:hint="eastAsia"/>
              </w:rPr>
            </w:pPr>
          </w:p>
        </w:tc>
      </w:tr>
      <w:tr w:rsidR="00123989" w:rsidRPr="00C47F33" w:rsidTr="00CE47D9">
        <w:trPr>
          <w:trHeight w:val="637"/>
        </w:trPr>
        <w:tc>
          <w:tcPr>
            <w:tcW w:w="2519" w:type="dxa"/>
            <w:shd w:val="clear" w:color="auto" w:fill="DEEAF6"/>
          </w:tcPr>
          <w:p w:rsidR="00123989" w:rsidRPr="00BD3C12" w:rsidRDefault="00123989" w:rsidP="008E6148">
            <w:pPr>
              <w:pStyle w:val="QB20"/>
              <w:ind w:firstLineChars="0" w:firstLine="0"/>
              <w:rPr>
                <w:b/>
                <w:bCs/>
              </w:rPr>
            </w:pPr>
            <w:r w:rsidRPr="00BD3C12">
              <w:rPr>
                <w:rFonts w:hint="eastAsia"/>
                <w:b/>
                <w:bCs/>
              </w:rPr>
              <w:t>MD5</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p>
        </w:tc>
        <w:tc>
          <w:tcPr>
            <w:tcW w:w="2316" w:type="dxa"/>
            <w:shd w:val="clear" w:color="auto" w:fill="DEEAF6"/>
          </w:tcPr>
          <w:p w:rsidR="00123989" w:rsidRDefault="00123989" w:rsidP="008E6148">
            <w:pPr>
              <w:pStyle w:val="QB20"/>
              <w:ind w:firstLineChars="0" w:firstLine="0"/>
            </w:pPr>
            <w:r>
              <w:rPr>
                <w:rFonts w:hint="eastAsia"/>
              </w:rPr>
              <w:t xml:space="preserve">time, </w:t>
            </w:r>
            <w:r w:rsidR="00C47F33">
              <w:rPr>
                <w:rFonts w:hint="eastAsia"/>
              </w:rPr>
              <w:t>HGSpeed，</w:t>
            </w:r>
            <w:r>
              <w:rPr>
                <w:rFonts w:hint="eastAsia"/>
              </w:rPr>
              <w:t>Message,mac,SN的MD5</w:t>
            </w:r>
          </w:p>
        </w:tc>
      </w:tr>
      <w:tr w:rsidR="00C47F33" w:rsidRPr="00C47F33" w:rsidTr="00CE47D9">
        <w:trPr>
          <w:trHeight w:val="637"/>
        </w:trPr>
        <w:tc>
          <w:tcPr>
            <w:tcW w:w="2519" w:type="dxa"/>
            <w:shd w:val="clear" w:color="auto" w:fill="DEEAF6"/>
          </w:tcPr>
          <w:p w:rsidR="00C47F33" w:rsidRPr="00BD3C12" w:rsidRDefault="00C47F33" w:rsidP="008E6148">
            <w:pPr>
              <w:pStyle w:val="QB20"/>
              <w:ind w:firstLineChars="0" w:firstLine="0"/>
              <w:rPr>
                <w:rFonts w:hint="eastAsia"/>
                <w:b/>
                <w:bCs/>
              </w:rPr>
            </w:pPr>
            <w:r>
              <w:rPr>
                <w:rFonts w:hint="eastAsia"/>
                <w:b/>
                <w:bCs/>
              </w:rPr>
              <w:t>Message</w:t>
            </w:r>
          </w:p>
        </w:tc>
        <w:tc>
          <w:tcPr>
            <w:tcW w:w="1638" w:type="dxa"/>
            <w:shd w:val="clear" w:color="auto" w:fill="DEEAF6"/>
          </w:tcPr>
          <w:p w:rsidR="00C47F33" w:rsidRDefault="00C47F33" w:rsidP="008E6148">
            <w:pPr>
              <w:pStyle w:val="QB20"/>
              <w:ind w:firstLineChars="0" w:firstLine="0"/>
            </w:pPr>
            <w:r>
              <w:t>O</w:t>
            </w:r>
            <w:r>
              <w:rPr>
                <w:rFonts w:hint="eastAsia"/>
              </w:rPr>
              <w:t>bject</w:t>
            </w:r>
          </w:p>
        </w:tc>
        <w:tc>
          <w:tcPr>
            <w:tcW w:w="2049" w:type="dxa"/>
            <w:shd w:val="clear" w:color="auto" w:fill="DEEAF6"/>
          </w:tcPr>
          <w:p w:rsidR="00C47F33" w:rsidRDefault="00C47F33" w:rsidP="008E6148">
            <w:pPr>
              <w:pStyle w:val="QB20"/>
              <w:ind w:firstLineChars="0" w:firstLine="0"/>
            </w:pPr>
            <w:r>
              <w:rPr>
                <w:rFonts w:hint="eastAsia"/>
              </w:rPr>
              <w:t>消息</w:t>
            </w:r>
          </w:p>
        </w:tc>
        <w:tc>
          <w:tcPr>
            <w:tcW w:w="2316" w:type="dxa"/>
            <w:shd w:val="clear" w:color="auto" w:fill="DEEAF6"/>
          </w:tcPr>
          <w:p w:rsidR="00C47F33" w:rsidRDefault="00C47F33" w:rsidP="008E6148">
            <w:pPr>
              <w:pStyle w:val="QB20"/>
              <w:ind w:firstLineChars="0" w:firstLine="0"/>
              <w:rPr>
                <w:rFonts w:hint="eastAsia"/>
              </w:rPr>
            </w:pPr>
          </w:p>
        </w:tc>
      </w:tr>
      <w:tr w:rsidR="00123989" w:rsidTr="00CE47D9">
        <w:tc>
          <w:tcPr>
            <w:tcW w:w="2519" w:type="dxa"/>
            <w:shd w:val="clear" w:color="auto" w:fill="auto"/>
          </w:tcPr>
          <w:p w:rsidR="00123989" w:rsidRPr="00BD3C12" w:rsidRDefault="00CE47D9" w:rsidP="008E6148">
            <w:pPr>
              <w:pStyle w:val="QB20"/>
              <w:ind w:firstLineChars="0" w:firstLine="0"/>
              <w:rPr>
                <w:rFonts w:cs="Times New Roman"/>
                <w:b/>
                <w:bCs/>
              </w:rPr>
            </w:pPr>
            <w:r>
              <w:rPr>
                <w:rFonts w:cs="Times New Roman" w:hint="eastAsia"/>
                <w:b/>
                <w:bCs/>
              </w:rPr>
              <w:t>Devices</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123989" w:rsidTr="00CE47D9">
        <w:tc>
          <w:tcPr>
            <w:tcW w:w="2519" w:type="dxa"/>
            <w:shd w:val="clear" w:color="auto" w:fill="DEEAF6"/>
          </w:tcPr>
          <w:p w:rsidR="00123989" w:rsidRPr="00BD3C12" w:rsidRDefault="00123989" w:rsidP="00CE47D9">
            <w:pPr>
              <w:pStyle w:val="QB20"/>
              <w:ind w:firstLineChars="0" w:firstLine="0"/>
              <w:rPr>
                <w:rFonts w:cs="Times New Roman"/>
                <w:b/>
                <w:bCs/>
              </w:rPr>
            </w:pPr>
            <w:r w:rsidRPr="00BD3C12">
              <w:rPr>
                <w:rFonts w:cs="Times New Roman" w:hint="eastAsia"/>
                <w:b/>
                <w:bCs/>
              </w:rPr>
              <w:t>{</w:t>
            </w:r>
            <w:r w:rsidR="00CE47D9">
              <w:rPr>
                <w:rFonts w:cs="Times New Roman" w:hint="eastAsia"/>
                <w:b/>
                <w:bCs/>
              </w:rPr>
              <w:t>Device</w:t>
            </w:r>
          </w:p>
        </w:tc>
        <w:tc>
          <w:tcPr>
            <w:tcW w:w="1638" w:type="dxa"/>
            <w:shd w:val="clear" w:color="auto" w:fill="DEEAF6"/>
          </w:tcPr>
          <w:p w:rsidR="00123989" w:rsidRDefault="00123989" w:rsidP="008E6148">
            <w:pPr>
              <w:pStyle w:val="QB20"/>
              <w:ind w:firstLineChars="0" w:firstLine="0"/>
            </w:pPr>
            <w:r>
              <w:rPr>
                <w:rFonts w:hint="eastAsia"/>
              </w:rPr>
              <w:t>Object</w:t>
            </w:r>
          </w:p>
        </w:tc>
        <w:tc>
          <w:tcPr>
            <w:tcW w:w="2049" w:type="dxa"/>
            <w:shd w:val="clear" w:color="auto" w:fill="DEEAF6"/>
          </w:tcPr>
          <w:p w:rsidR="00123989" w:rsidRDefault="00CE47D9" w:rsidP="008E6148">
            <w:pPr>
              <w:pStyle w:val="QB20"/>
              <w:ind w:firstLineChars="0" w:firstLine="0"/>
            </w:pPr>
            <w:r>
              <w:rPr>
                <w:rFonts w:hint="eastAsia"/>
              </w:rPr>
              <w:t>设备</w:t>
            </w:r>
          </w:p>
        </w:tc>
        <w:tc>
          <w:tcPr>
            <w:tcW w:w="2316" w:type="dxa"/>
            <w:shd w:val="clear" w:color="auto" w:fill="DEEAF6"/>
          </w:tcPr>
          <w:p w:rsidR="00123989" w:rsidRDefault="00123989" w:rsidP="008E6148">
            <w:pPr>
              <w:pStyle w:val="QB20"/>
              <w:ind w:firstLineChars="0" w:firstLine="0"/>
            </w:pPr>
          </w:p>
        </w:tc>
      </w:tr>
      <w:tr w:rsidR="00123989" w:rsidTr="00CE47D9">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w:t>
            </w:r>
            <w:r w:rsidR="00CE47D9">
              <w:rPr>
                <w:rFonts w:cs="Times New Roman" w:hint="eastAsia"/>
                <w:b/>
                <w:bCs/>
              </w:rPr>
              <w:t>Device</w:t>
            </w:r>
            <w:r w:rsidRPr="00BD3C12">
              <w:rPr>
                <w:rFonts w:cs="Times New Roman" w:hint="eastAsia"/>
                <w:b/>
                <w:bCs/>
              </w:rPr>
              <w:t>MAC</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rPr>
                <w:rFonts w:hint="eastAsia"/>
              </w:rPr>
              <w:t>网关MAC地址</w:t>
            </w:r>
          </w:p>
        </w:tc>
        <w:tc>
          <w:tcPr>
            <w:tcW w:w="2316" w:type="dxa"/>
            <w:shd w:val="clear" w:color="auto" w:fill="auto"/>
          </w:tcPr>
          <w:p w:rsidR="00123989" w:rsidRDefault="00123989" w:rsidP="008E6148">
            <w:pPr>
              <w:pStyle w:val="QB20"/>
              <w:ind w:firstLineChars="0" w:firstLine="0"/>
            </w:pPr>
          </w:p>
        </w:tc>
      </w:tr>
      <w:tr w:rsidR="00123989" w:rsidTr="00CE47D9">
        <w:tc>
          <w:tcPr>
            <w:tcW w:w="2519"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hint="eastAsia"/>
                <w:b/>
                <w:bCs/>
              </w:rPr>
              <w:t>UsBandwidth</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rPr>
                <w:rFonts w:hint="eastAsia"/>
              </w:rPr>
              <w:t>设备上行带宽</w:t>
            </w:r>
          </w:p>
        </w:tc>
        <w:tc>
          <w:tcPr>
            <w:tcW w:w="2316" w:type="dxa"/>
            <w:shd w:val="clear" w:color="auto" w:fill="DEEAF6"/>
          </w:tcPr>
          <w:p w:rsidR="00123989" w:rsidRDefault="00123989" w:rsidP="008E6148">
            <w:pPr>
              <w:pStyle w:val="QB20"/>
              <w:ind w:firstLineChars="0" w:firstLine="0"/>
            </w:pPr>
          </w:p>
        </w:tc>
      </w:tr>
      <w:tr w:rsidR="00123989" w:rsidTr="00CE47D9">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DsBandwidth}</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rPr>
                <w:rFonts w:hint="eastAsia"/>
              </w:rPr>
              <w:t>设备下行带宽</w:t>
            </w:r>
          </w:p>
        </w:tc>
        <w:tc>
          <w:tcPr>
            <w:tcW w:w="2316" w:type="dxa"/>
            <w:shd w:val="clear" w:color="auto" w:fill="auto"/>
          </w:tcPr>
          <w:p w:rsidR="00123989" w:rsidRDefault="00123989" w:rsidP="008E6148">
            <w:pPr>
              <w:pStyle w:val="QB20"/>
              <w:ind w:firstLineChars="0" w:firstLine="0"/>
            </w:pPr>
          </w:p>
        </w:tc>
      </w:tr>
    </w:tbl>
    <w:p w:rsidR="00123989" w:rsidRDefault="00123989" w:rsidP="00123989">
      <w:pPr>
        <w:pStyle w:val="QB7"/>
        <w:ind w:firstLine="420"/>
      </w:pPr>
    </w:p>
    <w:p w:rsidR="000A3459" w:rsidRDefault="000A3459" w:rsidP="00EC644D">
      <w:pPr>
        <w:pStyle w:val="QB3"/>
      </w:pPr>
      <w:bookmarkStart w:id="181" w:name="_Toc448149256"/>
      <w:r>
        <w:t>获取下挂设备实时速率上报策略</w:t>
      </w:r>
      <w:bookmarkEnd w:id="181"/>
    </w:p>
    <w:p w:rsidR="00BB3FD4" w:rsidRDefault="00BB3FD4" w:rsidP="00EC644D">
      <w:pPr>
        <w:pStyle w:val="QB4"/>
      </w:pPr>
      <w:r>
        <w:t>接口说明</w:t>
      </w:r>
    </w:p>
    <w:p w:rsidR="000A3459" w:rsidRDefault="007B10C8" w:rsidP="00123989">
      <w:pPr>
        <w:pStyle w:val="QB7"/>
        <w:ind w:firstLine="420"/>
      </w:pPr>
      <w:r>
        <w:t>获取网关下挂设备的实时速率的上报策略</w:t>
      </w:r>
      <w:r>
        <w:rPr>
          <w:rFonts w:hint="eastAsia"/>
        </w:rPr>
        <w:t>。</w:t>
      </w:r>
    </w:p>
    <w:p w:rsidR="007B10C8" w:rsidRDefault="007E4262" w:rsidP="00123989">
      <w:pPr>
        <w:pStyle w:val="QB7"/>
        <w:ind w:firstLine="420"/>
      </w:pPr>
      <w:r>
        <w:rPr>
          <w:rFonts w:hint="eastAsia"/>
        </w:rPr>
        <w:t>消息发送方向：一级家庭开放平台—&gt;省级数字家庭管理平台</w:t>
      </w:r>
    </w:p>
    <w:p w:rsidR="00BB3FD4" w:rsidRDefault="00BB3FD4" w:rsidP="00EC644D">
      <w:pPr>
        <w:pStyle w:val="QB4"/>
      </w:pPr>
      <w:r>
        <w:rPr>
          <w:rFonts w:hint="eastAsia"/>
        </w:rPr>
        <w:t>接口类型</w:t>
      </w:r>
    </w:p>
    <w:p w:rsidR="00BB3FD4" w:rsidRDefault="00C84AB8" w:rsidP="00BB3FD4">
      <w:pPr>
        <w:pStyle w:val="QB7"/>
        <w:ind w:firstLine="420"/>
      </w:pPr>
      <w:r>
        <w:rPr>
          <w:rFonts w:hint="eastAsia"/>
        </w:rPr>
        <w:t>名称：getLanSpeedReportPolicy</w:t>
      </w:r>
    </w:p>
    <w:p w:rsidR="000A3459" w:rsidRDefault="000A3459" w:rsidP="00123989">
      <w:pPr>
        <w:pStyle w:val="QB7"/>
        <w:ind w:firstLine="420"/>
      </w:pPr>
    </w:p>
    <w:p w:rsidR="00BB3FD4" w:rsidRDefault="00BB3FD4" w:rsidP="00EC644D">
      <w:pPr>
        <w:pStyle w:val="QB4"/>
      </w:pPr>
      <w:r>
        <w:rPr>
          <w:rFonts w:hint="eastAsia"/>
        </w:rPr>
        <w:t>请求报文</w:t>
      </w:r>
      <w:r>
        <w:t>定义</w:t>
      </w:r>
    </w:p>
    <w:p w:rsidR="007B10C8" w:rsidRDefault="007B10C8" w:rsidP="007B10C8">
      <w:pPr>
        <w:pStyle w:val="QB7"/>
        <w:ind w:firstLine="420"/>
      </w:pPr>
      <w:r>
        <w:rPr>
          <w:rFonts w:hint="eastAsia"/>
        </w:rPr>
        <w:t>例程:</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Get</w:t>
      </w:r>
      <w:r>
        <w:rPr>
          <w:rFonts w:hint="eastAsia"/>
        </w:rPr>
        <w:t>",</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"G</w:t>
      </w:r>
      <w:r w:rsidRPr="00D13B94">
        <w:t>ET</w:t>
      </w:r>
      <w:r>
        <w:rPr>
          <w:rFonts w:hint="eastAsia"/>
        </w:rPr>
        <w:t>_</w:t>
      </w:r>
      <w:r>
        <w:t>LAN</w:t>
      </w:r>
      <w:r w:rsidRPr="00175D21">
        <w:t>_SPEED</w:t>
      </w:r>
      <w:r>
        <w:rPr>
          <w:rFonts w:hint="eastAsia"/>
        </w:rPr>
        <w:t>_REPORT_POLICY",</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r w:rsidR="00CE47D9">
        <w:rPr>
          <w:rFonts w:hint="eastAsia"/>
        </w:rPr>
        <w:t>“MAC”："mac地址“</w:t>
      </w:r>
      <w:r>
        <w:rPr>
          <w:rFonts w:hint="eastAsia"/>
        </w:rPr>
        <w:t>}</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7B10C8" w:rsidRDefault="007B10C8" w:rsidP="007B10C8">
      <w:pPr>
        <w:pStyle w:val="QB7"/>
        <w:ind w:firstLine="420"/>
      </w:pPr>
    </w:p>
    <w:p w:rsidR="007B10C8" w:rsidRDefault="007B10C8" w:rsidP="007B10C8">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7B10C8" w:rsidRPr="00BD3C12" w:rsidTr="00817872">
        <w:tc>
          <w:tcPr>
            <w:tcW w:w="2519" w:type="dxa"/>
            <w:shd w:val="clear" w:color="auto" w:fill="4472C4"/>
          </w:tcPr>
          <w:p w:rsidR="007B10C8" w:rsidRPr="00BD3C12" w:rsidRDefault="007B10C8" w:rsidP="00817872">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7B10C8" w:rsidRPr="00BD3C12" w:rsidRDefault="007B10C8" w:rsidP="00817872">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7B10C8" w:rsidRPr="00BD3C12" w:rsidRDefault="007B10C8" w:rsidP="00817872">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7B10C8" w:rsidRPr="00BD3C12" w:rsidRDefault="007B10C8" w:rsidP="00817872">
            <w:pPr>
              <w:pStyle w:val="QB20"/>
              <w:ind w:firstLineChars="0" w:firstLine="0"/>
              <w:jc w:val="center"/>
              <w:rPr>
                <w:b/>
                <w:bCs/>
                <w:color w:val="FFFFFF"/>
              </w:rPr>
            </w:pPr>
            <w:r w:rsidRPr="00BD3C12">
              <w:rPr>
                <w:b/>
                <w:bCs/>
                <w:color w:val="FFFFFF"/>
              </w:rPr>
              <w:t>说明</w:t>
            </w:r>
          </w:p>
        </w:tc>
      </w:tr>
      <w:tr w:rsidR="007B10C8" w:rsidTr="00817872">
        <w:trPr>
          <w:trHeight w:val="90"/>
        </w:trPr>
        <w:tc>
          <w:tcPr>
            <w:tcW w:w="2519" w:type="dxa"/>
            <w:shd w:val="clear" w:color="auto" w:fill="auto"/>
          </w:tcPr>
          <w:p w:rsidR="007B10C8" w:rsidRPr="00BD3C12" w:rsidRDefault="007B10C8" w:rsidP="00817872">
            <w:pPr>
              <w:pStyle w:val="QB20"/>
              <w:ind w:firstLineChars="0" w:firstLine="0"/>
              <w:rPr>
                <w:b/>
                <w:bCs/>
              </w:rPr>
            </w:pPr>
            <w:r w:rsidRPr="00BD3C12">
              <w:rPr>
                <w:rFonts w:cs="Times New Roman" w:hint="eastAsia"/>
                <w:b/>
                <w:bCs/>
              </w:rPr>
              <w:t>RPCMethod</w:t>
            </w:r>
          </w:p>
        </w:tc>
        <w:tc>
          <w:tcPr>
            <w:tcW w:w="1638" w:type="dxa"/>
            <w:shd w:val="clear" w:color="auto" w:fill="auto"/>
          </w:tcPr>
          <w:p w:rsidR="007B10C8" w:rsidRDefault="007B10C8" w:rsidP="00817872">
            <w:pPr>
              <w:pStyle w:val="QB20"/>
              <w:ind w:firstLineChars="0" w:firstLine="0"/>
            </w:pPr>
            <w:r>
              <w:rPr>
                <w:rFonts w:hint="eastAsia"/>
              </w:rPr>
              <w:t>String</w:t>
            </w:r>
          </w:p>
        </w:tc>
        <w:tc>
          <w:tcPr>
            <w:tcW w:w="2049" w:type="dxa"/>
            <w:shd w:val="clear" w:color="auto" w:fill="auto"/>
          </w:tcPr>
          <w:p w:rsidR="007B10C8" w:rsidRDefault="007B10C8" w:rsidP="00817872">
            <w:pPr>
              <w:pStyle w:val="QB20"/>
              <w:ind w:firstLineChars="0" w:firstLine="0"/>
            </w:pPr>
            <w:r>
              <w:rPr>
                <w:rFonts w:hint="eastAsia"/>
              </w:rPr>
              <w:t>接口分类定义</w:t>
            </w:r>
          </w:p>
        </w:tc>
        <w:tc>
          <w:tcPr>
            <w:tcW w:w="2316" w:type="dxa"/>
            <w:shd w:val="clear" w:color="auto" w:fill="auto"/>
          </w:tcPr>
          <w:p w:rsidR="007B10C8" w:rsidRDefault="007B10C8" w:rsidP="00817872">
            <w:pPr>
              <w:pStyle w:val="QB20"/>
              <w:ind w:firstLineChars="0" w:firstLine="0"/>
            </w:pPr>
            <w:r>
              <w:rPr>
                <w:rFonts w:hint="eastAsia"/>
              </w:rPr>
              <w:t>Get</w:t>
            </w:r>
          </w:p>
        </w:tc>
      </w:tr>
      <w:tr w:rsidR="007B10C8" w:rsidTr="00817872">
        <w:tc>
          <w:tcPr>
            <w:tcW w:w="2519" w:type="dxa"/>
            <w:shd w:val="clear" w:color="auto" w:fill="DEEAF6"/>
          </w:tcPr>
          <w:p w:rsidR="007B10C8" w:rsidRPr="00BD3C12" w:rsidRDefault="007B10C8" w:rsidP="00817872">
            <w:pPr>
              <w:pStyle w:val="QB20"/>
              <w:ind w:firstLineChars="0" w:firstLine="0"/>
              <w:rPr>
                <w:b/>
                <w:bCs/>
              </w:rPr>
            </w:pPr>
            <w:r w:rsidRPr="00BD3C12">
              <w:rPr>
                <w:rFonts w:cs="Times New Roman" w:hint="eastAsia"/>
                <w:b/>
                <w:bCs/>
              </w:rPr>
              <w:t>ID</w:t>
            </w:r>
          </w:p>
        </w:tc>
        <w:tc>
          <w:tcPr>
            <w:tcW w:w="1638" w:type="dxa"/>
            <w:shd w:val="clear" w:color="auto" w:fill="DEEAF6"/>
          </w:tcPr>
          <w:p w:rsidR="007B10C8" w:rsidRDefault="007B10C8" w:rsidP="00817872">
            <w:pPr>
              <w:pStyle w:val="QB20"/>
              <w:ind w:firstLineChars="0" w:firstLine="0"/>
            </w:pPr>
            <w:r>
              <w:rPr>
                <w:rFonts w:hint="eastAsia"/>
              </w:rPr>
              <w:t>Int</w:t>
            </w:r>
          </w:p>
        </w:tc>
        <w:tc>
          <w:tcPr>
            <w:tcW w:w="2049" w:type="dxa"/>
            <w:shd w:val="clear" w:color="auto" w:fill="DEEAF6"/>
          </w:tcPr>
          <w:p w:rsidR="007B10C8" w:rsidRDefault="007B10C8" w:rsidP="00817872">
            <w:pPr>
              <w:pStyle w:val="QB20"/>
              <w:ind w:firstLineChars="0" w:firstLine="0"/>
            </w:pPr>
            <w:r>
              <w:rPr>
                <w:rFonts w:hint="eastAsia"/>
              </w:rPr>
              <w:t>平台</w:t>
            </w:r>
            <w:r>
              <w:t>维护的事务ID</w:t>
            </w:r>
          </w:p>
        </w:tc>
        <w:tc>
          <w:tcPr>
            <w:tcW w:w="2316" w:type="dxa"/>
            <w:shd w:val="clear" w:color="auto" w:fill="DEEAF6"/>
          </w:tcPr>
          <w:p w:rsidR="007B10C8" w:rsidRDefault="007B10C8" w:rsidP="00817872">
            <w:pPr>
              <w:pStyle w:val="QB20"/>
              <w:ind w:firstLineChars="0" w:firstLine="0"/>
            </w:pPr>
            <w:r>
              <w:t>网关按请求原值返回</w:t>
            </w:r>
          </w:p>
        </w:tc>
      </w:tr>
      <w:tr w:rsidR="007B10C8" w:rsidTr="00817872">
        <w:tc>
          <w:tcPr>
            <w:tcW w:w="2519" w:type="dxa"/>
            <w:shd w:val="clear" w:color="auto" w:fill="auto"/>
          </w:tcPr>
          <w:p w:rsidR="007B10C8" w:rsidRPr="00BD3C12" w:rsidRDefault="007B10C8" w:rsidP="00817872">
            <w:pPr>
              <w:pStyle w:val="QB20"/>
              <w:ind w:firstLineChars="0" w:firstLine="0"/>
              <w:rPr>
                <w:b/>
                <w:bCs/>
              </w:rPr>
            </w:pPr>
            <w:r w:rsidRPr="00BD3C12">
              <w:rPr>
                <w:rFonts w:cs="Times New Roman"/>
                <w:b/>
                <w:bCs/>
              </w:rPr>
              <w:t>CmdType</w:t>
            </w:r>
          </w:p>
        </w:tc>
        <w:tc>
          <w:tcPr>
            <w:tcW w:w="1638" w:type="dxa"/>
            <w:shd w:val="clear" w:color="auto" w:fill="auto"/>
          </w:tcPr>
          <w:p w:rsidR="007B10C8" w:rsidRDefault="007B10C8" w:rsidP="00817872">
            <w:pPr>
              <w:pStyle w:val="QB20"/>
              <w:ind w:firstLineChars="0" w:firstLine="0"/>
            </w:pPr>
            <w:r>
              <w:t>String</w:t>
            </w:r>
          </w:p>
        </w:tc>
        <w:tc>
          <w:tcPr>
            <w:tcW w:w="2049" w:type="dxa"/>
            <w:shd w:val="clear" w:color="auto" w:fill="auto"/>
          </w:tcPr>
          <w:p w:rsidR="007B10C8" w:rsidRDefault="007B10C8" w:rsidP="00817872">
            <w:pPr>
              <w:pStyle w:val="QB20"/>
              <w:ind w:firstLineChars="0" w:firstLine="0"/>
            </w:pPr>
            <w:r>
              <w:t>命令类型</w:t>
            </w:r>
          </w:p>
        </w:tc>
        <w:tc>
          <w:tcPr>
            <w:tcW w:w="2316" w:type="dxa"/>
            <w:shd w:val="clear" w:color="auto" w:fill="auto"/>
          </w:tcPr>
          <w:p w:rsidR="007B10C8" w:rsidRDefault="007B10C8" w:rsidP="00817872">
            <w:pPr>
              <w:pStyle w:val="QB20"/>
              <w:ind w:firstLineChars="0" w:firstLine="0"/>
            </w:pPr>
            <w:r>
              <w:rPr>
                <w:rFonts w:hint="eastAsia"/>
              </w:rPr>
              <w:t>G</w:t>
            </w:r>
            <w:r w:rsidRPr="00D13B94">
              <w:t>ET</w:t>
            </w:r>
            <w:r>
              <w:rPr>
                <w:rFonts w:hint="eastAsia"/>
              </w:rPr>
              <w:t>_</w:t>
            </w:r>
            <w:r>
              <w:t>LAN</w:t>
            </w:r>
            <w:r w:rsidRPr="00175D21">
              <w:t>_SPEED</w:t>
            </w:r>
            <w:r>
              <w:rPr>
                <w:rFonts w:hint="eastAsia"/>
              </w:rPr>
              <w:t>_REPORT_POLICY</w:t>
            </w:r>
          </w:p>
        </w:tc>
      </w:tr>
      <w:tr w:rsidR="007B10C8" w:rsidTr="00817872">
        <w:tc>
          <w:tcPr>
            <w:tcW w:w="2519" w:type="dxa"/>
            <w:shd w:val="clear" w:color="auto" w:fill="DEEAF6"/>
          </w:tcPr>
          <w:p w:rsidR="007B10C8" w:rsidRPr="00BD3C12" w:rsidRDefault="007B10C8" w:rsidP="00817872">
            <w:pPr>
              <w:pStyle w:val="QB20"/>
              <w:ind w:firstLineChars="0" w:firstLine="0"/>
              <w:rPr>
                <w:b/>
                <w:bCs/>
              </w:rPr>
            </w:pPr>
            <w:r w:rsidRPr="00BD3C12">
              <w:rPr>
                <w:rFonts w:cs="Times New Roman"/>
                <w:b/>
                <w:bCs/>
              </w:rPr>
              <w:t>SequenceId</w:t>
            </w:r>
          </w:p>
        </w:tc>
        <w:tc>
          <w:tcPr>
            <w:tcW w:w="1638" w:type="dxa"/>
            <w:shd w:val="clear" w:color="auto" w:fill="DEEAF6"/>
          </w:tcPr>
          <w:p w:rsidR="007B10C8" w:rsidRDefault="007B10C8" w:rsidP="00817872">
            <w:pPr>
              <w:pStyle w:val="QB20"/>
              <w:ind w:firstLineChars="0" w:firstLine="0"/>
            </w:pPr>
            <w:r>
              <w:t>String</w:t>
            </w:r>
          </w:p>
        </w:tc>
        <w:tc>
          <w:tcPr>
            <w:tcW w:w="2049" w:type="dxa"/>
            <w:shd w:val="clear" w:color="auto" w:fill="DEEAF6"/>
          </w:tcPr>
          <w:p w:rsidR="007B10C8" w:rsidRDefault="007B10C8" w:rsidP="00817872">
            <w:pPr>
              <w:pStyle w:val="QB20"/>
              <w:ind w:firstLineChars="0" w:firstLine="0"/>
            </w:pPr>
            <w:r>
              <w:t>请求编号</w:t>
            </w:r>
          </w:p>
        </w:tc>
        <w:tc>
          <w:tcPr>
            <w:tcW w:w="2316" w:type="dxa"/>
            <w:shd w:val="clear" w:color="auto" w:fill="DEEAF6"/>
          </w:tcPr>
          <w:p w:rsidR="007B10C8" w:rsidRDefault="007B10C8" w:rsidP="00817872">
            <w:pPr>
              <w:pStyle w:val="QB20"/>
              <w:ind w:firstLineChars="0" w:firstLine="0"/>
            </w:pPr>
            <w:r>
              <w:rPr>
                <w:rFonts w:hint="eastAsia"/>
              </w:rPr>
              <w:t>SequenceId表示命令序列，网关按照请求的原值返回。</w:t>
            </w:r>
          </w:p>
          <w:p w:rsidR="007B10C8" w:rsidRDefault="007B10C8" w:rsidP="00817872">
            <w:pPr>
              <w:pStyle w:val="QB20"/>
              <w:ind w:firstLineChars="0" w:firstLine="0"/>
            </w:pPr>
            <w:r>
              <w:rPr>
                <w:rFonts w:hint="eastAsia"/>
              </w:rPr>
              <w:t>16进制数，8位</w:t>
            </w:r>
          </w:p>
        </w:tc>
      </w:tr>
      <w:tr w:rsidR="00033124" w:rsidTr="00817872">
        <w:tc>
          <w:tcPr>
            <w:tcW w:w="2519" w:type="dxa"/>
            <w:shd w:val="clear" w:color="auto" w:fill="auto"/>
          </w:tcPr>
          <w:p w:rsidR="00033124" w:rsidRPr="00BD3C12" w:rsidRDefault="00033124" w:rsidP="00033124">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033124" w:rsidRDefault="00033124" w:rsidP="00033124">
            <w:pPr>
              <w:pStyle w:val="QB20"/>
              <w:ind w:firstLineChars="0" w:firstLine="0"/>
            </w:pPr>
            <w:r>
              <w:t>O</w:t>
            </w:r>
            <w:r>
              <w:rPr>
                <w:rFonts w:hint="eastAsia"/>
              </w:rPr>
              <w:t>bject</w:t>
            </w:r>
          </w:p>
        </w:tc>
        <w:tc>
          <w:tcPr>
            <w:tcW w:w="2049" w:type="dxa"/>
            <w:shd w:val="clear" w:color="auto" w:fill="auto"/>
          </w:tcPr>
          <w:p w:rsidR="00033124" w:rsidRDefault="00033124" w:rsidP="00033124">
            <w:pPr>
              <w:pStyle w:val="QB20"/>
              <w:ind w:firstLineChars="0" w:firstLine="0"/>
            </w:pPr>
            <w:r>
              <w:rPr>
                <w:rFonts w:hint="eastAsia"/>
              </w:rPr>
              <w:t>报文中的请求参数</w:t>
            </w:r>
          </w:p>
        </w:tc>
        <w:tc>
          <w:tcPr>
            <w:tcW w:w="2316" w:type="dxa"/>
            <w:shd w:val="clear" w:color="auto" w:fill="auto"/>
          </w:tcPr>
          <w:p w:rsidR="00033124" w:rsidRDefault="00033124" w:rsidP="00033124">
            <w:pPr>
              <w:pStyle w:val="QB20"/>
              <w:ind w:firstLineChars="0" w:firstLine="0"/>
            </w:pPr>
            <w:r>
              <w:rPr>
                <w:rFonts w:hint="eastAsia"/>
              </w:rPr>
              <w:t>此处为</w:t>
            </w:r>
            <w:r>
              <w:t>空</w:t>
            </w:r>
          </w:p>
        </w:tc>
      </w:tr>
      <w:tr w:rsidR="009F6E66" w:rsidTr="00817872">
        <w:tc>
          <w:tcPr>
            <w:tcW w:w="2519" w:type="dxa"/>
            <w:shd w:val="clear" w:color="auto" w:fill="auto"/>
          </w:tcPr>
          <w:p w:rsidR="009F6E66" w:rsidRPr="00BD3C12" w:rsidRDefault="009F6E66" w:rsidP="00033124">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033124">
            <w:pPr>
              <w:pStyle w:val="QB20"/>
              <w:ind w:firstLineChars="0" w:firstLine="0"/>
            </w:pPr>
            <w:r>
              <w:t>S</w:t>
            </w:r>
            <w:r>
              <w:rPr>
                <w:rFonts w:hint="eastAsia"/>
              </w:rPr>
              <w:t>tring</w:t>
            </w:r>
          </w:p>
        </w:tc>
        <w:tc>
          <w:tcPr>
            <w:tcW w:w="2049" w:type="dxa"/>
            <w:shd w:val="clear" w:color="auto" w:fill="auto"/>
          </w:tcPr>
          <w:p w:rsidR="009F6E66" w:rsidRDefault="009F6E66" w:rsidP="00033124">
            <w:pPr>
              <w:pStyle w:val="QB20"/>
              <w:ind w:firstLineChars="0" w:firstLine="0"/>
            </w:pPr>
            <w:r>
              <w:rPr>
                <w:rFonts w:hint="eastAsia"/>
              </w:rPr>
              <w:t>网关的mac地址</w:t>
            </w:r>
          </w:p>
        </w:tc>
        <w:tc>
          <w:tcPr>
            <w:tcW w:w="2316" w:type="dxa"/>
            <w:shd w:val="clear" w:color="auto" w:fill="auto"/>
          </w:tcPr>
          <w:p w:rsidR="009F6E66" w:rsidRDefault="009F6E66" w:rsidP="00033124">
            <w:pPr>
              <w:pStyle w:val="QB20"/>
              <w:ind w:firstLineChars="0" w:firstLine="0"/>
            </w:pPr>
          </w:p>
        </w:tc>
      </w:tr>
    </w:tbl>
    <w:p w:rsidR="007B10C8" w:rsidRDefault="007B10C8" w:rsidP="00123989">
      <w:pPr>
        <w:pStyle w:val="QB7"/>
        <w:ind w:firstLine="420"/>
      </w:pPr>
    </w:p>
    <w:p w:rsidR="00BB3FD4" w:rsidRDefault="00BB3FD4" w:rsidP="00EC644D">
      <w:pPr>
        <w:pStyle w:val="QB4"/>
      </w:pPr>
      <w:r>
        <w:t>响应报文定义</w:t>
      </w:r>
    </w:p>
    <w:p w:rsidR="00BB3FD4" w:rsidRDefault="00BB3FD4" w:rsidP="00EC644D">
      <w:pPr>
        <w:pStyle w:val="QB5"/>
      </w:pPr>
      <w:r>
        <w:rPr>
          <w:rFonts w:hint="eastAsia"/>
        </w:rPr>
        <w:t>返回成功</w:t>
      </w:r>
    </w:p>
    <w:p w:rsidR="00BB3FD4" w:rsidRDefault="00BB3FD4" w:rsidP="00123989">
      <w:pPr>
        <w:pStyle w:val="QB7"/>
        <w:ind w:firstLine="420"/>
      </w:pPr>
    </w:p>
    <w:p w:rsidR="007B10C8" w:rsidRDefault="007B10C8" w:rsidP="007B10C8">
      <w:pPr>
        <w:pStyle w:val="QB7"/>
        <w:ind w:firstLine="420"/>
      </w:pPr>
      <w:r>
        <w:rPr>
          <w:rFonts w:hint="eastAsia"/>
        </w:rPr>
        <w:t>例程:</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sidR="00387013">
        <w:rPr>
          <w:rFonts w:hint="eastAsia"/>
        </w:rPr>
        <w:t>G</w:t>
      </w:r>
      <w:r w:rsidR="00387013" w:rsidRPr="00D13B94">
        <w:t>ET</w:t>
      </w:r>
      <w:r w:rsidR="00387013">
        <w:rPr>
          <w:rFonts w:hint="eastAsia"/>
        </w:rPr>
        <w:t>_</w:t>
      </w:r>
      <w:r w:rsidR="00387013">
        <w:t>LAN</w:t>
      </w:r>
      <w:r w:rsidR="00387013" w:rsidRPr="00175D21">
        <w:t>_SPEED</w:t>
      </w:r>
      <w:r w:rsidR="00387013">
        <w:rPr>
          <w:rFonts w:hint="eastAsia"/>
        </w:rPr>
        <w:t>_REPORT_POLICY</w:t>
      </w:r>
      <w:r>
        <w:rPr>
          <w:rFonts w:hint="eastAsia"/>
        </w:rPr>
        <w:t>",</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00CE47D9">
        <w:rPr>
          <w:rFonts w:hint="eastAsia"/>
        </w:rPr>
        <w:t>Devices</w:t>
      </w:r>
      <w:r>
        <w:t>”</w:t>
      </w:r>
      <w:r>
        <w:t>: [{</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3"/>
      </w:pPr>
      <w:r w:rsidRPr="00601A67">
        <w:rPr>
          <w:rFonts w:cs="Times New Roman"/>
          <w:b/>
          <w:bCs/>
        </w:rPr>
        <w:t>"</w:t>
      </w:r>
      <w:r w:rsidR="00CE47D9">
        <w:rPr>
          <w:rFonts w:cs="Times New Roman" w:hint="eastAsia"/>
          <w:b/>
          <w:bCs/>
        </w:rPr>
        <w:t>Device</w:t>
      </w:r>
      <w:r w:rsidRPr="00601A67">
        <w:rPr>
          <w:rFonts w:cs="Times New Roman"/>
          <w:b/>
          <w:bCs/>
        </w:rPr>
        <w:t>MAC":"%s",</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"Enable":"%s"</w:t>
      </w:r>
      <w:r>
        <w:t>},</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3"/>
      </w:pPr>
      <w:r w:rsidRPr="00601A67">
        <w:rPr>
          <w:rFonts w:cs="Times New Roman"/>
          <w:b/>
          <w:bCs/>
        </w:rPr>
        <w:t>"</w:t>
      </w:r>
      <w:r w:rsidR="00CE47D9">
        <w:rPr>
          <w:rFonts w:cs="Times New Roman" w:hint="eastAsia"/>
          <w:b/>
          <w:bCs/>
        </w:rPr>
        <w:t>Device</w:t>
      </w:r>
      <w:r w:rsidR="00CE47D9" w:rsidRPr="00601A67">
        <w:rPr>
          <w:rFonts w:cs="Times New Roman"/>
          <w:b/>
          <w:bCs/>
        </w:rPr>
        <w:t>MAC</w:t>
      </w:r>
      <w:r w:rsidRPr="00601A67">
        <w:rPr>
          <w:rFonts w:cs="Times New Roman"/>
          <w:b/>
          <w:bCs/>
        </w:rPr>
        <w:t>":"%s",</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"Enable":"%s"</w:t>
      </w:r>
      <w:r>
        <w:t>}</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7B10C8" w:rsidRDefault="007B10C8" w:rsidP="007B10C8">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7B10C8" w:rsidRDefault="007B10C8" w:rsidP="007B10C8">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393"/>
      </w:tblGrid>
      <w:tr w:rsidR="007B10C8" w:rsidRPr="00BD3C12" w:rsidTr="00817872">
        <w:tc>
          <w:tcPr>
            <w:tcW w:w="2130" w:type="dxa"/>
            <w:shd w:val="clear" w:color="auto" w:fill="4472C4"/>
          </w:tcPr>
          <w:p w:rsidR="007B10C8" w:rsidRPr="00BD3C12" w:rsidRDefault="007B10C8" w:rsidP="00817872">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7B10C8" w:rsidRPr="00BD3C12" w:rsidRDefault="007B10C8" w:rsidP="00817872">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7B10C8" w:rsidRPr="00BD3C12" w:rsidRDefault="007B10C8" w:rsidP="00817872">
            <w:pPr>
              <w:pStyle w:val="QB20"/>
              <w:ind w:firstLineChars="0" w:firstLine="0"/>
              <w:jc w:val="center"/>
              <w:rPr>
                <w:b/>
                <w:bCs/>
                <w:color w:val="FFFFFF"/>
              </w:rPr>
            </w:pPr>
            <w:r w:rsidRPr="00BD3C12">
              <w:rPr>
                <w:b/>
                <w:bCs/>
                <w:color w:val="FFFFFF"/>
              </w:rPr>
              <w:t>参数含义</w:t>
            </w:r>
          </w:p>
        </w:tc>
        <w:tc>
          <w:tcPr>
            <w:tcW w:w="2393" w:type="dxa"/>
            <w:shd w:val="clear" w:color="auto" w:fill="4472C4"/>
          </w:tcPr>
          <w:p w:rsidR="007B10C8" w:rsidRPr="00BD3C12" w:rsidRDefault="007B10C8" w:rsidP="00817872">
            <w:pPr>
              <w:pStyle w:val="QB20"/>
              <w:ind w:firstLineChars="0" w:firstLine="0"/>
              <w:jc w:val="center"/>
              <w:rPr>
                <w:b/>
                <w:bCs/>
                <w:color w:val="FFFFFF"/>
              </w:rPr>
            </w:pPr>
            <w:r w:rsidRPr="00BD3C12">
              <w:rPr>
                <w:b/>
                <w:bCs/>
                <w:color w:val="FFFFFF"/>
              </w:rPr>
              <w:t>说明</w:t>
            </w:r>
          </w:p>
        </w:tc>
      </w:tr>
      <w:tr w:rsidR="007B10C8" w:rsidTr="00817872">
        <w:tc>
          <w:tcPr>
            <w:tcW w:w="2130" w:type="dxa"/>
            <w:shd w:val="clear" w:color="auto" w:fill="auto"/>
          </w:tcPr>
          <w:p w:rsidR="007B10C8" w:rsidRPr="00BD3C12" w:rsidRDefault="007B10C8" w:rsidP="00817872">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7B10C8" w:rsidRDefault="007B10C8" w:rsidP="00817872">
            <w:pPr>
              <w:pStyle w:val="QB20"/>
              <w:ind w:firstLineChars="0" w:firstLine="0"/>
            </w:pPr>
            <w:r>
              <w:rPr>
                <w:rFonts w:hint="eastAsia"/>
              </w:rPr>
              <w:t>Int</w:t>
            </w:r>
          </w:p>
        </w:tc>
        <w:tc>
          <w:tcPr>
            <w:tcW w:w="2131" w:type="dxa"/>
            <w:shd w:val="clear" w:color="auto" w:fill="auto"/>
          </w:tcPr>
          <w:p w:rsidR="007B10C8" w:rsidRDefault="007B10C8" w:rsidP="00817872">
            <w:pPr>
              <w:pStyle w:val="QB20"/>
              <w:ind w:firstLineChars="0" w:firstLine="0"/>
            </w:pPr>
          </w:p>
        </w:tc>
        <w:tc>
          <w:tcPr>
            <w:tcW w:w="2393" w:type="dxa"/>
            <w:shd w:val="clear" w:color="auto" w:fill="auto"/>
          </w:tcPr>
          <w:p w:rsidR="007B10C8" w:rsidRDefault="007B10C8" w:rsidP="00817872">
            <w:pPr>
              <w:pStyle w:val="QB20"/>
              <w:ind w:firstLineChars="0" w:firstLine="0"/>
            </w:pPr>
          </w:p>
        </w:tc>
      </w:tr>
      <w:tr w:rsidR="007B10C8" w:rsidTr="00817872">
        <w:tc>
          <w:tcPr>
            <w:tcW w:w="2130" w:type="dxa"/>
            <w:shd w:val="clear" w:color="auto" w:fill="DEEAF6"/>
          </w:tcPr>
          <w:p w:rsidR="007B10C8" w:rsidRPr="00BD3C12" w:rsidRDefault="007B10C8" w:rsidP="00817872">
            <w:pPr>
              <w:pStyle w:val="QB20"/>
              <w:ind w:firstLineChars="0" w:firstLine="0"/>
              <w:rPr>
                <w:b/>
                <w:bCs/>
              </w:rPr>
            </w:pPr>
            <w:r w:rsidRPr="00BD3C12">
              <w:rPr>
                <w:rFonts w:cs="Times New Roman" w:hint="eastAsia"/>
                <w:b/>
                <w:bCs/>
              </w:rPr>
              <w:t>ID</w:t>
            </w:r>
          </w:p>
        </w:tc>
        <w:tc>
          <w:tcPr>
            <w:tcW w:w="2130" w:type="dxa"/>
            <w:shd w:val="clear" w:color="auto" w:fill="DEEAF6"/>
          </w:tcPr>
          <w:p w:rsidR="007B10C8" w:rsidRDefault="007B10C8" w:rsidP="00817872">
            <w:pPr>
              <w:pStyle w:val="QB20"/>
              <w:ind w:firstLineChars="0" w:firstLine="0"/>
            </w:pPr>
            <w:r>
              <w:rPr>
                <w:rFonts w:hint="eastAsia"/>
              </w:rPr>
              <w:t>Int</w:t>
            </w:r>
          </w:p>
        </w:tc>
        <w:tc>
          <w:tcPr>
            <w:tcW w:w="2131" w:type="dxa"/>
            <w:shd w:val="clear" w:color="auto" w:fill="DEEAF6"/>
          </w:tcPr>
          <w:p w:rsidR="007B10C8" w:rsidRDefault="007B10C8" w:rsidP="00817872">
            <w:pPr>
              <w:pStyle w:val="QB20"/>
              <w:ind w:firstLineChars="0" w:firstLine="0"/>
            </w:pPr>
            <w:r>
              <w:rPr>
                <w:rFonts w:hint="eastAsia"/>
              </w:rPr>
              <w:t>平台</w:t>
            </w:r>
            <w:r>
              <w:t>维护的事务ID</w:t>
            </w:r>
          </w:p>
        </w:tc>
        <w:tc>
          <w:tcPr>
            <w:tcW w:w="2393" w:type="dxa"/>
            <w:shd w:val="clear" w:color="auto" w:fill="DEEAF6"/>
          </w:tcPr>
          <w:p w:rsidR="007B10C8" w:rsidRDefault="007B10C8" w:rsidP="00817872">
            <w:pPr>
              <w:pStyle w:val="QB20"/>
              <w:ind w:firstLineChars="0" w:firstLine="0"/>
            </w:pPr>
            <w:r>
              <w:t>网关按请求原值返回</w:t>
            </w:r>
          </w:p>
        </w:tc>
      </w:tr>
      <w:tr w:rsidR="007B10C8" w:rsidTr="00817872">
        <w:tc>
          <w:tcPr>
            <w:tcW w:w="2130" w:type="dxa"/>
            <w:shd w:val="clear" w:color="auto" w:fill="auto"/>
          </w:tcPr>
          <w:p w:rsidR="007B10C8" w:rsidRPr="00BD3C12" w:rsidRDefault="007B10C8" w:rsidP="00817872">
            <w:pPr>
              <w:pStyle w:val="QB20"/>
              <w:ind w:firstLineChars="0" w:firstLine="0"/>
              <w:rPr>
                <w:b/>
                <w:bCs/>
              </w:rPr>
            </w:pPr>
            <w:r w:rsidRPr="00BD3C12">
              <w:rPr>
                <w:rFonts w:cs="Times New Roman"/>
                <w:b/>
                <w:bCs/>
              </w:rPr>
              <w:t>CmdType</w:t>
            </w:r>
          </w:p>
        </w:tc>
        <w:tc>
          <w:tcPr>
            <w:tcW w:w="2130" w:type="dxa"/>
            <w:shd w:val="clear" w:color="auto" w:fill="auto"/>
          </w:tcPr>
          <w:p w:rsidR="007B10C8" w:rsidRDefault="007B10C8" w:rsidP="00817872">
            <w:pPr>
              <w:pStyle w:val="QB20"/>
              <w:ind w:firstLineChars="0" w:firstLine="0"/>
            </w:pPr>
            <w:r>
              <w:t>String</w:t>
            </w:r>
          </w:p>
        </w:tc>
        <w:tc>
          <w:tcPr>
            <w:tcW w:w="2131" w:type="dxa"/>
            <w:shd w:val="clear" w:color="auto" w:fill="auto"/>
          </w:tcPr>
          <w:p w:rsidR="007B10C8" w:rsidRDefault="007B10C8" w:rsidP="00817872">
            <w:pPr>
              <w:pStyle w:val="QB20"/>
              <w:ind w:firstLineChars="0" w:firstLine="0"/>
            </w:pPr>
            <w:r>
              <w:t>命令类型</w:t>
            </w:r>
          </w:p>
        </w:tc>
        <w:tc>
          <w:tcPr>
            <w:tcW w:w="2393" w:type="dxa"/>
            <w:shd w:val="clear" w:color="auto" w:fill="auto"/>
          </w:tcPr>
          <w:p w:rsidR="007B10C8" w:rsidRDefault="007B10C8" w:rsidP="00817872">
            <w:pPr>
              <w:pStyle w:val="QB20"/>
              <w:ind w:firstLineChars="0" w:firstLine="0"/>
            </w:pPr>
            <w:r>
              <w:rPr>
                <w:rFonts w:hint="eastAsia"/>
              </w:rPr>
              <w:t>网关按照请求的原值返回。</w:t>
            </w:r>
          </w:p>
        </w:tc>
      </w:tr>
      <w:tr w:rsidR="007B10C8" w:rsidTr="00817872">
        <w:tc>
          <w:tcPr>
            <w:tcW w:w="2130" w:type="dxa"/>
            <w:shd w:val="clear" w:color="auto" w:fill="DEEAF6"/>
          </w:tcPr>
          <w:p w:rsidR="007B10C8" w:rsidRPr="00BD3C12" w:rsidRDefault="007B10C8" w:rsidP="00817872">
            <w:pPr>
              <w:pStyle w:val="QB20"/>
              <w:ind w:firstLineChars="0" w:firstLine="0"/>
              <w:rPr>
                <w:b/>
                <w:bCs/>
              </w:rPr>
            </w:pPr>
            <w:r w:rsidRPr="00BD3C12">
              <w:rPr>
                <w:rFonts w:cs="Times New Roman"/>
                <w:b/>
                <w:bCs/>
              </w:rPr>
              <w:t>SequenceId</w:t>
            </w:r>
          </w:p>
        </w:tc>
        <w:tc>
          <w:tcPr>
            <w:tcW w:w="2130" w:type="dxa"/>
            <w:shd w:val="clear" w:color="auto" w:fill="DEEAF6"/>
          </w:tcPr>
          <w:p w:rsidR="007B10C8" w:rsidRDefault="007B10C8" w:rsidP="00817872">
            <w:pPr>
              <w:pStyle w:val="QB20"/>
              <w:ind w:firstLineChars="0" w:firstLine="0"/>
            </w:pPr>
            <w:r>
              <w:t>String</w:t>
            </w:r>
          </w:p>
        </w:tc>
        <w:tc>
          <w:tcPr>
            <w:tcW w:w="2131" w:type="dxa"/>
            <w:shd w:val="clear" w:color="auto" w:fill="DEEAF6"/>
          </w:tcPr>
          <w:p w:rsidR="007B10C8" w:rsidRDefault="007B10C8" w:rsidP="00817872">
            <w:pPr>
              <w:pStyle w:val="QB20"/>
              <w:ind w:firstLineChars="0" w:firstLine="0"/>
            </w:pPr>
            <w:r>
              <w:t>请求编号</w:t>
            </w:r>
          </w:p>
        </w:tc>
        <w:tc>
          <w:tcPr>
            <w:tcW w:w="2393" w:type="dxa"/>
            <w:shd w:val="clear" w:color="auto" w:fill="DEEAF6"/>
          </w:tcPr>
          <w:p w:rsidR="007B10C8" w:rsidRDefault="007B10C8" w:rsidP="00817872">
            <w:pPr>
              <w:pStyle w:val="QB20"/>
              <w:ind w:firstLineChars="0" w:firstLine="0"/>
            </w:pPr>
            <w:r>
              <w:rPr>
                <w:rFonts w:hint="eastAsia"/>
              </w:rPr>
              <w:t>SequenceId表示命令序列，网关按照请求的原</w:t>
            </w:r>
            <w:r>
              <w:rPr>
                <w:rFonts w:hint="eastAsia"/>
              </w:rPr>
              <w:lastRenderedPageBreak/>
              <w:t>值返回。</w:t>
            </w:r>
          </w:p>
          <w:p w:rsidR="007B10C8" w:rsidRDefault="007B10C8" w:rsidP="00817872">
            <w:pPr>
              <w:pStyle w:val="QB20"/>
              <w:ind w:firstLineChars="0" w:firstLine="0"/>
            </w:pPr>
            <w:r>
              <w:rPr>
                <w:rFonts w:hint="eastAsia"/>
              </w:rPr>
              <w:t>16进制数，8位</w:t>
            </w:r>
          </w:p>
        </w:tc>
      </w:tr>
      <w:tr w:rsidR="007B10C8" w:rsidTr="00817872">
        <w:tc>
          <w:tcPr>
            <w:tcW w:w="2130" w:type="dxa"/>
            <w:shd w:val="clear" w:color="auto" w:fill="DEEAF6"/>
          </w:tcPr>
          <w:p w:rsidR="007B10C8" w:rsidRPr="00BD3C12" w:rsidRDefault="007B10C8" w:rsidP="00817872">
            <w:pPr>
              <w:pStyle w:val="QB20"/>
              <w:ind w:firstLineChars="0" w:firstLine="0"/>
              <w:rPr>
                <w:b/>
                <w:bCs/>
              </w:rPr>
            </w:pPr>
            <w:r w:rsidRPr="00BD3C12">
              <w:rPr>
                <w:rFonts w:cs="Times New Roman" w:hint="eastAsia"/>
                <w:b/>
                <w:bCs/>
              </w:rPr>
              <w:lastRenderedPageBreak/>
              <w:t>R</w:t>
            </w:r>
            <w:r w:rsidRPr="00BD3C12">
              <w:rPr>
                <w:rFonts w:cs="Times New Roman"/>
                <w:b/>
                <w:bCs/>
              </w:rPr>
              <w:t>esultData</w:t>
            </w:r>
          </w:p>
        </w:tc>
        <w:tc>
          <w:tcPr>
            <w:tcW w:w="2130" w:type="dxa"/>
            <w:shd w:val="clear" w:color="auto" w:fill="DEEAF6"/>
          </w:tcPr>
          <w:p w:rsidR="007B10C8" w:rsidRDefault="007B10C8" w:rsidP="00817872">
            <w:pPr>
              <w:pStyle w:val="QB20"/>
              <w:ind w:firstLineChars="0" w:firstLine="0"/>
            </w:pPr>
            <w:r>
              <w:rPr>
                <w:rFonts w:hint="eastAsia"/>
              </w:rPr>
              <w:t>Object</w:t>
            </w:r>
          </w:p>
        </w:tc>
        <w:tc>
          <w:tcPr>
            <w:tcW w:w="2131" w:type="dxa"/>
            <w:shd w:val="clear" w:color="auto" w:fill="DEEAF6"/>
          </w:tcPr>
          <w:p w:rsidR="007B10C8" w:rsidRDefault="007B10C8" w:rsidP="00817872">
            <w:pPr>
              <w:pStyle w:val="QB20"/>
              <w:ind w:firstLineChars="0" w:firstLine="0"/>
            </w:pPr>
            <w:r>
              <w:rPr>
                <w:rFonts w:hint="eastAsia"/>
              </w:rPr>
              <w:t>操作</w:t>
            </w:r>
            <w:r>
              <w:t>返回的结果</w:t>
            </w:r>
          </w:p>
        </w:tc>
        <w:tc>
          <w:tcPr>
            <w:tcW w:w="2393" w:type="dxa"/>
            <w:shd w:val="clear" w:color="auto" w:fill="DEEAF6"/>
          </w:tcPr>
          <w:p w:rsidR="007B10C8" w:rsidRDefault="007B10C8" w:rsidP="00817872">
            <w:pPr>
              <w:pStyle w:val="QB20"/>
              <w:ind w:firstLineChars="0" w:firstLine="0"/>
            </w:pPr>
          </w:p>
        </w:tc>
      </w:tr>
      <w:tr w:rsidR="007B10C8" w:rsidTr="00817872">
        <w:tc>
          <w:tcPr>
            <w:tcW w:w="2130" w:type="dxa"/>
            <w:shd w:val="clear" w:color="auto" w:fill="DEEAF6"/>
          </w:tcPr>
          <w:p w:rsidR="007B10C8" w:rsidRPr="00BD3C12" w:rsidRDefault="00CE47D9" w:rsidP="00CE47D9">
            <w:pPr>
              <w:pStyle w:val="QB20"/>
              <w:ind w:firstLineChars="0" w:firstLine="0"/>
              <w:rPr>
                <w:rFonts w:cs="Times New Roman"/>
                <w:b/>
                <w:bCs/>
              </w:rPr>
            </w:pPr>
            <w:r>
              <w:rPr>
                <w:rFonts w:cs="Times New Roman" w:hint="eastAsia"/>
                <w:b/>
                <w:bCs/>
              </w:rPr>
              <w:t>Devices</w:t>
            </w:r>
          </w:p>
        </w:tc>
        <w:tc>
          <w:tcPr>
            <w:tcW w:w="2130" w:type="dxa"/>
            <w:shd w:val="clear" w:color="auto" w:fill="DEEAF6"/>
          </w:tcPr>
          <w:p w:rsidR="007B10C8" w:rsidRDefault="007B10C8" w:rsidP="00817872">
            <w:pPr>
              <w:pStyle w:val="QB20"/>
              <w:ind w:firstLineChars="0" w:firstLine="0"/>
            </w:pPr>
            <w:r>
              <w:rPr>
                <w:rFonts w:hint="eastAsia"/>
              </w:rPr>
              <w:t>Object</w:t>
            </w:r>
            <w:r>
              <w:t>[]</w:t>
            </w:r>
          </w:p>
        </w:tc>
        <w:tc>
          <w:tcPr>
            <w:tcW w:w="2131" w:type="dxa"/>
            <w:shd w:val="clear" w:color="auto" w:fill="DEEAF6"/>
          </w:tcPr>
          <w:p w:rsidR="007B10C8" w:rsidRDefault="007B10C8" w:rsidP="00817872">
            <w:pPr>
              <w:pStyle w:val="QB20"/>
              <w:ind w:firstLineChars="0" w:firstLine="0"/>
            </w:pPr>
          </w:p>
        </w:tc>
        <w:tc>
          <w:tcPr>
            <w:tcW w:w="2393" w:type="dxa"/>
            <w:shd w:val="clear" w:color="auto" w:fill="DEEAF6"/>
          </w:tcPr>
          <w:p w:rsidR="007B10C8" w:rsidRDefault="007B10C8" w:rsidP="00817872">
            <w:pPr>
              <w:pStyle w:val="QB20"/>
              <w:ind w:firstLineChars="0" w:firstLine="0"/>
            </w:pPr>
          </w:p>
        </w:tc>
      </w:tr>
      <w:tr w:rsidR="007B10C8" w:rsidTr="00817872">
        <w:tc>
          <w:tcPr>
            <w:tcW w:w="2130" w:type="dxa"/>
            <w:shd w:val="clear" w:color="auto" w:fill="auto"/>
          </w:tcPr>
          <w:p w:rsidR="007B10C8" w:rsidRPr="00BD3C12" w:rsidRDefault="00CE47D9" w:rsidP="00817872">
            <w:pPr>
              <w:pStyle w:val="QB20"/>
              <w:ind w:firstLineChars="0" w:firstLine="0"/>
              <w:rPr>
                <w:rFonts w:cs="Times New Roman"/>
                <w:b/>
                <w:bCs/>
              </w:rPr>
            </w:pPr>
            <w:r>
              <w:rPr>
                <w:rFonts w:cs="Times New Roman" w:hint="eastAsia"/>
                <w:b/>
                <w:bCs/>
              </w:rPr>
              <w:t>Device</w:t>
            </w:r>
            <w:r w:rsidR="007B10C8" w:rsidRPr="00601A67">
              <w:rPr>
                <w:rFonts w:cs="Times New Roman"/>
                <w:b/>
                <w:bCs/>
              </w:rPr>
              <w:t>MAC</w:t>
            </w:r>
          </w:p>
        </w:tc>
        <w:tc>
          <w:tcPr>
            <w:tcW w:w="2130" w:type="dxa"/>
            <w:shd w:val="clear" w:color="auto" w:fill="auto"/>
          </w:tcPr>
          <w:p w:rsidR="007B10C8" w:rsidRDefault="007B10C8" w:rsidP="00817872">
            <w:pPr>
              <w:pStyle w:val="QB20"/>
              <w:ind w:firstLineChars="0" w:firstLine="0"/>
            </w:pPr>
            <w:r>
              <w:t>String</w:t>
            </w:r>
          </w:p>
        </w:tc>
        <w:tc>
          <w:tcPr>
            <w:tcW w:w="2131" w:type="dxa"/>
            <w:shd w:val="clear" w:color="auto" w:fill="auto"/>
          </w:tcPr>
          <w:p w:rsidR="007B10C8" w:rsidRDefault="007B10C8" w:rsidP="00817872">
            <w:pPr>
              <w:pStyle w:val="QB20"/>
              <w:ind w:firstLineChars="0" w:firstLine="0"/>
            </w:pPr>
            <w:r>
              <w:rPr>
                <w:rFonts w:hint="eastAsia"/>
              </w:rPr>
              <w:t>下挂设备的MAC地址</w:t>
            </w:r>
          </w:p>
        </w:tc>
        <w:tc>
          <w:tcPr>
            <w:tcW w:w="2393" w:type="dxa"/>
            <w:shd w:val="clear" w:color="auto" w:fill="auto"/>
          </w:tcPr>
          <w:p w:rsidR="007B10C8" w:rsidRDefault="007B10C8" w:rsidP="00817872">
            <w:pPr>
              <w:pStyle w:val="QB20"/>
              <w:ind w:firstLineChars="0" w:firstLine="0"/>
            </w:pPr>
          </w:p>
        </w:tc>
      </w:tr>
      <w:tr w:rsidR="007B10C8" w:rsidTr="00817872">
        <w:tc>
          <w:tcPr>
            <w:tcW w:w="2130" w:type="dxa"/>
            <w:shd w:val="clear" w:color="auto" w:fill="auto"/>
          </w:tcPr>
          <w:p w:rsidR="007B10C8" w:rsidRPr="00BD3C12" w:rsidRDefault="007B10C8" w:rsidP="00817872">
            <w:pPr>
              <w:pStyle w:val="QB20"/>
              <w:ind w:firstLineChars="0" w:firstLine="0"/>
              <w:rPr>
                <w:rFonts w:cs="Times New Roman"/>
                <w:b/>
                <w:bCs/>
              </w:rPr>
            </w:pPr>
            <w:r w:rsidRPr="00BD3C12">
              <w:rPr>
                <w:rFonts w:cs="Times New Roman" w:hint="eastAsia"/>
                <w:b/>
                <w:bCs/>
              </w:rPr>
              <w:t>Enable</w:t>
            </w:r>
          </w:p>
        </w:tc>
        <w:tc>
          <w:tcPr>
            <w:tcW w:w="2130" w:type="dxa"/>
            <w:shd w:val="clear" w:color="auto" w:fill="auto"/>
          </w:tcPr>
          <w:p w:rsidR="007B10C8" w:rsidRDefault="007B10C8" w:rsidP="00817872">
            <w:pPr>
              <w:pStyle w:val="QB20"/>
              <w:ind w:firstLineChars="0" w:firstLine="0"/>
            </w:pPr>
            <w:r>
              <w:t>String</w:t>
            </w:r>
          </w:p>
        </w:tc>
        <w:tc>
          <w:tcPr>
            <w:tcW w:w="2131" w:type="dxa"/>
            <w:shd w:val="clear" w:color="auto" w:fill="auto"/>
          </w:tcPr>
          <w:p w:rsidR="007B10C8" w:rsidRDefault="007B10C8" w:rsidP="00817872">
            <w:pPr>
              <w:pStyle w:val="QB20"/>
              <w:ind w:firstLineChars="0" w:firstLine="0"/>
            </w:pPr>
            <w:r>
              <w:rPr>
                <w:rFonts w:hint="eastAsia"/>
              </w:rPr>
              <w:t>实时速率上报状态</w:t>
            </w:r>
          </w:p>
        </w:tc>
        <w:tc>
          <w:tcPr>
            <w:tcW w:w="2393" w:type="dxa"/>
            <w:shd w:val="clear" w:color="auto" w:fill="auto"/>
          </w:tcPr>
          <w:p w:rsidR="007B10C8" w:rsidRDefault="007B10C8" w:rsidP="00817872">
            <w:pPr>
              <w:pStyle w:val="QB20"/>
              <w:ind w:firstLineChars="0" w:firstLine="0"/>
            </w:pPr>
            <w:r>
              <w:rPr>
                <w:rFonts w:hint="eastAsia"/>
              </w:rPr>
              <w:t>0：关闭，1：开启</w:t>
            </w:r>
          </w:p>
        </w:tc>
      </w:tr>
    </w:tbl>
    <w:p w:rsidR="007B10C8" w:rsidRDefault="007B10C8" w:rsidP="00123989">
      <w:pPr>
        <w:pStyle w:val="QB7"/>
        <w:ind w:firstLine="420"/>
      </w:pPr>
    </w:p>
    <w:p w:rsidR="000A3459" w:rsidRPr="00CE1A2B" w:rsidRDefault="000A3459" w:rsidP="00123989">
      <w:pPr>
        <w:pStyle w:val="QB7"/>
        <w:ind w:firstLine="420"/>
      </w:pPr>
    </w:p>
    <w:p w:rsidR="00123989" w:rsidRDefault="00123989" w:rsidP="00EA19F9">
      <w:pPr>
        <w:pStyle w:val="QB2"/>
      </w:pPr>
      <w:bookmarkStart w:id="182" w:name="_Toc445157200"/>
      <w:bookmarkStart w:id="183" w:name="_Toc448149257"/>
      <w:r>
        <w:rPr>
          <w:rFonts w:hint="eastAsia"/>
        </w:rPr>
        <w:t>网关高级配置管理</w:t>
      </w:r>
      <w:bookmarkEnd w:id="182"/>
      <w:bookmarkEnd w:id="183"/>
    </w:p>
    <w:p w:rsidR="00123989" w:rsidRDefault="00123989" w:rsidP="00EC644D">
      <w:pPr>
        <w:pStyle w:val="QB3"/>
      </w:pPr>
      <w:bookmarkStart w:id="184" w:name="_Toc445157202"/>
      <w:bookmarkStart w:id="185" w:name="_Toc448149258"/>
      <w:r>
        <w:rPr>
          <w:rFonts w:hint="eastAsia"/>
        </w:rPr>
        <w:t>网关重启</w:t>
      </w:r>
      <w:bookmarkEnd w:id="184"/>
      <w:bookmarkEnd w:id="185"/>
    </w:p>
    <w:p w:rsidR="00123989" w:rsidRDefault="00123989" w:rsidP="00EC644D">
      <w:pPr>
        <w:pStyle w:val="QB4"/>
      </w:pPr>
      <w:r>
        <w:t>接口说明</w:t>
      </w:r>
    </w:p>
    <w:p w:rsidR="00123989" w:rsidRDefault="00123989" w:rsidP="00123989">
      <w:pPr>
        <w:ind w:firstLine="420"/>
      </w:pPr>
      <w:r>
        <w:rPr>
          <w:rFonts w:hint="eastAsia"/>
        </w:rPr>
        <w:t>设备重启，仅限本地调用。</w:t>
      </w:r>
    </w:p>
    <w:p w:rsidR="00123989" w:rsidRDefault="007E4262" w:rsidP="00123989">
      <w:r>
        <w:rPr>
          <w:rFonts w:hint="eastAsia"/>
        </w:rPr>
        <w:t>消息发送方向：一级家庭开放平台—</w:t>
      </w:r>
      <w:r>
        <w:rPr>
          <w:rFonts w:hint="eastAsia"/>
        </w:rPr>
        <w:t>&gt;</w:t>
      </w:r>
      <w:r>
        <w:rPr>
          <w:rFonts w:hint="eastAsia"/>
        </w:rPr>
        <w:t>省级数字家庭管理平台</w:t>
      </w:r>
    </w:p>
    <w:p w:rsidR="00123989" w:rsidRDefault="00123989" w:rsidP="00EC644D">
      <w:pPr>
        <w:pStyle w:val="QB4"/>
      </w:pPr>
      <w:r>
        <w:rPr>
          <w:rFonts w:hint="eastAsia"/>
        </w:rPr>
        <w:t>接口类型</w:t>
      </w:r>
    </w:p>
    <w:p w:rsidR="00123989" w:rsidRDefault="00DD01B2" w:rsidP="00123989">
      <w:pPr>
        <w:pStyle w:val="QB7"/>
        <w:ind w:firstLine="420"/>
      </w:pPr>
      <w:r>
        <w:rPr>
          <w:rFonts w:hint="eastAsia"/>
        </w:rPr>
        <w:t>名称：setHgReboot</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"SET_HG_REBOOT",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0B1E1D">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r w:rsidR="00CE47D9">
        <w:rPr>
          <w:rFonts w:hint="eastAsia"/>
        </w:rPr>
        <w:t>“MAC”："mac地址“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0"/>
        <w:rPr>
          <w:rFonts w:cs="Times New Roman"/>
        </w:rPr>
      </w:pP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Set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D34847">
              <w:t>SET_HG_REBOOT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033124" w:rsidTr="008E6148">
        <w:tc>
          <w:tcPr>
            <w:tcW w:w="2519" w:type="dxa"/>
            <w:shd w:val="clear" w:color="auto" w:fill="auto"/>
          </w:tcPr>
          <w:p w:rsidR="00033124" w:rsidRPr="00BD3C12" w:rsidRDefault="00033124" w:rsidP="00033124">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033124" w:rsidRDefault="00033124" w:rsidP="00033124">
            <w:pPr>
              <w:pStyle w:val="QB20"/>
              <w:ind w:firstLineChars="0" w:firstLine="0"/>
            </w:pPr>
            <w:r>
              <w:t>O</w:t>
            </w:r>
            <w:r>
              <w:rPr>
                <w:rFonts w:hint="eastAsia"/>
              </w:rPr>
              <w:t>bject</w:t>
            </w:r>
          </w:p>
        </w:tc>
        <w:tc>
          <w:tcPr>
            <w:tcW w:w="2049" w:type="dxa"/>
            <w:shd w:val="clear" w:color="auto" w:fill="auto"/>
          </w:tcPr>
          <w:p w:rsidR="00033124" w:rsidRDefault="00033124" w:rsidP="00033124">
            <w:pPr>
              <w:pStyle w:val="QB20"/>
              <w:ind w:firstLineChars="0" w:firstLine="0"/>
            </w:pPr>
            <w:r>
              <w:rPr>
                <w:rFonts w:hint="eastAsia"/>
              </w:rPr>
              <w:t>报文中的请求参数</w:t>
            </w:r>
          </w:p>
        </w:tc>
        <w:tc>
          <w:tcPr>
            <w:tcW w:w="2316" w:type="dxa"/>
            <w:shd w:val="clear" w:color="auto" w:fill="auto"/>
          </w:tcPr>
          <w:p w:rsidR="00033124" w:rsidRDefault="00033124" w:rsidP="00033124">
            <w:pPr>
              <w:pStyle w:val="QB20"/>
              <w:ind w:firstLineChars="0" w:firstLine="0"/>
            </w:pPr>
            <w:r>
              <w:rPr>
                <w:rFonts w:hint="eastAsia"/>
              </w:rPr>
              <w:t>此处为</w:t>
            </w:r>
            <w:r>
              <w:t>空</w:t>
            </w:r>
          </w:p>
        </w:tc>
      </w:tr>
      <w:tr w:rsidR="009F6E66" w:rsidTr="008E6148">
        <w:tc>
          <w:tcPr>
            <w:tcW w:w="2519" w:type="dxa"/>
            <w:shd w:val="clear" w:color="auto" w:fill="auto"/>
          </w:tcPr>
          <w:p w:rsidR="009F6E66" w:rsidRPr="00BD3C12" w:rsidRDefault="009F6E66" w:rsidP="00033124">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033124">
            <w:pPr>
              <w:pStyle w:val="QB20"/>
              <w:ind w:firstLineChars="0" w:firstLine="0"/>
            </w:pPr>
            <w:r>
              <w:t>S</w:t>
            </w:r>
            <w:r>
              <w:rPr>
                <w:rFonts w:hint="eastAsia"/>
              </w:rPr>
              <w:t>tring</w:t>
            </w:r>
          </w:p>
        </w:tc>
        <w:tc>
          <w:tcPr>
            <w:tcW w:w="2049" w:type="dxa"/>
            <w:shd w:val="clear" w:color="auto" w:fill="auto"/>
          </w:tcPr>
          <w:p w:rsidR="009F6E66" w:rsidRDefault="009F6E66" w:rsidP="00033124">
            <w:pPr>
              <w:pStyle w:val="QB20"/>
              <w:ind w:firstLineChars="0" w:firstLine="0"/>
            </w:pPr>
            <w:r>
              <w:rPr>
                <w:rFonts w:hint="eastAsia"/>
              </w:rPr>
              <w:t>网关的mac地址</w:t>
            </w:r>
          </w:p>
        </w:tc>
        <w:tc>
          <w:tcPr>
            <w:tcW w:w="2316" w:type="dxa"/>
            <w:shd w:val="clear" w:color="auto" w:fill="auto"/>
          </w:tcPr>
          <w:p w:rsidR="009F6E66" w:rsidRDefault="009F6E66" w:rsidP="00033124">
            <w:pPr>
              <w:pStyle w:val="QB20"/>
              <w:ind w:firstLineChars="0" w:firstLine="0"/>
            </w:pPr>
          </w:p>
        </w:tc>
      </w:tr>
    </w:tbl>
    <w:p w:rsidR="00123989" w:rsidRDefault="00123989" w:rsidP="00123989">
      <w:pPr>
        <w:pStyle w:val="QB7"/>
        <w:ind w:firstLine="420"/>
      </w:pPr>
    </w:p>
    <w:p w:rsidR="00123989" w:rsidRDefault="00123989" w:rsidP="00EC644D">
      <w:pPr>
        <w:pStyle w:val="QB4"/>
      </w:pPr>
      <w:r>
        <w:lastRenderedPageBreak/>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Pr="00D34847">
        <w:t>SET_HG_REBOOT</w:t>
      </w:r>
      <w:r>
        <w:rPr>
          <w:rFonts w:hint="eastAsia"/>
        </w:rPr>
        <w: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123989" w:rsidRPr="00BD3C12" w:rsidTr="008E614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131" w:type="dxa"/>
            <w:shd w:val="clear" w:color="auto" w:fill="DEEAF6"/>
          </w:tcPr>
          <w:p w:rsidR="00123989" w:rsidRDefault="00123989" w:rsidP="008E6148">
            <w:pPr>
              <w:pStyle w:val="QB20"/>
              <w:ind w:firstLineChars="0" w:firstLine="0"/>
            </w:pPr>
            <w:r>
              <w:t>网关按请求原值返回</w:t>
            </w:r>
          </w:p>
        </w:tc>
      </w:tr>
      <w:tr w:rsidR="00123989" w:rsidTr="008E614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131"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131"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131" w:type="dxa"/>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w:t>
            </w:r>
            <w:r w:rsidRPr="00BD3C12">
              <w:rPr>
                <w:rFonts w:cs="Times New Roman" w:hint="eastAsia"/>
                <w:b/>
                <w:bCs/>
              </w:rPr>
              <w:t>}</w:t>
            </w:r>
          </w:p>
        </w:tc>
        <w:tc>
          <w:tcPr>
            <w:tcW w:w="2130"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r>
              <w:rPr>
                <w:rFonts w:hint="eastAsia"/>
              </w:rPr>
              <w:t>无内容</w:t>
            </w:r>
          </w:p>
        </w:tc>
        <w:tc>
          <w:tcPr>
            <w:tcW w:w="2131" w:type="dxa"/>
            <w:shd w:val="clear" w:color="auto" w:fill="auto"/>
          </w:tcPr>
          <w:p w:rsidR="00123989" w:rsidRDefault="00123989" w:rsidP="008E6148">
            <w:pPr>
              <w:pStyle w:val="QB20"/>
              <w:ind w:firstLineChars="0" w:firstLine="0"/>
            </w:pPr>
          </w:p>
        </w:tc>
      </w:tr>
    </w:tbl>
    <w:p w:rsidR="00123989" w:rsidRDefault="00123989" w:rsidP="00123989">
      <w:pPr>
        <w:ind w:firstLine="420"/>
      </w:pPr>
    </w:p>
    <w:p w:rsidR="00123989" w:rsidRDefault="00123989" w:rsidP="00EC644D">
      <w:pPr>
        <w:pStyle w:val="QB3"/>
      </w:pPr>
      <w:bookmarkStart w:id="186" w:name="_Toc445157203"/>
      <w:bookmarkStart w:id="187" w:name="_Toc448149259"/>
      <w:r>
        <w:rPr>
          <w:rFonts w:hint="eastAsia"/>
        </w:rPr>
        <w:t>恢复客户端所作设置</w:t>
      </w:r>
      <w:bookmarkEnd w:id="186"/>
      <w:bookmarkEnd w:id="187"/>
    </w:p>
    <w:p w:rsidR="00123989" w:rsidRDefault="00123989" w:rsidP="00EC644D">
      <w:pPr>
        <w:pStyle w:val="QB4"/>
      </w:pPr>
      <w:r>
        <w:t>接口说明</w:t>
      </w:r>
    </w:p>
    <w:p w:rsidR="00596CD2" w:rsidRDefault="00123989">
      <w:pPr>
        <w:ind w:firstLine="420"/>
      </w:pPr>
      <w:r>
        <w:rPr>
          <w:rFonts w:hint="eastAsia"/>
        </w:rPr>
        <w:t>将客户端之前所作的参数设置恢复到默认状态。恢复</w:t>
      </w:r>
      <w:r>
        <w:t>参数</w:t>
      </w:r>
      <w:r>
        <w:rPr>
          <w:rFonts w:hint="eastAsia"/>
        </w:rPr>
        <w:t>仅涉及本规范</w:t>
      </w:r>
      <w:r>
        <w:t>使用到</w:t>
      </w:r>
      <w:r>
        <w:rPr>
          <w:rFonts w:hint="eastAsia"/>
        </w:rPr>
        <w:t>网关</w:t>
      </w:r>
      <w:r>
        <w:t>基础参数</w:t>
      </w:r>
      <w:r>
        <w:rPr>
          <w:rFonts w:hint="eastAsia"/>
        </w:rPr>
        <w:t>。</w:t>
      </w:r>
    </w:p>
    <w:p w:rsidR="00123989" w:rsidRDefault="007E4262" w:rsidP="00123989">
      <w:r>
        <w:rPr>
          <w:rFonts w:hint="eastAsia"/>
        </w:rPr>
        <w:t>消息发送方向：一级家庭开放平台—</w:t>
      </w:r>
      <w:r>
        <w:rPr>
          <w:rFonts w:hint="eastAsia"/>
        </w:rPr>
        <w:t>&gt;</w:t>
      </w:r>
      <w:r>
        <w:rPr>
          <w:rFonts w:hint="eastAsia"/>
        </w:rPr>
        <w:t>省级数字家庭管理平台</w:t>
      </w:r>
    </w:p>
    <w:p w:rsidR="00123989" w:rsidRDefault="00123989" w:rsidP="00EC644D">
      <w:pPr>
        <w:pStyle w:val="QB4"/>
      </w:pPr>
      <w:r>
        <w:rPr>
          <w:rFonts w:hint="eastAsia"/>
        </w:rPr>
        <w:t>接口类型</w:t>
      </w:r>
    </w:p>
    <w:p w:rsidR="00123989" w:rsidRDefault="00DD01B2" w:rsidP="00123989">
      <w:pPr>
        <w:pStyle w:val="QB7"/>
        <w:ind w:firstLine="420"/>
      </w:pPr>
      <w:r>
        <w:rPr>
          <w:rFonts w:hint="eastAsia"/>
        </w:rPr>
        <w:t>名称：setHgRecover</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D34847">
        <w:t>SET_HG_</w:t>
      </w:r>
      <w:r>
        <w:rPr>
          <w:rFonts w:hint="eastAsia"/>
        </w:rPr>
        <w:t>RECOVER",</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0B1E1D">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r w:rsidR="00CE47D9">
        <w:rPr>
          <w:rFonts w:hint="eastAsia"/>
        </w:rPr>
        <w:t>“MAC”："mac地址“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0"/>
        <w:rPr>
          <w:rFonts w:cs="Times New Roman"/>
        </w:rPr>
      </w:pP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Set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Pr>
                <w:rFonts w:hint="eastAsia"/>
              </w:rPr>
              <w:t>SET_</w:t>
            </w:r>
            <w:r w:rsidRPr="00634E45">
              <w:t>HG_RECOVER</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033124" w:rsidTr="008E6148">
        <w:tc>
          <w:tcPr>
            <w:tcW w:w="2519" w:type="dxa"/>
            <w:shd w:val="clear" w:color="auto" w:fill="auto"/>
          </w:tcPr>
          <w:p w:rsidR="00033124" w:rsidRPr="00BD3C12" w:rsidRDefault="00033124" w:rsidP="00033124">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033124" w:rsidRDefault="00033124" w:rsidP="00033124">
            <w:pPr>
              <w:pStyle w:val="QB20"/>
              <w:ind w:firstLineChars="0" w:firstLine="0"/>
            </w:pPr>
            <w:r>
              <w:t>O</w:t>
            </w:r>
            <w:r>
              <w:rPr>
                <w:rFonts w:hint="eastAsia"/>
              </w:rPr>
              <w:t>bject</w:t>
            </w:r>
          </w:p>
        </w:tc>
        <w:tc>
          <w:tcPr>
            <w:tcW w:w="2049" w:type="dxa"/>
            <w:shd w:val="clear" w:color="auto" w:fill="auto"/>
          </w:tcPr>
          <w:p w:rsidR="00033124" w:rsidRDefault="00033124" w:rsidP="00033124">
            <w:pPr>
              <w:pStyle w:val="QB20"/>
              <w:ind w:firstLineChars="0" w:firstLine="0"/>
            </w:pPr>
            <w:r>
              <w:rPr>
                <w:rFonts w:hint="eastAsia"/>
              </w:rPr>
              <w:t>报文中的请求参数</w:t>
            </w:r>
          </w:p>
        </w:tc>
        <w:tc>
          <w:tcPr>
            <w:tcW w:w="2316" w:type="dxa"/>
            <w:shd w:val="clear" w:color="auto" w:fill="auto"/>
          </w:tcPr>
          <w:p w:rsidR="00033124" w:rsidRDefault="00033124" w:rsidP="00033124">
            <w:pPr>
              <w:pStyle w:val="QB20"/>
              <w:ind w:firstLineChars="0" w:firstLine="0"/>
            </w:pPr>
            <w:r>
              <w:rPr>
                <w:rFonts w:hint="eastAsia"/>
              </w:rPr>
              <w:t>此处为</w:t>
            </w:r>
            <w:r>
              <w:t>空</w:t>
            </w:r>
          </w:p>
        </w:tc>
      </w:tr>
      <w:tr w:rsidR="009F6E66" w:rsidTr="008E6148">
        <w:tc>
          <w:tcPr>
            <w:tcW w:w="2519" w:type="dxa"/>
            <w:shd w:val="clear" w:color="auto" w:fill="auto"/>
          </w:tcPr>
          <w:p w:rsidR="009F6E66" w:rsidRPr="00BD3C12" w:rsidRDefault="009F6E66" w:rsidP="00033124">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033124">
            <w:pPr>
              <w:pStyle w:val="QB20"/>
              <w:ind w:firstLineChars="0" w:firstLine="0"/>
            </w:pPr>
            <w:r>
              <w:t>S</w:t>
            </w:r>
            <w:r>
              <w:rPr>
                <w:rFonts w:hint="eastAsia"/>
              </w:rPr>
              <w:t>tring</w:t>
            </w:r>
          </w:p>
        </w:tc>
        <w:tc>
          <w:tcPr>
            <w:tcW w:w="2049" w:type="dxa"/>
            <w:shd w:val="clear" w:color="auto" w:fill="auto"/>
          </w:tcPr>
          <w:p w:rsidR="009F6E66" w:rsidRDefault="009F6E66" w:rsidP="00033124">
            <w:pPr>
              <w:pStyle w:val="QB20"/>
              <w:ind w:firstLineChars="0" w:firstLine="0"/>
            </w:pPr>
            <w:r>
              <w:rPr>
                <w:rFonts w:hint="eastAsia"/>
              </w:rPr>
              <w:t>网关的mac地址</w:t>
            </w:r>
          </w:p>
        </w:tc>
        <w:tc>
          <w:tcPr>
            <w:tcW w:w="2316" w:type="dxa"/>
            <w:shd w:val="clear" w:color="auto" w:fill="auto"/>
          </w:tcPr>
          <w:p w:rsidR="009F6E66" w:rsidRDefault="009F6E66" w:rsidP="00033124">
            <w:pPr>
              <w:pStyle w:val="QB20"/>
              <w:ind w:firstLineChars="0" w:firstLine="0"/>
            </w:pPr>
          </w:p>
        </w:tc>
      </w:tr>
    </w:tbl>
    <w:p w:rsidR="00123989" w:rsidRDefault="00123989" w:rsidP="00123989">
      <w:pPr>
        <w:pStyle w:val="QB7"/>
        <w:ind w:firstLine="420"/>
      </w:pPr>
    </w:p>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Pr="00D34847">
        <w:t>SET_HG_RE</w:t>
      </w:r>
      <w:r>
        <w:rPr>
          <w:rFonts w:hint="eastAsia"/>
        </w:rPr>
        <w:t>COVER"</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123989" w:rsidRPr="00BD3C12" w:rsidTr="008E614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131" w:type="dxa"/>
            <w:shd w:val="clear" w:color="auto" w:fill="DEEAF6"/>
          </w:tcPr>
          <w:p w:rsidR="00123989" w:rsidRDefault="00123989" w:rsidP="008E6148">
            <w:pPr>
              <w:pStyle w:val="QB20"/>
              <w:ind w:firstLineChars="0" w:firstLine="0"/>
            </w:pPr>
            <w:r>
              <w:t>网关按请求原值返回</w:t>
            </w:r>
          </w:p>
        </w:tc>
      </w:tr>
      <w:tr w:rsidR="00123989" w:rsidTr="008E614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131"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131"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131" w:type="dxa"/>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w:t>
            </w:r>
            <w:r w:rsidRPr="00BD3C12">
              <w:rPr>
                <w:rFonts w:cs="Times New Roman" w:hint="eastAsia"/>
                <w:b/>
                <w:bCs/>
              </w:rPr>
              <w:t>}</w:t>
            </w:r>
          </w:p>
        </w:tc>
        <w:tc>
          <w:tcPr>
            <w:tcW w:w="2130"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r>
              <w:rPr>
                <w:rFonts w:hint="eastAsia"/>
              </w:rPr>
              <w:t>无内容</w:t>
            </w:r>
          </w:p>
        </w:tc>
        <w:tc>
          <w:tcPr>
            <w:tcW w:w="2131" w:type="dxa"/>
            <w:shd w:val="clear" w:color="auto" w:fill="auto"/>
          </w:tcPr>
          <w:p w:rsidR="00123989" w:rsidRDefault="00123989" w:rsidP="008E6148">
            <w:pPr>
              <w:pStyle w:val="QB20"/>
              <w:ind w:firstLineChars="0" w:firstLine="0"/>
            </w:pPr>
          </w:p>
        </w:tc>
      </w:tr>
    </w:tbl>
    <w:p w:rsidR="00123989" w:rsidRDefault="00123989" w:rsidP="00123989">
      <w:pPr>
        <w:pStyle w:val="QB7"/>
        <w:ind w:firstLine="420"/>
      </w:pPr>
    </w:p>
    <w:p w:rsidR="00123989" w:rsidRDefault="00123989" w:rsidP="00EC644D">
      <w:pPr>
        <w:pStyle w:val="QB3"/>
      </w:pPr>
      <w:bookmarkStart w:id="188" w:name="_Toc448148795"/>
      <w:bookmarkStart w:id="189" w:name="_Toc448148796"/>
      <w:bookmarkStart w:id="190" w:name="_Toc448148797"/>
      <w:bookmarkStart w:id="191" w:name="_Toc448148798"/>
      <w:bookmarkStart w:id="192" w:name="_Toc448148799"/>
      <w:bookmarkStart w:id="193" w:name="_Toc448148800"/>
      <w:bookmarkStart w:id="194" w:name="_Toc448148801"/>
      <w:bookmarkStart w:id="195" w:name="_Toc448148802"/>
      <w:bookmarkStart w:id="196" w:name="_Toc448148803"/>
      <w:bookmarkStart w:id="197" w:name="_Toc448148804"/>
      <w:bookmarkStart w:id="198" w:name="_Toc448148805"/>
      <w:bookmarkStart w:id="199" w:name="_Toc448148806"/>
      <w:bookmarkStart w:id="200" w:name="_Toc448148807"/>
      <w:bookmarkStart w:id="201" w:name="_Toc448148808"/>
      <w:bookmarkStart w:id="202" w:name="_Toc448148809"/>
      <w:bookmarkStart w:id="203" w:name="_Toc448148810"/>
      <w:bookmarkStart w:id="204" w:name="_Toc448148811"/>
      <w:bookmarkStart w:id="205" w:name="_Toc448148812"/>
      <w:bookmarkStart w:id="206" w:name="_Toc448148813"/>
      <w:bookmarkStart w:id="207" w:name="_Toc448148814"/>
      <w:bookmarkStart w:id="208" w:name="_Toc448148851"/>
      <w:bookmarkStart w:id="209" w:name="_Toc448148852"/>
      <w:bookmarkStart w:id="210" w:name="_Toc448148853"/>
      <w:bookmarkStart w:id="211" w:name="_Toc448148854"/>
      <w:bookmarkStart w:id="212" w:name="_Toc448148855"/>
      <w:bookmarkStart w:id="213" w:name="_Toc448148856"/>
      <w:bookmarkStart w:id="214" w:name="_Toc448148857"/>
      <w:bookmarkStart w:id="215" w:name="_Toc448148858"/>
      <w:bookmarkStart w:id="216" w:name="_Toc448148859"/>
      <w:bookmarkStart w:id="217" w:name="_Toc448148860"/>
      <w:bookmarkStart w:id="218" w:name="_Toc448148861"/>
      <w:bookmarkStart w:id="219" w:name="_Toc448148862"/>
      <w:bookmarkStart w:id="220" w:name="_Toc448148863"/>
      <w:bookmarkStart w:id="221" w:name="_Toc448148905"/>
      <w:bookmarkStart w:id="222" w:name="_Toc448148906"/>
      <w:bookmarkStart w:id="223" w:name="_Toc448148907"/>
      <w:bookmarkStart w:id="224" w:name="_Toc448148908"/>
      <w:bookmarkStart w:id="225" w:name="_Toc448148909"/>
      <w:bookmarkStart w:id="226" w:name="_Toc448148910"/>
      <w:bookmarkStart w:id="227" w:name="_Toc448148911"/>
      <w:bookmarkStart w:id="228" w:name="_Toc448148912"/>
      <w:bookmarkStart w:id="229" w:name="_Toc448148913"/>
      <w:bookmarkStart w:id="230" w:name="_Toc448148914"/>
      <w:bookmarkStart w:id="231" w:name="_Toc448148915"/>
      <w:bookmarkStart w:id="232" w:name="_Toc448148916"/>
      <w:bookmarkStart w:id="233" w:name="_Toc448148917"/>
      <w:bookmarkStart w:id="234" w:name="_Toc448148918"/>
      <w:bookmarkStart w:id="235" w:name="_Toc448148919"/>
      <w:bookmarkStart w:id="236" w:name="_Toc448148920"/>
      <w:bookmarkStart w:id="237" w:name="_Toc448148921"/>
      <w:bookmarkStart w:id="238" w:name="_Toc448148922"/>
      <w:bookmarkStart w:id="239" w:name="_Toc448148923"/>
      <w:bookmarkStart w:id="240" w:name="_Toc448148924"/>
      <w:bookmarkStart w:id="241" w:name="_Toc448148925"/>
      <w:bookmarkStart w:id="242" w:name="_Toc448148973"/>
      <w:bookmarkStart w:id="243" w:name="_Toc448148974"/>
      <w:bookmarkStart w:id="244" w:name="_Toc448148975"/>
      <w:bookmarkStart w:id="245" w:name="_Toc448148976"/>
      <w:bookmarkStart w:id="246" w:name="_Toc448148977"/>
      <w:bookmarkStart w:id="247" w:name="_Toc448148978"/>
      <w:bookmarkStart w:id="248" w:name="_Toc448148979"/>
      <w:bookmarkStart w:id="249" w:name="_Toc448148980"/>
      <w:bookmarkStart w:id="250" w:name="_Toc448148981"/>
      <w:bookmarkStart w:id="251" w:name="_Toc448148982"/>
      <w:bookmarkStart w:id="252" w:name="_Toc448148983"/>
      <w:bookmarkStart w:id="253" w:name="_Toc448148984"/>
      <w:bookmarkStart w:id="254" w:name="_Toc448148985"/>
      <w:bookmarkStart w:id="255" w:name="_Toc448149027"/>
      <w:bookmarkStart w:id="256" w:name="_Toc448149028"/>
      <w:bookmarkStart w:id="257" w:name="_Toc448149029"/>
      <w:bookmarkStart w:id="258" w:name="_Toc448149030"/>
      <w:bookmarkStart w:id="259" w:name="_Toc448149031"/>
      <w:bookmarkStart w:id="260" w:name="_Toc448149032"/>
      <w:bookmarkStart w:id="261" w:name="_Toc448149033"/>
      <w:bookmarkStart w:id="262" w:name="_Toc448149034"/>
      <w:bookmarkStart w:id="263" w:name="_Toc448149035"/>
      <w:bookmarkStart w:id="264" w:name="_Toc448149036"/>
      <w:bookmarkStart w:id="265" w:name="_Toc448149037"/>
      <w:bookmarkStart w:id="266" w:name="_Toc448149038"/>
      <w:bookmarkStart w:id="267" w:name="_Toc448149039"/>
      <w:bookmarkStart w:id="268" w:name="_Toc448149040"/>
      <w:bookmarkStart w:id="269" w:name="_Toc448149041"/>
      <w:bookmarkStart w:id="270" w:name="_Toc448149042"/>
      <w:bookmarkStart w:id="271" w:name="_Toc448149043"/>
      <w:bookmarkStart w:id="272" w:name="_Toc448149044"/>
      <w:bookmarkStart w:id="273" w:name="_Toc448149045"/>
      <w:bookmarkStart w:id="274" w:name="_Toc448149077"/>
      <w:bookmarkStart w:id="275" w:name="_Toc448149078"/>
      <w:bookmarkStart w:id="276" w:name="_Toc448149079"/>
      <w:bookmarkStart w:id="277" w:name="_Toc448149080"/>
      <w:bookmarkStart w:id="278" w:name="_Toc448149081"/>
      <w:bookmarkStart w:id="279" w:name="_Toc448149082"/>
      <w:bookmarkStart w:id="280" w:name="_Toc448149083"/>
      <w:bookmarkStart w:id="281" w:name="_Toc448149084"/>
      <w:bookmarkStart w:id="282" w:name="_Toc448149085"/>
      <w:bookmarkStart w:id="283" w:name="_Toc448149086"/>
      <w:bookmarkStart w:id="284" w:name="_Toc448149087"/>
      <w:bookmarkStart w:id="285" w:name="_Toc448149088"/>
      <w:bookmarkStart w:id="286" w:name="_Toc448149089"/>
      <w:bookmarkStart w:id="287" w:name="_Toc448149090"/>
      <w:bookmarkStart w:id="288" w:name="_Toc448149091"/>
      <w:bookmarkStart w:id="289" w:name="_Toc448149134"/>
      <w:bookmarkStart w:id="290" w:name="_Toc445157207"/>
      <w:bookmarkStart w:id="291" w:name="_Toc448149260"/>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Pr>
          <w:rFonts w:hint="eastAsia"/>
        </w:rPr>
        <w:lastRenderedPageBreak/>
        <w:t>应用</w:t>
      </w:r>
      <w:r>
        <w:t>服务</w:t>
      </w:r>
      <w:r>
        <w:rPr>
          <w:rFonts w:hint="eastAsia"/>
        </w:rPr>
        <w:t>协议管理</w:t>
      </w:r>
      <w:bookmarkEnd w:id="290"/>
      <w:bookmarkEnd w:id="291"/>
    </w:p>
    <w:p w:rsidR="00123989" w:rsidRDefault="00123989" w:rsidP="00EC644D">
      <w:pPr>
        <w:pStyle w:val="QB4"/>
      </w:pPr>
      <w:r>
        <w:t>接口说明</w:t>
      </w:r>
    </w:p>
    <w:p w:rsidR="00123989" w:rsidRDefault="00123989" w:rsidP="00123989">
      <w:pPr>
        <w:pStyle w:val="QB7"/>
        <w:ind w:firstLine="420"/>
      </w:pPr>
      <w:r>
        <w:rPr>
          <w:rFonts w:hint="eastAsia"/>
        </w:rPr>
        <w:t>应用</w:t>
      </w:r>
      <w:r>
        <w:t>服务协议管理</w:t>
      </w:r>
      <w:r>
        <w:rPr>
          <w:rFonts w:hint="eastAsia"/>
        </w:rPr>
        <w:t>。</w:t>
      </w:r>
    </w:p>
    <w:p w:rsidR="00123989"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DD01B2" w:rsidP="00123989">
      <w:pPr>
        <w:pStyle w:val="QB7"/>
        <w:ind w:firstLine="420"/>
      </w:pPr>
      <w:r>
        <w:rPr>
          <w:rFonts w:hint="eastAsia"/>
        </w:rPr>
        <w:t>名称：setHgServiceManage</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D34847">
        <w:t>SET_HG_SERVICE_MANAGE</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CE47D9" w:rsidRDefault="00CE47D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“MAC”："mac地址“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"FtpEnable": "%s",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"FtpService": "%s",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"SambaEnable": "%s",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"SambaService": "%s",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"HttpEnable":" %s"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Set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rPr>
          <w:trHeight w:val="637"/>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D34847">
              <w:t>SET_HG_SERVICE_MANAGE</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8E6148">
            <w:pPr>
              <w:pStyle w:val="QB20"/>
              <w:ind w:firstLineChars="0" w:firstLine="0"/>
            </w:pPr>
            <w:r>
              <w:t>S</w:t>
            </w:r>
            <w:r>
              <w:rPr>
                <w:rFonts w:hint="eastAsia"/>
              </w:rPr>
              <w:t>tring</w:t>
            </w:r>
          </w:p>
        </w:tc>
        <w:tc>
          <w:tcPr>
            <w:tcW w:w="2049" w:type="dxa"/>
            <w:shd w:val="clear" w:color="auto" w:fill="auto"/>
          </w:tcPr>
          <w:p w:rsidR="009F6E66" w:rsidRDefault="009F6E66" w:rsidP="008E6148">
            <w:pPr>
              <w:pStyle w:val="QB20"/>
              <w:ind w:firstLineChars="0" w:firstLine="0"/>
            </w:pPr>
            <w:r>
              <w:rPr>
                <w:rFonts w:hint="eastAsia"/>
              </w:rPr>
              <w:t>网关的mac地址</w:t>
            </w:r>
          </w:p>
        </w:tc>
        <w:tc>
          <w:tcPr>
            <w:tcW w:w="2316" w:type="dxa"/>
            <w:shd w:val="clear" w:color="auto" w:fill="auto"/>
          </w:tcPr>
          <w:p w:rsidR="009F6E66" w:rsidRDefault="009F6E66" w:rsidP="008E6148">
            <w:pPr>
              <w:pStyle w:val="QB20"/>
              <w:ind w:firstLineChars="0" w:firstLine="0"/>
            </w:pPr>
          </w:p>
        </w:tc>
      </w:tr>
      <w:tr w:rsidR="009F6E66" w:rsidRPr="00BD3C12" w:rsidTr="008E6148">
        <w:tc>
          <w:tcPr>
            <w:tcW w:w="2519" w:type="dxa"/>
            <w:shd w:val="clear" w:color="auto" w:fill="DEEAF6"/>
          </w:tcPr>
          <w:p w:rsidR="009F6E66" w:rsidRPr="00BD3C12" w:rsidRDefault="009F6E66" w:rsidP="008E6148">
            <w:pPr>
              <w:pStyle w:val="QB20"/>
              <w:ind w:firstLineChars="0" w:firstLine="0"/>
              <w:rPr>
                <w:rFonts w:cs="Times New Roman"/>
                <w:b/>
                <w:bCs/>
              </w:rPr>
            </w:pPr>
            <w:r w:rsidRPr="00BD3C12">
              <w:rPr>
                <w:rFonts w:cs="Times New Roman" w:hint="eastAsia"/>
                <w:b/>
                <w:bCs/>
              </w:rPr>
              <w:t>FtpEnable</w:t>
            </w:r>
          </w:p>
        </w:tc>
        <w:tc>
          <w:tcPr>
            <w:tcW w:w="1638" w:type="dxa"/>
            <w:shd w:val="clear" w:color="auto" w:fill="DEEAF6"/>
          </w:tcPr>
          <w:p w:rsidR="009F6E66" w:rsidRPr="00BD3C12" w:rsidRDefault="009F6E66" w:rsidP="008E6148">
            <w:pPr>
              <w:pStyle w:val="QB20"/>
              <w:ind w:firstLineChars="0" w:firstLine="0"/>
              <w:rPr>
                <w:rFonts w:cs="Times New Roman"/>
                <w:b/>
                <w:bCs/>
              </w:rPr>
            </w:pPr>
            <w:r>
              <w:t>String</w:t>
            </w:r>
          </w:p>
        </w:tc>
        <w:tc>
          <w:tcPr>
            <w:tcW w:w="2049" w:type="dxa"/>
            <w:shd w:val="clear" w:color="auto" w:fill="DEEAF6"/>
          </w:tcPr>
          <w:p w:rsidR="009F6E66" w:rsidRPr="00BD3C12" w:rsidRDefault="009F6E66" w:rsidP="008E6148">
            <w:pPr>
              <w:pStyle w:val="QB20"/>
              <w:ind w:firstLineChars="0" w:firstLine="0"/>
              <w:rPr>
                <w:rFonts w:cs="Times New Roman"/>
                <w:b/>
                <w:bCs/>
              </w:rPr>
            </w:pPr>
            <w:r>
              <w:rPr>
                <w:rFonts w:hint="eastAsia"/>
              </w:rPr>
              <w:t>网关FTP服务是否开启</w:t>
            </w:r>
          </w:p>
        </w:tc>
        <w:tc>
          <w:tcPr>
            <w:tcW w:w="2316" w:type="dxa"/>
            <w:shd w:val="clear" w:color="auto" w:fill="DEEAF6"/>
          </w:tcPr>
          <w:p w:rsidR="009F6E66" w:rsidRPr="00BD3C12" w:rsidRDefault="009F6E66" w:rsidP="008E6148">
            <w:pPr>
              <w:pStyle w:val="QB20"/>
              <w:ind w:firstLineChars="0" w:firstLine="0"/>
              <w:rPr>
                <w:rFonts w:cs="Times New Roman"/>
                <w:b/>
                <w:bCs/>
              </w:rPr>
            </w:pPr>
            <w:r>
              <w:rPr>
                <w:rFonts w:hint="eastAsia"/>
              </w:rPr>
              <w:t>0：表示服务关闭；1：表示本地开启。其它值暂不使用</w:t>
            </w: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sidRPr="00BD3C12">
              <w:rPr>
                <w:rFonts w:cs="Times New Roman" w:hint="eastAsia"/>
                <w:b/>
                <w:bCs/>
              </w:rPr>
              <w:t>FtpService</w:t>
            </w:r>
          </w:p>
        </w:tc>
        <w:tc>
          <w:tcPr>
            <w:tcW w:w="1638" w:type="dxa"/>
            <w:shd w:val="clear" w:color="auto" w:fill="auto"/>
          </w:tcPr>
          <w:p w:rsidR="009F6E66" w:rsidRDefault="009F6E66" w:rsidP="008E6148">
            <w:pPr>
              <w:pStyle w:val="QB20"/>
              <w:ind w:firstLineChars="0" w:firstLine="0"/>
            </w:pPr>
            <w:r>
              <w:t>String</w:t>
            </w:r>
          </w:p>
        </w:tc>
        <w:tc>
          <w:tcPr>
            <w:tcW w:w="2049" w:type="dxa"/>
            <w:shd w:val="clear" w:color="auto" w:fill="auto"/>
          </w:tcPr>
          <w:p w:rsidR="009F6E66" w:rsidRDefault="009F6E66" w:rsidP="008E6148">
            <w:pPr>
              <w:pStyle w:val="QB20"/>
              <w:ind w:firstLineChars="0" w:firstLine="0"/>
            </w:pPr>
            <w:r>
              <w:rPr>
                <w:rFonts w:hint="eastAsia"/>
              </w:rPr>
              <w:t>FTP服务是否允许匿名服务</w:t>
            </w:r>
          </w:p>
        </w:tc>
        <w:tc>
          <w:tcPr>
            <w:tcW w:w="2316" w:type="dxa"/>
            <w:shd w:val="clear" w:color="auto" w:fill="auto"/>
          </w:tcPr>
          <w:p w:rsidR="009F6E66" w:rsidRDefault="009F6E66" w:rsidP="008E6148">
            <w:pPr>
              <w:pStyle w:val="QB20"/>
              <w:ind w:firstLineChars="0" w:firstLine="0"/>
            </w:pPr>
            <w:r>
              <w:rPr>
                <w:rFonts w:hint="eastAsia"/>
              </w:rPr>
              <w:t>0：表示不允许，1：表示允许</w:t>
            </w:r>
          </w:p>
        </w:tc>
      </w:tr>
      <w:tr w:rsidR="009F6E66" w:rsidTr="008E6148">
        <w:tc>
          <w:tcPr>
            <w:tcW w:w="2519" w:type="dxa"/>
            <w:shd w:val="clear" w:color="auto" w:fill="DEEAF6"/>
          </w:tcPr>
          <w:p w:rsidR="009F6E66" w:rsidRPr="00BD3C12" w:rsidRDefault="009F6E66" w:rsidP="008E6148">
            <w:pPr>
              <w:pStyle w:val="QB20"/>
              <w:ind w:firstLineChars="0" w:firstLine="0"/>
              <w:rPr>
                <w:rFonts w:cs="Times New Roman"/>
                <w:b/>
                <w:bCs/>
              </w:rPr>
            </w:pPr>
            <w:r w:rsidRPr="00BD3C12">
              <w:rPr>
                <w:rFonts w:cs="Times New Roman" w:hint="eastAsia"/>
                <w:b/>
                <w:bCs/>
              </w:rPr>
              <w:lastRenderedPageBreak/>
              <w:t>SambaEnable</w:t>
            </w:r>
          </w:p>
        </w:tc>
        <w:tc>
          <w:tcPr>
            <w:tcW w:w="1638" w:type="dxa"/>
            <w:shd w:val="clear" w:color="auto" w:fill="DEEAF6"/>
          </w:tcPr>
          <w:p w:rsidR="009F6E66" w:rsidRDefault="009F6E66" w:rsidP="008E6148">
            <w:pPr>
              <w:pStyle w:val="QB20"/>
              <w:ind w:firstLineChars="0" w:firstLine="0"/>
            </w:pPr>
            <w:r>
              <w:t>String</w:t>
            </w:r>
          </w:p>
        </w:tc>
        <w:tc>
          <w:tcPr>
            <w:tcW w:w="2049" w:type="dxa"/>
            <w:shd w:val="clear" w:color="auto" w:fill="DEEAF6"/>
          </w:tcPr>
          <w:p w:rsidR="009F6E66" w:rsidRDefault="009F6E66" w:rsidP="008E6148">
            <w:pPr>
              <w:pStyle w:val="QB20"/>
              <w:ind w:firstLineChars="0" w:firstLine="0"/>
            </w:pPr>
            <w:r>
              <w:rPr>
                <w:rFonts w:hint="eastAsia"/>
              </w:rPr>
              <w:t>网关Samba服务是否开启</w:t>
            </w:r>
          </w:p>
        </w:tc>
        <w:tc>
          <w:tcPr>
            <w:tcW w:w="2316" w:type="dxa"/>
            <w:shd w:val="clear" w:color="auto" w:fill="DEEAF6"/>
          </w:tcPr>
          <w:p w:rsidR="009F6E66" w:rsidRDefault="009F6E66" w:rsidP="008E6148">
            <w:pPr>
              <w:pStyle w:val="QB20"/>
              <w:ind w:firstLineChars="0" w:firstLine="0"/>
            </w:pPr>
            <w:r>
              <w:rPr>
                <w:rFonts w:hint="eastAsia"/>
              </w:rPr>
              <w:t>0：表示服务关闭；1：表示本地开启；其它值暂不使用</w:t>
            </w: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sidRPr="00BD3C12">
              <w:rPr>
                <w:rFonts w:cs="Times New Roman" w:hint="eastAsia"/>
                <w:b/>
                <w:bCs/>
              </w:rPr>
              <w:t>SambaService</w:t>
            </w:r>
          </w:p>
        </w:tc>
        <w:tc>
          <w:tcPr>
            <w:tcW w:w="1638" w:type="dxa"/>
            <w:shd w:val="clear" w:color="auto" w:fill="auto"/>
          </w:tcPr>
          <w:p w:rsidR="009F6E66" w:rsidRDefault="009F6E66" w:rsidP="008E6148">
            <w:pPr>
              <w:pStyle w:val="QB20"/>
              <w:ind w:firstLineChars="0" w:firstLine="0"/>
            </w:pPr>
            <w:r>
              <w:t>String</w:t>
            </w:r>
          </w:p>
        </w:tc>
        <w:tc>
          <w:tcPr>
            <w:tcW w:w="2049" w:type="dxa"/>
            <w:shd w:val="clear" w:color="auto" w:fill="auto"/>
          </w:tcPr>
          <w:p w:rsidR="009F6E66" w:rsidRDefault="009F6E66" w:rsidP="008E6148">
            <w:pPr>
              <w:pStyle w:val="QB20"/>
              <w:ind w:firstLineChars="0" w:firstLine="0"/>
            </w:pPr>
            <w:r>
              <w:rPr>
                <w:rFonts w:hint="eastAsia"/>
              </w:rPr>
              <w:t>Samba服务是否允许匿名服务</w:t>
            </w:r>
          </w:p>
        </w:tc>
        <w:tc>
          <w:tcPr>
            <w:tcW w:w="2316" w:type="dxa"/>
            <w:shd w:val="clear" w:color="auto" w:fill="auto"/>
          </w:tcPr>
          <w:p w:rsidR="009F6E66" w:rsidRDefault="009F6E66" w:rsidP="008E6148">
            <w:pPr>
              <w:pStyle w:val="QB20"/>
              <w:ind w:firstLineChars="0" w:firstLine="0"/>
            </w:pPr>
            <w:r>
              <w:rPr>
                <w:rFonts w:hint="eastAsia"/>
              </w:rPr>
              <w:t>0：表示不允许，1：表示允许</w:t>
            </w:r>
          </w:p>
        </w:tc>
      </w:tr>
      <w:tr w:rsidR="009F6E66" w:rsidTr="008E6148">
        <w:tc>
          <w:tcPr>
            <w:tcW w:w="2519" w:type="dxa"/>
            <w:shd w:val="clear" w:color="auto" w:fill="DEEAF6"/>
          </w:tcPr>
          <w:p w:rsidR="009F6E66" w:rsidRPr="00BD3C12" w:rsidRDefault="009F6E66" w:rsidP="008E6148">
            <w:pPr>
              <w:pStyle w:val="QB20"/>
              <w:ind w:firstLineChars="0" w:firstLine="0"/>
              <w:rPr>
                <w:rFonts w:cs="Times New Roman"/>
                <w:b/>
                <w:bCs/>
              </w:rPr>
            </w:pPr>
            <w:r w:rsidRPr="00BD3C12">
              <w:rPr>
                <w:rFonts w:cs="Times New Roman" w:hint="eastAsia"/>
                <w:b/>
                <w:bCs/>
              </w:rPr>
              <w:t>HttpEnable</w:t>
            </w:r>
          </w:p>
        </w:tc>
        <w:tc>
          <w:tcPr>
            <w:tcW w:w="1638" w:type="dxa"/>
            <w:shd w:val="clear" w:color="auto" w:fill="DEEAF6"/>
          </w:tcPr>
          <w:p w:rsidR="009F6E66" w:rsidRDefault="009F6E66" w:rsidP="008E6148">
            <w:pPr>
              <w:pStyle w:val="QB20"/>
              <w:ind w:firstLineChars="0" w:firstLine="0"/>
            </w:pPr>
            <w:r>
              <w:t>String</w:t>
            </w:r>
          </w:p>
        </w:tc>
        <w:tc>
          <w:tcPr>
            <w:tcW w:w="2049" w:type="dxa"/>
            <w:shd w:val="clear" w:color="auto" w:fill="DEEAF6"/>
          </w:tcPr>
          <w:p w:rsidR="009F6E66" w:rsidRDefault="009F6E66" w:rsidP="008E6148">
            <w:pPr>
              <w:pStyle w:val="QB20"/>
              <w:ind w:firstLineChars="0" w:firstLine="0"/>
            </w:pPr>
            <w:r>
              <w:rPr>
                <w:rFonts w:hint="eastAsia"/>
              </w:rPr>
              <w:t>网关Http服务是否开启</w:t>
            </w:r>
          </w:p>
        </w:tc>
        <w:tc>
          <w:tcPr>
            <w:tcW w:w="2316" w:type="dxa"/>
            <w:shd w:val="clear" w:color="auto" w:fill="DEEAF6"/>
          </w:tcPr>
          <w:p w:rsidR="009F6E66" w:rsidRDefault="009F6E66" w:rsidP="008E6148">
            <w:pPr>
              <w:pStyle w:val="QB20"/>
              <w:ind w:firstLineChars="0" w:firstLine="0"/>
            </w:pPr>
            <w:r>
              <w:rPr>
                <w:rFonts w:hint="eastAsia"/>
              </w:rPr>
              <w:t>0：表示服务关闭；1：表示本地开启；其它值暂不使用。HTTP服务不允许匿名服务，需要通过网关的管理页面账号进行认证</w:t>
            </w:r>
          </w:p>
        </w:tc>
      </w:tr>
    </w:tbl>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sidRPr="00D34847">
        <w:t>SET_HG_SERVICE_MANAGE</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393"/>
      </w:tblGrid>
      <w:tr w:rsidR="00123989" w:rsidRPr="00BD3C12" w:rsidTr="000315B9">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93"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393" w:type="dxa"/>
            <w:shd w:val="clear" w:color="auto" w:fill="auto"/>
          </w:tcPr>
          <w:p w:rsidR="00123989" w:rsidRDefault="00123989" w:rsidP="008E6148">
            <w:pPr>
              <w:pStyle w:val="QB20"/>
              <w:ind w:firstLineChars="0" w:firstLine="0"/>
            </w:pPr>
          </w:p>
        </w:tc>
      </w:tr>
      <w:tr w:rsidR="00123989" w:rsidTr="000315B9">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393" w:type="dxa"/>
            <w:shd w:val="clear" w:color="auto" w:fill="DEEAF6"/>
          </w:tcPr>
          <w:p w:rsidR="00123989" w:rsidRDefault="00123989" w:rsidP="008E6148">
            <w:pPr>
              <w:pStyle w:val="QB20"/>
              <w:ind w:firstLineChars="0" w:firstLine="0"/>
            </w:pPr>
            <w:r>
              <w:t>网关按请求原值返回</w:t>
            </w:r>
          </w:p>
        </w:tc>
      </w:tr>
      <w:tr w:rsidR="00123989" w:rsidTr="000315B9">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393"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0315B9">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393"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0315B9">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393" w:type="dxa"/>
            <w:shd w:val="clear" w:color="auto" w:fill="DEEAF6"/>
          </w:tcPr>
          <w:p w:rsidR="00123989" w:rsidRDefault="00123989" w:rsidP="008E6148">
            <w:pPr>
              <w:pStyle w:val="QB20"/>
              <w:ind w:firstLineChars="0" w:firstLine="0"/>
            </w:pPr>
          </w:p>
        </w:tc>
      </w:tr>
    </w:tbl>
    <w:p w:rsidR="00123989" w:rsidRDefault="00123989" w:rsidP="00123989">
      <w:pPr>
        <w:pStyle w:val="QB7"/>
        <w:ind w:firstLine="420"/>
      </w:pPr>
    </w:p>
    <w:p w:rsidR="00123989" w:rsidRDefault="00123989" w:rsidP="00EC644D">
      <w:pPr>
        <w:pStyle w:val="QB3"/>
      </w:pPr>
      <w:bookmarkStart w:id="292" w:name="_Toc445157208"/>
      <w:bookmarkStart w:id="293" w:name="_Toc448149261"/>
      <w:r>
        <w:rPr>
          <w:rFonts w:hint="eastAsia"/>
        </w:rPr>
        <w:t>应用</w:t>
      </w:r>
      <w:r>
        <w:t>服务</w:t>
      </w:r>
      <w:r>
        <w:rPr>
          <w:rFonts w:hint="eastAsia"/>
        </w:rPr>
        <w:t>协议账号管理</w:t>
      </w:r>
      <w:bookmarkEnd w:id="292"/>
      <w:bookmarkEnd w:id="293"/>
    </w:p>
    <w:p w:rsidR="00123989" w:rsidRDefault="00123989" w:rsidP="00EC644D">
      <w:pPr>
        <w:pStyle w:val="QB4"/>
      </w:pPr>
      <w:r>
        <w:t>接口说明</w:t>
      </w:r>
    </w:p>
    <w:p w:rsidR="00123989" w:rsidRDefault="00123989" w:rsidP="00123989">
      <w:pPr>
        <w:pStyle w:val="QB7"/>
        <w:ind w:firstLine="420"/>
      </w:pPr>
      <w:r>
        <w:rPr>
          <w:rFonts w:hint="eastAsia"/>
        </w:rPr>
        <w:t>应用</w:t>
      </w:r>
      <w:r>
        <w:t>服务</w:t>
      </w:r>
      <w:r>
        <w:rPr>
          <w:rFonts w:hint="eastAsia"/>
        </w:rPr>
        <w:t>协议账号管理，仅限本地调用。</w:t>
      </w:r>
    </w:p>
    <w:p w:rsidR="00123989"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DD01B2" w:rsidP="00123989">
      <w:pPr>
        <w:pStyle w:val="QB7"/>
        <w:ind w:firstLine="420"/>
      </w:pPr>
      <w:r>
        <w:rPr>
          <w:rFonts w:hint="eastAsia"/>
        </w:rPr>
        <w:t>名称：setHgServiceAccount</w:t>
      </w:r>
    </w:p>
    <w:p w:rsidR="00123989" w:rsidRDefault="00123989" w:rsidP="00123989">
      <w:pPr>
        <w:pStyle w:val="QB7"/>
        <w:ind w:firstLine="420"/>
      </w:pPr>
    </w:p>
    <w:p w:rsidR="00123989" w:rsidRDefault="00123989" w:rsidP="00EC644D">
      <w:pPr>
        <w:pStyle w:val="QB4"/>
      </w:pPr>
      <w:r>
        <w:rPr>
          <w:rFonts w:hint="eastAsia"/>
        </w:rPr>
        <w:lastRenderedPageBreak/>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Set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D34847">
        <w:t>SET_HG_SERVICE_ACCOUNT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CE47D9" w:rsidRDefault="00CE47D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“MAC”："mac地址“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"FtpList":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"FtpUserName":"%s",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"FtpPassword":”%s"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"FtpUserName":"%s",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"FtpPassword":"%s"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"SambaList": [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"SambaUserName":"%s",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"SambaPassword":"%s"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"SambaUserName":"%s",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"SambaPassword":"%s"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"HttpPassword ":"%s"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Set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rPr>
          <w:trHeight w:val="637"/>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Pr>
                <w:rFonts w:hint="eastAsia"/>
              </w:rPr>
              <w:t>SET_SERVICE_ACCOUNT_MANAGE</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Parameter</w:t>
            </w:r>
          </w:p>
        </w:tc>
        <w:tc>
          <w:tcPr>
            <w:tcW w:w="1638" w:type="dxa"/>
            <w:shd w:val="clear" w:color="auto" w:fill="auto"/>
          </w:tcPr>
          <w:p w:rsidR="00123989" w:rsidRDefault="00123989" w:rsidP="008E6148">
            <w:pPr>
              <w:pStyle w:val="QB20"/>
              <w:ind w:firstLineChars="0" w:firstLine="0"/>
            </w:pPr>
            <w:r>
              <w:rPr>
                <w:rFonts w:hint="eastAsia"/>
              </w:rPr>
              <w:t>Object</w:t>
            </w:r>
          </w:p>
        </w:tc>
        <w:tc>
          <w:tcPr>
            <w:tcW w:w="2049" w:type="dxa"/>
            <w:shd w:val="clear" w:color="auto" w:fill="auto"/>
          </w:tcPr>
          <w:p w:rsidR="00123989" w:rsidRDefault="00123989" w:rsidP="008E6148">
            <w:pPr>
              <w:pStyle w:val="QB20"/>
              <w:ind w:firstLineChars="0" w:firstLine="0"/>
            </w:pPr>
            <w:r>
              <w:rPr>
                <w:rFonts w:hint="eastAsia"/>
              </w:rPr>
              <w:t>报文中的请求参数</w:t>
            </w:r>
          </w:p>
        </w:tc>
        <w:tc>
          <w:tcPr>
            <w:tcW w:w="2316" w:type="dxa"/>
            <w:shd w:val="clear" w:color="auto" w:fill="auto"/>
          </w:tcPr>
          <w:p w:rsidR="00123989" w:rsidRDefault="00123989" w:rsidP="008E6148">
            <w:pPr>
              <w:pStyle w:val="QB20"/>
              <w:ind w:firstLineChars="0" w:firstLine="0"/>
            </w:pP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Pr>
                <w:rFonts w:cs="Times New Roman" w:hint="eastAsia"/>
                <w:b/>
                <w:bCs/>
              </w:rPr>
              <w:lastRenderedPageBreak/>
              <w:t>MAC</w:t>
            </w:r>
          </w:p>
        </w:tc>
        <w:tc>
          <w:tcPr>
            <w:tcW w:w="1638" w:type="dxa"/>
            <w:shd w:val="clear" w:color="auto" w:fill="auto"/>
          </w:tcPr>
          <w:p w:rsidR="009F6E66" w:rsidRDefault="009F6E66" w:rsidP="008E6148">
            <w:pPr>
              <w:pStyle w:val="QB20"/>
              <w:ind w:firstLineChars="0" w:firstLine="0"/>
            </w:pPr>
            <w:r>
              <w:t>S</w:t>
            </w:r>
            <w:r>
              <w:rPr>
                <w:rFonts w:hint="eastAsia"/>
              </w:rPr>
              <w:t>tring</w:t>
            </w:r>
          </w:p>
        </w:tc>
        <w:tc>
          <w:tcPr>
            <w:tcW w:w="2049" w:type="dxa"/>
            <w:shd w:val="clear" w:color="auto" w:fill="auto"/>
          </w:tcPr>
          <w:p w:rsidR="009F6E66" w:rsidRDefault="009F6E66" w:rsidP="008E6148">
            <w:pPr>
              <w:pStyle w:val="QB20"/>
              <w:ind w:firstLineChars="0" w:firstLine="0"/>
            </w:pPr>
            <w:r>
              <w:rPr>
                <w:rFonts w:hint="eastAsia"/>
              </w:rPr>
              <w:t>网关的mac地址</w:t>
            </w:r>
          </w:p>
        </w:tc>
        <w:tc>
          <w:tcPr>
            <w:tcW w:w="2316" w:type="dxa"/>
            <w:shd w:val="clear" w:color="auto" w:fill="auto"/>
          </w:tcPr>
          <w:p w:rsidR="009F6E66" w:rsidRDefault="009F6E66" w:rsidP="008E6148">
            <w:pPr>
              <w:pStyle w:val="QB20"/>
              <w:ind w:firstLineChars="0" w:firstLine="0"/>
            </w:pPr>
          </w:p>
        </w:tc>
      </w:tr>
      <w:tr w:rsidR="009F6E66" w:rsidRPr="00BD3C12" w:rsidTr="008E6148">
        <w:tc>
          <w:tcPr>
            <w:tcW w:w="2519" w:type="dxa"/>
            <w:shd w:val="clear" w:color="auto" w:fill="DEEAF6"/>
          </w:tcPr>
          <w:p w:rsidR="009F6E66" w:rsidRPr="00BD3C12" w:rsidRDefault="009F6E66" w:rsidP="008E6148">
            <w:pPr>
              <w:pStyle w:val="QB20"/>
              <w:ind w:firstLineChars="0" w:firstLine="0"/>
              <w:rPr>
                <w:rFonts w:cs="Times New Roman"/>
                <w:b/>
                <w:bCs/>
              </w:rPr>
            </w:pPr>
            <w:r w:rsidRPr="00BD3C12">
              <w:rPr>
                <w:rFonts w:cs="Times New Roman" w:hint="eastAsia"/>
                <w:b/>
                <w:bCs/>
              </w:rPr>
              <w:t>{FtpList[</w:t>
            </w:r>
          </w:p>
        </w:tc>
        <w:tc>
          <w:tcPr>
            <w:tcW w:w="1638" w:type="dxa"/>
            <w:shd w:val="clear" w:color="auto" w:fill="DEEAF6"/>
          </w:tcPr>
          <w:p w:rsidR="009F6E66" w:rsidRPr="00BD3C12" w:rsidRDefault="009F6E66" w:rsidP="008E6148">
            <w:pPr>
              <w:pStyle w:val="QB20"/>
              <w:ind w:firstLineChars="0" w:firstLine="0"/>
              <w:rPr>
                <w:rFonts w:cs="Times New Roman"/>
                <w:b/>
                <w:bCs/>
              </w:rPr>
            </w:pPr>
            <w:r>
              <w:rPr>
                <w:rFonts w:hint="eastAsia"/>
              </w:rPr>
              <w:t>Object[]</w:t>
            </w:r>
          </w:p>
        </w:tc>
        <w:tc>
          <w:tcPr>
            <w:tcW w:w="2049" w:type="dxa"/>
            <w:shd w:val="clear" w:color="auto" w:fill="DEEAF6"/>
          </w:tcPr>
          <w:p w:rsidR="009F6E66" w:rsidRPr="00BD3C12" w:rsidRDefault="009F6E66" w:rsidP="008E6148">
            <w:pPr>
              <w:pStyle w:val="QB20"/>
              <w:ind w:firstLineChars="0" w:firstLine="0"/>
              <w:rPr>
                <w:rFonts w:cs="Times New Roman"/>
                <w:b/>
                <w:bCs/>
              </w:rPr>
            </w:pPr>
            <w:r>
              <w:rPr>
                <w:rFonts w:hint="eastAsia"/>
              </w:rPr>
              <w:t>FTP服务账号，最多为6组</w:t>
            </w:r>
          </w:p>
        </w:tc>
        <w:tc>
          <w:tcPr>
            <w:tcW w:w="2316" w:type="dxa"/>
            <w:shd w:val="clear" w:color="auto" w:fill="DEEAF6"/>
          </w:tcPr>
          <w:p w:rsidR="009F6E66" w:rsidRPr="00BD3C12" w:rsidRDefault="009F6E66" w:rsidP="008E6148">
            <w:pPr>
              <w:pStyle w:val="QB20"/>
              <w:ind w:firstLineChars="0" w:firstLine="0"/>
              <w:rPr>
                <w:rFonts w:cs="Times New Roman"/>
                <w:b/>
                <w:bCs/>
              </w:rPr>
            </w:pPr>
            <w:r>
              <w:rPr>
                <w:rFonts w:hint="eastAsia"/>
              </w:rPr>
              <w:t>第一组和TR069中定义的FTP账号一一对应</w:t>
            </w: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sidRPr="00BD3C12">
              <w:rPr>
                <w:rFonts w:cs="Times New Roman" w:hint="eastAsia"/>
                <w:b/>
                <w:bCs/>
              </w:rPr>
              <w:t>{FtpUserName</w:t>
            </w:r>
          </w:p>
        </w:tc>
        <w:tc>
          <w:tcPr>
            <w:tcW w:w="1638" w:type="dxa"/>
            <w:shd w:val="clear" w:color="auto" w:fill="auto"/>
          </w:tcPr>
          <w:p w:rsidR="009F6E66" w:rsidRDefault="009F6E66" w:rsidP="008E6148">
            <w:pPr>
              <w:pStyle w:val="QB20"/>
              <w:ind w:firstLineChars="0" w:firstLine="0"/>
            </w:pPr>
            <w:r>
              <w:t>String</w:t>
            </w:r>
          </w:p>
        </w:tc>
        <w:tc>
          <w:tcPr>
            <w:tcW w:w="2049" w:type="dxa"/>
            <w:shd w:val="clear" w:color="auto" w:fill="auto"/>
          </w:tcPr>
          <w:p w:rsidR="009F6E66" w:rsidRDefault="009F6E66" w:rsidP="008E6148">
            <w:pPr>
              <w:pStyle w:val="QB20"/>
              <w:ind w:firstLineChars="0" w:firstLine="0"/>
            </w:pPr>
            <w:r>
              <w:rPr>
                <w:rFonts w:hint="eastAsia"/>
              </w:rPr>
              <w:t>Ftp协议账号</w:t>
            </w:r>
          </w:p>
        </w:tc>
        <w:tc>
          <w:tcPr>
            <w:tcW w:w="2316" w:type="dxa"/>
            <w:shd w:val="clear" w:color="auto" w:fill="auto"/>
          </w:tcPr>
          <w:p w:rsidR="009F6E66" w:rsidRDefault="009F6E66" w:rsidP="008E6148">
            <w:pPr>
              <w:pStyle w:val="QB20"/>
              <w:ind w:firstLineChars="0" w:firstLine="0"/>
            </w:pPr>
          </w:p>
        </w:tc>
      </w:tr>
      <w:tr w:rsidR="009F6E66" w:rsidTr="008E6148">
        <w:tc>
          <w:tcPr>
            <w:tcW w:w="2519" w:type="dxa"/>
            <w:shd w:val="clear" w:color="auto" w:fill="DEEAF6"/>
          </w:tcPr>
          <w:p w:rsidR="009F6E66" w:rsidRPr="00BD3C12" w:rsidRDefault="009F6E66" w:rsidP="008E6148">
            <w:pPr>
              <w:pStyle w:val="QB20"/>
              <w:ind w:firstLineChars="0" w:firstLine="0"/>
              <w:rPr>
                <w:rFonts w:cs="Times New Roman"/>
                <w:b/>
                <w:bCs/>
              </w:rPr>
            </w:pPr>
            <w:r w:rsidRPr="00BD3C12">
              <w:rPr>
                <w:rFonts w:cs="Times New Roman" w:hint="eastAsia"/>
                <w:b/>
                <w:bCs/>
              </w:rPr>
              <w:t>FtpPassword}</w:t>
            </w:r>
          </w:p>
        </w:tc>
        <w:tc>
          <w:tcPr>
            <w:tcW w:w="1638" w:type="dxa"/>
            <w:shd w:val="clear" w:color="auto" w:fill="DEEAF6"/>
          </w:tcPr>
          <w:p w:rsidR="009F6E66" w:rsidRDefault="009F6E66" w:rsidP="008E6148">
            <w:pPr>
              <w:pStyle w:val="QB20"/>
              <w:ind w:firstLineChars="0" w:firstLine="0"/>
            </w:pPr>
            <w:r>
              <w:t>String</w:t>
            </w:r>
          </w:p>
        </w:tc>
        <w:tc>
          <w:tcPr>
            <w:tcW w:w="2049" w:type="dxa"/>
            <w:shd w:val="clear" w:color="auto" w:fill="DEEAF6"/>
          </w:tcPr>
          <w:p w:rsidR="009F6E66" w:rsidRDefault="009F6E66" w:rsidP="008E6148">
            <w:pPr>
              <w:pStyle w:val="QB20"/>
              <w:ind w:firstLineChars="0" w:firstLine="0"/>
            </w:pPr>
            <w:r>
              <w:rPr>
                <w:rFonts w:hint="eastAsia"/>
              </w:rPr>
              <w:t>Ftp协议的密码；采用AES加密方式</w:t>
            </w:r>
          </w:p>
        </w:tc>
        <w:tc>
          <w:tcPr>
            <w:tcW w:w="2316" w:type="dxa"/>
            <w:shd w:val="clear" w:color="auto" w:fill="DEEAF6"/>
          </w:tcPr>
          <w:p w:rsidR="009F6E66" w:rsidRDefault="009F6E66" w:rsidP="008E6148">
            <w:pPr>
              <w:pStyle w:val="QB20"/>
              <w:ind w:firstLineChars="0" w:firstLine="0"/>
            </w:pPr>
            <w:r>
              <w:rPr>
                <w:rFonts w:hint="eastAsia"/>
              </w:rPr>
              <w:t>采用AES加密方式，</w:t>
            </w:r>
          </w:p>
          <w:p w:rsidR="009F6E66" w:rsidRPr="000624B8" w:rsidRDefault="009F6E66" w:rsidP="008E6148">
            <w:pPr>
              <w:pStyle w:val="QB20"/>
              <w:ind w:firstLineChars="0" w:firstLine="0"/>
            </w:pPr>
            <w:r>
              <w:rPr>
                <w:rFonts w:hint="eastAsia"/>
              </w:rPr>
              <w:t>其中MD5(PonPassword)为128位key， 其参数：“AES/ECB/PKCS5Padding”；将加密后的内容按字节转换成十六进制字符串表示，每个字节转换成两个十六进制字符。由于系统差异，在Java(Android)中定义字符编码格式为UTF-8，密钥长度为128位；对应的，在嵌入式系统C中，定义密钥为256位char</w:t>
            </w: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sidRPr="00BD3C12">
              <w:rPr>
                <w:rFonts w:cs="Times New Roman" w:hint="eastAsia"/>
                <w:b/>
                <w:bCs/>
              </w:rPr>
              <w:t>{FtpUserName</w:t>
            </w:r>
          </w:p>
        </w:tc>
        <w:tc>
          <w:tcPr>
            <w:tcW w:w="1638" w:type="dxa"/>
            <w:shd w:val="clear" w:color="auto" w:fill="auto"/>
          </w:tcPr>
          <w:p w:rsidR="009F6E66" w:rsidRDefault="009F6E66" w:rsidP="008E6148">
            <w:pPr>
              <w:pStyle w:val="QB20"/>
              <w:ind w:firstLineChars="0" w:firstLine="0"/>
            </w:pPr>
            <w:r>
              <w:t>String</w:t>
            </w:r>
          </w:p>
        </w:tc>
        <w:tc>
          <w:tcPr>
            <w:tcW w:w="2049" w:type="dxa"/>
            <w:shd w:val="clear" w:color="auto" w:fill="auto"/>
          </w:tcPr>
          <w:p w:rsidR="009F6E66" w:rsidRDefault="009F6E66" w:rsidP="008E6148">
            <w:pPr>
              <w:pStyle w:val="QB20"/>
              <w:ind w:firstLineChars="0" w:firstLine="0"/>
            </w:pPr>
            <w:r>
              <w:rPr>
                <w:rFonts w:hint="eastAsia"/>
              </w:rPr>
              <w:t>Ftp协议账号</w:t>
            </w:r>
          </w:p>
        </w:tc>
        <w:tc>
          <w:tcPr>
            <w:tcW w:w="2316" w:type="dxa"/>
            <w:shd w:val="clear" w:color="auto" w:fill="auto"/>
          </w:tcPr>
          <w:p w:rsidR="009F6E66" w:rsidRDefault="009F6E66" w:rsidP="008E6148">
            <w:pPr>
              <w:pStyle w:val="QB20"/>
              <w:ind w:firstLineChars="0" w:firstLine="0"/>
            </w:pPr>
          </w:p>
        </w:tc>
      </w:tr>
      <w:tr w:rsidR="009F6E66" w:rsidTr="008E6148">
        <w:tc>
          <w:tcPr>
            <w:tcW w:w="2519" w:type="dxa"/>
            <w:shd w:val="clear" w:color="auto" w:fill="DEEAF6"/>
          </w:tcPr>
          <w:p w:rsidR="009F6E66" w:rsidRPr="00BD3C12" w:rsidRDefault="009F6E66" w:rsidP="008E6148">
            <w:pPr>
              <w:pStyle w:val="QB20"/>
              <w:ind w:firstLineChars="0" w:firstLine="0"/>
              <w:rPr>
                <w:rFonts w:cs="Times New Roman"/>
                <w:b/>
                <w:bCs/>
              </w:rPr>
            </w:pPr>
            <w:r w:rsidRPr="00BD3C12">
              <w:rPr>
                <w:rFonts w:cs="Times New Roman" w:hint="eastAsia"/>
                <w:b/>
                <w:bCs/>
              </w:rPr>
              <w:t>FtpPassword}]</w:t>
            </w:r>
          </w:p>
        </w:tc>
        <w:tc>
          <w:tcPr>
            <w:tcW w:w="1638" w:type="dxa"/>
            <w:shd w:val="clear" w:color="auto" w:fill="DEEAF6"/>
          </w:tcPr>
          <w:p w:rsidR="009F6E66" w:rsidRDefault="009F6E66" w:rsidP="008E6148">
            <w:pPr>
              <w:pStyle w:val="QB20"/>
              <w:ind w:firstLineChars="0" w:firstLine="0"/>
            </w:pPr>
            <w:r>
              <w:t>String</w:t>
            </w:r>
          </w:p>
        </w:tc>
        <w:tc>
          <w:tcPr>
            <w:tcW w:w="2049" w:type="dxa"/>
            <w:shd w:val="clear" w:color="auto" w:fill="DEEAF6"/>
          </w:tcPr>
          <w:p w:rsidR="009F6E66" w:rsidRDefault="009F6E66" w:rsidP="008E6148">
            <w:pPr>
              <w:pStyle w:val="QB20"/>
              <w:ind w:firstLineChars="0" w:firstLine="0"/>
            </w:pPr>
            <w:r>
              <w:rPr>
                <w:rFonts w:hint="eastAsia"/>
              </w:rPr>
              <w:t>Ftp协议的密码；采用AES加密方式</w:t>
            </w:r>
          </w:p>
        </w:tc>
        <w:tc>
          <w:tcPr>
            <w:tcW w:w="2316" w:type="dxa"/>
            <w:shd w:val="clear" w:color="auto" w:fill="DEEAF6"/>
          </w:tcPr>
          <w:p w:rsidR="009F6E66" w:rsidRDefault="009F6E66" w:rsidP="008E6148">
            <w:pPr>
              <w:pStyle w:val="QB20"/>
              <w:ind w:firstLineChars="0" w:firstLine="0"/>
            </w:pPr>
            <w:r>
              <w:rPr>
                <w:rFonts w:hint="eastAsia"/>
              </w:rPr>
              <w:t>参上</w:t>
            </w: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sidRPr="00BD3C12">
              <w:rPr>
                <w:rFonts w:cs="Times New Roman" w:hint="eastAsia"/>
                <w:b/>
                <w:bCs/>
              </w:rPr>
              <w:t>SambaList[</w:t>
            </w:r>
          </w:p>
        </w:tc>
        <w:tc>
          <w:tcPr>
            <w:tcW w:w="1638" w:type="dxa"/>
            <w:shd w:val="clear" w:color="auto" w:fill="auto"/>
          </w:tcPr>
          <w:p w:rsidR="009F6E66" w:rsidRDefault="009F6E66" w:rsidP="008E6148">
            <w:pPr>
              <w:pStyle w:val="QB20"/>
              <w:ind w:firstLineChars="0" w:firstLine="0"/>
            </w:pPr>
            <w:r>
              <w:rPr>
                <w:rFonts w:hint="eastAsia"/>
              </w:rPr>
              <w:t>Object[]</w:t>
            </w:r>
          </w:p>
        </w:tc>
        <w:tc>
          <w:tcPr>
            <w:tcW w:w="2049" w:type="dxa"/>
            <w:shd w:val="clear" w:color="auto" w:fill="auto"/>
          </w:tcPr>
          <w:p w:rsidR="009F6E66" w:rsidRDefault="009F6E66" w:rsidP="008E6148">
            <w:pPr>
              <w:pStyle w:val="QB20"/>
              <w:ind w:firstLineChars="0" w:firstLine="0"/>
            </w:pPr>
            <w:r>
              <w:rPr>
                <w:rFonts w:hint="eastAsia"/>
              </w:rPr>
              <w:t>Samba服务账号，最多为6组</w:t>
            </w:r>
          </w:p>
        </w:tc>
        <w:tc>
          <w:tcPr>
            <w:tcW w:w="2316" w:type="dxa"/>
            <w:shd w:val="clear" w:color="auto" w:fill="auto"/>
          </w:tcPr>
          <w:p w:rsidR="009F6E66" w:rsidRDefault="009F6E66" w:rsidP="008E6148">
            <w:pPr>
              <w:pStyle w:val="QB20"/>
              <w:ind w:firstLineChars="0" w:firstLine="0"/>
            </w:pPr>
            <w:r>
              <w:rPr>
                <w:rFonts w:hint="eastAsia"/>
              </w:rPr>
              <w:t>第一组缺省为网关管理页面用户账号及密码（即“useradmin”及对应的密码）</w:t>
            </w:r>
          </w:p>
        </w:tc>
      </w:tr>
      <w:tr w:rsidR="009F6E66" w:rsidTr="008E6148">
        <w:tc>
          <w:tcPr>
            <w:tcW w:w="2519" w:type="dxa"/>
            <w:shd w:val="clear" w:color="auto" w:fill="DEEAF6"/>
          </w:tcPr>
          <w:p w:rsidR="009F6E66" w:rsidRPr="00BD3C12" w:rsidRDefault="009F6E66" w:rsidP="008E6148">
            <w:pPr>
              <w:pStyle w:val="QB20"/>
              <w:ind w:firstLineChars="0" w:firstLine="0"/>
              <w:rPr>
                <w:rFonts w:cs="Times New Roman"/>
                <w:b/>
                <w:bCs/>
              </w:rPr>
            </w:pPr>
            <w:r w:rsidRPr="00BD3C12">
              <w:rPr>
                <w:rFonts w:cs="Times New Roman" w:hint="eastAsia"/>
                <w:b/>
                <w:bCs/>
              </w:rPr>
              <w:t>{SambaUserName</w:t>
            </w:r>
          </w:p>
        </w:tc>
        <w:tc>
          <w:tcPr>
            <w:tcW w:w="1638" w:type="dxa"/>
            <w:shd w:val="clear" w:color="auto" w:fill="DEEAF6"/>
          </w:tcPr>
          <w:p w:rsidR="009F6E66" w:rsidRDefault="009F6E66" w:rsidP="008E6148">
            <w:pPr>
              <w:pStyle w:val="QB20"/>
              <w:ind w:firstLineChars="0" w:firstLine="0"/>
            </w:pPr>
            <w:r>
              <w:t>String</w:t>
            </w:r>
          </w:p>
        </w:tc>
        <w:tc>
          <w:tcPr>
            <w:tcW w:w="2049" w:type="dxa"/>
            <w:shd w:val="clear" w:color="auto" w:fill="DEEAF6"/>
          </w:tcPr>
          <w:p w:rsidR="009F6E66" w:rsidRDefault="009F6E66" w:rsidP="008E6148">
            <w:pPr>
              <w:pStyle w:val="QB20"/>
              <w:ind w:firstLineChars="0" w:firstLine="0"/>
            </w:pPr>
            <w:r>
              <w:rPr>
                <w:rFonts w:hint="eastAsia"/>
              </w:rPr>
              <w:t>Samba协议账号</w:t>
            </w:r>
          </w:p>
        </w:tc>
        <w:tc>
          <w:tcPr>
            <w:tcW w:w="2316" w:type="dxa"/>
            <w:shd w:val="clear" w:color="auto" w:fill="DEEAF6"/>
          </w:tcPr>
          <w:p w:rsidR="009F6E66" w:rsidRDefault="009F6E66" w:rsidP="008E6148">
            <w:pPr>
              <w:pStyle w:val="QB20"/>
              <w:ind w:firstLineChars="0" w:firstLine="0"/>
            </w:pP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sidRPr="00BD3C12">
              <w:rPr>
                <w:rFonts w:cs="Times New Roman" w:hint="eastAsia"/>
                <w:b/>
                <w:bCs/>
              </w:rPr>
              <w:t>SambaPassword}</w:t>
            </w:r>
          </w:p>
        </w:tc>
        <w:tc>
          <w:tcPr>
            <w:tcW w:w="1638" w:type="dxa"/>
            <w:shd w:val="clear" w:color="auto" w:fill="auto"/>
          </w:tcPr>
          <w:p w:rsidR="009F6E66" w:rsidRDefault="009F6E66" w:rsidP="008E6148">
            <w:pPr>
              <w:pStyle w:val="QB20"/>
              <w:ind w:firstLineChars="0" w:firstLine="0"/>
            </w:pPr>
            <w:r>
              <w:t>String</w:t>
            </w:r>
          </w:p>
        </w:tc>
        <w:tc>
          <w:tcPr>
            <w:tcW w:w="2049" w:type="dxa"/>
            <w:shd w:val="clear" w:color="auto" w:fill="auto"/>
          </w:tcPr>
          <w:p w:rsidR="009F6E66" w:rsidRDefault="009F6E66" w:rsidP="008E6148">
            <w:pPr>
              <w:pStyle w:val="QB20"/>
              <w:ind w:firstLineChars="0" w:firstLine="0"/>
            </w:pPr>
            <w:r>
              <w:rPr>
                <w:rFonts w:hint="eastAsia"/>
              </w:rPr>
              <w:t>Samba协议的密码；采用AES加密方式</w:t>
            </w:r>
          </w:p>
        </w:tc>
        <w:tc>
          <w:tcPr>
            <w:tcW w:w="2316" w:type="dxa"/>
            <w:shd w:val="clear" w:color="auto" w:fill="auto"/>
          </w:tcPr>
          <w:p w:rsidR="009F6E66" w:rsidRDefault="009F6E66" w:rsidP="008E6148">
            <w:pPr>
              <w:pStyle w:val="QB20"/>
              <w:ind w:firstLineChars="0" w:firstLine="0"/>
            </w:pPr>
            <w:r>
              <w:rPr>
                <w:rFonts w:hint="eastAsia"/>
              </w:rPr>
              <w:t>参见FtpPassword</w:t>
            </w:r>
          </w:p>
        </w:tc>
      </w:tr>
      <w:tr w:rsidR="009F6E66" w:rsidTr="008E6148">
        <w:tc>
          <w:tcPr>
            <w:tcW w:w="2519" w:type="dxa"/>
            <w:shd w:val="clear" w:color="auto" w:fill="DEEAF6"/>
          </w:tcPr>
          <w:p w:rsidR="009F6E66" w:rsidRPr="00BD3C12" w:rsidRDefault="009F6E66" w:rsidP="008E6148">
            <w:pPr>
              <w:pStyle w:val="QB20"/>
              <w:ind w:firstLineChars="0" w:firstLine="0"/>
              <w:rPr>
                <w:rFonts w:cs="Times New Roman"/>
                <w:b/>
                <w:bCs/>
              </w:rPr>
            </w:pPr>
            <w:r w:rsidRPr="00BD3C12">
              <w:rPr>
                <w:rFonts w:cs="Times New Roman" w:hint="eastAsia"/>
                <w:b/>
                <w:bCs/>
              </w:rPr>
              <w:t>{SambaUserName</w:t>
            </w:r>
          </w:p>
        </w:tc>
        <w:tc>
          <w:tcPr>
            <w:tcW w:w="1638" w:type="dxa"/>
            <w:shd w:val="clear" w:color="auto" w:fill="DEEAF6"/>
          </w:tcPr>
          <w:p w:rsidR="009F6E66" w:rsidRDefault="009F6E66" w:rsidP="008E6148">
            <w:pPr>
              <w:pStyle w:val="QB20"/>
              <w:ind w:firstLineChars="0" w:firstLine="0"/>
            </w:pPr>
            <w:r>
              <w:t>String</w:t>
            </w:r>
          </w:p>
        </w:tc>
        <w:tc>
          <w:tcPr>
            <w:tcW w:w="2049" w:type="dxa"/>
            <w:shd w:val="clear" w:color="auto" w:fill="DEEAF6"/>
          </w:tcPr>
          <w:p w:rsidR="009F6E66" w:rsidRDefault="009F6E66" w:rsidP="008E6148">
            <w:pPr>
              <w:pStyle w:val="QB20"/>
              <w:ind w:firstLineChars="0" w:firstLine="0"/>
            </w:pPr>
            <w:r>
              <w:rPr>
                <w:rFonts w:hint="eastAsia"/>
              </w:rPr>
              <w:t>Samba协议账号</w:t>
            </w:r>
          </w:p>
        </w:tc>
        <w:tc>
          <w:tcPr>
            <w:tcW w:w="2316" w:type="dxa"/>
            <w:shd w:val="clear" w:color="auto" w:fill="DEEAF6"/>
          </w:tcPr>
          <w:p w:rsidR="009F6E66" w:rsidRDefault="009F6E66" w:rsidP="008E6148">
            <w:pPr>
              <w:pStyle w:val="QB20"/>
              <w:ind w:firstLineChars="0" w:firstLine="0"/>
            </w:pPr>
          </w:p>
        </w:tc>
      </w:tr>
      <w:tr w:rsidR="009F6E66" w:rsidTr="008E6148">
        <w:tc>
          <w:tcPr>
            <w:tcW w:w="2519" w:type="dxa"/>
            <w:shd w:val="clear" w:color="auto" w:fill="auto"/>
          </w:tcPr>
          <w:p w:rsidR="009F6E66" w:rsidRPr="00BD3C12" w:rsidRDefault="009F6E66" w:rsidP="008E6148">
            <w:pPr>
              <w:pStyle w:val="QB20"/>
              <w:ind w:firstLineChars="0" w:firstLine="0"/>
              <w:rPr>
                <w:rFonts w:cs="Times New Roman"/>
                <w:b/>
                <w:bCs/>
              </w:rPr>
            </w:pPr>
            <w:r w:rsidRPr="00BD3C12">
              <w:rPr>
                <w:rFonts w:cs="Times New Roman" w:hint="eastAsia"/>
                <w:b/>
                <w:bCs/>
              </w:rPr>
              <w:t>SambaPassword}]</w:t>
            </w:r>
          </w:p>
        </w:tc>
        <w:tc>
          <w:tcPr>
            <w:tcW w:w="1638" w:type="dxa"/>
            <w:shd w:val="clear" w:color="auto" w:fill="auto"/>
          </w:tcPr>
          <w:p w:rsidR="009F6E66" w:rsidRDefault="009F6E66" w:rsidP="008E6148">
            <w:pPr>
              <w:pStyle w:val="QB20"/>
              <w:ind w:firstLineChars="0" w:firstLine="0"/>
            </w:pPr>
            <w:r>
              <w:t>String</w:t>
            </w:r>
          </w:p>
        </w:tc>
        <w:tc>
          <w:tcPr>
            <w:tcW w:w="2049" w:type="dxa"/>
            <w:shd w:val="clear" w:color="auto" w:fill="auto"/>
          </w:tcPr>
          <w:p w:rsidR="009F6E66" w:rsidRDefault="009F6E66" w:rsidP="008E6148">
            <w:pPr>
              <w:pStyle w:val="QB20"/>
              <w:ind w:firstLineChars="0" w:firstLine="0"/>
            </w:pPr>
            <w:r>
              <w:rPr>
                <w:rFonts w:hint="eastAsia"/>
              </w:rPr>
              <w:t>Samba协议的密码；采用AES加密方式</w:t>
            </w:r>
          </w:p>
        </w:tc>
        <w:tc>
          <w:tcPr>
            <w:tcW w:w="2316" w:type="dxa"/>
            <w:shd w:val="clear" w:color="auto" w:fill="auto"/>
          </w:tcPr>
          <w:p w:rsidR="009F6E66" w:rsidRDefault="009F6E66" w:rsidP="008E6148">
            <w:pPr>
              <w:pStyle w:val="QB20"/>
              <w:ind w:firstLineChars="0" w:firstLine="0"/>
            </w:pPr>
            <w:r>
              <w:rPr>
                <w:rFonts w:hint="eastAsia"/>
              </w:rPr>
              <w:t>参见FtpPassword</w:t>
            </w:r>
          </w:p>
        </w:tc>
      </w:tr>
      <w:tr w:rsidR="009F6E66" w:rsidTr="008E6148">
        <w:tc>
          <w:tcPr>
            <w:tcW w:w="2519" w:type="dxa"/>
            <w:shd w:val="clear" w:color="auto" w:fill="DEEAF6"/>
          </w:tcPr>
          <w:p w:rsidR="009F6E66" w:rsidRPr="00BD3C12" w:rsidRDefault="009F6E66" w:rsidP="008E6148">
            <w:pPr>
              <w:pStyle w:val="QB20"/>
              <w:ind w:firstLineChars="0" w:firstLine="0"/>
              <w:rPr>
                <w:rFonts w:cs="Times New Roman"/>
                <w:b/>
                <w:bCs/>
              </w:rPr>
            </w:pPr>
            <w:r w:rsidRPr="00BD3C12">
              <w:rPr>
                <w:rFonts w:cs="Times New Roman" w:hint="eastAsia"/>
                <w:b/>
                <w:bCs/>
              </w:rPr>
              <w:t>HttpPassword}</w:t>
            </w:r>
          </w:p>
        </w:tc>
        <w:tc>
          <w:tcPr>
            <w:tcW w:w="1638" w:type="dxa"/>
            <w:shd w:val="clear" w:color="auto" w:fill="DEEAF6"/>
          </w:tcPr>
          <w:p w:rsidR="009F6E66" w:rsidRDefault="009F6E66" w:rsidP="008E6148">
            <w:pPr>
              <w:pStyle w:val="QB20"/>
              <w:ind w:firstLineChars="0" w:firstLine="0"/>
            </w:pPr>
            <w:r>
              <w:t>String</w:t>
            </w:r>
          </w:p>
        </w:tc>
        <w:tc>
          <w:tcPr>
            <w:tcW w:w="2049" w:type="dxa"/>
            <w:shd w:val="clear" w:color="auto" w:fill="DEEAF6"/>
          </w:tcPr>
          <w:p w:rsidR="009F6E66" w:rsidRDefault="009F6E66" w:rsidP="008E6148">
            <w:pPr>
              <w:pStyle w:val="QB20"/>
              <w:ind w:firstLineChars="0" w:firstLine="0"/>
            </w:pPr>
            <w:r>
              <w:rPr>
                <w:rFonts w:hint="eastAsia"/>
              </w:rPr>
              <w:t>Http服务密码，为网关管理页面用户密码。</w:t>
            </w:r>
          </w:p>
        </w:tc>
        <w:tc>
          <w:tcPr>
            <w:tcW w:w="2316" w:type="dxa"/>
            <w:shd w:val="clear" w:color="auto" w:fill="DEEAF6"/>
          </w:tcPr>
          <w:p w:rsidR="009F6E66" w:rsidRDefault="009F6E66" w:rsidP="008E6148">
            <w:pPr>
              <w:pStyle w:val="QB20"/>
              <w:ind w:firstLineChars="0" w:firstLine="0"/>
            </w:pPr>
            <w:r>
              <w:rPr>
                <w:rFonts w:hint="eastAsia"/>
              </w:rPr>
              <w:t>参见FtpPassword</w:t>
            </w:r>
          </w:p>
        </w:tc>
      </w:tr>
    </w:tbl>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sidRPr="00D34847">
        <w:t>SET_HG_SERVICE_ACCOUNT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lastRenderedPageBreak/>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393"/>
      </w:tblGrid>
      <w:tr w:rsidR="00123989" w:rsidRPr="00BD3C12" w:rsidTr="000315B9">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93"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393" w:type="dxa"/>
            <w:shd w:val="clear" w:color="auto" w:fill="auto"/>
          </w:tcPr>
          <w:p w:rsidR="00123989" w:rsidRDefault="00123989" w:rsidP="008E6148">
            <w:pPr>
              <w:pStyle w:val="QB20"/>
              <w:ind w:firstLineChars="0" w:firstLine="0"/>
            </w:pPr>
          </w:p>
        </w:tc>
      </w:tr>
      <w:tr w:rsidR="00123989" w:rsidTr="000315B9">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393" w:type="dxa"/>
            <w:shd w:val="clear" w:color="auto" w:fill="DEEAF6"/>
          </w:tcPr>
          <w:p w:rsidR="00123989" w:rsidRDefault="00123989" w:rsidP="008E6148">
            <w:pPr>
              <w:pStyle w:val="QB20"/>
              <w:ind w:firstLineChars="0" w:firstLine="0"/>
            </w:pPr>
            <w:r>
              <w:t>网关按请求原值返回</w:t>
            </w:r>
          </w:p>
        </w:tc>
      </w:tr>
      <w:tr w:rsidR="00123989" w:rsidTr="000315B9">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393"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0315B9">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393"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0315B9">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393" w:type="dxa"/>
            <w:shd w:val="clear" w:color="auto" w:fill="DEEAF6"/>
          </w:tcPr>
          <w:p w:rsidR="00123989" w:rsidRDefault="00123989" w:rsidP="008E6148">
            <w:pPr>
              <w:pStyle w:val="QB20"/>
              <w:ind w:firstLineChars="0" w:firstLine="0"/>
            </w:pP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w:t>
            </w:r>
          </w:p>
        </w:tc>
        <w:tc>
          <w:tcPr>
            <w:tcW w:w="2130"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r>
              <w:rPr>
                <w:rFonts w:hint="eastAsia"/>
              </w:rPr>
              <w:t>无内容</w:t>
            </w:r>
          </w:p>
        </w:tc>
        <w:tc>
          <w:tcPr>
            <w:tcW w:w="2393" w:type="dxa"/>
            <w:shd w:val="clear" w:color="auto" w:fill="auto"/>
          </w:tcPr>
          <w:p w:rsidR="00123989" w:rsidRDefault="00123989" w:rsidP="008E6148">
            <w:pPr>
              <w:pStyle w:val="QB20"/>
              <w:ind w:firstLineChars="0" w:firstLine="0"/>
            </w:pPr>
          </w:p>
        </w:tc>
      </w:tr>
    </w:tbl>
    <w:p w:rsidR="00123989" w:rsidRDefault="00123989" w:rsidP="00123989">
      <w:pPr>
        <w:pStyle w:val="QB7"/>
        <w:ind w:firstLine="420"/>
      </w:pPr>
    </w:p>
    <w:p w:rsidR="00123989" w:rsidRDefault="00123989" w:rsidP="00EC644D">
      <w:pPr>
        <w:pStyle w:val="QB3"/>
      </w:pPr>
      <w:bookmarkStart w:id="294" w:name="_Toc445157209"/>
      <w:bookmarkStart w:id="295" w:name="_Toc448149262"/>
      <w:r>
        <w:rPr>
          <w:rFonts w:hint="eastAsia"/>
        </w:rPr>
        <w:t>应用</w:t>
      </w:r>
      <w:r>
        <w:t>服务</w:t>
      </w:r>
      <w:r>
        <w:rPr>
          <w:rFonts w:hint="eastAsia"/>
        </w:rPr>
        <w:t>协议信息查询</w:t>
      </w:r>
      <w:bookmarkEnd w:id="294"/>
      <w:bookmarkEnd w:id="295"/>
    </w:p>
    <w:p w:rsidR="00123989" w:rsidRDefault="00123989" w:rsidP="00EC644D">
      <w:pPr>
        <w:pStyle w:val="QB4"/>
      </w:pPr>
      <w:r>
        <w:t>接口说明</w:t>
      </w:r>
    </w:p>
    <w:p w:rsidR="00123989" w:rsidRDefault="00123989" w:rsidP="00123989">
      <w:pPr>
        <w:pStyle w:val="QB7"/>
        <w:ind w:firstLine="420"/>
      </w:pPr>
      <w:r>
        <w:rPr>
          <w:rFonts w:hint="eastAsia"/>
        </w:rPr>
        <w:t>应用</w:t>
      </w:r>
      <w:r>
        <w:t>服务协议</w:t>
      </w:r>
      <w:r>
        <w:rPr>
          <w:rFonts w:hint="eastAsia"/>
        </w:rPr>
        <w:t>信息</w:t>
      </w:r>
      <w:r>
        <w:t>查询</w:t>
      </w:r>
      <w:r>
        <w:rPr>
          <w:rFonts w:hint="eastAsia"/>
        </w:rPr>
        <w:t>。</w:t>
      </w:r>
    </w:p>
    <w:p w:rsidR="00123989" w:rsidRDefault="007E4262" w:rsidP="00123989">
      <w:pPr>
        <w:pStyle w:val="QB7"/>
        <w:ind w:firstLine="420"/>
      </w:pPr>
      <w:r>
        <w:rPr>
          <w:rFonts w:hint="eastAsia"/>
        </w:rPr>
        <w:t>消息发送方向：一级家庭开放平台—&gt;省级数字家庭管理平台</w:t>
      </w:r>
    </w:p>
    <w:p w:rsidR="00123989" w:rsidRDefault="00123989" w:rsidP="00EC644D">
      <w:pPr>
        <w:pStyle w:val="QB4"/>
      </w:pPr>
      <w:r>
        <w:rPr>
          <w:rFonts w:hint="eastAsia"/>
        </w:rPr>
        <w:t>接口类型</w:t>
      </w:r>
    </w:p>
    <w:p w:rsidR="00123989" w:rsidRDefault="00DD01B2" w:rsidP="00123989">
      <w:pPr>
        <w:pStyle w:val="QB7"/>
        <w:ind w:firstLine="420"/>
      </w:pPr>
      <w:r>
        <w:rPr>
          <w:rFonts w:hint="eastAsia"/>
        </w:rPr>
        <w:t>名称：getHgServiceInfo</w:t>
      </w:r>
    </w:p>
    <w:p w:rsidR="00123989" w:rsidRDefault="00123989" w:rsidP="00123989">
      <w:pPr>
        <w:pStyle w:val="QB7"/>
        <w:ind w:firstLine="420"/>
      </w:pPr>
    </w:p>
    <w:p w:rsidR="00123989" w:rsidRDefault="00123989" w:rsidP="00EC644D">
      <w:pPr>
        <w:pStyle w:val="QB4"/>
      </w:pPr>
      <w:r>
        <w:rPr>
          <w:rFonts w:hint="eastAsia"/>
        </w:rPr>
        <w:t>请求报文</w:t>
      </w:r>
      <w:r>
        <w:t>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Get</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Pr="00D34847">
        <w:t>GET_HG_SERVICE_INFO</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r w:rsidR="008572AA">
        <w:rPr>
          <w:rFonts w:hint="eastAsia"/>
        </w:rPr>
        <w:t>“MAC”："mac地址“</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519"/>
        <w:gridCol w:w="1638"/>
        <w:gridCol w:w="2049"/>
        <w:gridCol w:w="2316"/>
      </w:tblGrid>
      <w:tr w:rsidR="00123989" w:rsidRPr="00BD3C12" w:rsidTr="008E6148">
        <w:tc>
          <w:tcPr>
            <w:tcW w:w="251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1638"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049"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16"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rPr>
          <w:trHeight w:val="90"/>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hint="eastAsia"/>
                <w:b/>
                <w:bCs/>
              </w:rPr>
              <w:t>RPCMethod</w:t>
            </w:r>
          </w:p>
        </w:tc>
        <w:tc>
          <w:tcPr>
            <w:tcW w:w="1638" w:type="dxa"/>
            <w:shd w:val="clear" w:color="auto" w:fill="auto"/>
          </w:tcPr>
          <w:p w:rsidR="00123989" w:rsidRDefault="00123989" w:rsidP="008E6148">
            <w:pPr>
              <w:pStyle w:val="QB20"/>
              <w:ind w:firstLineChars="0" w:firstLine="0"/>
            </w:pPr>
            <w:r>
              <w:rPr>
                <w:rFonts w:hint="eastAsia"/>
              </w:rPr>
              <w:t>String</w:t>
            </w:r>
          </w:p>
        </w:tc>
        <w:tc>
          <w:tcPr>
            <w:tcW w:w="2049" w:type="dxa"/>
            <w:shd w:val="clear" w:color="auto" w:fill="auto"/>
          </w:tcPr>
          <w:p w:rsidR="00123989" w:rsidRDefault="00123989" w:rsidP="008E6148">
            <w:pPr>
              <w:pStyle w:val="QB20"/>
              <w:ind w:firstLineChars="0" w:firstLine="0"/>
            </w:pPr>
            <w:r>
              <w:rPr>
                <w:rFonts w:hint="eastAsia"/>
              </w:rPr>
              <w:t>接口分类定义</w:t>
            </w:r>
          </w:p>
        </w:tc>
        <w:tc>
          <w:tcPr>
            <w:tcW w:w="2316" w:type="dxa"/>
            <w:shd w:val="clear" w:color="auto" w:fill="auto"/>
          </w:tcPr>
          <w:p w:rsidR="00123989" w:rsidRDefault="00123989" w:rsidP="008E6148">
            <w:pPr>
              <w:pStyle w:val="QB20"/>
              <w:ind w:firstLineChars="0" w:firstLine="0"/>
            </w:pPr>
            <w:r>
              <w:rPr>
                <w:rFonts w:hint="eastAsia"/>
              </w:rPr>
              <w:t>Get</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1638" w:type="dxa"/>
            <w:shd w:val="clear" w:color="auto" w:fill="DEEAF6"/>
          </w:tcPr>
          <w:p w:rsidR="00123989" w:rsidRDefault="00123989" w:rsidP="008E6148">
            <w:pPr>
              <w:pStyle w:val="QB20"/>
              <w:ind w:firstLineChars="0" w:firstLine="0"/>
            </w:pPr>
            <w:r>
              <w:rPr>
                <w:rFonts w:hint="eastAsia"/>
              </w:rPr>
              <w:t>Int</w:t>
            </w:r>
          </w:p>
        </w:tc>
        <w:tc>
          <w:tcPr>
            <w:tcW w:w="2049" w:type="dxa"/>
            <w:shd w:val="clear" w:color="auto" w:fill="DEEAF6"/>
          </w:tcPr>
          <w:p w:rsidR="00123989" w:rsidRDefault="00123989" w:rsidP="008E6148">
            <w:pPr>
              <w:pStyle w:val="QB20"/>
              <w:ind w:firstLineChars="0" w:firstLine="0"/>
            </w:pPr>
            <w:r>
              <w:rPr>
                <w:rFonts w:hint="eastAsia"/>
              </w:rPr>
              <w:t>平台</w:t>
            </w:r>
            <w:r>
              <w:t>维护的事务ID</w:t>
            </w:r>
          </w:p>
        </w:tc>
        <w:tc>
          <w:tcPr>
            <w:tcW w:w="2316" w:type="dxa"/>
            <w:shd w:val="clear" w:color="auto" w:fill="DEEAF6"/>
          </w:tcPr>
          <w:p w:rsidR="00123989" w:rsidRDefault="00123989" w:rsidP="008E6148">
            <w:pPr>
              <w:pStyle w:val="QB20"/>
              <w:ind w:firstLineChars="0" w:firstLine="0"/>
            </w:pPr>
            <w:r>
              <w:t>网关按请求原值返回</w:t>
            </w:r>
          </w:p>
        </w:tc>
      </w:tr>
      <w:tr w:rsidR="00123989" w:rsidTr="008E6148">
        <w:trPr>
          <w:trHeight w:val="637"/>
        </w:trPr>
        <w:tc>
          <w:tcPr>
            <w:tcW w:w="2519"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1638" w:type="dxa"/>
            <w:shd w:val="clear" w:color="auto" w:fill="auto"/>
          </w:tcPr>
          <w:p w:rsidR="00123989" w:rsidRDefault="00123989" w:rsidP="008E6148">
            <w:pPr>
              <w:pStyle w:val="QB20"/>
              <w:ind w:firstLineChars="0" w:firstLine="0"/>
            </w:pPr>
            <w:r>
              <w:t>String</w:t>
            </w:r>
          </w:p>
        </w:tc>
        <w:tc>
          <w:tcPr>
            <w:tcW w:w="2049" w:type="dxa"/>
            <w:shd w:val="clear" w:color="auto" w:fill="auto"/>
          </w:tcPr>
          <w:p w:rsidR="00123989" w:rsidRDefault="00123989" w:rsidP="008E6148">
            <w:pPr>
              <w:pStyle w:val="QB20"/>
              <w:ind w:firstLineChars="0" w:firstLine="0"/>
            </w:pPr>
            <w:r>
              <w:t>命令类型</w:t>
            </w:r>
          </w:p>
        </w:tc>
        <w:tc>
          <w:tcPr>
            <w:tcW w:w="2316" w:type="dxa"/>
            <w:shd w:val="clear" w:color="auto" w:fill="auto"/>
          </w:tcPr>
          <w:p w:rsidR="00123989" w:rsidRDefault="00123989" w:rsidP="008E6148">
            <w:pPr>
              <w:pStyle w:val="QB20"/>
              <w:ind w:firstLineChars="0" w:firstLine="0"/>
            </w:pPr>
            <w:r w:rsidRPr="00D34847">
              <w:t>GET_HG_SERVICE_INFO</w:t>
            </w:r>
          </w:p>
        </w:tc>
      </w:tr>
      <w:tr w:rsidR="00123989" w:rsidTr="008E6148">
        <w:tc>
          <w:tcPr>
            <w:tcW w:w="2519"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请求编号</w:t>
            </w:r>
          </w:p>
        </w:tc>
        <w:tc>
          <w:tcPr>
            <w:tcW w:w="2316" w:type="dxa"/>
            <w:shd w:val="clear" w:color="auto" w:fill="DEEAF6"/>
          </w:tcPr>
          <w:p w:rsidR="00123989" w:rsidRDefault="00123989" w:rsidP="008E6148">
            <w:pPr>
              <w:pStyle w:val="QB20"/>
              <w:ind w:firstLineChars="0" w:firstLine="0"/>
            </w:pPr>
            <w:r>
              <w:rPr>
                <w:rFonts w:hint="eastAsia"/>
              </w:rPr>
              <w:t>SequenceId表示命令序列，网关按照请求的原</w:t>
            </w:r>
            <w:r>
              <w:rPr>
                <w:rFonts w:hint="eastAsia"/>
              </w:rPr>
              <w:lastRenderedPageBreak/>
              <w:t>值返回。</w:t>
            </w:r>
          </w:p>
          <w:p w:rsidR="00123989" w:rsidRDefault="00123989" w:rsidP="008E6148">
            <w:pPr>
              <w:pStyle w:val="QB20"/>
              <w:ind w:firstLineChars="0" w:firstLine="0"/>
            </w:pPr>
            <w:r>
              <w:rPr>
                <w:rFonts w:hint="eastAsia"/>
              </w:rPr>
              <w:t>16进制数，8位</w:t>
            </w:r>
          </w:p>
        </w:tc>
      </w:tr>
      <w:tr w:rsidR="00033124" w:rsidTr="008E6148">
        <w:tc>
          <w:tcPr>
            <w:tcW w:w="2519" w:type="dxa"/>
            <w:shd w:val="clear" w:color="auto" w:fill="auto"/>
          </w:tcPr>
          <w:p w:rsidR="00033124" w:rsidRPr="00BD3C12" w:rsidRDefault="00033124" w:rsidP="00033124">
            <w:pPr>
              <w:pStyle w:val="QB20"/>
              <w:ind w:firstLineChars="0" w:firstLine="0"/>
              <w:rPr>
                <w:rFonts w:cs="Times New Roman"/>
                <w:b/>
                <w:bCs/>
              </w:rPr>
            </w:pPr>
            <w:r w:rsidRPr="00BD3C12">
              <w:rPr>
                <w:rFonts w:cs="Times New Roman"/>
                <w:b/>
                <w:bCs/>
              </w:rPr>
              <w:lastRenderedPageBreak/>
              <w:t>Parameter</w:t>
            </w:r>
          </w:p>
        </w:tc>
        <w:tc>
          <w:tcPr>
            <w:tcW w:w="1638" w:type="dxa"/>
            <w:shd w:val="clear" w:color="auto" w:fill="auto"/>
          </w:tcPr>
          <w:p w:rsidR="00033124" w:rsidRDefault="00033124" w:rsidP="00033124">
            <w:pPr>
              <w:pStyle w:val="QB20"/>
              <w:ind w:firstLineChars="0" w:firstLine="0"/>
            </w:pPr>
            <w:r>
              <w:t>O</w:t>
            </w:r>
            <w:r>
              <w:rPr>
                <w:rFonts w:hint="eastAsia"/>
              </w:rPr>
              <w:t>bject</w:t>
            </w:r>
          </w:p>
        </w:tc>
        <w:tc>
          <w:tcPr>
            <w:tcW w:w="2049" w:type="dxa"/>
            <w:shd w:val="clear" w:color="auto" w:fill="auto"/>
          </w:tcPr>
          <w:p w:rsidR="00033124" w:rsidRDefault="00033124" w:rsidP="00033124">
            <w:pPr>
              <w:pStyle w:val="QB20"/>
              <w:ind w:firstLineChars="0" w:firstLine="0"/>
            </w:pPr>
            <w:r>
              <w:rPr>
                <w:rFonts w:hint="eastAsia"/>
              </w:rPr>
              <w:t>报文中的请求参数</w:t>
            </w:r>
          </w:p>
        </w:tc>
        <w:tc>
          <w:tcPr>
            <w:tcW w:w="2316" w:type="dxa"/>
            <w:shd w:val="clear" w:color="auto" w:fill="auto"/>
          </w:tcPr>
          <w:p w:rsidR="00033124" w:rsidRDefault="00033124" w:rsidP="00033124">
            <w:pPr>
              <w:pStyle w:val="QB20"/>
              <w:ind w:firstLineChars="0" w:firstLine="0"/>
            </w:pPr>
            <w:r>
              <w:rPr>
                <w:rFonts w:hint="eastAsia"/>
              </w:rPr>
              <w:t>此处为</w:t>
            </w:r>
            <w:r>
              <w:t>空</w:t>
            </w:r>
          </w:p>
        </w:tc>
      </w:tr>
      <w:tr w:rsidR="009F6E66" w:rsidTr="008E6148">
        <w:tc>
          <w:tcPr>
            <w:tcW w:w="2519" w:type="dxa"/>
            <w:shd w:val="clear" w:color="auto" w:fill="auto"/>
          </w:tcPr>
          <w:p w:rsidR="009F6E66" w:rsidRPr="00BD3C12" w:rsidRDefault="009F6E66" w:rsidP="00033124">
            <w:pPr>
              <w:pStyle w:val="QB20"/>
              <w:ind w:firstLineChars="0" w:firstLine="0"/>
              <w:rPr>
                <w:rFonts w:cs="Times New Roman"/>
                <w:b/>
                <w:bCs/>
              </w:rPr>
            </w:pPr>
            <w:r>
              <w:rPr>
                <w:rFonts w:cs="Times New Roman" w:hint="eastAsia"/>
                <w:b/>
                <w:bCs/>
              </w:rPr>
              <w:t>MAC</w:t>
            </w:r>
          </w:p>
        </w:tc>
        <w:tc>
          <w:tcPr>
            <w:tcW w:w="1638" w:type="dxa"/>
            <w:shd w:val="clear" w:color="auto" w:fill="auto"/>
          </w:tcPr>
          <w:p w:rsidR="009F6E66" w:rsidRDefault="009F6E66" w:rsidP="00033124">
            <w:pPr>
              <w:pStyle w:val="QB20"/>
              <w:ind w:firstLineChars="0" w:firstLine="0"/>
            </w:pPr>
            <w:r>
              <w:t>S</w:t>
            </w:r>
            <w:r>
              <w:rPr>
                <w:rFonts w:hint="eastAsia"/>
              </w:rPr>
              <w:t>tring</w:t>
            </w:r>
          </w:p>
        </w:tc>
        <w:tc>
          <w:tcPr>
            <w:tcW w:w="2049" w:type="dxa"/>
            <w:shd w:val="clear" w:color="auto" w:fill="auto"/>
          </w:tcPr>
          <w:p w:rsidR="009F6E66" w:rsidRDefault="009F6E66" w:rsidP="00033124">
            <w:pPr>
              <w:pStyle w:val="QB20"/>
              <w:ind w:firstLineChars="0" w:firstLine="0"/>
            </w:pPr>
            <w:r>
              <w:rPr>
                <w:rFonts w:hint="eastAsia"/>
              </w:rPr>
              <w:t>网关的mac地址</w:t>
            </w:r>
          </w:p>
        </w:tc>
        <w:tc>
          <w:tcPr>
            <w:tcW w:w="2316" w:type="dxa"/>
            <w:shd w:val="clear" w:color="auto" w:fill="auto"/>
          </w:tcPr>
          <w:p w:rsidR="009F6E66" w:rsidRDefault="009F6E66" w:rsidP="00033124">
            <w:pPr>
              <w:pStyle w:val="QB20"/>
              <w:ind w:firstLineChars="0" w:firstLine="0"/>
            </w:pPr>
          </w:p>
        </w:tc>
      </w:tr>
    </w:tbl>
    <w:p w:rsidR="00123989" w:rsidRDefault="00123989" w:rsidP="00EC644D">
      <w:pPr>
        <w:pStyle w:val="QB4"/>
      </w:pPr>
      <w:r>
        <w:t>响应报文定义</w:t>
      </w:r>
    </w:p>
    <w:p w:rsidR="00123989" w:rsidRDefault="00123989" w:rsidP="00EC644D">
      <w:pPr>
        <w:pStyle w:val="QB5"/>
      </w:pPr>
      <w:r>
        <w:rPr>
          <w:rFonts w:hint="eastAsia"/>
        </w:rP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sidRPr="00D34847">
        <w:t>GET_HG_SERVICE_INFO</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"FtpEnable":"%s"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"FtpService":"%s"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"SambaEnable":"%s"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"SambaService":"%s"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"HttpEnable":"%s"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 xml:space="preserve">"FtpList": [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{"FtpUserName":"%s",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"FtpPassword":"%s"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"FtpUserName":"%s",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"FtpPassword”:"%s"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 xml:space="preserve">"SambaList": [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"SambaUserName":"%s",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"SambaPassword":"%s"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"SambaUserName":"%s",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"SambaPassword":"%s"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"HttpPassword":"%s"</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393"/>
      </w:tblGrid>
      <w:tr w:rsidR="00123989" w:rsidRPr="00BD3C12" w:rsidTr="000315B9">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393"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lastRenderedPageBreak/>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393" w:type="dxa"/>
            <w:shd w:val="clear" w:color="auto" w:fill="auto"/>
          </w:tcPr>
          <w:p w:rsidR="00123989" w:rsidRDefault="00123989" w:rsidP="008E6148">
            <w:pPr>
              <w:pStyle w:val="QB20"/>
              <w:ind w:firstLineChars="0" w:firstLine="0"/>
            </w:pPr>
          </w:p>
        </w:tc>
      </w:tr>
      <w:tr w:rsidR="00123989" w:rsidTr="000315B9">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393" w:type="dxa"/>
            <w:shd w:val="clear" w:color="auto" w:fill="DEEAF6"/>
          </w:tcPr>
          <w:p w:rsidR="00123989" w:rsidRDefault="00123989" w:rsidP="008E6148">
            <w:pPr>
              <w:pStyle w:val="QB20"/>
              <w:ind w:firstLineChars="0" w:firstLine="0"/>
            </w:pPr>
            <w:r>
              <w:t>网关按请求原值返回</w:t>
            </w:r>
          </w:p>
        </w:tc>
      </w:tr>
      <w:tr w:rsidR="00123989" w:rsidTr="000315B9">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393"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0315B9">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393"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0315B9">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393" w:type="dxa"/>
            <w:shd w:val="clear" w:color="auto" w:fill="DEEAF6"/>
          </w:tcPr>
          <w:p w:rsidR="00123989" w:rsidRDefault="00123989" w:rsidP="008E6148">
            <w:pPr>
              <w:pStyle w:val="QB20"/>
              <w:ind w:firstLineChars="0" w:firstLine="0"/>
            </w:pP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{FtpEnable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rPr>
                <w:rFonts w:hint="eastAsia"/>
              </w:rPr>
              <w:t>网关FTP服务是否开启</w:t>
            </w:r>
          </w:p>
        </w:tc>
        <w:tc>
          <w:tcPr>
            <w:tcW w:w="2393" w:type="dxa"/>
            <w:shd w:val="clear" w:color="auto" w:fill="auto"/>
          </w:tcPr>
          <w:p w:rsidR="00123989" w:rsidRDefault="00123989" w:rsidP="008E6148">
            <w:pPr>
              <w:pStyle w:val="QB20"/>
              <w:ind w:firstLineChars="0" w:firstLine="0"/>
            </w:pPr>
            <w:r>
              <w:rPr>
                <w:rFonts w:hint="eastAsia"/>
              </w:rPr>
              <w:t>0：表示服务关闭；1：表示本地开启，远程关闭；2：表示本地关闭，远程开启；3;表示本地、远程开启</w:t>
            </w:r>
          </w:p>
        </w:tc>
      </w:tr>
      <w:tr w:rsidR="00123989" w:rsidTr="000315B9">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hint="eastAsia"/>
                <w:b/>
                <w:bCs/>
              </w:rPr>
              <w:t>FtpService</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rPr>
                <w:rFonts w:hint="eastAsia"/>
              </w:rPr>
              <w:t>FTP服务是否允许匿名服务</w:t>
            </w:r>
          </w:p>
        </w:tc>
        <w:tc>
          <w:tcPr>
            <w:tcW w:w="2393" w:type="dxa"/>
            <w:shd w:val="clear" w:color="auto" w:fill="DEEAF6"/>
          </w:tcPr>
          <w:p w:rsidR="00123989" w:rsidRDefault="00123989" w:rsidP="008E6148">
            <w:pPr>
              <w:pStyle w:val="QB20"/>
              <w:ind w:firstLineChars="0" w:firstLine="0"/>
            </w:pPr>
            <w:r>
              <w:rPr>
                <w:rFonts w:hint="eastAsia"/>
              </w:rPr>
              <w:t>0：表示不允许，1：表示允许</w:t>
            </w: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SambaEnable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rPr>
                <w:rFonts w:hint="eastAsia"/>
              </w:rPr>
              <w:t>网关Samba服务是否开启</w:t>
            </w:r>
          </w:p>
        </w:tc>
        <w:tc>
          <w:tcPr>
            <w:tcW w:w="2393" w:type="dxa"/>
            <w:shd w:val="clear" w:color="auto" w:fill="auto"/>
          </w:tcPr>
          <w:p w:rsidR="00123989" w:rsidRDefault="00123989" w:rsidP="008E6148">
            <w:pPr>
              <w:pStyle w:val="QB20"/>
              <w:ind w:firstLineChars="0" w:firstLine="0"/>
            </w:pPr>
            <w:r>
              <w:rPr>
                <w:rFonts w:hint="eastAsia"/>
              </w:rPr>
              <w:t>0：表示服务关闭；1：表示本地开启，远程关闭；2：表示本地关闭，远程开启；3;表示本地、远程开启</w:t>
            </w:r>
          </w:p>
        </w:tc>
      </w:tr>
      <w:tr w:rsidR="00123989" w:rsidTr="000315B9">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hint="eastAsia"/>
                <w:b/>
                <w:bCs/>
              </w:rPr>
              <w:t>SambaService</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rPr>
                <w:rFonts w:hint="eastAsia"/>
              </w:rPr>
              <w:t>Samba服务是否允许匿名服务</w:t>
            </w:r>
          </w:p>
        </w:tc>
        <w:tc>
          <w:tcPr>
            <w:tcW w:w="2393" w:type="dxa"/>
            <w:shd w:val="clear" w:color="auto" w:fill="DEEAF6"/>
          </w:tcPr>
          <w:p w:rsidR="00123989" w:rsidRDefault="00123989" w:rsidP="008E6148">
            <w:pPr>
              <w:pStyle w:val="QB20"/>
              <w:ind w:firstLineChars="0" w:firstLine="0"/>
            </w:pPr>
            <w:r>
              <w:rPr>
                <w:rFonts w:hint="eastAsia"/>
              </w:rPr>
              <w:t>0：表示不允许，1：表示允许</w:t>
            </w: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HttpEnable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rPr>
                <w:rFonts w:hint="eastAsia"/>
              </w:rPr>
              <w:t>网关Http服务是否开启</w:t>
            </w:r>
          </w:p>
        </w:tc>
        <w:tc>
          <w:tcPr>
            <w:tcW w:w="2393" w:type="dxa"/>
            <w:shd w:val="clear" w:color="auto" w:fill="auto"/>
          </w:tcPr>
          <w:p w:rsidR="00123989" w:rsidRDefault="00123989" w:rsidP="008E6148">
            <w:pPr>
              <w:pStyle w:val="QB20"/>
              <w:ind w:firstLineChars="0" w:firstLine="0"/>
            </w:pPr>
            <w:r>
              <w:rPr>
                <w:rFonts w:hint="eastAsia"/>
              </w:rPr>
              <w:t>0：表示服务关闭；1：表示本地开启，远程关闭；2：表示本地关闭，远程开启；3;表示本地、远程开启。HTTP服务不允许匿名服务，需要通过网关的管理页面账号进行认证</w:t>
            </w:r>
          </w:p>
        </w:tc>
      </w:tr>
      <w:tr w:rsidR="00123989" w:rsidTr="000315B9">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hint="eastAsia"/>
                <w:b/>
                <w:bCs/>
              </w:rPr>
              <w:t>FtpList</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FTP服务账号，最多为6组</w:t>
            </w:r>
          </w:p>
        </w:tc>
        <w:tc>
          <w:tcPr>
            <w:tcW w:w="2393" w:type="dxa"/>
            <w:shd w:val="clear" w:color="auto" w:fill="DEEAF6"/>
          </w:tcPr>
          <w:p w:rsidR="00123989" w:rsidRDefault="00123989" w:rsidP="008E6148">
            <w:pPr>
              <w:pStyle w:val="QB20"/>
              <w:ind w:firstLineChars="0" w:firstLine="0"/>
            </w:pPr>
            <w:r>
              <w:rPr>
                <w:rFonts w:hint="eastAsia"/>
              </w:rPr>
              <w:t>第一组和TR069中定义的FTP账号一一对应</w:t>
            </w: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FtpUserName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rPr>
                <w:rFonts w:hint="eastAsia"/>
              </w:rPr>
              <w:t>Ftp协议账号</w:t>
            </w:r>
          </w:p>
        </w:tc>
        <w:tc>
          <w:tcPr>
            <w:tcW w:w="2393" w:type="dxa"/>
            <w:shd w:val="clear" w:color="auto" w:fill="auto"/>
          </w:tcPr>
          <w:p w:rsidR="00123989" w:rsidRDefault="00123989" w:rsidP="008E6148">
            <w:pPr>
              <w:pStyle w:val="QB20"/>
              <w:ind w:firstLineChars="0" w:firstLine="0"/>
            </w:pPr>
          </w:p>
        </w:tc>
      </w:tr>
      <w:tr w:rsidR="00123989" w:rsidTr="000315B9">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hint="eastAsia"/>
                <w:b/>
                <w:bCs/>
              </w:rPr>
              <w:t>FtpPassword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rPr>
                <w:rFonts w:hint="eastAsia"/>
              </w:rPr>
              <w:t>Ftp协议的密码；采用AES加密方式</w:t>
            </w:r>
          </w:p>
        </w:tc>
        <w:tc>
          <w:tcPr>
            <w:tcW w:w="2393" w:type="dxa"/>
            <w:shd w:val="clear" w:color="auto" w:fill="DEEAF6"/>
          </w:tcPr>
          <w:p w:rsidR="00123989" w:rsidRDefault="00123989" w:rsidP="008E6148">
            <w:pPr>
              <w:pStyle w:val="QB20"/>
              <w:ind w:firstLineChars="0" w:firstLine="0"/>
            </w:pPr>
            <w:r>
              <w:rPr>
                <w:rFonts w:hint="eastAsia"/>
              </w:rPr>
              <w:t>采用AES加密方式，其中MD5(PonPassword)为128位key， 其参数：“AES/ECB/PKCS5Padding”；将加密后的内容按字节转换成十六进制字符串表示，每个字节转换成两个十六进制字符。由于系统差异，在</w:t>
            </w:r>
            <w:r>
              <w:rPr>
                <w:rFonts w:hint="eastAsia"/>
              </w:rPr>
              <w:lastRenderedPageBreak/>
              <w:t>Java(Android)中定义字符编码格式为UTF-8，密钥长度为128位；对应的，在嵌入式系统C中，定义密钥为256位char</w:t>
            </w: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lastRenderedPageBreak/>
              <w:t>FtpUserName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rPr>
                <w:rFonts w:hint="eastAsia"/>
              </w:rPr>
              <w:t>Ftp协议账号</w:t>
            </w:r>
          </w:p>
        </w:tc>
        <w:tc>
          <w:tcPr>
            <w:tcW w:w="2393" w:type="dxa"/>
            <w:shd w:val="clear" w:color="auto" w:fill="auto"/>
          </w:tcPr>
          <w:p w:rsidR="00123989" w:rsidRDefault="00123989" w:rsidP="008E6148">
            <w:pPr>
              <w:pStyle w:val="QB20"/>
              <w:ind w:firstLineChars="0" w:firstLine="0"/>
            </w:pPr>
          </w:p>
        </w:tc>
      </w:tr>
      <w:tr w:rsidR="00123989" w:rsidTr="000315B9">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hint="eastAsia"/>
                <w:b/>
                <w:bCs/>
              </w:rPr>
              <w:t>FtpPassword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rPr>
                <w:rFonts w:hint="eastAsia"/>
              </w:rPr>
              <w:t>Ftp协议的密码；采用AES加密方式</w:t>
            </w:r>
          </w:p>
        </w:tc>
        <w:tc>
          <w:tcPr>
            <w:tcW w:w="2393" w:type="dxa"/>
            <w:shd w:val="clear" w:color="auto" w:fill="DEEAF6"/>
          </w:tcPr>
          <w:p w:rsidR="00123989" w:rsidRDefault="00123989" w:rsidP="008E6148">
            <w:pPr>
              <w:pStyle w:val="QB20"/>
              <w:ind w:firstLineChars="0" w:firstLine="0"/>
            </w:pPr>
            <w:r>
              <w:rPr>
                <w:rFonts w:hint="eastAsia"/>
              </w:rPr>
              <w:t>同上</w:t>
            </w: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SambaList</w:t>
            </w:r>
          </w:p>
        </w:tc>
        <w:tc>
          <w:tcPr>
            <w:tcW w:w="2130" w:type="dxa"/>
            <w:shd w:val="clear" w:color="auto" w:fill="auto"/>
          </w:tcPr>
          <w:p w:rsidR="00123989" w:rsidRDefault="00123989" w:rsidP="008E6148">
            <w:pPr>
              <w:pStyle w:val="QB20"/>
              <w:ind w:firstLineChars="0" w:firstLine="0"/>
            </w:pPr>
            <w:r>
              <w:rPr>
                <w:rFonts w:hint="eastAsia"/>
              </w:rPr>
              <w:t>Object[]</w:t>
            </w:r>
          </w:p>
        </w:tc>
        <w:tc>
          <w:tcPr>
            <w:tcW w:w="2131" w:type="dxa"/>
            <w:shd w:val="clear" w:color="auto" w:fill="auto"/>
          </w:tcPr>
          <w:p w:rsidR="00123989" w:rsidRDefault="00123989" w:rsidP="008E6148">
            <w:pPr>
              <w:pStyle w:val="QB20"/>
              <w:ind w:firstLineChars="0" w:firstLine="0"/>
            </w:pPr>
            <w:r>
              <w:rPr>
                <w:rFonts w:hint="eastAsia"/>
              </w:rPr>
              <w:t>Samba服务账号，最多为6组</w:t>
            </w:r>
          </w:p>
        </w:tc>
        <w:tc>
          <w:tcPr>
            <w:tcW w:w="2393" w:type="dxa"/>
            <w:shd w:val="clear" w:color="auto" w:fill="auto"/>
          </w:tcPr>
          <w:p w:rsidR="00123989" w:rsidRDefault="00123989" w:rsidP="008E6148">
            <w:pPr>
              <w:pStyle w:val="QB20"/>
              <w:ind w:firstLineChars="0" w:firstLine="0"/>
            </w:pPr>
            <w:r>
              <w:rPr>
                <w:rFonts w:hint="eastAsia"/>
              </w:rPr>
              <w:t>第一组缺省为网关管理页面用户账号及密码（即“useradmin”及对应的密码）</w:t>
            </w:r>
          </w:p>
        </w:tc>
      </w:tr>
      <w:tr w:rsidR="00123989" w:rsidTr="000315B9">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hint="eastAsia"/>
                <w:b/>
                <w:bCs/>
              </w:rPr>
              <w:t>SambaUserName</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rPr>
                <w:rFonts w:hint="eastAsia"/>
              </w:rPr>
              <w:t>Samba协议账号</w:t>
            </w:r>
          </w:p>
        </w:tc>
        <w:tc>
          <w:tcPr>
            <w:tcW w:w="2393" w:type="dxa"/>
            <w:shd w:val="clear" w:color="auto" w:fill="DEEAF6"/>
          </w:tcPr>
          <w:p w:rsidR="00123989" w:rsidRDefault="00123989" w:rsidP="008E6148">
            <w:pPr>
              <w:pStyle w:val="QB20"/>
              <w:ind w:firstLineChars="0" w:firstLine="0"/>
            </w:pP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SambaPassword</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rPr>
                <w:rFonts w:hint="eastAsia"/>
              </w:rPr>
              <w:t>Samba协议的密码；采用AES加密方式</w:t>
            </w:r>
          </w:p>
        </w:tc>
        <w:tc>
          <w:tcPr>
            <w:tcW w:w="2393" w:type="dxa"/>
            <w:shd w:val="clear" w:color="auto" w:fill="auto"/>
          </w:tcPr>
          <w:p w:rsidR="00123989" w:rsidRDefault="00123989" w:rsidP="008E6148">
            <w:pPr>
              <w:pStyle w:val="QB20"/>
              <w:ind w:firstLineChars="0" w:firstLine="0"/>
            </w:pPr>
            <w:r>
              <w:rPr>
                <w:rFonts w:hint="eastAsia"/>
              </w:rPr>
              <w:t>参见FtpPassword</w:t>
            </w:r>
          </w:p>
        </w:tc>
      </w:tr>
      <w:tr w:rsidR="00123989" w:rsidTr="000315B9">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hint="eastAsia"/>
                <w:b/>
                <w:bCs/>
              </w:rPr>
              <w:t>SambaUserName</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rPr>
                <w:rFonts w:hint="eastAsia"/>
              </w:rPr>
              <w:t>Samba协议账号</w:t>
            </w:r>
          </w:p>
        </w:tc>
        <w:tc>
          <w:tcPr>
            <w:tcW w:w="2393" w:type="dxa"/>
            <w:shd w:val="clear" w:color="auto" w:fill="DEEAF6"/>
          </w:tcPr>
          <w:p w:rsidR="00123989" w:rsidRDefault="00123989" w:rsidP="008E6148">
            <w:pPr>
              <w:pStyle w:val="QB20"/>
              <w:ind w:firstLineChars="0" w:firstLine="0"/>
            </w:pPr>
          </w:p>
        </w:tc>
      </w:tr>
      <w:tr w:rsidR="00123989" w:rsidTr="000315B9">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SambaPassword</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rPr>
                <w:rFonts w:hint="eastAsia"/>
              </w:rPr>
              <w:t>Samba协议的密码；采用AES加密方式</w:t>
            </w:r>
          </w:p>
        </w:tc>
        <w:tc>
          <w:tcPr>
            <w:tcW w:w="2393" w:type="dxa"/>
            <w:shd w:val="clear" w:color="auto" w:fill="auto"/>
          </w:tcPr>
          <w:p w:rsidR="00123989" w:rsidRDefault="00123989" w:rsidP="008E6148">
            <w:pPr>
              <w:pStyle w:val="QB20"/>
              <w:ind w:firstLineChars="0" w:firstLine="0"/>
            </w:pPr>
            <w:r>
              <w:rPr>
                <w:rFonts w:hint="eastAsia"/>
              </w:rPr>
              <w:t>参见FtpPassword</w:t>
            </w:r>
          </w:p>
        </w:tc>
      </w:tr>
      <w:tr w:rsidR="00123989" w:rsidTr="000315B9">
        <w:tc>
          <w:tcPr>
            <w:tcW w:w="2130" w:type="dxa"/>
            <w:shd w:val="clear" w:color="auto" w:fill="DEEAF6"/>
          </w:tcPr>
          <w:p w:rsidR="00123989" w:rsidRPr="00BD3C12" w:rsidRDefault="00123989" w:rsidP="008E6148">
            <w:pPr>
              <w:pStyle w:val="QB20"/>
              <w:ind w:firstLineChars="0" w:firstLine="0"/>
              <w:rPr>
                <w:rFonts w:cs="Times New Roman"/>
                <w:b/>
                <w:bCs/>
              </w:rPr>
            </w:pPr>
            <w:r w:rsidRPr="00BD3C12">
              <w:rPr>
                <w:rFonts w:cs="Times New Roman" w:hint="eastAsia"/>
                <w:b/>
                <w:bCs/>
              </w:rPr>
              <w:t>HttpPassword}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rPr>
                <w:rFonts w:hint="eastAsia"/>
              </w:rPr>
              <w:t>Http服务密码，为网关管理页面用户密码</w:t>
            </w:r>
          </w:p>
        </w:tc>
        <w:tc>
          <w:tcPr>
            <w:tcW w:w="2393" w:type="dxa"/>
            <w:shd w:val="clear" w:color="auto" w:fill="DEEAF6"/>
          </w:tcPr>
          <w:p w:rsidR="00123989" w:rsidRDefault="00123989" w:rsidP="008E6148">
            <w:pPr>
              <w:pStyle w:val="QB20"/>
              <w:ind w:firstLineChars="0" w:firstLine="0"/>
            </w:pPr>
            <w:r>
              <w:rPr>
                <w:rFonts w:hint="eastAsia"/>
              </w:rPr>
              <w:t>参见FtpPassword</w:t>
            </w:r>
          </w:p>
        </w:tc>
      </w:tr>
    </w:tbl>
    <w:p w:rsidR="00123989" w:rsidRDefault="00123989" w:rsidP="00123989">
      <w:pPr>
        <w:pStyle w:val="QB20"/>
        <w:spacing w:line="300" w:lineRule="auto"/>
        <w:ind w:firstLineChars="0" w:firstLine="420"/>
      </w:pPr>
    </w:p>
    <w:p w:rsidR="000B1E1D" w:rsidRDefault="00123989" w:rsidP="00E0246D">
      <w:pPr>
        <w:pStyle w:val="QB3"/>
        <w:numPr>
          <w:ilvl w:val="2"/>
          <w:numId w:val="27"/>
        </w:numPr>
        <w:tabs>
          <w:tab w:val="left" w:pos="567"/>
          <w:tab w:val="left" w:pos="851"/>
          <w:tab w:val="left" w:pos="1276"/>
        </w:tabs>
      </w:pPr>
      <w:bookmarkStart w:id="296" w:name="_Toc445157210"/>
      <w:bookmarkStart w:id="297" w:name="_Toc448149263"/>
      <w:r>
        <w:rPr>
          <w:rFonts w:hint="eastAsia"/>
        </w:rPr>
        <w:t>修改</w:t>
      </w:r>
      <w:r>
        <w:t>网关</w:t>
      </w:r>
      <w:r>
        <w:rPr>
          <w:rFonts w:hint="eastAsia"/>
        </w:rPr>
        <w:t>用户</w:t>
      </w:r>
      <w:r>
        <w:t>管理员密码</w:t>
      </w:r>
      <w:bookmarkEnd w:id="296"/>
      <w:bookmarkEnd w:id="297"/>
    </w:p>
    <w:p w:rsidR="000D6EB0" w:rsidRDefault="00123989" w:rsidP="000B1E1D">
      <w:pPr>
        <w:pStyle w:val="QB4"/>
        <w:numPr>
          <w:ilvl w:val="4"/>
          <w:numId w:val="27"/>
        </w:numPr>
        <w:tabs>
          <w:tab w:val="clear" w:pos="992"/>
          <w:tab w:val="left" w:pos="567"/>
          <w:tab w:val="left" w:pos="851"/>
          <w:tab w:val="left" w:pos="1276"/>
        </w:tabs>
      </w:pPr>
      <w:r>
        <w:t>接口说明</w:t>
      </w:r>
    </w:p>
    <w:p w:rsidR="00123989" w:rsidRDefault="00123989" w:rsidP="00123989">
      <w:pPr>
        <w:pStyle w:val="QB7"/>
        <w:ind w:firstLine="420"/>
      </w:pPr>
      <w:r>
        <w:t>修改网关</w:t>
      </w:r>
      <w:r>
        <w:rPr>
          <w:rFonts w:hint="eastAsia"/>
        </w:rPr>
        <w:t>用户</w:t>
      </w:r>
      <w:r>
        <w:t>管理员密码</w:t>
      </w:r>
      <w:r>
        <w:rPr>
          <w:rFonts w:hint="eastAsia"/>
        </w:rPr>
        <w:t>，仅限本地调用。</w:t>
      </w:r>
    </w:p>
    <w:p w:rsidR="00123989" w:rsidRDefault="007E4262" w:rsidP="00123989">
      <w:pPr>
        <w:pStyle w:val="QB7"/>
        <w:ind w:firstLine="420"/>
      </w:pPr>
      <w:r>
        <w:rPr>
          <w:rFonts w:hint="eastAsia"/>
        </w:rPr>
        <w:t>消息发送方向：一级家庭开放平台—&gt;省级数字家庭管理平台</w:t>
      </w:r>
    </w:p>
    <w:p w:rsidR="00123989" w:rsidRDefault="00123989" w:rsidP="000B1E1D">
      <w:pPr>
        <w:pStyle w:val="QB4"/>
        <w:numPr>
          <w:ilvl w:val="3"/>
          <w:numId w:val="27"/>
        </w:numPr>
        <w:tabs>
          <w:tab w:val="clear" w:pos="993"/>
          <w:tab w:val="left" w:pos="567"/>
          <w:tab w:val="left" w:pos="851"/>
        </w:tabs>
      </w:pPr>
      <w:r>
        <w:t>接口类型</w:t>
      </w:r>
    </w:p>
    <w:p w:rsidR="00123989" w:rsidRDefault="00DD01B2" w:rsidP="00123989">
      <w:pPr>
        <w:pStyle w:val="QB7"/>
        <w:ind w:firstLine="420"/>
      </w:pPr>
      <w:r>
        <w:rPr>
          <w:rFonts w:hint="eastAsia"/>
        </w:rPr>
        <w:t>名称：setHgAdminPwd</w:t>
      </w:r>
    </w:p>
    <w:p w:rsidR="00123989" w:rsidRDefault="00123989" w:rsidP="00123989">
      <w:pPr>
        <w:pStyle w:val="QB7"/>
        <w:ind w:firstLine="420"/>
      </w:pPr>
    </w:p>
    <w:p w:rsidR="00123989" w:rsidRDefault="00123989" w:rsidP="000B1E1D">
      <w:pPr>
        <w:pStyle w:val="QB4"/>
        <w:numPr>
          <w:ilvl w:val="3"/>
          <w:numId w:val="27"/>
        </w:numPr>
        <w:tabs>
          <w:tab w:val="clear" w:pos="993"/>
          <w:tab w:val="left" w:pos="567"/>
          <w:tab w:val="left" w:pos="851"/>
        </w:tabs>
      </w:pPr>
      <w:r>
        <w:t>请求报文定义</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"Get"，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t>S</w:t>
      </w:r>
      <w:r>
        <w:rPr>
          <w:rFonts w:hint="eastAsia"/>
        </w:rPr>
        <w:t>ET_HG_</w:t>
      </w:r>
      <w:r>
        <w:t>ADMIN</w:t>
      </w:r>
      <w:r>
        <w:rPr>
          <w:rFonts w:hint="eastAsia"/>
        </w:rPr>
        <w:t>_</w:t>
      </w:r>
      <w:r>
        <w:t>PWD</w:t>
      </w: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8572AA" w:rsidRDefault="008572AA"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“MAC”："mac地址“</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"NEWPASSWORD":"新密码"，</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"PASSWORD":"原密码"</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lastRenderedPageBreak/>
        <w:t>}</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123989" w:rsidTr="008E6148">
        <w:tc>
          <w:tcPr>
            <w:tcW w:w="2519" w:type="dxa"/>
            <w:tcBorders>
              <w:top w:val="single" w:sz="4" w:space="0" w:color="5B9BD5"/>
              <w:left w:val="single" w:sz="4" w:space="0" w:color="5B9BD5"/>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123989" w:rsidRDefault="00123989" w:rsidP="008E6148">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123989" w:rsidRDefault="00123989" w:rsidP="008E6148">
            <w:pPr>
              <w:pStyle w:val="QB20"/>
              <w:ind w:firstLineChars="0" w:firstLine="0"/>
              <w:jc w:val="center"/>
              <w:rPr>
                <w:b/>
                <w:bCs/>
                <w:color w:val="FFFFFF"/>
              </w:rPr>
            </w:pPr>
            <w:r>
              <w:rPr>
                <w:b/>
                <w:bCs/>
                <w:color w:val="FFFFFF"/>
              </w:rPr>
              <w:t>说明</w:t>
            </w:r>
          </w:p>
        </w:tc>
      </w:tr>
      <w:tr w:rsidR="00123989" w:rsidTr="008E6148">
        <w:trPr>
          <w:trHeight w:val="90"/>
        </w:trPr>
        <w:tc>
          <w:tcPr>
            <w:tcW w:w="2519" w:type="dxa"/>
            <w:shd w:val="clear" w:color="auto" w:fill="DEEAF6"/>
          </w:tcPr>
          <w:p w:rsidR="00123989" w:rsidRDefault="00123989" w:rsidP="008E6148">
            <w:pPr>
              <w:pStyle w:val="QB20"/>
              <w:ind w:firstLineChars="0" w:firstLine="0"/>
              <w:rPr>
                <w:b/>
                <w:bCs/>
              </w:rPr>
            </w:pPr>
            <w:r>
              <w:rPr>
                <w:rFonts w:cs="Times New Roman" w:hint="eastAsia"/>
                <w:b/>
                <w:bCs/>
              </w:rPr>
              <w:t>RPCMethod</w:t>
            </w:r>
          </w:p>
        </w:tc>
        <w:tc>
          <w:tcPr>
            <w:tcW w:w="1638" w:type="dxa"/>
            <w:shd w:val="clear" w:color="auto" w:fill="DEEAF6"/>
          </w:tcPr>
          <w:p w:rsidR="00123989" w:rsidRDefault="00123989" w:rsidP="008E6148">
            <w:pPr>
              <w:pStyle w:val="QB20"/>
              <w:ind w:firstLineChars="0" w:firstLine="0"/>
            </w:pPr>
            <w:r>
              <w:rPr>
                <w:rFonts w:hint="eastAsia"/>
              </w:rPr>
              <w:t>String</w:t>
            </w:r>
          </w:p>
        </w:tc>
        <w:tc>
          <w:tcPr>
            <w:tcW w:w="2049" w:type="dxa"/>
            <w:shd w:val="clear" w:color="auto" w:fill="DEEAF6"/>
          </w:tcPr>
          <w:p w:rsidR="00123989" w:rsidRDefault="00123989" w:rsidP="008E6148">
            <w:pPr>
              <w:pStyle w:val="QB20"/>
              <w:ind w:firstLineChars="0" w:firstLine="0"/>
            </w:pPr>
            <w:r>
              <w:rPr>
                <w:rFonts w:hint="eastAsia"/>
              </w:rPr>
              <w:t>接口分类定义</w:t>
            </w:r>
          </w:p>
        </w:tc>
        <w:tc>
          <w:tcPr>
            <w:tcW w:w="2316" w:type="dxa"/>
            <w:shd w:val="clear" w:color="auto" w:fill="DEEAF6"/>
          </w:tcPr>
          <w:p w:rsidR="00123989" w:rsidRDefault="00123989" w:rsidP="008E6148">
            <w:pPr>
              <w:pStyle w:val="QB20"/>
              <w:ind w:firstLineChars="0" w:firstLine="0"/>
            </w:pPr>
            <w:r>
              <w:rPr>
                <w:rFonts w:hint="eastAsia"/>
              </w:rPr>
              <w:t>Post</w:t>
            </w:r>
          </w:p>
        </w:tc>
      </w:tr>
      <w:tr w:rsidR="00123989" w:rsidTr="008E6148">
        <w:tc>
          <w:tcPr>
            <w:tcW w:w="2519" w:type="dxa"/>
          </w:tcPr>
          <w:p w:rsidR="00123989" w:rsidRDefault="00123989" w:rsidP="008E6148">
            <w:pPr>
              <w:pStyle w:val="QB20"/>
              <w:ind w:firstLineChars="0" w:firstLine="0"/>
              <w:rPr>
                <w:b/>
                <w:bCs/>
              </w:rPr>
            </w:pPr>
            <w:r>
              <w:rPr>
                <w:rFonts w:cs="Times New Roman" w:hint="eastAsia"/>
                <w:b/>
                <w:bCs/>
              </w:rPr>
              <w:t>ID</w:t>
            </w:r>
          </w:p>
        </w:tc>
        <w:tc>
          <w:tcPr>
            <w:tcW w:w="1638" w:type="dxa"/>
          </w:tcPr>
          <w:p w:rsidR="00123989" w:rsidRDefault="00123989" w:rsidP="008E6148">
            <w:pPr>
              <w:pStyle w:val="QB20"/>
              <w:ind w:firstLineChars="0" w:firstLine="0"/>
            </w:pPr>
            <w:r>
              <w:rPr>
                <w:rFonts w:hint="eastAsia"/>
              </w:rPr>
              <w:t>Int</w:t>
            </w:r>
          </w:p>
        </w:tc>
        <w:tc>
          <w:tcPr>
            <w:tcW w:w="2049" w:type="dxa"/>
          </w:tcPr>
          <w:p w:rsidR="00123989" w:rsidRDefault="00123989" w:rsidP="008E6148">
            <w:pPr>
              <w:pStyle w:val="QB20"/>
              <w:ind w:firstLineChars="0" w:firstLine="0"/>
            </w:pPr>
            <w:r>
              <w:rPr>
                <w:rFonts w:hint="eastAsia"/>
              </w:rPr>
              <w:t>平台</w:t>
            </w:r>
            <w:r>
              <w:t>维护的事务ID</w:t>
            </w:r>
          </w:p>
        </w:tc>
        <w:tc>
          <w:tcPr>
            <w:tcW w:w="2316" w:type="dxa"/>
          </w:tcPr>
          <w:p w:rsidR="00123989" w:rsidRDefault="00123989" w:rsidP="008E6148">
            <w:pPr>
              <w:pStyle w:val="QB20"/>
              <w:ind w:firstLineChars="0" w:firstLine="0"/>
            </w:pPr>
            <w:r>
              <w:t>网关按请求原值返回</w:t>
            </w:r>
          </w:p>
        </w:tc>
      </w:tr>
      <w:tr w:rsidR="00123989" w:rsidTr="008E6148">
        <w:trPr>
          <w:trHeight w:val="637"/>
        </w:trPr>
        <w:tc>
          <w:tcPr>
            <w:tcW w:w="2519" w:type="dxa"/>
            <w:shd w:val="clear" w:color="auto" w:fill="DEEAF6"/>
          </w:tcPr>
          <w:p w:rsidR="00123989" w:rsidRDefault="00123989" w:rsidP="008E6148">
            <w:pPr>
              <w:pStyle w:val="QB20"/>
              <w:ind w:firstLineChars="0" w:firstLine="0"/>
              <w:rPr>
                <w:b/>
                <w:bCs/>
              </w:rPr>
            </w:pPr>
            <w:r>
              <w:rPr>
                <w:rFonts w:cs="Times New Roman"/>
                <w:b/>
                <w:bCs/>
              </w:rPr>
              <w:t>CmdType</w:t>
            </w:r>
          </w:p>
        </w:tc>
        <w:tc>
          <w:tcPr>
            <w:tcW w:w="1638" w:type="dxa"/>
            <w:shd w:val="clear" w:color="auto" w:fill="DEEAF6"/>
          </w:tcPr>
          <w:p w:rsidR="00123989" w:rsidRDefault="00123989" w:rsidP="008E6148">
            <w:pPr>
              <w:pStyle w:val="QB20"/>
              <w:ind w:firstLineChars="0" w:firstLine="0"/>
            </w:pPr>
            <w:r>
              <w:t>String</w:t>
            </w:r>
          </w:p>
        </w:tc>
        <w:tc>
          <w:tcPr>
            <w:tcW w:w="2049" w:type="dxa"/>
            <w:shd w:val="clear" w:color="auto" w:fill="DEEAF6"/>
          </w:tcPr>
          <w:p w:rsidR="00123989" w:rsidRDefault="00123989" w:rsidP="008E6148">
            <w:pPr>
              <w:pStyle w:val="QB20"/>
              <w:ind w:firstLineChars="0" w:firstLine="0"/>
            </w:pPr>
            <w:r>
              <w:t>命令类型</w:t>
            </w:r>
          </w:p>
        </w:tc>
        <w:tc>
          <w:tcPr>
            <w:tcW w:w="2316" w:type="dxa"/>
            <w:shd w:val="clear" w:color="auto" w:fill="DEEAF6"/>
          </w:tcPr>
          <w:p w:rsidR="00123989" w:rsidRDefault="00A332A3" w:rsidP="008E6148">
            <w:pPr>
              <w:pStyle w:val="QB20"/>
              <w:ind w:firstLineChars="0" w:firstLine="0"/>
            </w:pPr>
            <w:r>
              <w:t>S</w:t>
            </w:r>
            <w:r>
              <w:rPr>
                <w:rFonts w:hint="eastAsia"/>
              </w:rPr>
              <w:t>ET_HG_</w:t>
            </w:r>
            <w:r>
              <w:t>ADMIN</w:t>
            </w:r>
            <w:r>
              <w:rPr>
                <w:rFonts w:hint="eastAsia"/>
              </w:rPr>
              <w:t>_</w:t>
            </w:r>
            <w:r>
              <w:t>PWD</w:t>
            </w:r>
          </w:p>
        </w:tc>
      </w:tr>
      <w:tr w:rsidR="00123989" w:rsidTr="008E6148">
        <w:tc>
          <w:tcPr>
            <w:tcW w:w="2519" w:type="dxa"/>
          </w:tcPr>
          <w:p w:rsidR="00123989" w:rsidRDefault="00123989" w:rsidP="008E6148">
            <w:pPr>
              <w:pStyle w:val="QB20"/>
              <w:ind w:firstLineChars="0" w:firstLine="0"/>
              <w:rPr>
                <w:b/>
                <w:bCs/>
              </w:rPr>
            </w:pPr>
            <w:r>
              <w:rPr>
                <w:rFonts w:cs="Times New Roman"/>
                <w:b/>
                <w:bCs/>
              </w:rPr>
              <w:t>SequenceId</w:t>
            </w:r>
          </w:p>
        </w:tc>
        <w:tc>
          <w:tcPr>
            <w:tcW w:w="1638" w:type="dxa"/>
          </w:tcPr>
          <w:p w:rsidR="00123989" w:rsidRDefault="00123989" w:rsidP="008E6148">
            <w:pPr>
              <w:pStyle w:val="QB20"/>
              <w:ind w:firstLineChars="0" w:firstLine="0"/>
            </w:pPr>
            <w:r>
              <w:t>String</w:t>
            </w:r>
          </w:p>
        </w:tc>
        <w:tc>
          <w:tcPr>
            <w:tcW w:w="2049" w:type="dxa"/>
          </w:tcPr>
          <w:p w:rsidR="00123989" w:rsidRDefault="00123989" w:rsidP="008E6148">
            <w:pPr>
              <w:pStyle w:val="QB20"/>
              <w:ind w:firstLineChars="0" w:firstLine="0"/>
            </w:pPr>
            <w:r>
              <w:t>请求编号</w:t>
            </w:r>
          </w:p>
        </w:tc>
        <w:tc>
          <w:tcPr>
            <w:tcW w:w="2316" w:type="dxa"/>
          </w:tcPr>
          <w:p w:rsidR="00123989" w:rsidRDefault="00123989" w:rsidP="008E6148">
            <w:pPr>
              <w:pStyle w:val="QB20"/>
              <w:ind w:firstLineChars="0" w:firstLine="0"/>
            </w:pPr>
            <w:r>
              <w:rPr>
                <w:rFonts w:hint="eastAsia"/>
              </w:rPr>
              <w:t>SequenceId为手机客户端动态生成，表示命令序列，网关按照请求的原值返回。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519" w:type="dxa"/>
            <w:tcBorders>
              <w:bottom w:val="single" w:sz="4" w:space="0" w:color="9CC2E5"/>
            </w:tcBorders>
            <w:shd w:val="clear" w:color="auto" w:fill="DEEAF6"/>
          </w:tcPr>
          <w:p w:rsidR="00123989" w:rsidRDefault="00123989" w:rsidP="008E6148">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123989" w:rsidRDefault="00123989" w:rsidP="008E6148">
            <w:pPr>
              <w:pStyle w:val="QB20"/>
              <w:ind w:firstLineChars="0" w:firstLine="0"/>
            </w:pPr>
            <w:r>
              <w:rPr>
                <w:rFonts w:hint="eastAsia"/>
              </w:rPr>
              <w:t>Object</w:t>
            </w:r>
          </w:p>
        </w:tc>
        <w:tc>
          <w:tcPr>
            <w:tcW w:w="2049" w:type="dxa"/>
            <w:tcBorders>
              <w:bottom w:val="single" w:sz="4" w:space="0" w:color="9CC2E5"/>
            </w:tcBorders>
            <w:shd w:val="clear" w:color="auto" w:fill="DEEAF6"/>
          </w:tcPr>
          <w:p w:rsidR="00123989" w:rsidRDefault="00123989" w:rsidP="008E6148">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123989" w:rsidRDefault="00123989" w:rsidP="008E6148">
            <w:pPr>
              <w:pStyle w:val="QB20"/>
              <w:ind w:firstLineChars="0" w:firstLine="0"/>
            </w:pPr>
          </w:p>
        </w:tc>
      </w:tr>
      <w:tr w:rsidR="009F6E66" w:rsidTr="008E6148">
        <w:tc>
          <w:tcPr>
            <w:tcW w:w="2519" w:type="dxa"/>
            <w:tcBorders>
              <w:bottom w:val="single" w:sz="4" w:space="0" w:color="9CC2E5"/>
            </w:tcBorders>
            <w:shd w:val="clear" w:color="auto" w:fill="DEEAF6"/>
          </w:tcPr>
          <w:p w:rsidR="009F6E66" w:rsidRDefault="009F6E66" w:rsidP="008E6148">
            <w:pPr>
              <w:pStyle w:val="QB20"/>
              <w:ind w:firstLineChars="0" w:firstLine="0"/>
              <w:rPr>
                <w:rFonts w:cs="Times New Roman"/>
                <w:b/>
                <w:bCs/>
              </w:rPr>
            </w:pPr>
            <w:r>
              <w:rPr>
                <w:rFonts w:cs="Times New Roman" w:hint="eastAsia"/>
                <w:b/>
                <w:bCs/>
              </w:rPr>
              <w:t>MAC</w:t>
            </w:r>
          </w:p>
        </w:tc>
        <w:tc>
          <w:tcPr>
            <w:tcW w:w="1638" w:type="dxa"/>
            <w:tcBorders>
              <w:bottom w:val="single" w:sz="4" w:space="0" w:color="9CC2E5"/>
            </w:tcBorders>
            <w:shd w:val="clear" w:color="auto" w:fill="DEEAF6"/>
          </w:tcPr>
          <w:p w:rsidR="009F6E66" w:rsidRDefault="009F6E66" w:rsidP="008E6148">
            <w:pPr>
              <w:pStyle w:val="QB20"/>
              <w:ind w:firstLineChars="0" w:firstLine="0"/>
            </w:pPr>
            <w:r>
              <w:t>S</w:t>
            </w:r>
            <w:r>
              <w:rPr>
                <w:rFonts w:hint="eastAsia"/>
              </w:rPr>
              <w:t>tring</w:t>
            </w:r>
          </w:p>
        </w:tc>
        <w:tc>
          <w:tcPr>
            <w:tcW w:w="2049" w:type="dxa"/>
            <w:tcBorders>
              <w:bottom w:val="single" w:sz="4" w:space="0" w:color="9CC2E5"/>
            </w:tcBorders>
            <w:shd w:val="clear" w:color="auto" w:fill="DEEAF6"/>
          </w:tcPr>
          <w:p w:rsidR="009F6E66" w:rsidRDefault="009F6E66" w:rsidP="008E6148">
            <w:pPr>
              <w:pStyle w:val="QB20"/>
              <w:ind w:firstLineChars="0" w:firstLine="0"/>
            </w:pPr>
            <w:r>
              <w:rPr>
                <w:rFonts w:hint="eastAsia"/>
              </w:rPr>
              <w:t>网关的mac地址</w:t>
            </w:r>
          </w:p>
        </w:tc>
        <w:tc>
          <w:tcPr>
            <w:tcW w:w="2316" w:type="dxa"/>
            <w:tcBorders>
              <w:bottom w:val="single" w:sz="4" w:space="0" w:color="9CC2E5"/>
            </w:tcBorders>
            <w:shd w:val="clear" w:color="auto" w:fill="DEEAF6"/>
          </w:tcPr>
          <w:p w:rsidR="009F6E66" w:rsidRDefault="009F6E66" w:rsidP="008E6148">
            <w:pPr>
              <w:pStyle w:val="QB20"/>
              <w:ind w:firstLineChars="0" w:firstLine="0"/>
            </w:pPr>
          </w:p>
        </w:tc>
      </w:tr>
      <w:tr w:rsidR="009F6E66" w:rsidTr="008E6148">
        <w:tc>
          <w:tcPr>
            <w:tcW w:w="2519" w:type="dxa"/>
            <w:tcBorders>
              <w:bottom w:val="single" w:sz="4" w:space="0" w:color="9CC2E5"/>
            </w:tcBorders>
            <w:shd w:val="clear" w:color="auto" w:fill="DEEAF6"/>
          </w:tcPr>
          <w:p w:rsidR="009F6E66" w:rsidRDefault="009F6E66" w:rsidP="008E6148">
            <w:pPr>
              <w:pStyle w:val="QB20"/>
              <w:ind w:firstLineChars="0" w:firstLine="0"/>
              <w:rPr>
                <w:rFonts w:cs="Times New Roman"/>
                <w:b/>
                <w:bCs/>
              </w:rPr>
            </w:pPr>
            <w:r>
              <w:rPr>
                <w:rFonts w:hint="eastAsia"/>
                <w:b/>
              </w:rPr>
              <w:t>{NEW</w:t>
            </w:r>
            <w:r w:rsidRPr="007B4C7C">
              <w:rPr>
                <w:rFonts w:hint="eastAsia"/>
                <w:b/>
              </w:rPr>
              <w:t>PASSWORD</w:t>
            </w:r>
          </w:p>
        </w:tc>
        <w:tc>
          <w:tcPr>
            <w:tcW w:w="1638" w:type="dxa"/>
            <w:tcBorders>
              <w:bottom w:val="single" w:sz="4" w:space="0" w:color="9CC2E5"/>
            </w:tcBorders>
            <w:shd w:val="clear" w:color="auto" w:fill="DEEAF6"/>
          </w:tcPr>
          <w:p w:rsidR="009F6E66" w:rsidRDefault="009F6E66" w:rsidP="008E6148">
            <w:pPr>
              <w:pStyle w:val="QB20"/>
              <w:ind w:firstLineChars="0" w:firstLine="0"/>
            </w:pPr>
            <w:r>
              <w:t>String</w:t>
            </w:r>
          </w:p>
        </w:tc>
        <w:tc>
          <w:tcPr>
            <w:tcW w:w="2049" w:type="dxa"/>
            <w:tcBorders>
              <w:bottom w:val="single" w:sz="4" w:space="0" w:color="9CC2E5"/>
            </w:tcBorders>
            <w:shd w:val="clear" w:color="auto" w:fill="DEEAF6"/>
          </w:tcPr>
          <w:p w:rsidR="009F6E66" w:rsidRDefault="009F6E66" w:rsidP="008E6148">
            <w:pPr>
              <w:pStyle w:val="QB20"/>
              <w:ind w:firstLineChars="0" w:firstLine="0"/>
            </w:pPr>
            <w:r>
              <w:rPr>
                <w:rFonts w:hint="eastAsia"/>
              </w:rPr>
              <w:t>新的管理员用密码</w:t>
            </w:r>
          </w:p>
        </w:tc>
        <w:tc>
          <w:tcPr>
            <w:tcW w:w="2316" w:type="dxa"/>
            <w:tcBorders>
              <w:bottom w:val="single" w:sz="4" w:space="0" w:color="9CC2E5"/>
            </w:tcBorders>
            <w:shd w:val="clear" w:color="auto" w:fill="DEEAF6"/>
          </w:tcPr>
          <w:p w:rsidR="009F6E66" w:rsidRDefault="009F6E66" w:rsidP="008E6148">
            <w:pPr>
              <w:pStyle w:val="QB20"/>
              <w:ind w:firstLineChars="0" w:firstLine="0"/>
            </w:pPr>
          </w:p>
        </w:tc>
      </w:tr>
      <w:tr w:rsidR="009F6E66" w:rsidTr="008E6148">
        <w:tc>
          <w:tcPr>
            <w:tcW w:w="2519" w:type="dxa"/>
            <w:shd w:val="clear" w:color="auto" w:fill="FFFFFF"/>
          </w:tcPr>
          <w:p w:rsidR="009F6E66" w:rsidRDefault="009F6E66" w:rsidP="008E6148">
            <w:pPr>
              <w:pStyle w:val="QB20"/>
              <w:ind w:firstLineChars="100" w:firstLine="211"/>
              <w:rPr>
                <w:rFonts w:cs="Times New Roman"/>
                <w:b/>
                <w:bCs/>
              </w:rPr>
            </w:pPr>
            <w:r w:rsidRPr="007B4C7C">
              <w:rPr>
                <w:rFonts w:hint="eastAsia"/>
                <w:b/>
              </w:rPr>
              <w:t>PASSWORD</w:t>
            </w:r>
          </w:p>
        </w:tc>
        <w:tc>
          <w:tcPr>
            <w:tcW w:w="1638" w:type="dxa"/>
            <w:shd w:val="clear" w:color="auto" w:fill="FFFFFF"/>
          </w:tcPr>
          <w:p w:rsidR="009F6E66" w:rsidRDefault="009F6E66" w:rsidP="008E6148">
            <w:pPr>
              <w:pStyle w:val="QB20"/>
              <w:ind w:firstLineChars="0" w:firstLine="0"/>
            </w:pPr>
            <w:r>
              <w:t>String</w:t>
            </w:r>
          </w:p>
        </w:tc>
        <w:tc>
          <w:tcPr>
            <w:tcW w:w="2049" w:type="dxa"/>
            <w:shd w:val="clear" w:color="auto" w:fill="FFFFFF"/>
          </w:tcPr>
          <w:p w:rsidR="009F6E66" w:rsidRDefault="009F6E66" w:rsidP="008E6148">
            <w:pPr>
              <w:pStyle w:val="QB20"/>
              <w:ind w:firstLineChars="0" w:firstLine="0"/>
            </w:pPr>
            <w:r>
              <w:rPr>
                <w:rFonts w:hint="eastAsia"/>
              </w:rPr>
              <w:t>旧的管理员密码</w:t>
            </w:r>
          </w:p>
        </w:tc>
        <w:tc>
          <w:tcPr>
            <w:tcW w:w="2316" w:type="dxa"/>
            <w:shd w:val="clear" w:color="auto" w:fill="FFFFFF"/>
          </w:tcPr>
          <w:p w:rsidR="009F6E66" w:rsidRDefault="009F6E66" w:rsidP="008E6148">
            <w:pPr>
              <w:pStyle w:val="QB20"/>
              <w:ind w:firstLineChars="0" w:firstLine="0"/>
            </w:pPr>
          </w:p>
        </w:tc>
      </w:tr>
    </w:tbl>
    <w:p w:rsidR="00123989" w:rsidRDefault="00123989" w:rsidP="00123989">
      <w:pPr>
        <w:pStyle w:val="QB7"/>
        <w:ind w:firstLine="420"/>
      </w:pPr>
    </w:p>
    <w:p w:rsidR="00123989" w:rsidRDefault="00123989" w:rsidP="000B1E1D">
      <w:pPr>
        <w:pStyle w:val="QB4"/>
        <w:numPr>
          <w:ilvl w:val="3"/>
          <w:numId w:val="27"/>
        </w:numPr>
        <w:tabs>
          <w:tab w:val="clear" w:pos="993"/>
          <w:tab w:val="left" w:pos="567"/>
          <w:tab w:val="left" w:pos="851"/>
        </w:tabs>
      </w:pPr>
      <w:r>
        <w:t>响应报文定义</w:t>
      </w:r>
    </w:p>
    <w:p w:rsidR="00123989" w:rsidRDefault="00123989" w:rsidP="000B1E1D">
      <w:pPr>
        <w:pStyle w:val="QB5"/>
        <w:numPr>
          <w:ilvl w:val="4"/>
          <w:numId w:val="27"/>
        </w:numPr>
        <w:tabs>
          <w:tab w:val="left" w:pos="567"/>
          <w:tab w:val="left" w:pos="851"/>
        </w:tabs>
        <w:outlineLvl w:val="5"/>
      </w:pPr>
      <w:r>
        <w:t>返回成功</w:t>
      </w:r>
    </w:p>
    <w:p w:rsidR="00123989" w:rsidRDefault="00123989" w:rsidP="00123989">
      <w:pPr>
        <w:pStyle w:val="QB7"/>
        <w:ind w:firstLine="420"/>
      </w:pPr>
      <w:r>
        <w:rPr>
          <w:rFonts w:hint="eastAsia"/>
        </w:rPr>
        <w:t>例程:</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t>S</w:t>
      </w:r>
      <w:r>
        <w:rPr>
          <w:rFonts w:hint="eastAsia"/>
        </w:rPr>
        <w:t>ET_HG_</w:t>
      </w:r>
      <w:r>
        <w:t>ADMIN</w:t>
      </w:r>
      <w:r>
        <w:rPr>
          <w:rFonts w:hint="eastAsia"/>
        </w:rPr>
        <w:t>_</w:t>
      </w:r>
      <w:r>
        <w:t>PWD</w:t>
      </w:r>
      <w:r>
        <w:rPr>
          <w:rFonts w:hint="eastAsia"/>
        </w:rPr>
        <w:t>"</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23989" w:rsidRDefault="00123989" w:rsidP="00123989">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23989" w:rsidRDefault="00123989" w:rsidP="00123989">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123989" w:rsidRPr="00BD3C12" w:rsidTr="008E6148">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123989" w:rsidRPr="00BD3C12" w:rsidRDefault="00123989" w:rsidP="008E6148">
            <w:pPr>
              <w:pStyle w:val="QB20"/>
              <w:ind w:firstLineChars="0" w:firstLine="0"/>
              <w:jc w:val="center"/>
              <w:rPr>
                <w:b/>
                <w:bCs/>
                <w:color w:val="FFFFFF"/>
              </w:rPr>
            </w:pPr>
            <w:r w:rsidRPr="00BD3C12">
              <w:rPr>
                <w:b/>
                <w:bCs/>
                <w:color w:val="FFFFFF"/>
              </w:rPr>
              <w:t>说明</w:t>
            </w: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123989" w:rsidRDefault="00123989" w:rsidP="008E6148">
            <w:pPr>
              <w:pStyle w:val="QB20"/>
              <w:ind w:firstLineChars="0" w:firstLine="0"/>
            </w:pPr>
            <w:r>
              <w:rPr>
                <w:rFonts w:hint="eastAsia"/>
              </w:rPr>
              <w:t>Int</w:t>
            </w:r>
          </w:p>
        </w:tc>
        <w:tc>
          <w:tcPr>
            <w:tcW w:w="2131"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ID</w:t>
            </w:r>
          </w:p>
        </w:tc>
        <w:tc>
          <w:tcPr>
            <w:tcW w:w="2130" w:type="dxa"/>
            <w:shd w:val="clear" w:color="auto" w:fill="DEEAF6"/>
          </w:tcPr>
          <w:p w:rsidR="00123989" w:rsidRDefault="00123989" w:rsidP="008E6148">
            <w:pPr>
              <w:pStyle w:val="QB20"/>
              <w:ind w:firstLineChars="0" w:firstLine="0"/>
            </w:pPr>
            <w:r>
              <w:rPr>
                <w:rFonts w:hint="eastAsia"/>
              </w:rPr>
              <w:t>Int</w:t>
            </w:r>
          </w:p>
        </w:tc>
        <w:tc>
          <w:tcPr>
            <w:tcW w:w="2131" w:type="dxa"/>
            <w:shd w:val="clear" w:color="auto" w:fill="DEEAF6"/>
          </w:tcPr>
          <w:p w:rsidR="00123989" w:rsidRDefault="00123989" w:rsidP="008E6148">
            <w:pPr>
              <w:pStyle w:val="QB20"/>
              <w:ind w:firstLineChars="0" w:firstLine="0"/>
            </w:pPr>
            <w:r>
              <w:rPr>
                <w:rFonts w:hint="eastAsia"/>
              </w:rPr>
              <w:t>平台</w:t>
            </w:r>
            <w:r>
              <w:t>维护的事务ID</w:t>
            </w:r>
          </w:p>
        </w:tc>
        <w:tc>
          <w:tcPr>
            <w:tcW w:w="2131" w:type="dxa"/>
            <w:shd w:val="clear" w:color="auto" w:fill="DEEAF6"/>
          </w:tcPr>
          <w:p w:rsidR="00123989" w:rsidRDefault="00123989" w:rsidP="008E6148">
            <w:pPr>
              <w:pStyle w:val="QB20"/>
              <w:ind w:firstLineChars="0" w:firstLine="0"/>
            </w:pPr>
            <w:r>
              <w:t>网关按请求原值返回</w:t>
            </w:r>
          </w:p>
        </w:tc>
      </w:tr>
      <w:tr w:rsidR="00123989" w:rsidTr="008E6148">
        <w:tc>
          <w:tcPr>
            <w:tcW w:w="2130" w:type="dxa"/>
            <w:shd w:val="clear" w:color="auto" w:fill="auto"/>
          </w:tcPr>
          <w:p w:rsidR="00123989" w:rsidRPr="00BD3C12" w:rsidRDefault="00123989" w:rsidP="008E6148">
            <w:pPr>
              <w:pStyle w:val="QB20"/>
              <w:ind w:firstLineChars="0" w:firstLine="0"/>
              <w:rPr>
                <w:b/>
                <w:bCs/>
              </w:rPr>
            </w:pPr>
            <w:r w:rsidRPr="00BD3C12">
              <w:rPr>
                <w:rFonts w:cs="Times New Roman"/>
                <w:b/>
                <w:bCs/>
              </w:rPr>
              <w:t>CmdType</w:t>
            </w:r>
          </w:p>
        </w:tc>
        <w:tc>
          <w:tcPr>
            <w:tcW w:w="2130" w:type="dxa"/>
            <w:shd w:val="clear" w:color="auto" w:fill="auto"/>
          </w:tcPr>
          <w:p w:rsidR="00123989" w:rsidRDefault="00123989" w:rsidP="008E6148">
            <w:pPr>
              <w:pStyle w:val="QB20"/>
              <w:ind w:firstLineChars="0" w:firstLine="0"/>
            </w:pPr>
            <w:r>
              <w:t>String</w:t>
            </w:r>
          </w:p>
        </w:tc>
        <w:tc>
          <w:tcPr>
            <w:tcW w:w="2131" w:type="dxa"/>
            <w:shd w:val="clear" w:color="auto" w:fill="auto"/>
          </w:tcPr>
          <w:p w:rsidR="00123989" w:rsidRDefault="00123989" w:rsidP="008E6148">
            <w:pPr>
              <w:pStyle w:val="QB20"/>
              <w:ind w:firstLineChars="0" w:firstLine="0"/>
            </w:pPr>
            <w:r>
              <w:t>命令类型</w:t>
            </w:r>
          </w:p>
        </w:tc>
        <w:tc>
          <w:tcPr>
            <w:tcW w:w="2131" w:type="dxa"/>
            <w:shd w:val="clear" w:color="auto" w:fill="auto"/>
          </w:tcPr>
          <w:p w:rsidR="00123989" w:rsidRDefault="00123989" w:rsidP="008E6148">
            <w:pPr>
              <w:pStyle w:val="QB20"/>
              <w:ind w:firstLineChars="0" w:firstLine="0"/>
            </w:pPr>
            <w:r>
              <w:rPr>
                <w:rFonts w:hint="eastAsia"/>
              </w:rPr>
              <w:t>网关按照请求的原值返回。</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b/>
                <w:bCs/>
              </w:rPr>
              <w:t>SequenceId</w:t>
            </w:r>
          </w:p>
        </w:tc>
        <w:tc>
          <w:tcPr>
            <w:tcW w:w="2130" w:type="dxa"/>
            <w:shd w:val="clear" w:color="auto" w:fill="DEEAF6"/>
          </w:tcPr>
          <w:p w:rsidR="00123989" w:rsidRDefault="00123989" w:rsidP="008E6148">
            <w:pPr>
              <w:pStyle w:val="QB20"/>
              <w:ind w:firstLineChars="0" w:firstLine="0"/>
            </w:pPr>
            <w:r>
              <w:t>String</w:t>
            </w:r>
          </w:p>
        </w:tc>
        <w:tc>
          <w:tcPr>
            <w:tcW w:w="2131" w:type="dxa"/>
            <w:shd w:val="clear" w:color="auto" w:fill="DEEAF6"/>
          </w:tcPr>
          <w:p w:rsidR="00123989" w:rsidRDefault="00123989" w:rsidP="008E6148">
            <w:pPr>
              <w:pStyle w:val="QB20"/>
              <w:ind w:firstLineChars="0" w:firstLine="0"/>
            </w:pPr>
            <w:r>
              <w:t>请求编号</w:t>
            </w:r>
          </w:p>
        </w:tc>
        <w:tc>
          <w:tcPr>
            <w:tcW w:w="2131" w:type="dxa"/>
            <w:shd w:val="clear" w:color="auto" w:fill="DEEAF6"/>
          </w:tcPr>
          <w:p w:rsidR="00123989" w:rsidRDefault="00123989" w:rsidP="008E6148">
            <w:pPr>
              <w:pStyle w:val="QB20"/>
              <w:ind w:firstLineChars="0" w:firstLine="0"/>
            </w:pPr>
            <w:r>
              <w:rPr>
                <w:rFonts w:hint="eastAsia"/>
              </w:rPr>
              <w:t>SequenceId表示命令序列，网关按照请求的原值返回。</w:t>
            </w:r>
          </w:p>
          <w:p w:rsidR="00123989" w:rsidRDefault="00123989" w:rsidP="008E6148">
            <w:pPr>
              <w:pStyle w:val="QB20"/>
              <w:ind w:firstLineChars="0" w:firstLine="0"/>
            </w:pPr>
            <w:r>
              <w:rPr>
                <w:rFonts w:hint="eastAsia"/>
              </w:rPr>
              <w:t>16进制数，8位</w:t>
            </w:r>
          </w:p>
        </w:tc>
      </w:tr>
      <w:tr w:rsidR="00123989" w:rsidTr="008E6148">
        <w:tc>
          <w:tcPr>
            <w:tcW w:w="2130" w:type="dxa"/>
            <w:shd w:val="clear" w:color="auto" w:fill="DEEAF6"/>
          </w:tcPr>
          <w:p w:rsidR="00123989" w:rsidRPr="00BD3C12" w:rsidRDefault="00123989" w:rsidP="008E6148">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123989" w:rsidRDefault="00123989" w:rsidP="008E6148">
            <w:pPr>
              <w:pStyle w:val="QB20"/>
              <w:ind w:firstLineChars="0" w:firstLine="0"/>
            </w:pPr>
            <w:r>
              <w:rPr>
                <w:rFonts w:hint="eastAsia"/>
              </w:rPr>
              <w:t>Object</w:t>
            </w:r>
          </w:p>
        </w:tc>
        <w:tc>
          <w:tcPr>
            <w:tcW w:w="2131" w:type="dxa"/>
            <w:shd w:val="clear" w:color="auto" w:fill="DEEAF6"/>
          </w:tcPr>
          <w:p w:rsidR="00123989" w:rsidRDefault="00123989" w:rsidP="008E6148">
            <w:pPr>
              <w:pStyle w:val="QB20"/>
              <w:ind w:firstLineChars="0" w:firstLine="0"/>
            </w:pPr>
            <w:r>
              <w:rPr>
                <w:rFonts w:hint="eastAsia"/>
              </w:rPr>
              <w:t>操作</w:t>
            </w:r>
            <w:r>
              <w:t>返回的结果</w:t>
            </w:r>
          </w:p>
        </w:tc>
        <w:tc>
          <w:tcPr>
            <w:tcW w:w="2131" w:type="dxa"/>
            <w:shd w:val="clear" w:color="auto" w:fill="DEEAF6"/>
          </w:tcPr>
          <w:p w:rsidR="00123989" w:rsidRDefault="00123989" w:rsidP="008E6148">
            <w:pPr>
              <w:pStyle w:val="QB20"/>
              <w:ind w:firstLineChars="0" w:firstLine="0"/>
            </w:pPr>
          </w:p>
        </w:tc>
      </w:tr>
      <w:tr w:rsidR="00123989" w:rsidTr="008E6148">
        <w:tc>
          <w:tcPr>
            <w:tcW w:w="2130" w:type="dxa"/>
            <w:shd w:val="clear" w:color="auto" w:fill="auto"/>
          </w:tcPr>
          <w:p w:rsidR="00123989" w:rsidRPr="00BD3C12" w:rsidRDefault="00123989" w:rsidP="008E6148">
            <w:pPr>
              <w:pStyle w:val="QB20"/>
              <w:ind w:firstLineChars="0" w:firstLine="0"/>
              <w:rPr>
                <w:rFonts w:cs="Times New Roman"/>
                <w:b/>
                <w:bCs/>
              </w:rPr>
            </w:pPr>
            <w:r w:rsidRPr="00BD3C12">
              <w:rPr>
                <w:rFonts w:cs="Times New Roman"/>
                <w:b/>
                <w:bCs/>
              </w:rPr>
              <w:t>{</w:t>
            </w:r>
            <w:r w:rsidRPr="00BD3C12">
              <w:rPr>
                <w:rFonts w:cs="Times New Roman" w:hint="eastAsia"/>
                <w:b/>
                <w:bCs/>
              </w:rPr>
              <w:t>}</w:t>
            </w:r>
          </w:p>
        </w:tc>
        <w:tc>
          <w:tcPr>
            <w:tcW w:w="2130" w:type="dxa"/>
            <w:shd w:val="clear" w:color="auto" w:fill="auto"/>
          </w:tcPr>
          <w:p w:rsidR="00123989" w:rsidRDefault="00123989" w:rsidP="008E6148">
            <w:pPr>
              <w:pStyle w:val="QB20"/>
              <w:ind w:firstLineChars="0" w:firstLine="0"/>
            </w:pPr>
          </w:p>
        </w:tc>
        <w:tc>
          <w:tcPr>
            <w:tcW w:w="2131" w:type="dxa"/>
            <w:shd w:val="clear" w:color="auto" w:fill="auto"/>
          </w:tcPr>
          <w:p w:rsidR="00123989" w:rsidRDefault="00123989" w:rsidP="008E6148">
            <w:pPr>
              <w:pStyle w:val="QB20"/>
              <w:ind w:firstLineChars="0" w:firstLine="0"/>
            </w:pPr>
            <w:r>
              <w:rPr>
                <w:rFonts w:hint="eastAsia"/>
              </w:rPr>
              <w:t>无内容</w:t>
            </w:r>
          </w:p>
        </w:tc>
        <w:tc>
          <w:tcPr>
            <w:tcW w:w="2131" w:type="dxa"/>
            <w:shd w:val="clear" w:color="auto" w:fill="auto"/>
          </w:tcPr>
          <w:p w:rsidR="00123989" w:rsidRDefault="00123989" w:rsidP="008E6148">
            <w:pPr>
              <w:pStyle w:val="QB20"/>
              <w:ind w:firstLineChars="0" w:firstLine="0"/>
            </w:pPr>
          </w:p>
        </w:tc>
      </w:tr>
    </w:tbl>
    <w:p w:rsidR="00123989" w:rsidRDefault="00123989" w:rsidP="00123989">
      <w:pPr>
        <w:pStyle w:val="QB20"/>
        <w:spacing w:line="300" w:lineRule="auto"/>
        <w:ind w:firstLineChars="0" w:firstLine="0"/>
      </w:pPr>
    </w:p>
    <w:p w:rsidR="00433A0E" w:rsidRDefault="00433A0E" w:rsidP="0058302F">
      <w:pPr>
        <w:pStyle w:val="QB10"/>
        <w:spacing w:before="340" w:after="330" w:line="300" w:lineRule="auto"/>
        <w:ind w:right="0"/>
      </w:pPr>
      <w:bookmarkStart w:id="298" w:name="_Toc448149264"/>
      <w:r>
        <w:rPr>
          <w:rFonts w:hint="eastAsia"/>
        </w:rPr>
        <w:lastRenderedPageBreak/>
        <w:t>网关固件升级状态通知接口</w:t>
      </w:r>
      <w:bookmarkEnd w:id="298"/>
    </w:p>
    <w:p w:rsidR="00C66872" w:rsidRDefault="00C66872" w:rsidP="00001C78">
      <w:pPr>
        <w:pStyle w:val="QB2"/>
      </w:pPr>
      <w:bookmarkStart w:id="299" w:name="_Toc443663573"/>
      <w:bookmarkStart w:id="300" w:name="_Toc446518136"/>
      <w:bookmarkStart w:id="301" w:name="_Toc448149265"/>
      <w:r>
        <w:rPr>
          <w:rFonts w:hint="eastAsia"/>
        </w:rPr>
        <w:t>同步固件升级任务</w:t>
      </w:r>
      <w:r w:rsidRPr="00073E74">
        <w:rPr>
          <w:rFonts w:hint="eastAsia"/>
        </w:rPr>
        <w:t>接口定义</w:t>
      </w:r>
      <w:bookmarkEnd w:id="299"/>
      <w:bookmarkEnd w:id="300"/>
      <w:bookmarkEnd w:id="301"/>
    </w:p>
    <w:p w:rsidR="00C66872" w:rsidRPr="008A58A7" w:rsidRDefault="00C66872" w:rsidP="000A5DBA">
      <w:pPr>
        <w:pStyle w:val="QB3"/>
        <w:numPr>
          <w:ilvl w:val="2"/>
          <w:numId w:val="27"/>
        </w:numPr>
        <w:tabs>
          <w:tab w:val="left" w:pos="567"/>
          <w:tab w:val="left" w:pos="851"/>
        </w:tabs>
      </w:pPr>
      <w:bookmarkStart w:id="302" w:name="_Toc446518137"/>
      <w:bookmarkStart w:id="303" w:name="_Toc448149266"/>
      <w:r>
        <w:rPr>
          <w:rFonts w:hint="eastAsia"/>
        </w:rPr>
        <w:t>接口说明</w:t>
      </w:r>
      <w:bookmarkEnd w:id="302"/>
      <w:bookmarkEnd w:id="303"/>
    </w:p>
    <w:p w:rsidR="00596CD2" w:rsidRDefault="007E4262">
      <w:r>
        <w:rPr>
          <w:rFonts w:hint="eastAsia"/>
        </w:rPr>
        <w:t>通知平台网关升级计划，防止操作冲突</w:t>
      </w:r>
    </w:p>
    <w:p w:rsidR="00C24AE1" w:rsidRPr="007E4262" w:rsidRDefault="007E4262" w:rsidP="00C66872">
      <w:r>
        <w:rPr>
          <w:rFonts w:hint="eastAsia"/>
        </w:rPr>
        <w:t>消息发送方向：省级数字家庭管理平台—</w:t>
      </w:r>
      <w:r>
        <w:rPr>
          <w:rFonts w:hint="eastAsia"/>
        </w:rPr>
        <w:t>&gt;</w:t>
      </w:r>
      <w:r>
        <w:rPr>
          <w:rFonts w:hint="eastAsia"/>
        </w:rPr>
        <w:t>一级家庭开放平台</w:t>
      </w:r>
    </w:p>
    <w:p w:rsidR="00C24AE1" w:rsidRPr="008A58A7" w:rsidRDefault="00C24AE1" w:rsidP="00C24AE1">
      <w:pPr>
        <w:pStyle w:val="QB3"/>
        <w:numPr>
          <w:ilvl w:val="2"/>
          <w:numId w:val="27"/>
        </w:numPr>
        <w:tabs>
          <w:tab w:val="left" w:pos="567"/>
          <w:tab w:val="left" w:pos="851"/>
        </w:tabs>
      </w:pPr>
      <w:bookmarkStart w:id="304" w:name="_Toc448149267"/>
      <w:r>
        <w:rPr>
          <w:rFonts w:hint="eastAsia"/>
        </w:rPr>
        <w:t>接口类型</w:t>
      </w:r>
      <w:bookmarkEnd w:id="304"/>
    </w:p>
    <w:p w:rsidR="00C24AE1" w:rsidRDefault="00A26BC4" w:rsidP="00C66872">
      <w:r>
        <w:t>名称</w:t>
      </w:r>
      <w:r>
        <w:rPr>
          <w:rFonts w:hint="eastAsia"/>
        </w:rPr>
        <w:t>：</w:t>
      </w:r>
      <w:r w:rsidR="00A368E0">
        <w:rPr>
          <w:rFonts w:hint="eastAsia"/>
        </w:rPr>
        <w:t>report</w:t>
      </w:r>
      <w:r>
        <w:rPr>
          <w:rFonts w:hint="eastAsia"/>
        </w:rPr>
        <w:t>UpgradePlan</w:t>
      </w:r>
    </w:p>
    <w:p w:rsidR="00A26BC4" w:rsidRDefault="00A26BC4" w:rsidP="00C66872"/>
    <w:p w:rsidR="00C66872" w:rsidRDefault="00C66872" w:rsidP="000A5DBA">
      <w:pPr>
        <w:pStyle w:val="QB3"/>
        <w:numPr>
          <w:ilvl w:val="2"/>
          <w:numId w:val="27"/>
        </w:numPr>
        <w:tabs>
          <w:tab w:val="left" w:pos="567"/>
          <w:tab w:val="left" w:pos="851"/>
        </w:tabs>
      </w:pPr>
      <w:bookmarkStart w:id="305" w:name="_Toc443663574"/>
      <w:bookmarkStart w:id="306" w:name="_Toc446518138"/>
      <w:bookmarkStart w:id="307" w:name="_Toc448149268"/>
      <w:r>
        <w:rPr>
          <w:rFonts w:hint="eastAsia"/>
        </w:rPr>
        <w:t>同步固件升级任务</w:t>
      </w:r>
      <w:r>
        <w:t>请求</w:t>
      </w:r>
      <w:bookmarkEnd w:id="305"/>
      <w:bookmarkEnd w:id="306"/>
      <w:bookmarkEnd w:id="307"/>
    </w:p>
    <w:p w:rsidR="00C66872" w:rsidRDefault="00C66872" w:rsidP="00C66872"/>
    <w:p w:rsidR="00C66872" w:rsidRPr="00073E74" w:rsidRDefault="00C66872" w:rsidP="00C66872">
      <w:r w:rsidRPr="00073E74">
        <w:rPr>
          <w:rFonts w:hint="eastAsia"/>
        </w:rPr>
        <w:t>消息发送方向：</w:t>
      </w:r>
      <w:r w:rsidR="008572AA">
        <w:rPr>
          <w:rFonts w:hint="eastAsia"/>
        </w:rPr>
        <w:t>省级数字家庭管理</w:t>
      </w:r>
      <w:r w:rsidR="007B31A0">
        <w:rPr>
          <w:rFonts w:hint="eastAsia"/>
        </w:rPr>
        <w:t>平台</w:t>
      </w:r>
      <w:r w:rsidRPr="00073E74">
        <w:rPr>
          <w:rFonts w:hint="eastAsia"/>
        </w:rPr>
        <w:t>－</w:t>
      </w:r>
      <w:r w:rsidRPr="00073E74">
        <w:rPr>
          <w:rFonts w:hint="eastAsia"/>
        </w:rPr>
        <w:t>&gt;</w:t>
      </w:r>
      <w:r w:rsidR="008572AA">
        <w:rPr>
          <w:rFonts w:hint="eastAsia"/>
        </w:rPr>
        <w:t>一级家庭开放</w:t>
      </w:r>
      <w:r>
        <w:t>平台</w:t>
      </w:r>
    </w:p>
    <w:p w:rsidR="00C66872" w:rsidRDefault="00C66872" w:rsidP="00C66872">
      <w:r w:rsidRPr="00073E74">
        <w:rPr>
          <w:rFonts w:hint="eastAsia"/>
        </w:rPr>
        <w:t>消息格式如下：</w:t>
      </w:r>
    </w:p>
    <w:p w:rsidR="00C66872" w:rsidRPr="00BA62BD" w:rsidRDefault="00C66872" w:rsidP="00C66872">
      <w:pPr>
        <w:pStyle w:val="QB20"/>
        <w:spacing w:before="312" w:after="156" w:line="300" w:lineRule="auto"/>
        <w:ind w:firstLineChars="0" w:firstLine="420"/>
      </w:pPr>
      <w:r>
        <w:rPr>
          <w:rFonts w:hint="eastAsia"/>
        </w:rPr>
        <w:t>例程：</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t>{</w:t>
      </w:r>
    </w:p>
    <w:p w:rsidR="00DF5B16" w:rsidRDefault="00DF5B16" w:rsidP="00DF5B1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rsidR="00A368E0">
        <w:rPr>
          <w:rFonts w:hint="eastAsia"/>
        </w:rPr>
        <w:t>Report</w:t>
      </w:r>
      <w:r>
        <w:rPr>
          <w:rFonts w:hint="eastAsia"/>
        </w:rPr>
        <w:t>"，</w:t>
      </w:r>
    </w:p>
    <w:p w:rsidR="00DF5B16" w:rsidRDefault="00DF5B16" w:rsidP="00DF5B1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DF5B16" w:rsidRDefault="00DF5B16" w:rsidP="00DF5B1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"REPORT_UPGRADE_PLAN",</w:t>
      </w:r>
    </w:p>
    <w:p w:rsidR="00DF5B16" w:rsidRDefault="00DF5B16" w:rsidP="00DF5B1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DF5B16" w:rsidRDefault="00DF5B16" w:rsidP="00DF5B1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"PlanId":"",</w:t>
      </w:r>
    </w:p>
    <w:p w:rsidR="00C66872" w:rsidRDefault="00DF5B16" w:rsidP="00C66872">
      <w:pPr>
        <w:pStyle w:val="QB7"/>
        <w:pBdr>
          <w:top w:val="single" w:sz="4" w:space="1" w:color="auto"/>
          <w:left w:val="single" w:sz="4" w:space="4" w:color="auto"/>
          <w:bottom w:val="single" w:sz="4" w:space="1" w:color="auto"/>
          <w:right w:val="single" w:sz="4" w:space="4" w:color="auto"/>
        </w:pBdr>
        <w:shd w:val="clear" w:color="auto" w:fill="D9D9D9"/>
        <w:ind w:firstLineChars="95" w:firstLine="199"/>
      </w:pPr>
      <w:r>
        <w:rPr>
          <w:rFonts w:hint="eastAsia"/>
        </w:rPr>
        <w:tab/>
      </w:r>
      <w:r>
        <w:rPr>
          <w:rFonts w:hint="eastAsia"/>
        </w:rPr>
        <w:tab/>
      </w:r>
      <w:r w:rsidR="00C66872">
        <w:t>"</w:t>
      </w:r>
      <w:r w:rsidR="00C66872">
        <w:rPr>
          <w:rFonts w:hint="eastAsia"/>
        </w:rPr>
        <w:t>BeginTime</w:t>
      </w:r>
      <w:r w:rsidR="00C66872">
        <w:t>":</w:t>
      </w:r>
      <w:r w:rsidR="00C66872">
        <w:rPr>
          <w:rFonts w:hint="eastAsia"/>
        </w:rPr>
        <w:t>x</w:t>
      </w:r>
      <w:r w:rsidR="00C66872">
        <w:t>,</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GatewayList</w:t>
      </w:r>
      <w:r>
        <w:t xml:space="preserve">": </w:t>
      </w:r>
      <w:r>
        <w:rPr>
          <w:rFonts w:hint="eastAsia"/>
        </w:rPr>
        <w:t>["GatewayA","GatewayB"]</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C66872" w:rsidRDefault="00C66872" w:rsidP="00C66872"/>
    <w:p w:rsidR="00C66872" w:rsidRDefault="00C66872" w:rsidP="00C66872">
      <w:pPr>
        <w:pStyle w:val="QB7"/>
        <w:ind w:firstLine="420"/>
      </w:pPr>
      <w:r>
        <w:rPr>
          <w:rFonts w:hint="eastAsia"/>
        </w:rPr>
        <w:t>参数说明：</w:t>
      </w:r>
    </w:p>
    <w:tbl>
      <w:tblPr>
        <w:tblW w:w="8526"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93"/>
        <w:gridCol w:w="2068"/>
        <w:gridCol w:w="2049"/>
        <w:gridCol w:w="2316"/>
      </w:tblGrid>
      <w:tr w:rsidR="00C66872" w:rsidRPr="001649C3" w:rsidTr="000315B9">
        <w:tc>
          <w:tcPr>
            <w:tcW w:w="2093" w:type="dxa"/>
            <w:shd w:val="clear" w:color="auto" w:fill="4472C4"/>
            <w:vAlign w:val="center"/>
          </w:tcPr>
          <w:p w:rsidR="00C66872" w:rsidRPr="001649C3" w:rsidRDefault="00C66872" w:rsidP="009440D2">
            <w:pPr>
              <w:pStyle w:val="QB20"/>
              <w:spacing w:before="312" w:after="156"/>
              <w:ind w:firstLineChars="0" w:firstLine="0"/>
              <w:jc w:val="center"/>
              <w:rPr>
                <w:b/>
                <w:bCs/>
                <w:color w:val="FFFFFF"/>
              </w:rPr>
            </w:pPr>
            <w:r w:rsidRPr="001649C3">
              <w:rPr>
                <w:b/>
                <w:bCs/>
                <w:color w:val="FFFFFF"/>
              </w:rPr>
              <w:t>参数名称</w:t>
            </w:r>
          </w:p>
        </w:tc>
        <w:tc>
          <w:tcPr>
            <w:tcW w:w="2068" w:type="dxa"/>
            <w:shd w:val="clear" w:color="auto" w:fill="4472C4"/>
            <w:vAlign w:val="center"/>
          </w:tcPr>
          <w:p w:rsidR="00C66872" w:rsidRPr="001649C3" w:rsidRDefault="00C66872" w:rsidP="009440D2">
            <w:pPr>
              <w:pStyle w:val="QB20"/>
              <w:spacing w:before="312" w:after="156"/>
              <w:ind w:firstLineChars="0" w:firstLine="0"/>
              <w:jc w:val="center"/>
              <w:rPr>
                <w:b/>
                <w:bCs/>
                <w:color w:val="FFFFFF"/>
              </w:rPr>
            </w:pPr>
            <w:r w:rsidRPr="001649C3">
              <w:rPr>
                <w:b/>
                <w:bCs/>
                <w:color w:val="FFFFFF"/>
              </w:rPr>
              <w:t>参数类型</w:t>
            </w:r>
          </w:p>
        </w:tc>
        <w:tc>
          <w:tcPr>
            <w:tcW w:w="2049" w:type="dxa"/>
            <w:shd w:val="clear" w:color="auto" w:fill="4472C4"/>
            <w:vAlign w:val="center"/>
          </w:tcPr>
          <w:p w:rsidR="00C66872" w:rsidRPr="001649C3" w:rsidRDefault="00C66872" w:rsidP="009440D2">
            <w:pPr>
              <w:pStyle w:val="QB20"/>
              <w:spacing w:before="312" w:after="156"/>
              <w:ind w:firstLineChars="0" w:firstLine="0"/>
              <w:jc w:val="center"/>
              <w:rPr>
                <w:b/>
                <w:bCs/>
                <w:color w:val="FFFFFF"/>
              </w:rPr>
            </w:pPr>
            <w:r w:rsidRPr="001649C3">
              <w:rPr>
                <w:b/>
                <w:bCs/>
                <w:color w:val="FFFFFF"/>
              </w:rPr>
              <w:t>参数含义</w:t>
            </w:r>
          </w:p>
        </w:tc>
        <w:tc>
          <w:tcPr>
            <w:tcW w:w="2316" w:type="dxa"/>
            <w:shd w:val="clear" w:color="auto" w:fill="4472C4"/>
            <w:vAlign w:val="center"/>
          </w:tcPr>
          <w:p w:rsidR="00C66872" w:rsidRPr="001649C3" w:rsidRDefault="00C66872" w:rsidP="009440D2">
            <w:pPr>
              <w:pStyle w:val="QB20"/>
              <w:spacing w:before="312" w:after="156"/>
              <w:ind w:firstLineChars="0" w:firstLine="0"/>
              <w:jc w:val="center"/>
              <w:rPr>
                <w:b/>
                <w:bCs/>
                <w:color w:val="FFFFFF"/>
              </w:rPr>
            </w:pPr>
            <w:r w:rsidRPr="001649C3">
              <w:rPr>
                <w:b/>
                <w:bCs/>
                <w:color w:val="FFFFFF"/>
              </w:rPr>
              <w:t>说明</w:t>
            </w:r>
          </w:p>
        </w:tc>
      </w:tr>
      <w:tr w:rsidR="00DF5B16" w:rsidTr="000315B9">
        <w:trPr>
          <w:trHeight w:val="90"/>
        </w:trPr>
        <w:tc>
          <w:tcPr>
            <w:tcW w:w="2093" w:type="dxa"/>
            <w:shd w:val="clear" w:color="auto" w:fill="auto"/>
          </w:tcPr>
          <w:p w:rsidR="00DF5B16" w:rsidRPr="00BD3C12" w:rsidRDefault="00DF5B16" w:rsidP="00DE3012">
            <w:pPr>
              <w:pStyle w:val="QB20"/>
              <w:ind w:firstLineChars="0" w:firstLine="0"/>
              <w:rPr>
                <w:b/>
                <w:bCs/>
              </w:rPr>
            </w:pPr>
            <w:r w:rsidRPr="00BD3C12">
              <w:rPr>
                <w:rFonts w:cs="Times New Roman" w:hint="eastAsia"/>
                <w:b/>
                <w:bCs/>
              </w:rPr>
              <w:t>RPCMethod</w:t>
            </w:r>
          </w:p>
        </w:tc>
        <w:tc>
          <w:tcPr>
            <w:tcW w:w="2068" w:type="dxa"/>
            <w:shd w:val="clear" w:color="auto" w:fill="auto"/>
          </w:tcPr>
          <w:p w:rsidR="00DF5B16" w:rsidRDefault="00DF5B16" w:rsidP="00DE3012">
            <w:pPr>
              <w:pStyle w:val="QB20"/>
              <w:ind w:firstLineChars="0" w:firstLine="0"/>
            </w:pPr>
            <w:r>
              <w:rPr>
                <w:rFonts w:hint="eastAsia"/>
              </w:rPr>
              <w:t>String</w:t>
            </w:r>
          </w:p>
        </w:tc>
        <w:tc>
          <w:tcPr>
            <w:tcW w:w="2049" w:type="dxa"/>
            <w:shd w:val="clear" w:color="auto" w:fill="auto"/>
          </w:tcPr>
          <w:p w:rsidR="00DF5B16" w:rsidRDefault="00DF5B16" w:rsidP="00DE3012">
            <w:pPr>
              <w:pStyle w:val="QB20"/>
              <w:ind w:firstLineChars="0" w:firstLine="0"/>
            </w:pPr>
            <w:r>
              <w:rPr>
                <w:rFonts w:hint="eastAsia"/>
              </w:rPr>
              <w:t>接口分类定义</w:t>
            </w:r>
          </w:p>
        </w:tc>
        <w:tc>
          <w:tcPr>
            <w:tcW w:w="2316" w:type="dxa"/>
            <w:shd w:val="clear" w:color="auto" w:fill="auto"/>
          </w:tcPr>
          <w:p w:rsidR="00DF5B16" w:rsidRDefault="00DF5B16" w:rsidP="00DE3012">
            <w:pPr>
              <w:pStyle w:val="QB20"/>
              <w:ind w:firstLineChars="0" w:firstLine="0"/>
            </w:pPr>
          </w:p>
        </w:tc>
      </w:tr>
      <w:tr w:rsidR="00DF5B16" w:rsidTr="000315B9">
        <w:tc>
          <w:tcPr>
            <w:tcW w:w="2093" w:type="dxa"/>
            <w:shd w:val="clear" w:color="auto" w:fill="DEEAF6"/>
          </w:tcPr>
          <w:p w:rsidR="00DF5B16" w:rsidRPr="00BD3C12" w:rsidRDefault="00DF5B16" w:rsidP="00DE3012">
            <w:pPr>
              <w:pStyle w:val="QB20"/>
              <w:ind w:firstLineChars="0" w:firstLine="0"/>
              <w:rPr>
                <w:b/>
                <w:bCs/>
              </w:rPr>
            </w:pPr>
            <w:r w:rsidRPr="00BD3C12">
              <w:rPr>
                <w:rFonts w:cs="Times New Roman" w:hint="eastAsia"/>
                <w:b/>
                <w:bCs/>
              </w:rPr>
              <w:t>ID</w:t>
            </w:r>
          </w:p>
        </w:tc>
        <w:tc>
          <w:tcPr>
            <w:tcW w:w="2068" w:type="dxa"/>
            <w:shd w:val="clear" w:color="auto" w:fill="DEEAF6"/>
          </w:tcPr>
          <w:p w:rsidR="00DF5B16" w:rsidRDefault="00DF5B16" w:rsidP="00DE3012">
            <w:pPr>
              <w:pStyle w:val="QB20"/>
              <w:ind w:firstLineChars="0" w:firstLine="0"/>
            </w:pPr>
            <w:r>
              <w:rPr>
                <w:rFonts w:hint="eastAsia"/>
              </w:rPr>
              <w:t>Int</w:t>
            </w:r>
          </w:p>
        </w:tc>
        <w:tc>
          <w:tcPr>
            <w:tcW w:w="2049" w:type="dxa"/>
            <w:shd w:val="clear" w:color="auto" w:fill="DEEAF6"/>
          </w:tcPr>
          <w:p w:rsidR="00DF5B16" w:rsidRDefault="00DF5B16" w:rsidP="00DE3012">
            <w:pPr>
              <w:pStyle w:val="QB20"/>
              <w:ind w:firstLineChars="0" w:firstLine="0"/>
            </w:pPr>
            <w:r>
              <w:rPr>
                <w:rFonts w:hint="eastAsia"/>
              </w:rPr>
              <w:t>平台</w:t>
            </w:r>
            <w:r>
              <w:t>维护的事务ID</w:t>
            </w:r>
          </w:p>
        </w:tc>
        <w:tc>
          <w:tcPr>
            <w:tcW w:w="2316" w:type="dxa"/>
            <w:shd w:val="clear" w:color="auto" w:fill="DEEAF6"/>
          </w:tcPr>
          <w:p w:rsidR="00DF5B16" w:rsidRDefault="00DF5B16" w:rsidP="00DE3012">
            <w:pPr>
              <w:pStyle w:val="QB20"/>
              <w:ind w:firstLineChars="0" w:firstLine="0"/>
            </w:pPr>
            <w:r>
              <w:t>网关按请求原值返回</w:t>
            </w:r>
          </w:p>
        </w:tc>
      </w:tr>
      <w:tr w:rsidR="00DF5B16" w:rsidTr="00DF5B16">
        <w:tc>
          <w:tcPr>
            <w:tcW w:w="2093" w:type="dxa"/>
            <w:shd w:val="clear" w:color="auto" w:fill="auto"/>
            <w:vAlign w:val="center"/>
          </w:tcPr>
          <w:p w:rsidR="00DF5B16" w:rsidRPr="001649C3" w:rsidRDefault="00DF5B16" w:rsidP="00DE3012">
            <w:pPr>
              <w:pStyle w:val="QB20"/>
              <w:spacing w:before="312" w:after="156"/>
              <w:ind w:firstLineChars="0" w:firstLine="0"/>
              <w:jc w:val="left"/>
              <w:rPr>
                <w:b/>
                <w:bCs/>
              </w:rPr>
            </w:pPr>
            <w:r w:rsidRPr="001649C3">
              <w:rPr>
                <w:rFonts w:cs="Times New Roman"/>
                <w:b/>
                <w:bCs/>
              </w:rPr>
              <w:t>CmdType</w:t>
            </w:r>
          </w:p>
        </w:tc>
        <w:tc>
          <w:tcPr>
            <w:tcW w:w="2068" w:type="dxa"/>
            <w:shd w:val="clear" w:color="auto" w:fill="auto"/>
            <w:vAlign w:val="center"/>
          </w:tcPr>
          <w:p w:rsidR="00DF5B16" w:rsidRDefault="00DF5B16" w:rsidP="00DE3012">
            <w:pPr>
              <w:pStyle w:val="QB20"/>
              <w:spacing w:before="312" w:after="156"/>
              <w:ind w:firstLineChars="0" w:firstLine="0"/>
            </w:pPr>
            <w:r>
              <w:t>String</w:t>
            </w:r>
          </w:p>
        </w:tc>
        <w:tc>
          <w:tcPr>
            <w:tcW w:w="2049" w:type="dxa"/>
            <w:shd w:val="clear" w:color="auto" w:fill="auto"/>
            <w:vAlign w:val="center"/>
          </w:tcPr>
          <w:p w:rsidR="00DF5B16" w:rsidRDefault="00DF5B16" w:rsidP="00DE3012">
            <w:pPr>
              <w:pStyle w:val="QB20"/>
              <w:spacing w:before="312" w:after="156"/>
              <w:ind w:firstLineChars="0" w:firstLine="0"/>
            </w:pPr>
            <w:r>
              <w:t>命令类型</w:t>
            </w:r>
          </w:p>
        </w:tc>
        <w:tc>
          <w:tcPr>
            <w:tcW w:w="2316" w:type="dxa"/>
            <w:shd w:val="clear" w:color="auto" w:fill="auto"/>
            <w:vAlign w:val="center"/>
          </w:tcPr>
          <w:p w:rsidR="00DF5B16" w:rsidRDefault="00A368E0" w:rsidP="00DE3012">
            <w:pPr>
              <w:pStyle w:val="QB20"/>
              <w:spacing w:before="312" w:after="156"/>
              <w:ind w:firstLineChars="0" w:firstLine="0"/>
            </w:pPr>
            <w:r>
              <w:rPr>
                <w:rFonts w:hint="eastAsia"/>
              </w:rPr>
              <w:t>REPORT_UPGRADE_PLAN</w:t>
            </w:r>
          </w:p>
        </w:tc>
      </w:tr>
      <w:tr w:rsidR="00DF5B16" w:rsidTr="000315B9">
        <w:tc>
          <w:tcPr>
            <w:tcW w:w="2093" w:type="dxa"/>
            <w:shd w:val="clear" w:color="auto" w:fill="DEEAF6"/>
          </w:tcPr>
          <w:p w:rsidR="00DF5B16" w:rsidRPr="00BD3C12" w:rsidRDefault="00DF5B16" w:rsidP="00DE3012">
            <w:pPr>
              <w:pStyle w:val="QB20"/>
              <w:ind w:firstLineChars="0" w:firstLine="0"/>
              <w:rPr>
                <w:b/>
                <w:bCs/>
              </w:rPr>
            </w:pPr>
            <w:r w:rsidRPr="00BD3C12">
              <w:rPr>
                <w:rFonts w:cs="Times New Roman"/>
                <w:b/>
                <w:bCs/>
              </w:rPr>
              <w:t>SequenceId</w:t>
            </w:r>
          </w:p>
        </w:tc>
        <w:tc>
          <w:tcPr>
            <w:tcW w:w="2068" w:type="dxa"/>
            <w:shd w:val="clear" w:color="auto" w:fill="DEEAF6"/>
          </w:tcPr>
          <w:p w:rsidR="00DF5B16" w:rsidRDefault="00DF5B16" w:rsidP="00DE3012">
            <w:pPr>
              <w:pStyle w:val="QB20"/>
              <w:ind w:firstLineChars="0" w:firstLine="0"/>
            </w:pPr>
            <w:r>
              <w:t>String</w:t>
            </w:r>
          </w:p>
        </w:tc>
        <w:tc>
          <w:tcPr>
            <w:tcW w:w="2049" w:type="dxa"/>
            <w:shd w:val="clear" w:color="auto" w:fill="DEEAF6"/>
          </w:tcPr>
          <w:p w:rsidR="00DF5B16" w:rsidRDefault="00DF5B16" w:rsidP="00DE3012">
            <w:pPr>
              <w:pStyle w:val="QB20"/>
              <w:ind w:firstLineChars="0" w:firstLine="0"/>
            </w:pPr>
            <w:r>
              <w:t>请求编号</w:t>
            </w:r>
          </w:p>
        </w:tc>
        <w:tc>
          <w:tcPr>
            <w:tcW w:w="2316" w:type="dxa"/>
            <w:shd w:val="clear" w:color="auto" w:fill="DEEAF6"/>
          </w:tcPr>
          <w:p w:rsidR="00DF5B16" w:rsidRDefault="00DF5B16" w:rsidP="00DE3012">
            <w:pPr>
              <w:pStyle w:val="QB20"/>
              <w:ind w:firstLineChars="0" w:firstLine="0"/>
            </w:pPr>
            <w:r>
              <w:rPr>
                <w:rFonts w:hint="eastAsia"/>
              </w:rPr>
              <w:t>SequenceId表示命令序列，网关按照请求的原值返回。</w:t>
            </w:r>
          </w:p>
          <w:p w:rsidR="00DF5B16" w:rsidRDefault="00DF5B16" w:rsidP="00DE3012">
            <w:pPr>
              <w:pStyle w:val="QB20"/>
              <w:ind w:firstLineChars="0" w:firstLine="0"/>
            </w:pPr>
            <w:r>
              <w:rPr>
                <w:rFonts w:hint="eastAsia"/>
              </w:rPr>
              <w:t>16进制数，8位</w:t>
            </w:r>
          </w:p>
        </w:tc>
      </w:tr>
      <w:tr w:rsidR="009F6E66" w:rsidTr="000315B9">
        <w:tc>
          <w:tcPr>
            <w:tcW w:w="2093" w:type="dxa"/>
            <w:shd w:val="clear" w:color="auto" w:fill="DEEAF6"/>
            <w:vAlign w:val="center"/>
          </w:tcPr>
          <w:p w:rsidR="009F6E66" w:rsidRPr="001649C3" w:rsidRDefault="009F6E66" w:rsidP="009440D2">
            <w:pPr>
              <w:pStyle w:val="QB20"/>
              <w:spacing w:before="312" w:after="156"/>
              <w:ind w:firstLineChars="0" w:firstLine="0"/>
              <w:jc w:val="left"/>
              <w:rPr>
                <w:rFonts w:eastAsia="Verdana"/>
                <w:b/>
                <w:bCs/>
              </w:rPr>
            </w:pPr>
            <w:bookmarkStart w:id="308" w:name="_Hlk446515973"/>
            <w:r w:rsidRPr="00E4508E">
              <w:rPr>
                <w:rFonts w:eastAsia="Verdana" w:cs="Times New Roman" w:hint="eastAsia"/>
                <w:b/>
                <w:bCs/>
              </w:rPr>
              <w:t>PlanId</w:t>
            </w:r>
          </w:p>
        </w:tc>
        <w:tc>
          <w:tcPr>
            <w:tcW w:w="2068" w:type="dxa"/>
            <w:shd w:val="clear" w:color="auto" w:fill="DEEAF6"/>
            <w:vAlign w:val="center"/>
          </w:tcPr>
          <w:p w:rsidR="009F6E66" w:rsidRPr="001649C3" w:rsidRDefault="009F6E66" w:rsidP="009440D2">
            <w:pPr>
              <w:pStyle w:val="QB20"/>
              <w:spacing w:before="312" w:after="156"/>
              <w:ind w:firstLineChars="0" w:firstLine="0"/>
              <w:rPr>
                <w:rFonts w:eastAsia="Verdana"/>
              </w:rPr>
            </w:pPr>
            <w:r w:rsidRPr="001649C3">
              <w:rPr>
                <w:rFonts w:eastAsia="Verdana"/>
              </w:rPr>
              <w:t>String</w:t>
            </w:r>
          </w:p>
        </w:tc>
        <w:tc>
          <w:tcPr>
            <w:tcW w:w="2049" w:type="dxa"/>
            <w:shd w:val="clear" w:color="auto" w:fill="DEEAF6"/>
            <w:vAlign w:val="center"/>
          </w:tcPr>
          <w:p w:rsidR="009F6E66" w:rsidRPr="001649C3" w:rsidRDefault="009F6E66" w:rsidP="009440D2">
            <w:pPr>
              <w:pStyle w:val="QB20"/>
              <w:spacing w:before="312" w:after="156"/>
              <w:ind w:firstLineChars="0" w:firstLine="0"/>
              <w:rPr>
                <w:rFonts w:eastAsia="Verdana"/>
              </w:rPr>
            </w:pPr>
            <w:r>
              <w:rPr>
                <w:rFonts w:eastAsia="Verdana"/>
              </w:rPr>
              <w:t>任务</w:t>
            </w:r>
            <w:r w:rsidRPr="001649C3">
              <w:rPr>
                <w:rFonts w:eastAsia="Verdana"/>
              </w:rPr>
              <w:t>编号</w:t>
            </w:r>
          </w:p>
        </w:tc>
        <w:tc>
          <w:tcPr>
            <w:tcW w:w="2316" w:type="dxa"/>
            <w:shd w:val="clear" w:color="auto" w:fill="DEEAF6"/>
            <w:vAlign w:val="center"/>
          </w:tcPr>
          <w:p w:rsidR="009F6E66" w:rsidRPr="0043224D" w:rsidRDefault="009F6E66" w:rsidP="009440D2">
            <w:pPr>
              <w:pStyle w:val="QB20"/>
              <w:spacing w:before="312" w:after="156"/>
              <w:ind w:firstLineChars="0" w:firstLine="0"/>
            </w:pPr>
            <w:r>
              <w:rPr>
                <w:rFonts w:hint="eastAsia"/>
              </w:rPr>
              <w:t>PlanId</w:t>
            </w:r>
            <w:r w:rsidRPr="001649C3">
              <w:rPr>
                <w:rFonts w:eastAsia="Verdana" w:hint="eastAsia"/>
              </w:rPr>
              <w:t>表示</w:t>
            </w:r>
            <w:r w:rsidRPr="0043224D">
              <w:rPr>
                <w:rFonts w:hint="eastAsia"/>
              </w:rPr>
              <w:t>任务编号</w:t>
            </w:r>
          </w:p>
        </w:tc>
      </w:tr>
      <w:bookmarkEnd w:id="308"/>
      <w:tr w:rsidR="009F6E66" w:rsidTr="000315B9">
        <w:tc>
          <w:tcPr>
            <w:tcW w:w="2093" w:type="dxa"/>
            <w:shd w:val="clear" w:color="auto" w:fill="auto"/>
            <w:vAlign w:val="center"/>
          </w:tcPr>
          <w:p w:rsidR="009F6E66" w:rsidRPr="001649C3" w:rsidRDefault="009F6E66" w:rsidP="009440D2">
            <w:pPr>
              <w:jc w:val="left"/>
              <w:rPr>
                <w:rFonts w:ascii="宋体"/>
                <w:b/>
                <w:kern w:val="0"/>
                <w:szCs w:val="20"/>
              </w:rPr>
            </w:pPr>
            <w:r w:rsidRPr="00E4508E">
              <w:rPr>
                <w:rFonts w:ascii="宋体" w:hint="eastAsia"/>
                <w:b/>
                <w:kern w:val="0"/>
                <w:szCs w:val="20"/>
              </w:rPr>
              <w:lastRenderedPageBreak/>
              <w:t>BeginTime</w:t>
            </w:r>
          </w:p>
        </w:tc>
        <w:tc>
          <w:tcPr>
            <w:tcW w:w="2068" w:type="dxa"/>
            <w:shd w:val="clear" w:color="auto" w:fill="auto"/>
            <w:vAlign w:val="center"/>
          </w:tcPr>
          <w:p w:rsidR="009F6E66" w:rsidRPr="001649C3" w:rsidRDefault="009F6E66" w:rsidP="009440D2">
            <w:pPr>
              <w:rPr>
                <w:rFonts w:ascii="宋体"/>
                <w:kern w:val="0"/>
                <w:szCs w:val="20"/>
              </w:rPr>
            </w:pPr>
            <w:r>
              <w:rPr>
                <w:rFonts w:ascii="宋体" w:hint="eastAsia"/>
                <w:kern w:val="0"/>
                <w:szCs w:val="20"/>
              </w:rPr>
              <w:t>int</w:t>
            </w:r>
          </w:p>
        </w:tc>
        <w:tc>
          <w:tcPr>
            <w:tcW w:w="2049" w:type="dxa"/>
            <w:shd w:val="clear" w:color="auto" w:fill="auto"/>
            <w:vAlign w:val="center"/>
          </w:tcPr>
          <w:p w:rsidR="009F6E66" w:rsidRPr="001649C3" w:rsidRDefault="009F6E66" w:rsidP="009440D2">
            <w:pPr>
              <w:rPr>
                <w:rFonts w:ascii="宋体"/>
                <w:kern w:val="0"/>
                <w:szCs w:val="20"/>
              </w:rPr>
            </w:pPr>
            <w:r>
              <w:rPr>
                <w:rFonts w:ascii="宋体" w:hint="eastAsia"/>
                <w:kern w:val="0"/>
                <w:szCs w:val="20"/>
              </w:rPr>
              <w:t>任务开始时间</w:t>
            </w:r>
          </w:p>
        </w:tc>
        <w:tc>
          <w:tcPr>
            <w:tcW w:w="2316" w:type="dxa"/>
            <w:shd w:val="clear" w:color="auto" w:fill="auto"/>
            <w:vAlign w:val="center"/>
          </w:tcPr>
          <w:p w:rsidR="009F6E66" w:rsidRPr="001649C3" w:rsidRDefault="009F6E66" w:rsidP="009440D2">
            <w:pPr>
              <w:rPr>
                <w:rFonts w:ascii="宋体"/>
                <w:kern w:val="0"/>
                <w:szCs w:val="20"/>
              </w:rPr>
            </w:pPr>
            <w:r>
              <w:rPr>
                <w:rFonts w:ascii="宋体" w:hint="eastAsia"/>
                <w:kern w:val="0"/>
                <w:szCs w:val="20"/>
              </w:rPr>
              <w:t>系统当前时间</w:t>
            </w:r>
          </w:p>
        </w:tc>
      </w:tr>
      <w:tr w:rsidR="009F6E66" w:rsidTr="000315B9">
        <w:tc>
          <w:tcPr>
            <w:tcW w:w="2093" w:type="dxa"/>
            <w:shd w:val="clear" w:color="auto" w:fill="DEEAF6"/>
            <w:vAlign w:val="center"/>
          </w:tcPr>
          <w:p w:rsidR="009F6E66" w:rsidRPr="001649C3" w:rsidRDefault="009F6E66" w:rsidP="009440D2">
            <w:pPr>
              <w:jc w:val="left"/>
              <w:rPr>
                <w:rFonts w:ascii="宋体" w:eastAsia="Verdana"/>
                <w:b/>
                <w:kern w:val="0"/>
                <w:szCs w:val="20"/>
              </w:rPr>
            </w:pPr>
            <w:r w:rsidRPr="005F420B">
              <w:rPr>
                <w:rFonts w:ascii="宋体" w:eastAsia="Verdana" w:hint="eastAsia"/>
                <w:b/>
                <w:kern w:val="0"/>
                <w:szCs w:val="20"/>
              </w:rPr>
              <w:t>GatewayList</w:t>
            </w:r>
          </w:p>
        </w:tc>
        <w:tc>
          <w:tcPr>
            <w:tcW w:w="2068" w:type="dxa"/>
            <w:shd w:val="clear" w:color="auto" w:fill="DEEAF6"/>
            <w:vAlign w:val="center"/>
          </w:tcPr>
          <w:p w:rsidR="009F6E66" w:rsidRPr="0043224D" w:rsidRDefault="009F6E66" w:rsidP="009440D2">
            <w:pPr>
              <w:jc w:val="left"/>
              <w:rPr>
                <w:rFonts w:ascii="宋体"/>
                <w:kern w:val="0"/>
                <w:szCs w:val="20"/>
              </w:rPr>
            </w:pPr>
            <w:r w:rsidRPr="0043224D">
              <w:rPr>
                <w:rFonts w:ascii="宋体" w:hint="eastAsia"/>
                <w:kern w:val="0"/>
                <w:szCs w:val="20"/>
              </w:rPr>
              <w:t>JsonArray</w:t>
            </w:r>
          </w:p>
        </w:tc>
        <w:tc>
          <w:tcPr>
            <w:tcW w:w="2049" w:type="dxa"/>
            <w:shd w:val="clear" w:color="auto" w:fill="DEEAF6"/>
            <w:vAlign w:val="center"/>
          </w:tcPr>
          <w:p w:rsidR="009F6E66" w:rsidRPr="0043224D" w:rsidRDefault="009F6E66" w:rsidP="009440D2">
            <w:pPr>
              <w:jc w:val="left"/>
              <w:rPr>
                <w:rFonts w:ascii="宋体"/>
                <w:kern w:val="0"/>
                <w:szCs w:val="20"/>
              </w:rPr>
            </w:pPr>
            <w:r w:rsidRPr="0043224D">
              <w:rPr>
                <w:rFonts w:ascii="宋体" w:hint="eastAsia"/>
                <w:kern w:val="0"/>
                <w:szCs w:val="20"/>
              </w:rPr>
              <w:t>该升级任务中的Mac列表</w:t>
            </w:r>
          </w:p>
        </w:tc>
        <w:tc>
          <w:tcPr>
            <w:tcW w:w="2316" w:type="dxa"/>
            <w:shd w:val="clear" w:color="auto" w:fill="DEEAF6"/>
            <w:vAlign w:val="center"/>
          </w:tcPr>
          <w:p w:rsidR="009F6E66" w:rsidRPr="005E6DAE" w:rsidRDefault="009F6E66" w:rsidP="009440D2">
            <w:pPr>
              <w:pStyle w:val="QB20"/>
              <w:spacing w:before="312" w:after="156"/>
              <w:ind w:firstLineChars="0" w:firstLine="0"/>
            </w:pPr>
            <w:r>
              <w:rPr>
                <w:rFonts w:hint="eastAsia"/>
              </w:rPr>
              <w:t>如果</w:t>
            </w:r>
            <w:r>
              <w:t>没有参数，则为</w:t>
            </w:r>
            <w:r>
              <w:rPr>
                <w:rFonts w:hint="eastAsia"/>
              </w:rPr>
              <w:t>[]</w:t>
            </w:r>
          </w:p>
        </w:tc>
      </w:tr>
    </w:tbl>
    <w:p w:rsidR="00C66872" w:rsidRDefault="00C66872" w:rsidP="00C66872">
      <w:pPr>
        <w:pStyle w:val="1a"/>
        <w:spacing w:before="156" w:after="156"/>
        <w:ind w:firstLineChars="0" w:firstLine="0"/>
        <w:rPr>
          <w:rFonts w:ascii="Arial" w:eastAsia="黑体" w:hAnsi="Arial" w:cs="Times New Roman"/>
          <w:bCs/>
          <w:szCs w:val="21"/>
        </w:rPr>
      </w:pPr>
    </w:p>
    <w:p w:rsidR="00C66872" w:rsidRPr="00073E74" w:rsidRDefault="00C66872" w:rsidP="000A5DBA">
      <w:pPr>
        <w:pStyle w:val="QB3"/>
        <w:numPr>
          <w:ilvl w:val="2"/>
          <w:numId w:val="27"/>
        </w:numPr>
        <w:tabs>
          <w:tab w:val="left" w:pos="567"/>
          <w:tab w:val="left" w:pos="851"/>
        </w:tabs>
      </w:pPr>
      <w:bookmarkStart w:id="309" w:name="_Toc443663575"/>
      <w:bookmarkStart w:id="310" w:name="_Toc446518139"/>
      <w:bookmarkStart w:id="311" w:name="_Toc448149269"/>
      <w:r>
        <w:rPr>
          <w:rFonts w:hint="eastAsia"/>
        </w:rPr>
        <w:t>同步固件升级任务响应</w:t>
      </w:r>
      <w:bookmarkEnd w:id="309"/>
      <w:bookmarkEnd w:id="310"/>
      <w:bookmarkEnd w:id="311"/>
    </w:p>
    <w:p w:rsidR="00C66872" w:rsidRPr="00073E74" w:rsidRDefault="00C66872" w:rsidP="00C66872">
      <w:pPr>
        <w:pStyle w:val="QB20"/>
        <w:spacing w:before="312" w:after="156"/>
        <w:ind w:firstLineChars="0" w:firstLine="0"/>
      </w:pPr>
      <w:r w:rsidRPr="00073E74">
        <w:rPr>
          <w:rFonts w:hint="eastAsia"/>
        </w:rPr>
        <w:t>消息发送方向：</w:t>
      </w:r>
      <w:r w:rsidR="00DF5B16">
        <w:rPr>
          <w:rFonts w:hint="eastAsia"/>
        </w:rPr>
        <w:t>一级家庭开放</w:t>
      </w:r>
      <w:r>
        <w:rPr>
          <w:rFonts w:hint="eastAsia"/>
        </w:rPr>
        <w:t>平台</w:t>
      </w:r>
      <w:r w:rsidRPr="00073E74">
        <w:rPr>
          <w:rFonts w:hint="eastAsia"/>
        </w:rPr>
        <w:t>－&gt;</w:t>
      </w:r>
      <w:r w:rsidR="00DF5B16">
        <w:rPr>
          <w:rFonts w:hint="eastAsia"/>
        </w:rPr>
        <w:t>省级数字家庭管理平台</w:t>
      </w:r>
    </w:p>
    <w:p w:rsidR="00C66872" w:rsidRDefault="00C66872" w:rsidP="00C66872">
      <w:r w:rsidRPr="00073E74">
        <w:rPr>
          <w:rFonts w:hint="eastAsia"/>
        </w:rPr>
        <w:t>消息格式如下：</w:t>
      </w:r>
    </w:p>
    <w:p w:rsidR="00C66872" w:rsidRDefault="00C66872" w:rsidP="00C66872"/>
    <w:p w:rsidR="00C66872" w:rsidRDefault="00C66872" w:rsidP="00C66872">
      <w:pPr>
        <w:pStyle w:val="QB7"/>
        <w:ind w:firstLine="420"/>
      </w:pPr>
      <w:r>
        <w:rPr>
          <w:rFonts w:hint="eastAsia"/>
        </w:rPr>
        <w:t>例程：</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DF5B16" w:rsidRDefault="00DF5B16" w:rsidP="00DF5B1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DF5B16" w:rsidRDefault="00DF5B16" w:rsidP="00DF5B1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DF5B16" w:rsidRDefault="00DF5B16" w:rsidP="00DF5B16">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CmdType</w:t>
      </w:r>
      <w:r>
        <w:t>"</w:t>
      </w:r>
      <w:r>
        <w:rPr>
          <w:rFonts w:hint="eastAsia"/>
        </w:rPr>
        <w:t>:"</w:t>
      </w:r>
      <w:r w:rsidR="00A368E0">
        <w:rPr>
          <w:rFonts w:hint="eastAsia"/>
        </w:rPr>
        <w:t>REPORT_UPGRADE_PLAN</w:t>
      </w:r>
      <w:r>
        <w:rPr>
          <w:rFonts w:hint="eastAsia"/>
        </w:rPr>
        <w:t>",</w:t>
      </w:r>
    </w:p>
    <w:p w:rsidR="00DF5B16" w:rsidRDefault="00DF5B16" w:rsidP="00DF5B1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374F35" w:rsidRDefault="00374F35" w:rsidP="00374F3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D42845" w:rsidRDefault="00C66872" w:rsidP="000315B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PlanId</w:t>
      </w:r>
      <w:r>
        <w:t>":"</w:t>
      </w:r>
      <w:r>
        <w:rPr>
          <w:rFonts w:hint="eastAsia"/>
        </w:rPr>
        <w:t>升级计划任务ID</w:t>
      </w:r>
      <w:r>
        <w:t>"</w:t>
      </w:r>
    </w:p>
    <w:p w:rsidR="00D42845" w:rsidRDefault="00A368E0" w:rsidP="000315B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C66872" w:rsidRDefault="00C66872" w:rsidP="00C66872">
      <w:pPr>
        <w:pStyle w:val="QB7"/>
        <w:ind w:firstLine="420"/>
      </w:pPr>
    </w:p>
    <w:p w:rsidR="00C66872" w:rsidRDefault="00C66872" w:rsidP="00C66872">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41"/>
        <w:gridCol w:w="2027"/>
        <w:gridCol w:w="103"/>
        <w:gridCol w:w="1946"/>
        <w:gridCol w:w="185"/>
        <w:gridCol w:w="2131"/>
      </w:tblGrid>
      <w:tr w:rsidR="00C66872" w:rsidRPr="002167D1" w:rsidTr="009440D2">
        <w:tc>
          <w:tcPr>
            <w:tcW w:w="2089" w:type="dxa"/>
            <w:shd w:val="clear" w:color="auto" w:fill="4472C4"/>
          </w:tcPr>
          <w:p w:rsidR="00C66872" w:rsidRPr="002167D1" w:rsidRDefault="00C66872" w:rsidP="009440D2">
            <w:pPr>
              <w:pStyle w:val="QB20"/>
              <w:spacing w:before="312" w:after="156"/>
              <w:ind w:firstLineChars="0" w:firstLine="0"/>
              <w:jc w:val="center"/>
              <w:rPr>
                <w:b/>
                <w:bCs/>
                <w:color w:val="FFFFFF"/>
              </w:rPr>
            </w:pPr>
            <w:r w:rsidRPr="002167D1">
              <w:rPr>
                <w:b/>
                <w:bCs/>
                <w:color w:val="FFFFFF"/>
              </w:rPr>
              <w:t>参数名称</w:t>
            </w:r>
          </w:p>
        </w:tc>
        <w:tc>
          <w:tcPr>
            <w:tcW w:w="2068" w:type="dxa"/>
            <w:gridSpan w:val="2"/>
            <w:shd w:val="clear" w:color="auto" w:fill="4472C4"/>
          </w:tcPr>
          <w:p w:rsidR="00C66872" w:rsidRPr="002167D1" w:rsidRDefault="00C66872" w:rsidP="009440D2">
            <w:pPr>
              <w:pStyle w:val="QB20"/>
              <w:spacing w:before="312" w:after="156"/>
              <w:ind w:firstLineChars="0" w:firstLine="0"/>
              <w:jc w:val="center"/>
              <w:rPr>
                <w:b/>
                <w:bCs/>
                <w:color w:val="FFFFFF"/>
              </w:rPr>
            </w:pPr>
            <w:r w:rsidRPr="002167D1">
              <w:rPr>
                <w:b/>
                <w:bCs/>
                <w:color w:val="FFFFFF"/>
              </w:rPr>
              <w:t>参数类型</w:t>
            </w:r>
          </w:p>
        </w:tc>
        <w:tc>
          <w:tcPr>
            <w:tcW w:w="2049" w:type="dxa"/>
            <w:gridSpan w:val="2"/>
            <w:shd w:val="clear" w:color="auto" w:fill="4472C4"/>
          </w:tcPr>
          <w:p w:rsidR="00C66872" w:rsidRPr="002167D1" w:rsidRDefault="00C66872" w:rsidP="009440D2">
            <w:pPr>
              <w:pStyle w:val="QB20"/>
              <w:spacing w:before="312" w:after="156"/>
              <w:ind w:firstLineChars="0" w:firstLine="0"/>
              <w:jc w:val="center"/>
              <w:rPr>
                <w:b/>
                <w:bCs/>
                <w:color w:val="FFFFFF"/>
              </w:rPr>
            </w:pPr>
            <w:r w:rsidRPr="002167D1">
              <w:rPr>
                <w:b/>
                <w:bCs/>
                <w:color w:val="FFFFFF"/>
              </w:rPr>
              <w:t>参数含义</w:t>
            </w:r>
          </w:p>
        </w:tc>
        <w:tc>
          <w:tcPr>
            <w:tcW w:w="2316" w:type="dxa"/>
            <w:gridSpan w:val="2"/>
            <w:shd w:val="clear" w:color="auto" w:fill="4472C4"/>
          </w:tcPr>
          <w:p w:rsidR="00C66872" w:rsidRPr="002167D1" w:rsidRDefault="00C66872" w:rsidP="009440D2">
            <w:pPr>
              <w:pStyle w:val="QB20"/>
              <w:spacing w:before="312" w:after="156"/>
              <w:ind w:firstLineChars="0" w:firstLine="0"/>
              <w:jc w:val="center"/>
              <w:rPr>
                <w:b/>
                <w:bCs/>
                <w:color w:val="FFFFFF"/>
              </w:rPr>
            </w:pPr>
            <w:r w:rsidRPr="002167D1">
              <w:rPr>
                <w:b/>
                <w:bCs/>
                <w:color w:val="FFFFFF"/>
              </w:rPr>
              <w:t>说明</w:t>
            </w:r>
          </w:p>
        </w:tc>
      </w:tr>
      <w:tr w:rsidR="00A368E0" w:rsidTr="00DE3012">
        <w:tc>
          <w:tcPr>
            <w:tcW w:w="2130" w:type="dxa"/>
            <w:gridSpan w:val="2"/>
            <w:shd w:val="clear" w:color="auto" w:fill="auto"/>
          </w:tcPr>
          <w:p w:rsidR="00A368E0" w:rsidRPr="00BD3C12" w:rsidRDefault="00A368E0" w:rsidP="00DE3012">
            <w:pPr>
              <w:pStyle w:val="QB20"/>
              <w:ind w:firstLineChars="0" w:firstLine="0"/>
              <w:rPr>
                <w:rFonts w:cs="Times New Roman"/>
                <w:b/>
                <w:bCs/>
              </w:rPr>
            </w:pPr>
            <w:r w:rsidRPr="00BD3C12">
              <w:rPr>
                <w:rFonts w:cs="Times New Roman" w:hint="eastAsia"/>
                <w:b/>
                <w:bCs/>
              </w:rPr>
              <w:t>Result</w:t>
            </w:r>
          </w:p>
        </w:tc>
        <w:tc>
          <w:tcPr>
            <w:tcW w:w="2130" w:type="dxa"/>
            <w:gridSpan w:val="2"/>
            <w:shd w:val="clear" w:color="auto" w:fill="auto"/>
          </w:tcPr>
          <w:p w:rsidR="00A368E0" w:rsidRDefault="00A368E0" w:rsidP="00DE3012">
            <w:pPr>
              <w:pStyle w:val="QB20"/>
              <w:ind w:firstLineChars="0" w:firstLine="0"/>
            </w:pPr>
            <w:r>
              <w:rPr>
                <w:rFonts w:hint="eastAsia"/>
              </w:rPr>
              <w:t>Int</w:t>
            </w:r>
          </w:p>
        </w:tc>
        <w:tc>
          <w:tcPr>
            <w:tcW w:w="2131" w:type="dxa"/>
            <w:gridSpan w:val="2"/>
            <w:shd w:val="clear" w:color="auto" w:fill="auto"/>
          </w:tcPr>
          <w:p w:rsidR="00A368E0" w:rsidRDefault="00A368E0" w:rsidP="00DE3012">
            <w:pPr>
              <w:pStyle w:val="QB20"/>
              <w:ind w:firstLineChars="0" w:firstLine="0"/>
            </w:pPr>
          </w:p>
        </w:tc>
        <w:tc>
          <w:tcPr>
            <w:tcW w:w="2131" w:type="dxa"/>
            <w:shd w:val="clear" w:color="auto" w:fill="auto"/>
          </w:tcPr>
          <w:p w:rsidR="00A368E0" w:rsidRDefault="00A368E0" w:rsidP="00DE3012">
            <w:pPr>
              <w:pStyle w:val="QB20"/>
              <w:ind w:firstLineChars="0" w:firstLine="0"/>
            </w:pPr>
          </w:p>
        </w:tc>
      </w:tr>
      <w:tr w:rsidR="00A368E0" w:rsidTr="00DE3012">
        <w:tc>
          <w:tcPr>
            <w:tcW w:w="2130" w:type="dxa"/>
            <w:gridSpan w:val="2"/>
            <w:shd w:val="clear" w:color="auto" w:fill="DEEAF6"/>
          </w:tcPr>
          <w:p w:rsidR="00A368E0" w:rsidRPr="00BD3C12" w:rsidRDefault="00A368E0" w:rsidP="00DE3012">
            <w:pPr>
              <w:pStyle w:val="QB20"/>
              <w:ind w:firstLineChars="0" w:firstLine="0"/>
              <w:rPr>
                <w:b/>
                <w:bCs/>
              </w:rPr>
            </w:pPr>
            <w:r w:rsidRPr="00BD3C12">
              <w:rPr>
                <w:rFonts w:cs="Times New Roman" w:hint="eastAsia"/>
                <w:b/>
                <w:bCs/>
              </w:rPr>
              <w:t>ID</w:t>
            </w:r>
          </w:p>
        </w:tc>
        <w:tc>
          <w:tcPr>
            <w:tcW w:w="2130" w:type="dxa"/>
            <w:gridSpan w:val="2"/>
            <w:shd w:val="clear" w:color="auto" w:fill="DEEAF6"/>
          </w:tcPr>
          <w:p w:rsidR="00A368E0" w:rsidRDefault="00A368E0" w:rsidP="00DE3012">
            <w:pPr>
              <w:pStyle w:val="QB20"/>
              <w:ind w:firstLineChars="0" w:firstLine="0"/>
            </w:pPr>
            <w:r>
              <w:rPr>
                <w:rFonts w:hint="eastAsia"/>
              </w:rPr>
              <w:t>Int</w:t>
            </w:r>
          </w:p>
        </w:tc>
        <w:tc>
          <w:tcPr>
            <w:tcW w:w="2131" w:type="dxa"/>
            <w:gridSpan w:val="2"/>
            <w:shd w:val="clear" w:color="auto" w:fill="DEEAF6"/>
          </w:tcPr>
          <w:p w:rsidR="00A368E0" w:rsidRDefault="00A368E0" w:rsidP="00DE3012">
            <w:pPr>
              <w:pStyle w:val="QB20"/>
              <w:ind w:firstLineChars="0" w:firstLine="0"/>
            </w:pPr>
            <w:r>
              <w:rPr>
                <w:rFonts w:hint="eastAsia"/>
              </w:rPr>
              <w:t>平台</w:t>
            </w:r>
            <w:r>
              <w:t>维护的事务ID</w:t>
            </w:r>
          </w:p>
        </w:tc>
        <w:tc>
          <w:tcPr>
            <w:tcW w:w="2131" w:type="dxa"/>
            <w:shd w:val="clear" w:color="auto" w:fill="DEEAF6"/>
          </w:tcPr>
          <w:p w:rsidR="00A368E0" w:rsidRDefault="00A368E0" w:rsidP="00DE3012">
            <w:pPr>
              <w:pStyle w:val="QB20"/>
              <w:ind w:firstLineChars="0" w:firstLine="0"/>
            </w:pPr>
            <w:r>
              <w:t>网关按请求原值返回</w:t>
            </w:r>
          </w:p>
        </w:tc>
      </w:tr>
      <w:tr w:rsidR="00A368E0" w:rsidTr="00DE3012">
        <w:tc>
          <w:tcPr>
            <w:tcW w:w="2130" w:type="dxa"/>
            <w:gridSpan w:val="2"/>
            <w:shd w:val="clear" w:color="auto" w:fill="auto"/>
          </w:tcPr>
          <w:p w:rsidR="00A368E0" w:rsidRPr="00BD3C12" w:rsidRDefault="00A368E0" w:rsidP="00DE3012">
            <w:pPr>
              <w:pStyle w:val="QB20"/>
              <w:ind w:firstLineChars="0" w:firstLine="0"/>
              <w:rPr>
                <w:b/>
                <w:bCs/>
              </w:rPr>
            </w:pPr>
            <w:r w:rsidRPr="00BD3C12">
              <w:rPr>
                <w:rFonts w:cs="Times New Roman"/>
                <w:b/>
                <w:bCs/>
              </w:rPr>
              <w:t>CmdType</w:t>
            </w:r>
          </w:p>
        </w:tc>
        <w:tc>
          <w:tcPr>
            <w:tcW w:w="2130" w:type="dxa"/>
            <w:gridSpan w:val="2"/>
            <w:shd w:val="clear" w:color="auto" w:fill="auto"/>
          </w:tcPr>
          <w:p w:rsidR="00A368E0" w:rsidRDefault="00A368E0" w:rsidP="00DE3012">
            <w:pPr>
              <w:pStyle w:val="QB20"/>
              <w:ind w:firstLineChars="0" w:firstLine="0"/>
            </w:pPr>
            <w:r>
              <w:t>String</w:t>
            </w:r>
          </w:p>
        </w:tc>
        <w:tc>
          <w:tcPr>
            <w:tcW w:w="2131" w:type="dxa"/>
            <w:gridSpan w:val="2"/>
            <w:shd w:val="clear" w:color="auto" w:fill="auto"/>
          </w:tcPr>
          <w:p w:rsidR="00A368E0" w:rsidRDefault="00A368E0" w:rsidP="00DE3012">
            <w:pPr>
              <w:pStyle w:val="QB20"/>
              <w:ind w:firstLineChars="0" w:firstLine="0"/>
            </w:pPr>
            <w:r>
              <w:t>命令类型</w:t>
            </w:r>
          </w:p>
        </w:tc>
        <w:tc>
          <w:tcPr>
            <w:tcW w:w="2131" w:type="dxa"/>
            <w:shd w:val="clear" w:color="auto" w:fill="auto"/>
          </w:tcPr>
          <w:p w:rsidR="00A368E0" w:rsidRDefault="00A368E0" w:rsidP="00DE3012">
            <w:pPr>
              <w:pStyle w:val="QB20"/>
              <w:ind w:firstLineChars="0" w:firstLine="0"/>
            </w:pPr>
            <w:r>
              <w:rPr>
                <w:rFonts w:hint="eastAsia"/>
              </w:rPr>
              <w:t>网关按照请求的原值返回。</w:t>
            </w:r>
          </w:p>
        </w:tc>
      </w:tr>
      <w:tr w:rsidR="00A368E0" w:rsidTr="00DE3012">
        <w:tc>
          <w:tcPr>
            <w:tcW w:w="2130" w:type="dxa"/>
            <w:gridSpan w:val="2"/>
            <w:shd w:val="clear" w:color="auto" w:fill="DEEAF6"/>
          </w:tcPr>
          <w:p w:rsidR="00A368E0" w:rsidRPr="00BD3C12" w:rsidRDefault="00A368E0" w:rsidP="00DE3012">
            <w:pPr>
              <w:pStyle w:val="QB20"/>
              <w:ind w:firstLineChars="0" w:firstLine="0"/>
              <w:rPr>
                <w:b/>
                <w:bCs/>
              </w:rPr>
            </w:pPr>
            <w:r w:rsidRPr="00BD3C12">
              <w:rPr>
                <w:rFonts w:cs="Times New Roman"/>
                <w:b/>
                <w:bCs/>
              </w:rPr>
              <w:t>SequenceId</w:t>
            </w:r>
          </w:p>
        </w:tc>
        <w:tc>
          <w:tcPr>
            <w:tcW w:w="2130" w:type="dxa"/>
            <w:gridSpan w:val="2"/>
            <w:shd w:val="clear" w:color="auto" w:fill="DEEAF6"/>
          </w:tcPr>
          <w:p w:rsidR="00A368E0" w:rsidRDefault="00A368E0" w:rsidP="00DE3012">
            <w:pPr>
              <w:pStyle w:val="QB20"/>
              <w:ind w:firstLineChars="0" w:firstLine="0"/>
            </w:pPr>
            <w:r>
              <w:t>String</w:t>
            </w:r>
          </w:p>
        </w:tc>
        <w:tc>
          <w:tcPr>
            <w:tcW w:w="2131" w:type="dxa"/>
            <w:gridSpan w:val="2"/>
            <w:shd w:val="clear" w:color="auto" w:fill="DEEAF6"/>
          </w:tcPr>
          <w:p w:rsidR="00A368E0" w:rsidRDefault="00A368E0" w:rsidP="00DE3012">
            <w:pPr>
              <w:pStyle w:val="QB20"/>
              <w:ind w:firstLineChars="0" w:firstLine="0"/>
            </w:pPr>
            <w:r>
              <w:t>请求编号</w:t>
            </w:r>
          </w:p>
        </w:tc>
        <w:tc>
          <w:tcPr>
            <w:tcW w:w="2131" w:type="dxa"/>
            <w:shd w:val="clear" w:color="auto" w:fill="DEEAF6"/>
          </w:tcPr>
          <w:p w:rsidR="00A368E0" w:rsidRDefault="00A368E0" w:rsidP="00DE3012">
            <w:pPr>
              <w:pStyle w:val="QB20"/>
              <w:ind w:firstLineChars="0" w:firstLine="0"/>
            </w:pPr>
            <w:r>
              <w:rPr>
                <w:rFonts w:hint="eastAsia"/>
              </w:rPr>
              <w:t>SequenceId表示命令序列，网关按照请求的原值返回。</w:t>
            </w:r>
          </w:p>
          <w:p w:rsidR="00A368E0" w:rsidRDefault="00A368E0" w:rsidP="00DE3012">
            <w:pPr>
              <w:pStyle w:val="QB20"/>
              <w:ind w:firstLineChars="0" w:firstLine="0"/>
            </w:pPr>
            <w:r>
              <w:rPr>
                <w:rFonts w:hint="eastAsia"/>
              </w:rPr>
              <w:t>16进制数，8位</w:t>
            </w:r>
          </w:p>
        </w:tc>
      </w:tr>
      <w:tr w:rsidR="00A368E0" w:rsidTr="00DE3012">
        <w:tc>
          <w:tcPr>
            <w:tcW w:w="2130" w:type="dxa"/>
            <w:gridSpan w:val="2"/>
            <w:shd w:val="clear" w:color="auto" w:fill="DEEAF6"/>
          </w:tcPr>
          <w:p w:rsidR="00A368E0" w:rsidRPr="00BD3C12" w:rsidRDefault="00A368E0" w:rsidP="00DE3012">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gridSpan w:val="2"/>
            <w:shd w:val="clear" w:color="auto" w:fill="DEEAF6"/>
          </w:tcPr>
          <w:p w:rsidR="00A368E0" w:rsidRDefault="00A368E0" w:rsidP="00DE3012">
            <w:pPr>
              <w:pStyle w:val="QB20"/>
              <w:ind w:firstLineChars="0" w:firstLine="0"/>
            </w:pPr>
            <w:r>
              <w:rPr>
                <w:rFonts w:hint="eastAsia"/>
              </w:rPr>
              <w:t>Object</w:t>
            </w:r>
          </w:p>
        </w:tc>
        <w:tc>
          <w:tcPr>
            <w:tcW w:w="2131" w:type="dxa"/>
            <w:gridSpan w:val="2"/>
            <w:shd w:val="clear" w:color="auto" w:fill="DEEAF6"/>
          </w:tcPr>
          <w:p w:rsidR="00A368E0" w:rsidRDefault="00A368E0" w:rsidP="00DE3012">
            <w:pPr>
              <w:pStyle w:val="QB20"/>
              <w:ind w:firstLineChars="0" w:firstLine="0"/>
            </w:pPr>
            <w:r>
              <w:rPr>
                <w:rFonts w:hint="eastAsia"/>
              </w:rPr>
              <w:t>操作</w:t>
            </w:r>
            <w:r>
              <w:t>返回的结果</w:t>
            </w:r>
          </w:p>
        </w:tc>
        <w:tc>
          <w:tcPr>
            <w:tcW w:w="2131" w:type="dxa"/>
            <w:shd w:val="clear" w:color="auto" w:fill="DEEAF6"/>
          </w:tcPr>
          <w:p w:rsidR="00A368E0" w:rsidRDefault="00A368E0" w:rsidP="00DE3012">
            <w:pPr>
              <w:pStyle w:val="QB20"/>
              <w:ind w:firstLineChars="0" w:firstLine="0"/>
            </w:pPr>
          </w:p>
        </w:tc>
      </w:tr>
      <w:tr w:rsidR="00C66872" w:rsidTr="009440D2">
        <w:tc>
          <w:tcPr>
            <w:tcW w:w="2089" w:type="dxa"/>
            <w:shd w:val="clear" w:color="auto" w:fill="auto"/>
            <w:vAlign w:val="center"/>
          </w:tcPr>
          <w:p w:rsidR="00C66872" w:rsidRPr="001649C3" w:rsidRDefault="00C66872" w:rsidP="009440D2">
            <w:pPr>
              <w:pStyle w:val="QB20"/>
              <w:spacing w:before="312" w:after="156"/>
              <w:ind w:firstLineChars="0" w:firstLine="0"/>
              <w:jc w:val="left"/>
              <w:rPr>
                <w:rFonts w:eastAsia="Verdana"/>
                <w:b/>
                <w:bCs/>
              </w:rPr>
            </w:pPr>
            <w:r w:rsidRPr="00E4508E">
              <w:rPr>
                <w:rFonts w:eastAsia="Verdana" w:cs="Times New Roman" w:hint="eastAsia"/>
                <w:b/>
                <w:bCs/>
              </w:rPr>
              <w:t>PlanId</w:t>
            </w:r>
          </w:p>
        </w:tc>
        <w:tc>
          <w:tcPr>
            <w:tcW w:w="2068" w:type="dxa"/>
            <w:gridSpan w:val="2"/>
            <w:shd w:val="clear" w:color="auto" w:fill="auto"/>
            <w:vAlign w:val="center"/>
          </w:tcPr>
          <w:p w:rsidR="00C66872" w:rsidRPr="001649C3" w:rsidRDefault="00C66872" w:rsidP="009440D2">
            <w:pPr>
              <w:pStyle w:val="QB20"/>
              <w:spacing w:before="312" w:after="156"/>
              <w:ind w:firstLineChars="0" w:firstLine="0"/>
              <w:rPr>
                <w:rFonts w:eastAsia="Verdana"/>
              </w:rPr>
            </w:pPr>
            <w:r w:rsidRPr="001649C3">
              <w:rPr>
                <w:rFonts w:eastAsia="Verdana"/>
              </w:rPr>
              <w:t>String</w:t>
            </w:r>
          </w:p>
        </w:tc>
        <w:tc>
          <w:tcPr>
            <w:tcW w:w="2049" w:type="dxa"/>
            <w:gridSpan w:val="2"/>
            <w:shd w:val="clear" w:color="auto" w:fill="auto"/>
            <w:vAlign w:val="center"/>
          </w:tcPr>
          <w:p w:rsidR="00C66872" w:rsidRPr="001649C3" w:rsidRDefault="00C66872" w:rsidP="009440D2">
            <w:pPr>
              <w:pStyle w:val="QB20"/>
              <w:spacing w:before="312" w:after="156"/>
              <w:ind w:firstLineChars="0" w:firstLine="0"/>
              <w:rPr>
                <w:rFonts w:eastAsia="Verdana"/>
              </w:rPr>
            </w:pPr>
            <w:r>
              <w:rPr>
                <w:rFonts w:eastAsia="Verdana"/>
              </w:rPr>
              <w:t>任务</w:t>
            </w:r>
            <w:r w:rsidRPr="001649C3">
              <w:rPr>
                <w:rFonts w:eastAsia="Verdana"/>
              </w:rPr>
              <w:t>编号</w:t>
            </w:r>
          </w:p>
        </w:tc>
        <w:tc>
          <w:tcPr>
            <w:tcW w:w="2316" w:type="dxa"/>
            <w:gridSpan w:val="2"/>
            <w:shd w:val="clear" w:color="auto" w:fill="auto"/>
            <w:vAlign w:val="center"/>
          </w:tcPr>
          <w:p w:rsidR="00C66872" w:rsidRPr="0043224D" w:rsidRDefault="00C66872" w:rsidP="009440D2">
            <w:pPr>
              <w:pStyle w:val="QB20"/>
              <w:spacing w:before="312" w:after="156"/>
              <w:ind w:firstLineChars="0" w:firstLine="0"/>
            </w:pPr>
            <w:r>
              <w:rPr>
                <w:rFonts w:hint="eastAsia"/>
              </w:rPr>
              <w:t>PlanId</w:t>
            </w:r>
            <w:r w:rsidRPr="001649C3">
              <w:rPr>
                <w:rFonts w:eastAsia="Verdana" w:hint="eastAsia"/>
              </w:rPr>
              <w:t>表示</w:t>
            </w:r>
            <w:r w:rsidRPr="0043224D">
              <w:rPr>
                <w:rFonts w:hint="eastAsia"/>
              </w:rPr>
              <w:t>任务编号</w:t>
            </w:r>
          </w:p>
        </w:tc>
      </w:tr>
    </w:tbl>
    <w:p w:rsidR="00C66872" w:rsidRDefault="00C66872" w:rsidP="00C66872">
      <w:pPr>
        <w:pStyle w:val="affb"/>
        <w:ind w:firstLine="480"/>
      </w:pPr>
    </w:p>
    <w:p w:rsidR="00C66872" w:rsidRDefault="00C66872" w:rsidP="00001C78">
      <w:pPr>
        <w:pStyle w:val="QB2"/>
      </w:pPr>
      <w:bookmarkStart w:id="312" w:name="_Toc448149145"/>
      <w:bookmarkStart w:id="313" w:name="_Toc448149146"/>
      <w:bookmarkStart w:id="314" w:name="_Toc448149147"/>
      <w:bookmarkStart w:id="315" w:name="_Toc446518140"/>
      <w:bookmarkStart w:id="316" w:name="_Toc448149270"/>
      <w:bookmarkStart w:id="317" w:name="_Toc443663576"/>
      <w:bookmarkEnd w:id="312"/>
      <w:bookmarkEnd w:id="313"/>
      <w:bookmarkEnd w:id="314"/>
      <w:r>
        <w:rPr>
          <w:rFonts w:hint="eastAsia"/>
        </w:rPr>
        <w:t>删除固件升级任务</w:t>
      </w:r>
      <w:r w:rsidRPr="00073E74">
        <w:rPr>
          <w:rFonts w:hint="eastAsia"/>
        </w:rPr>
        <w:t>接口定义</w:t>
      </w:r>
      <w:bookmarkEnd w:id="315"/>
      <w:bookmarkEnd w:id="316"/>
    </w:p>
    <w:p w:rsidR="00C66872" w:rsidRPr="008A58A7" w:rsidRDefault="00C66872" w:rsidP="000A5DBA">
      <w:pPr>
        <w:pStyle w:val="QB3"/>
        <w:numPr>
          <w:ilvl w:val="2"/>
          <w:numId w:val="27"/>
        </w:numPr>
        <w:tabs>
          <w:tab w:val="left" w:pos="567"/>
          <w:tab w:val="left" w:pos="851"/>
        </w:tabs>
      </w:pPr>
      <w:bookmarkStart w:id="318" w:name="_Toc446518141"/>
      <w:bookmarkStart w:id="319" w:name="_Toc448149271"/>
      <w:r>
        <w:rPr>
          <w:rFonts w:hint="eastAsia"/>
        </w:rPr>
        <w:t>接口说明</w:t>
      </w:r>
      <w:bookmarkEnd w:id="318"/>
      <w:bookmarkEnd w:id="319"/>
    </w:p>
    <w:p w:rsidR="00C66872" w:rsidRDefault="007E4262" w:rsidP="00A368E0">
      <w:r>
        <w:rPr>
          <w:rFonts w:hint="eastAsia"/>
        </w:rPr>
        <w:t>通知网关固件升级任务完成或取消。</w:t>
      </w:r>
    </w:p>
    <w:p w:rsidR="00C24AE1" w:rsidRPr="007E4262" w:rsidRDefault="007E4262" w:rsidP="00C66872">
      <w:r>
        <w:rPr>
          <w:rFonts w:hint="eastAsia"/>
        </w:rPr>
        <w:t>消息发送方向：省级数字家庭管理平台—</w:t>
      </w:r>
      <w:r>
        <w:rPr>
          <w:rFonts w:hint="eastAsia"/>
        </w:rPr>
        <w:t>&gt;</w:t>
      </w:r>
      <w:r>
        <w:rPr>
          <w:rFonts w:hint="eastAsia"/>
        </w:rPr>
        <w:t>一级家庭开放平台</w:t>
      </w:r>
    </w:p>
    <w:p w:rsidR="00C24AE1" w:rsidRPr="008A58A7" w:rsidRDefault="00C24AE1" w:rsidP="00C24AE1">
      <w:pPr>
        <w:pStyle w:val="QB3"/>
        <w:numPr>
          <w:ilvl w:val="2"/>
          <w:numId w:val="27"/>
        </w:numPr>
        <w:tabs>
          <w:tab w:val="left" w:pos="567"/>
          <w:tab w:val="left" w:pos="851"/>
        </w:tabs>
      </w:pPr>
      <w:bookmarkStart w:id="320" w:name="_Toc448149272"/>
      <w:r>
        <w:rPr>
          <w:rFonts w:hint="eastAsia"/>
        </w:rPr>
        <w:lastRenderedPageBreak/>
        <w:t>接口类型</w:t>
      </w:r>
      <w:bookmarkEnd w:id="320"/>
    </w:p>
    <w:p w:rsidR="00C66872" w:rsidRDefault="008A3B57" w:rsidP="00C66872">
      <w:r>
        <w:rPr>
          <w:rFonts w:hint="eastAsia"/>
        </w:rPr>
        <w:t>名称</w:t>
      </w:r>
      <w:r w:rsidR="00C66872" w:rsidRPr="008A58A7">
        <w:rPr>
          <w:rFonts w:hint="eastAsia"/>
        </w:rPr>
        <w:t>：</w:t>
      </w:r>
      <w:r w:rsidR="00C4178E">
        <w:rPr>
          <w:rFonts w:hint="eastAsia"/>
        </w:rPr>
        <w:t>reportD</w:t>
      </w:r>
      <w:r>
        <w:rPr>
          <w:rFonts w:hint="eastAsia"/>
        </w:rPr>
        <w:t>eleteUpgradePlan</w:t>
      </w:r>
    </w:p>
    <w:p w:rsidR="00C24AE1" w:rsidRDefault="00C24AE1" w:rsidP="00C66872"/>
    <w:p w:rsidR="00C66872" w:rsidRDefault="00C66872" w:rsidP="000A5DBA">
      <w:pPr>
        <w:pStyle w:val="QB3"/>
        <w:numPr>
          <w:ilvl w:val="2"/>
          <w:numId w:val="27"/>
        </w:numPr>
        <w:tabs>
          <w:tab w:val="left" w:pos="567"/>
          <w:tab w:val="left" w:pos="851"/>
        </w:tabs>
      </w:pPr>
      <w:bookmarkStart w:id="321" w:name="_Toc446518142"/>
      <w:bookmarkStart w:id="322" w:name="_Toc448149273"/>
      <w:r>
        <w:rPr>
          <w:rFonts w:hint="eastAsia"/>
        </w:rPr>
        <w:t>删除固件升级任务</w:t>
      </w:r>
      <w:r>
        <w:t>请求</w:t>
      </w:r>
      <w:bookmarkEnd w:id="321"/>
      <w:bookmarkEnd w:id="322"/>
    </w:p>
    <w:p w:rsidR="00C66872" w:rsidRPr="00073E74" w:rsidRDefault="00C66872" w:rsidP="00C66872">
      <w:r w:rsidRPr="00073E74">
        <w:rPr>
          <w:rFonts w:hint="eastAsia"/>
        </w:rPr>
        <w:t>消息发送方向：</w:t>
      </w:r>
      <w:r w:rsidR="00DF5B16">
        <w:rPr>
          <w:rFonts w:hint="eastAsia"/>
        </w:rPr>
        <w:t>省级数字家庭管理平台</w:t>
      </w:r>
      <w:r w:rsidRPr="00073E74">
        <w:rPr>
          <w:rFonts w:hint="eastAsia"/>
        </w:rPr>
        <w:t>－</w:t>
      </w:r>
      <w:r w:rsidRPr="00073E74">
        <w:rPr>
          <w:rFonts w:hint="eastAsia"/>
        </w:rPr>
        <w:t>&gt;</w:t>
      </w:r>
      <w:r w:rsidR="00DF5B16">
        <w:rPr>
          <w:rFonts w:hint="eastAsia"/>
        </w:rPr>
        <w:t>一级家庭开放</w:t>
      </w:r>
    </w:p>
    <w:p w:rsidR="00C66872" w:rsidRDefault="00C66872" w:rsidP="00C66872">
      <w:r w:rsidRPr="00073E74">
        <w:rPr>
          <w:rFonts w:hint="eastAsia"/>
        </w:rPr>
        <w:t>消息格式如下：</w:t>
      </w:r>
    </w:p>
    <w:p w:rsidR="00C66872" w:rsidRPr="00BA62BD" w:rsidRDefault="00C66872" w:rsidP="00C66872">
      <w:pPr>
        <w:pStyle w:val="QB20"/>
        <w:spacing w:before="312" w:after="156" w:line="300" w:lineRule="auto"/>
        <w:ind w:firstLineChars="0" w:firstLine="420"/>
      </w:pPr>
      <w:r>
        <w:rPr>
          <w:rFonts w:hint="eastAsia"/>
        </w:rPr>
        <w:t>例程：</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t>{</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"Report"，</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"REPORT_DELETE_UPGRADE_PLAN",</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"PlanId":"</w:t>
      </w:r>
      <w:r w:rsidR="00374F35">
        <w:rPr>
          <w:rFonts w:hint="eastAsia"/>
        </w:rPr>
        <w:t xml:space="preserve">升级计划任务ID </w:t>
      </w:r>
      <w:r>
        <w:rPr>
          <w:rFonts w:hint="eastAsia"/>
        </w:rPr>
        <w:t>"</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C66872" w:rsidRDefault="00C66872" w:rsidP="00C66872"/>
    <w:p w:rsidR="00C66872" w:rsidRDefault="00C66872" w:rsidP="00C66872">
      <w:pPr>
        <w:pStyle w:val="QB7"/>
        <w:ind w:firstLine="420"/>
      </w:pPr>
      <w:r>
        <w:rPr>
          <w:rFonts w:hint="eastAsia"/>
        </w:rPr>
        <w:t>参数说明：</w:t>
      </w:r>
    </w:p>
    <w:tbl>
      <w:tblPr>
        <w:tblW w:w="8526"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93"/>
        <w:gridCol w:w="2068"/>
        <w:gridCol w:w="2049"/>
        <w:gridCol w:w="2316"/>
      </w:tblGrid>
      <w:tr w:rsidR="00C66872" w:rsidRPr="001649C3" w:rsidTr="00A368E0">
        <w:tc>
          <w:tcPr>
            <w:tcW w:w="2089" w:type="dxa"/>
            <w:shd w:val="clear" w:color="auto" w:fill="4472C4"/>
            <w:vAlign w:val="center"/>
          </w:tcPr>
          <w:p w:rsidR="00C66872" w:rsidRPr="001649C3" w:rsidRDefault="00C66872" w:rsidP="009440D2">
            <w:pPr>
              <w:pStyle w:val="QB20"/>
              <w:spacing w:before="312" w:after="156"/>
              <w:ind w:firstLineChars="0" w:firstLine="0"/>
              <w:jc w:val="center"/>
              <w:rPr>
                <w:b/>
                <w:bCs/>
                <w:color w:val="FFFFFF"/>
              </w:rPr>
            </w:pPr>
            <w:r w:rsidRPr="001649C3">
              <w:rPr>
                <w:b/>
                <w:bCs/>
                <w:color w:val="FFFFFF"/>
              </w:rPr>
              <w:t>参数名称</w:t>
            </w:r>
          </w:p>
        </w:tc>
        <w:tc>
          <w:tcPr>
            <w:tcW w:w="2068" w:type="dxa"/>
            <w:shd w:val="clear" w:color="auto" w:fill="4472C4"/>
            <w:vAlign w:val="center"/>
          </w:tcPr>
          <w:p w:rsidR="00C66872" w:rsidRPr="001649C3" w:rsidRDefault="00C66872" w:rsidP="009440D2">
            <w:pPr>
              <w:pStyle w:val="QB20"/>
              <w:spacing w:before="312" w:after="156"/>
              <w:ind w:firstLineChars="0" w:firstLine="0"/>
              <w:jc w:val="center"/>
              <w:rPr>
                <w:b/>
                <w:bCs/>
                <w:color w:val="FFFFFF"/>
              </w:rPr>
            </w:pPr>
            <w:r w:rsidRPr="001649C3">
              <w:rPr>
                <w:b/>
                <w:bCs/>
                <w:color w:val="FFFFFF"/>
              </w:rPr>
              <w:t>参数类型</w:t>
            </w:r>
          </w:p>
        </w:tc>
        <w:tc>
          <w:tcPr>
            <w:tcW w:w="2049" w:type="dxa"/>
            <w:shd w:val="clear" w:color="auto" w:fill="4472C4"/>
            <w:vAlign w:val="center"/>
          </w:tcPr>
          <w:p w:rsidR="00C66872" w:rsidRPr="001649C3" w:rsidRDefault="00C66872" w:rsidP="009440D2">
            <w:pPr>
              <w:pStyle w:val="QB20"/>
              <w:spacing w:before="312" w:after="156"/>
              <w:ind w:firstLineChars="0" w:firstLine="0"/>
              <w:jc w:val="center"/>
              <w:rPr>
                <w:b/>
                <w:bCs/>
                <w:color w:val="FFFFFF"/>
              </w:rPr>
            </w:pPr>
            <w:r w:rsidRPr="001649C3">
              <w:rPr>
                <w:b/>
                <w:bCs/>
                <w:color w:val="FFFFFF"/>
              </w:rPr>
              <w:t>参数含义</w:t>
            </w:r>
          </w:p>
        </w:tc>
        <w:tc>
          <w:tcPr>
            <w:tcW w:w="2316" w:type="dxa"/>
            <w:shd w:val="clear" w:color="auto" w:fill="4472C4"/>
            <w:vAlign w:val="center"/>
          </w:tcPr>
          <w:p w:rsidR="00C66872" w:rsidRPr="001649C3" w:rsidRDefault="00C66872" w:rsidP="009440D2">
            <w:pPr>
              <w:pStyle w:val="QB20"/>
              <w:spacing w:before="312" w:after="156"/>
              <w:ind w:firstLineChars="0" w:firstLine="0"/>
              <w:jc w:val="center"/>
              <w:rPr>
                <w:b/>
                <w:bCs/>
                <w:color w:val="FFFFFF"/>
              </w:rPr>
            </w:pPr>
            <w:r w:rsidRPr="001649C3">
              <w:rPr>
                <w:b/>
                <w:bCs/>
                <w:color w:val="FFFFFF"/>
              </w:rPr>
              <w:t>说明</w:t>
            </w:r>
          </w:p>
        </w:tc>
      </w:tr>
      <w:tr w:rsidR="00A368E0" w:rsidTr="00A368E0">
        <w:trPr>
          <w:trHeight w:val="90"/>
        </w:trPr>
        <w:tc>
          <w:tcPr>
            <w:tcW w:w="2093" w:type="dxa"/>
            <w:shd w:val="clear" w:color="auto" w:fill="auto"/>
          </w:tcPr>
          <w:p w:rsidR="00A368E0" w:rsidRPr="00BD3C12" w:rsidRDefault="00A368E0" w:rsidP="00DE3012">
            <w:pPr>
              <w:pStyle w:val="QB20"/>
              <w:ind w:firstLineChars="0" w:firstLine="0"/>
              <w:rPr>
                <w:b/>
                <w:bCs/>
              </w:rPr>
            </w:pPr>
            <w:r w:rsidRPr="00BD3C12">
              <w:rPr>
                <w:rFonts w:cs="Times New Roman" w:hint="eastAsia"/>
                <w:b/>
                <w:bCs/>
              </w:rPr>
              <w:t>RPCMethod</w:t>
            </w:r>
          </w:p>
        </w:tc>
        <w:tc>
          <w:tcPr>
            <w:tcW w:w="2068" w:type="dxa"/>
            <w:shd w:val="clear" w:color="auto" w:fill="auto"/>
          </w:tcPr>
          <w:p w:rsidR="00A368E0" w:rsidRDefault="00A368E0" w:rsidP="00DE3012">
            <w:pPr>
              <w:pStyle w:val="QB20"/>
              <w:ind w:firstLineChars="0" w:firstLine="0"/>
            </w:pPr>
            <w:r>
              <w:rPr>
                <w:rFonts w:hint="eastAsia"/>
              </w:rPr>
              <w:t>String</w:t>
            </w:r>
          </w:p>
        </w:tc>
        <w:tc>
          <w:tcPr>
            <w:tcW w:w="2049" w:type="dxa"/>
            <w:shd w:val="clear" w:color="auto" w:fill="auto"/>
          </w:tcPr>
          <w:p w:rsidR="00A368E0" w:rsidRDefault="00A368E0" w:rsidP="00DE3012">
            <w:pPr>
              <w:pStyle w:val="QB20"/>
              <w:ind w:firstLineChars="0" w:firstLine="0"/>
            </w:pPr>
            <w:r>
              <w:rPr>
                <w:rFonts w:hint="eastAsia"/>
              </w:rPr>
              <w:t>接口分类定义</w:t>
            </w:r>
          </w:p>
        </w:tc>
        <w:tc>
          <w:tcPr>
            <w:tcW w:w="2316" w:type="dxa"/>
            <w:shd w:val="clear" w:color="auto" w:fill="auto"/>
          </w:tcPr>
          <w:p w:rsidR="00A368E0" w:rsidRDefault="00A368E0" w:rsidP="00DE3012">
            <w:pPr>
              <w:pStyle w:val="QB20"/>
              <w:ind w:firstLineChars="0" w:firstLine="0"/>
            </w:pPr>
            <w:r>
              <w:rPr>
                <w:rFonts w:hint="eastAsia"/>
              </w:rPr>
              <w:t>Get</w:t>
            </w:r>
          </w:p>
        </w:tc>
      </w:tr>
      <w:tr w:rsidR="00A368E0" w:rsidTr="00A368E0">
        <w:tc>
          <w:tcPr>
            <w:tcW w:w="2093" w:type="dxa"/>
            <w:shd w:val="clear" w:color="auto" w:fill="DEEAF6"/>
          </w:tcPr>
          <w:p w:rsidR="00A368E0" w:rsidRPr="00BD3C12" w:rsidRDefault="00A368E0" w:rsidP="00DE3012">
            <w:pPr>
              <w:pStyle w:val="QB20"/>
              <w:ind w:firstLineChars="0" w:firstLine="0"/>
              <w:rPr>
                <w:b/>
                <w:bCs/>
              </w:rPr>
            </w:pPr>
            <w:r w:rsidRPr="00BD3C12">
              <w:rPr>
                <w:rFonts w:cs="Times New Roman" w:hint="eastAsia"/>
                <w:b/>
                <w:bCs/>
              </w:rPr>
              <w:t>ID</w:t>
            </w:r>
          </w:p>
        </w:tc>
        <w:tc>
          <w:tcPr>
            <w:tcW w:w="2068" w:type="dxa"/>
            <w:shd w:val="clear" w:color="auto" w:fill="DEEAF6"/>
          </w:tcPr>
          <w:p w:rsidR="00A368E0" w:rsidRDefault="00A368E0" w:rsidP="00DE3012">
            <w:pPr>
              <w:pStyle w:val="QB20"/>
              <w:ind w:firstLineChars="0" w:firstLine="0"/>
            </w:pPr>
            <w:r>
              <w:rPr>
                <w:rFonts w:hint="eastAsia"/>
              </w:rPr>
              <w:t>Int</w:t>
            </w:r>
          </w:p>
        </w:tc>
        <w:tc>
          <w:tcPr>
            <w:tcW w:w="2049" w:type="dxa"/>
            <w:shd w:val="clear" w:color="auto" w:fill="DEEAF6"/>
          </w:tcPr>
          <w:p w:rsidR="00A368E0" w:rsidRDefault="00A368E0" w:rsidP="00DE3012">
            <w:pPr>
              <w:pStyle w:val="QB20"/>
              <w:ind w:firstLineChars="0" w:firstLine="0"/>
            </w:pPr>
            <w:r>
              <w:rPr>
                <w:rFonts w:hint="eastAsia"/>
              </w:rPr>
              <w:t>平台</w:t>
            </w:r>
            <w:r>
              <w:t>维护的事务ID</w:t>
            </w:r>
          </w:p>
        </w:tc>
        <w:tc>
          <w:tcPr>
            <w:tcW w:w="2316" w:type="dxa"/>
            <w:shd w:val="clear" w:color="auto" w:fill="DEEAF6"/>
          </w:tcPr>
          <w:p w:rsidR="00A368E0" w:rsidRDefault="00A368E0" w:rsidP="00DE3012">
            <w:pPr>
              <w:pStyle w:val="QB20"/>
              <w:ind w:firstLineChars="0" w:firstLine="0"/>
            </w:pPr>
            <w:r>
              <w:t>网关按请求原值返回</w:t>
            </w:r>
          </w:p>
        </w:tc>
      </w:tr>
      <w:tr w:rsidR="00A368E0" w:rsidTr="00A368E0">
        <w:tc>
          <w:tcPr>
            <w:tcW w:w="2093" w:type="dxa"/>
            <w:shd w:val="clear" w:color="auto" w:fill="auto"/>
            <w:vAlign w:val="center"/>
          </w:tcPr>
          <w:p w:rsidR="00A368E0" w:rsidRPr="001649C3" w:rsidRDefault="00A368E0" w:rsidP="00DE3012">
            <w:pPr>
              <w:pStyle w:val="QB20"/>
              <w:spacing w:before="312" w:after="156"/>
              <w:ind w:firstLineChars="0" w:firstLine="0"/>
              <w:jc w:val="left"/>
              <w:rPr>
                <w:b/>
                <w:bCs/>
              </w:rPr>
            </w:pPr>
            <w:r w:rsidRPr="001649C3">
              <w:rPr>
                <w:rFonts w:cs="Times New Roman"/>
                <w:b/>
                <w:bCs/>
              </w:rPr>
              <w:t>CmdType</w:t>
            </w:r>
          </w:p>
        </w:tc>
        <w:tc>
          <w:tcPr>
            <w:tcW w:w="2068" w:type="dxa"/>
            <w:shd w:val="clear" w:color="auto" w:fill="auto"/>
            <w:vAlign w:val="center"/>
          </w:tcPr>
          <w:p w:rsidR="00A368E0" w:rsidRDefault="00A368E0" w:rsidP="00DE3012">
            <w:pPr>
              <w:pStyle w:val="QB20"/>
              <w:spacing w:before="312" w:after="156"/>
              <w:ind w:firstLineChars="0" w:firstLine="0"/>
            </w:pPr>
            <w:r>
              <w:t>String</w:t>
            </w:r>
          </w:p>
        </w:tc>
        <w:tc>
          <w:tcPr>
            <w:tcW w:w="2049" w:type="dxa"/>
            <w:shd w:val="clear" w:color="auto" w:fill="auto"/>
            <w:vAlign w:val="center"/>
          </w:tcPr>
          <w:p w:rsidR="00A368E0" w:rsidRDefault="00A368E0" w:rsidP="00DE3012">
            <w:pPr>
              <w:pStyle w:val="QB20"/>
              <w:spacing w:before="312" w:after="156"/>
              <w:ind w:firstLineChars="0" w:firstLine="0"/>
            </w:pPr>
            <w:r>
              <w:t>命令类型</w:t>
            </w:r>
          </w:p>
        </w:tc>
        <w:tc>
          <w:tcPr>
            <w:tcW w:w="2316" w:type="dxa"/>
            <w:shd w:val="clear" w:color="auto" w:fill="auto"/>
            <w:vAlign w:val="center"/>
          </w:tcPr>
          <w:p w:rsidR="00A368E0" w:rsidRDefault="00A368E0" w:rsidP="00DE3012">
            <w:pPr>
              <w:pStyle w:val="QB20"/>
              <w:spacing w:before="312" w:after="156"/>
              <w:ind w:firstLineChars="0" w:firstLine="0"/>
            </w:pPr>
            <w:r w:rsidRPr="00FA1085">
              <w:rPr>
                <w:rFonts w:cs="Times New Roman"/>
              </w:rPr>
              <w:t>CREATE_UPGRADE_PLAN</w:t>
            </w:r>
          </w:p>
        </w:tc>
      </w:tr>
      <w:tr w:rsidR="00A368E0" w:rsidTr="00A368E0">
        <w:tc>
          <w:tcPr>
            <w:tcW w:w="2093" w:type="dxa"/>
            <w:shd w:val="clear" w:color="auto" w:fill="DEEAF6"/>
          </w:tcPr>
          <w:p w:rsidR="00A368E0" w:rsidRPr="00BD3C12" w:rsidRDefault="00A368E0" w:rsidP="00DE3012">
            <w:pPr>
              <w:pStyle w:val="QB20"/>
              <w:ind w:firstLineChars="0" w:firstLine="0"/>
              <w:rPr>
                <w:b/>
                <w:bCs/>
              </w:rPr>
            </w:pPr>
            <w:r w:rsidRPr="00BD3C12">
              <w:rPr>
                <w:rFonts w:cs="Times New Roman"/>
                <w:b/>
                <w:bCs/>
              </w:rPr>
              <w:t>SequenceId</w:t>
            </w:r>
          </w:p>
        </w:tc>
        <w:tc>
          <w:tcPr>
            <w:tcW w:w="2068" w:type="dxa"/>
            <w:shd w:val="clear" w:color="auto" w:fill="DEEAF6"/>
          </w:tcPr>
          <w:p w:rsidR="00A368E0" w:rsidRDefault="00A368E0" w:rsidP="00DE3012">
            <w:pPr>
              <w:pStyle w:val="QB20"/>
              <w:ind w:firstLineChars="0" w:firstLine="0"/>
            </w:pPr>
            <w:r>
              <w:t>String</w:t>
            </w:r>
          </w:p>
        </w:tc>
        <w:tc>
          <w:tcPr>
            <w:tcW w:w="2049" w:type="dxa"/>
            <w:shd w:val="clear" w:color="auto" w:fill="DEEAF6"/>
          </w:tcPr>
          <w:p w:rsidR="00A368E0" w:rsidRDefault="00A368E0" w:rsidP="00DE3012">
            <w:pPr>
              <w:pStyle w:val="QB20"/>
              <w:ind w:firstLineChars="0" w:firstLine="0"/>
            </w:pPr>
            <w:r>
              <w:t>请求编号</w:t>
            </w:r>
          </w:p>
        </w:tc>
        <w:tc>
          <w:tcPr>
            <w:tcW w:w="2316" w:type="dxa"/>
            <w:shd w:val="clear" w:color="auto" w:fill="DEEAF6"/>
          </w:tcPr>
          <w:p w:rsidR="00A368E0" w:rsidRDefault="00A368E0" w:rsidP="00DE3012">
            <w:pPr>
              <w:pStyle w:val="QB20"/>
              <w:ind w:firstLineChars="0" w:firstLine="0"/>
            </w:pPr>
            <w:r>
              <w:rPr>
                <w:rFonts w:hint="eastAsia"/>
              </w:rPr>
              <w:t>SequenceId表示命令序列，网关按照请求的原值返回。</w:t>
            </w:r>
          </w:p>
          <w:p w:rsidR="00A368E0" w:rsidRDefault="00A368E0" w:rsidP="00DE3012">
            <w:pPr>
              <w:pStyle w:val="QB20"/>
              <w:ind w:firstLineChars="0" w:firstLine="0"/>
            </w:pPr>
            <w:r>
              <w:rPr>
                <w:rFonts w:hint="eastAsia"/>
              </w:rPr>
              <w:t>16进制数，8位</w:t>
            </w:r>
          </w:p>
        </w:tc>
      </w:tr>
      <w:tr w:rsidR="009F6E66" w:rsidTr="00A368E0">
        <w:tc>
          <w:tcPr>
            <w:tcW w:w="2089" w:type="dxa"/>
            <w:shd w:val="clear" w:color="auto" w:fill="auto"/>
            <w:vAlign w:val="center"/>
          </w:tcPr>
          <w:p w:rsidR="009F6E66" w:rsidRPr="001649C3" w:rsidRDefault="009F6E66" w:rsidP="009440D2">
            <w:pPr>
              <w:pStyle w:val="QB20"/>
              <w:spacing w:before="312" w:after="156"/>
              <w:ind w:firstLineChars="0" w:firstLine="0"/>
              <w:jc w:val="left"/>
              <w:rPr>
                <w:b/>
                <w:bCs/>
              </w:rPr>
            </w:pPr>
            <w:r w:rsidRPr="001649C3">
              <w:rPr>
                <w:rFonts w:cs="Times New Roman"/>
                <w:b/>
                <w:bCs/>
              </w:rPr>
              <w:t>CmdType</w:t>
            </w:r>
          </w:p>
        </w:tc>
        <w:tc>
          <w:tcPr>
            <w:tcW w:w="2068" w:type="dxa"/>
            <w:shd w:val="clear" w:color="auto" w:fill="auto"/>
            <w:vAlign w:val="center"/>
          </w:tcPr>
          <w:p w:rsidR="009F6E66" w:rsidRDefault="009F6E66" w:rsidP="009440D2">
            <w:pPr>
              <w:pStyle w:val="QB20"/>
              <w:spacing w:before="312" w:after="156"/>
              <w:ind w:firstLineChars="0" w:firstLine="0"/>
            </w:pPr>
            <w:r>
              <w:t>String</w:t>
            </w:r>
          </w:p>
        </w:tc>
        <w:tc>
          <w:tcPr>
            <w:tcW w:w="2049" w:type="dxa"/>
            <w:shd w:val="clear" w:color="auto" w:fill="auto"/>
            <w:vAlign w:val="center"/>
          </w:tcPr>
          <w:p w:rsidR="009F6E66" w:rsidRDefault="009F6E66" w:rsidP="009440D2">
            <w:pPr>
              <w:pStyle w:val="QB20"/>
              <w:spacing w:before="312" w:after="156"/>
              <w:ind w:firstLineChars="0" w:firstLine="0"/>
            </w:pPr>
            <w:r>
              <w:t>命令类型</w:t>
            </w:r>
          </w:p>
        </w:tc>
        <w:tc>
          <w:tcPr>
            <w:tcW w:w="2316" w:type="dxa"/>
            <w:shd w:val="clear" w:color="auto" w:fill="auto"/>
            <w:vAlign w:val="center"/>
          </w:tcPr>
          <w:p w:rsidR="009F6E66" w:rsidRDefault="00A368E0" w:rsidP="009440D2">
            <w:pPr>
              <w:pStyle w:val="QB20"/>
              <w:spacing w:before="312" w:after="156"/>
              <w:ind w:firstLineChars="0" w:firstLine="0"/>
            </w:pPr>
            <w:r>
              <w:rPr>
                <w:rFonts w:hint="eastAsia"/>
              </w:rPr>
              <w:t>REPORT_DELETE_UPGRADE_PLAN</w:t>
            </w:r>
          </w:p>
        </w:tc>
      </w:tr>
      <w:tr w:rsidR="009F6E66" w:rsidTr="00A368E0">
        <w:tc>
          <w:tcPr>
            <w:tcW w:w="2089" w:type="dxa"/>
            <w:shd w:val="clear" w:color="auto" w:fill="DEEAF6"/>
            <w:vAlign w:val="center"/>
          </w:tcPr>
          <w:p w:rsidR="009F6E66" w:rsidRPr="001649C3" w:rsidRDefault="009F6E66" w:rsidP="009440D2">
            <w:pPr>
              <w:pStyle w:val="QB20"/>
              <w:spacing w:before="312" w:after="156"/>
              <w:ind w:firstLineChars="0" w:firstLine="0"/>
              <w:jc w:val="left"/>
              <w:rPr>
                <w:rFonts w:eastAsia="Verdana"/>
                <w:b/>
                <w:bCs/>
              </w:rPr>
            </w:pPr>
            <w:r w:rsidRPr="00E4508E">
              <w:rPr>
                <w:rFonts w:eastAsia="Verdana" w:cs="Times New Roman" w:hint="eastAsia"/>
                <w:b/>
                <w:bCs/>
              </w:rPr>
              <w:t>PlanId</w:t>
            </w:r>
          </w:p>
        </w:tc>
        <w:tc>
          <w:tcPr>
            <w:tcW w:w="2068" w:type="dxa"/>
            <w:shd w:val="clear" w:color="auto" w:fill="DEEAF6"/>
            <w:vAlign w:val="center"/>
          </w:tcPr>
          <w:p w:rsidR="009F6E66" w:rsidRPr="001649C3" w:rsidRDefault="009F6E66" w:rsidP="009440D2">
            <w:pPr>
              <w:pStyle w:val="QB20"/>
              <w:spacing w:before="312" w:after="156"/>
              <w:ind w:firstLineChars="0" w:firstLine="0"/>
              <w:rPr>
                <w:rFonts w:eastAsia="Verdana"/>
              </w:rPr>
            </w:pPr>
            <w:r w:rsidRPr="001649C3">
              <w:rPr>
                <w:rFonts w:eastAsia="Verdana"/>
              </w:rPr>
              <w:t>String</w:t>
            </w:r>
          </w:p>
        </w:tc>
        <w:tc>
          <w:tcPr>
            <w:tcW w:w="2049" w:type="dxa"/>
            <w:shd w:val="clear" w:color="auto" w:fill="DEEAF6"/>
            <w:vAlign w:val="center"/>
          </w:tcPr>
          <w:p w:rsidR="009F6E66" w:rsidRPr="001649C3" w:rsidRDefault="009F6E66" w:rsidP="009440D2">
            <w:pPr>
              <w:pStyle w:val="QB20"/>
              <w:spacing w:before="312" w:after="156"/>
              <w:ind w:firstLineChars="0" w:firstLine="0"/>
              <w:rPr>
                <w:rFonts w:eastAsia="Verdana"/>
              </w:rPr>
            </w:pPr>
            <w:r>
              <w:rPr>
                <w:rFonts w:eastAsia="Verdana"/>
              </w:rPr>
              <w:t>任务</w:t>
            </w:r>
            <w:r w:rsidRPr="001649C3">
              <w:rPr>
                <w:rFonts w:eastAsia="Verdana"/>
              </w:rPr>
              <w:t>编号</w:t>
            </w:r>
          </w:p>
        </w:tc>
        <w:tc>
          <w:tcPr>
            <w:tcW w:w="2316" w:type="dxa"/>
            <w:shd w:val="clear" w:color="auto" w:fill="DEEAF6"/>
            <w:vAlign w:val="center"/>
          </w:tcPr>
          <w:p w:rsidR="009F6E66" w:rsidRPr="00681F02" w:rsidRDefault="009F6E66" w:rsidP="009440D2">
            <w:pPr>
              <w:pStyle w:val="QB20"/>
              <w:spacing w:before="312" w:after="156"/>
              <w:ind w:firstLineChars="0" w:firstLine="0"/>
            </w:pPr>
            <w:r>
              <w:rPr>
                <w:rFonts w:hint="eastAsia"/>
              </w:rPr>
              <w:t>PlanId</w:t>
            </w:r>
            <w:r w:rsidRPr="001649C3">
              <w:rPr>
                <w:rFonts w:eastAsia="Verdana" w:hint="eastAsia"/>
              </w:rPr>
              <w:t>表示</w:t>
            </w:r>
            <w:r w:rsidRPr="00681F02">
              <w:rPr>
                <w:rFonts w:hint="eastAsia"/>
              </w:rPr>
              <w:t>任务编号</w:t>
            </w:r>
          </w:p>
        </w:tc>
      </w:tr>
    </w:tbl>
    <w:p w:rsidR="00C66872" w:rsidRDefault="00C66872" w:rsidP="00C66872">
      <w:pPr>
        <w:pStyle w:val="1a"/>
        <w:spacing w:before="156" w:after="156"/>
        <w:ind w:firstLineChars="0" w:firstLine="0"/>
        <w:rPr>
          <w:rFonts w:ascii="Arial" w:eastAsia="黑体" w:hAnsi="Arial" w:cs="Times New Roman"/>
          <w:bCs/>
          <w:szCs w:val="21"/>
        </w:rPr>
      </w:pPr>
    </w:p>
    <w:p w:rsidR="00C66872" w:rsidRPr="00073E74" w:rsidRDefault="00C66872" w:rsidP="000A5DBA">
      <w:pPr>
        <w:pStyle w:val="QB3"/>
        <w:numPr>
          <w:ilvl w:val="2"/>
          <w:numId w:val="27"/>
        </w:numPr>
        <w:tabs>
          <w:tab w:val="left" w:pos="567"/>
          <w:tab w:val="left" w:pos="851"/>
        </w:tabs>
      </w:pPr>
      <w:bookmarkStart w:id="323" w:name="_Toc446518143"/>
      <w:bookmarkStart w:id="324" w:name="_Toc448149274"/>
      <w:r>
        <w:rPr>
          <w:rFonts w:hint="eastAsia"/>
        </w:rPr>
        <w:t>删除固件升级任务响应</w:t>
      </w:r>
      <w:bookmarkEnd w:id="323"/>
      <w:bookmarkEnd w:id="324"/>
    </w:p>
    <w:p w:rsidR="00C66872" w:rsidRPr="00073E74" w:rsidRDefault="00C66872" w:rsidP="00C66872">
      <w:pPr>
        <w:pStyle w:val="QB20"/>
        <w:spacing w:before="312" w:after="156"/>
        <w:ind w:firstLineChars="0" w:firstLine="0"/>
      </w:pPr>
      <w:r w:rsidRPr="00073E74">
        <w:rPr>
          <w:rFonts w:hint="eastAsia"/>
        </w:rPr>
        <w:t>消息发送方向：</w:t>
      </w:r>
      <w:r w:rsidR="00DF5B16">
        <w:rPr>
          <w:rFonts w:hint="eastAsia"/>
        </w:rPr>
        <w:t>一级家庭开放</w:t>
      </w:r>
      <w:r w:rsidRPr="00073E74">
        <w:rPr>
          <w:rFonts w:hint="eastAsia"/>
        </w:rPr>
        <w:t>－&gt;</w:t>
      </w:r>
      <w:r w:rsidR="00DF5B16">
        <w:rPr>
          <w:rFonts w:hint="eastAsia"/>
        </w:rPr>
        <w:t>省级数字家庭管理平台</w:t>
      </w:r>
    </w:p>
    <w:p w:rsidR="00C66872" w:rsidRDefault="00C66872" w:rsidP="00C66872">
      <w:r w:rsidRPr="00073E74">
        <w:rPr>
          <w:rFonts w:hint="eastAsia"/>
        </w:rPr>
        <w:lastRenderedPageBreak/>
        <w:t>消息格式如下：</w:t>
      </w:r>
    </w:p>
    <w:p w:rsidR="00C66872" w:rsidRDefault="00C66872" w:rsidP="00C66872"/>
    <w:p w:rsidR="00C66872" w:rsidRDefault="00C66872" w:rsidP="00C66872">
      <w:pPr>
        <w:pStyle w:val="QB7"/>
        <w:ind w:firstLine="420"/>
      </w:pPr>
      <w:r>
        <w:rPr>
          <w:rFonts w:hint="eastAsia"/>
        </w:rPr>
        <w:t>例程：</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t>"</w:t>
      </w:r>
      <w:r>
        <w:rPr>
          <w:rFonts w:hint="eastAsia"/>
        </w:rPr>
        <w:t>CmdType</w:t>
      </w:r>
      <w:r>
        <w:t>"</w:t>
      </w:r>
      <w:r>
        <w:rPr>
          <w:rFonts w:hint="eastAsia"/>
        </w:rPr>
        <w:t>:"REPORT_DELETE_UPGRADE_PLAN",</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A368E0" w:rsidRDefault="00A368E0" w:rsidP="00C66872">
      <w:pPr>
        <w:pStyle w:val="QB7"/>
        <w:pBdr>
          <w:top w:val="single" w:sz="4" w:space="1" w:color="auto"/>
          <w:left w:val="single" w:sz="4" w:space="4" w:color="auto"/>
          <w:bottom w:val="single" w:sz="4" w:space="1" w:color="auto"/>
          <w:right w:val="single" w:sz="4" w:space="4" w:color="auto"/>
        </w:pBdr>
        <w:shd w:val="clear" w:color="auto" w:fill="D9D9D9"/>
        <w:ind w:firstLine="420"/>
      </w:pP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C66872" w:rsidRDefault="00C66872" w:rsidP="00C66872">
      <w:pPr>
        <w:pStyle w:val="QB7"/>
        <w:ind w:firstLine="420"/>
      </w:pPr>
    </w:p>
    <w:p w:rsidR="00C66872" w:rsidRDefault="00C66872" w:rsidP="00C66872">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41"/>
        <w:gridCol w:w="2027"/>
        <w:gridCol w:w="103"/>
        <w:gridCol w:w="1946"/>
        <w:gridCol w:w="185"/>
        <w:gridCol w:w="2131"/>
      </w:tblGrid>
      <w:tr w:rsidR="00C66872" w:rsidRPr="002167D1" w:rsidTr="009440D2">
        <w:tc>
          <w:tcPr>
            <w:tcW w:w="2089" w:type="dxa"/>
            <w:shd w:val="clear" w:color="auto" w:fill="4472C4"/>
          </w:tcPr>
          <w:p w:rsidR="00C66872" w:rsidRPr="002167D1" w:rsidRDefault="00C66872" w:rsidP="009440D2">
            <w:pPr>
              <w:pStyle w:val="QB20"/>
              <w:spacing w:before="312" w:after="156"/>
              <w:ind w:firstLineChars="0" w:firstLine="0"/>
              <w:jc w:val="center"/>
              <w:rPr>
                <w:b/>
                <w:bCs/>
                <w:color w:val="FFFFFF"/>
              </w:rPr>
            </w:pPr>
            <w:r w:rsidRPr="002167D1">
              <w:rPr>
                <w:b/>
                <w:bCs/>
                <w:color w:val="FFFFFF"/>
              </w:rPr>
              <w:t>参数名称</w:t>
            </w:r>
          </w:p>
        </w:tc>
        <w:tc>
          <w:tcPr>
            <w:tcW w:w="2068" w:type="dxa"/>
            <w:gridSpan w:val="2"/>
            <w:shd w:val="clear" w:color="auto" w:fill="4472C4"/>
          </w:tcPr>
          <w:p w:rsidR="00C66872" w:rsidRPr="002167D1" w:rsidRDefault="00C66872" w:rsidP="009440D2">
            <w:pPr>
              <w:pStyle w:val="QB20"/>
              <w:spacing w:before="312" w:after="156"/>
              <w:ind w:firstLineChars="0" w:firstLine="0"/>
              <w:jc w:val="center"/>
              <w:rPr>
                <w:b/>
                <w:bCs/>
                <w:color w:val="FFFFFF"/>
              </w:rPr>
            </w:pPr>
            <w:r w:rsidRPr="002167D1">
              <w:rPr>
                <w:b/>
                <w:bCs/>
                <w:color w:val="FFFFFF"/>
              </w:rPr>
              <w:t>参数类型</w:t>
            </w:r>
          </w:p>
        </w:tc>
        <w:tc>
          <w:tcPr>
            <w:tcW w:w="2049" w:type="dxa"/>
            <w:gridSpan w:val="2"/>
            <w:shd w:val="clear" w:color="auto" w:fill="4472C4"/>
          </w:tcPr>
          <w:p w:rsidR="00C66872" w:rsidRPr="002167D1" w:rsidRDefault="00C66872" w:rsidP="009440D2">
            <w:pPr>
              <w:pStyle w:val="QB20"/>
              <w:spacing w:before="312" w:after="156"/>
              <w:ind w:firstLineChars="0" w:firstLine="0"/>
              <w:jc w:val="center"/>
              <w:rPr>
                <w:b/>
                <w:bCs/>
                <w:color w:val="FFFFFF"/>
              </w:rPr>
            </w:pPr>
            <w:r w:rsidRPr="002167D1">
              <w:rPr>
                <w:b/>
                <w:bCs/>
                <w:color w:val="FFFFFF"/>
              </w:rPr>
              <w:t>参数含义</w:t>
            </w:r>
          </w:p>
        </w:tc>
        <w:tc>
          <w:tcPr>
            <w:tcW w:w="2316" w:type="dxa"/>
            <w:gridSpan w:val="2"/>
            <w:shd w:val="clear" w:color="auto" w:fill="4472C4"/>
          </w:tcPr>
          <w:p w:rsidR="00C66872" w:rsidRPr="002167D1" w:rsidRDefault="00C66872" w:rsidP="009440D2">
            <w:pPr>
              <w:pStyle w:val="QB20"/>
              <w:spacing w:before="312" w:after="156"/>
              <w:ind w:firstLineChars="0" w:firstLine="0"/>
              <w:jc w:val="center"/>
              <w:rPr>
                <w:b/>
                <w:bCs/>
                <w:color w:val="FFFFFF"/>
              </w:rPr>
            </w:pPr>
            <w:r w:rsidRPr="002167D1">
              <w:rPr>
                <w:b/>
                <w:bCs/>
                <w:color w:val="FFFFFF"/>
              </w:rPr>
              <w:t>说明</w:t>
            </w:r>
          </w:p>
        </w:tc>
      </w:tr>
      <w:tr w:rsidR="00A368E0" w:rsidTr="00DE3012">
        <w:tc>
          <w:tcPr>
            <w:tcW w:w="2130" w:type="dxa"/>
            <w:gridSpan w:val="2"/>
            <w:shd w:val="clear" w:color="auto" w:fill="auto"/>
          </w:tcPr>
          <w:p w:rsidR="00A368E0" w:rsidRPr="00BD3C12" w:rsidRDefault="00A368E0" w:rsidP="00DE3012">
            <w:pPr>
              <w:pStyle w:val="QB20"/>
              <w:ind w:firstLineChars="0" w:firstLine="0"/>
              <w:rPr>
                <w:rFonts w:cs="Times New Roman"/>
                <w:b/>
                <w:bCs/>
              </w:rPr>
            </w:pPr>
            <w:r w:rsidRPr="00BD3C12">
              <w:rPr>
                <w:rFonts w:cs="Times New Roman" w:hint="eastAsia"/>
                <w:b/>
                <w:bCs/>
              </w:rPr>
              <w:t>Result</w:t>
            </w:r>
          </w:p>
        </w:tc>
        <w:tc>
          <w:tcPr>
            <w:tcW w:w="2130" w:type="dxa"/>
            <w:gridSpan w:val="2"/>
            <w:shd w:val="clear" w:color="auto" w:fill="auto"/>
          </w:tcPr>
          <w:p w:rsidR="00A368E0" w:rsidRDefault="00A368E0" w:rsidP="00DE3012">
            <w:pPr>
              <w:pStyle w:val="QB20"/>
              <w:ind w:firstLineChars="0" w:firstLine="0"/>
            </w:pPr>
            <w:r>
              <w:rPr>
                <w:rFonts w:hint="eastAsia"/>
              </w:rPr>
              <w:t>Int</w:t>
            </w:r>
          </w:p>
        </w:tc>
        <w:tc>
          <w:tcPr>
            <w:tcW w:w="2131" w:type="dxa"/>
            <w:gridSpan w:val="2"/>
            <w:shd w:val="clear" w:color="auto" w:fill="auto"/>
          </w:tcPr>
          <w:p w:rsidR="00A368E0" w:rsidRDefault="00A368E0" w:rsidP="00DE3012">
            <w:pPr>
              <w:pStyle w:val="QB20"/>
              <w:ind w:firstLineChars="0" w:firstLine="0"/>
            </w:pPr>
          </w:p>
        </w:tc>
        <w:tc>
          <w:tcPr>
            <w:tcW w:w="2131" w:type="dxa"/>
            <w:shd w:val="clear" w:color="auto" w:fill="auto"/>
          </w:tcPr>
          <w:p w:rsidR="00A368E0" w:rsidRDefault="00A368E0" w:rsidP="00DE3012">
            <w:pPr>
              <w:pStyle w:val="QB20"/>
              <w:ind w:firstLineChars="0" w:firstLine="0"/>
            </w:pPr>
          </w:p>
        </w:tc>
      </w:tr>
      <w:tr w:rsidR="00A368E0" w:rsidTr="00DE3012">
        <w:tc>
          <w:tcPr>
            <w:tcW w:w="2130" w:type="dxa"/>
            <w:gridSpan w:val="2"/>
            <w:shd w:val="clear" w:color="auto" w:fill="DEEAF6"/>
          </w:tcPr>
          <w:p w:rsidR="00A368E0" w:rsidRPr="00BD3C12" w:rsidRDefault="00A368E0" w:rsidP="00DE3012">
            <w:pPr>
              <w:pStyle w:val="QB20"/>
              <w:ind w:firstLineChars="0" w:firstLine="0"/>
              <w:rPr>
                <w:b/>
                <w:bCs/>
              </w:rPr>
            </w:pPr>
            <w:r w:rsidRPr="00BD3C12">
              <w:rPr>
                <w:rFonts w:cs="Times New Roman" w:hint="eastAsia"/>
                <w:b/>
                <w:bCs/>
              </w:rPr>
              <w:t>ID</w:t>
            </w:r>
          </w:p>
        </w:tc>
        <w:tc>
          <w:tcPr>
            <w:tcW w:w="2130" w:type="dxa"/>
            <w:gridSpan w:val="2"/>
            <w:shd w:val="clear" w:color="auto" w:fill="DEEAF6"/>
          </w:tcPr>
          <w:p w:rsidR="00A368E0" w:rsidRDefault="00A368E0" w:rsidP="00DE3012">
            <w:pPr>
              <w:pStyle w:val="QB20"/>
              <w:ind w:firstLineChars="0" w:firstLine="0"/>
            </w:pPr>
            <w:r>
              <w:rPr>
                <w:rFonts w:hint="eastAsia"/>
              </w:rPr>
              <w:t>Int</w:t>
            </w:r>
          </w:p>
        </w:tc>
        <w:tc>
          <w:tcPr>
            <w:tcW w:w="2131" w:type="dxa"/>
            <w:gridSpan w:val="2"/>
            <w:shd w:val="clear" w:color="auto" w:fill="DEEAF6"/>
          </w:tcPr>
          <w:p w:rsidR="00A368E0" w:rsidRDefault="00A368E0" w:rsidP="00DE3012">
            <w:pPr>
              <w:pStyle w:val="QB20"/>
              <w:ind w:firstLineChars="0" w:firstLine="0"/>
            </w:pPr>
            <w:r>
              <w:rPr>
                <w:rFonts w:hint="eastAsia"/>
              </w:rPr>
              <w:t>平台</w:t>
            </w:r>
            <w:r>
              <w:t>维护的事务ID</w:t>
            </w:r>
          </w:p>
        </w:tc>
        <w:tc>
          <w:tcPr>
            <w:tcW w:w="2131" w:type="dxa"/>
            <w:shd w:val="clear" w:color="auto" w:fill="DEEAF6"/>
          </w:tcPr>
          <w:p w:rsidR="00A368E0" w:rsidRDefault="00A368E0" w:rsidP="00DE3012">
            <w:pPr>
              <w:pStyle w:val="QB20"/>
              <w:ind w:firstLineChars="0" w:firstLine="0"/>
            </w:pPr>
            <w:r>
              <w:t>网关按请求原值返回</w:t>
            </w:r>
          </w:p>
        </w:tc>
      </w:tr>
      <w:tr w:rsidR="00A368E0" w:rsidTr="00DE3012">
        <w:tc>
          <w:tcPr>
            <w:tcW w:w="2130" w:type="dxa"/>
            <w:gridSpan w:val="2"/>
            <w:shd w:val="clear" w:color="auto" w:fill="auto"/>
          </w:tcPr>
          <w:p w:rsidR="00A368E0" w:rsidRPr="00BD3C12" w:rsidRDefault="00A368E0" w:rsidP="00DE3012">
            <w:pPr>
              <w:pStyle w:val="QB20"/>
              <w:ind w:firstLineChars="0" w:firstLine="0"/>
              <w:rPr>
                <w:b/>
                <w:bCs/>
              </w:rPr>
            </w:pPr>
            <w:r w:rsidRPr="00BD3C12">
              <w:rPr>
                <w:rFonts w:cs="Times New Roman"/>
                <w:b/>
                <w:bCs/>
              </w:rPr>
              <w:t>CmdType</w:t>
            </w:r>
          </w:p>
        </w:tc>
        <w:tc>
          <w:tcPr>
            <w:tcW w:w="2130" w:type="dxa"/>
            <w:gridSpan w:val="2"/>
            <w:shd w:val="clear" w:color="auto" w:fill="auto"/>
          </w:tcPr>
          <w:p w:rsidR="00A368E0" w:rsidRDefault="00A368E0" w:rsidP="00DE3012">
            <w:pPr>
              <w:pStyle w:val="QB20"/>
              <w:ind w:firstLineChars="0" w:firstLine="0"/>
            </w:pPr>
            <w:r>
              <w:t>String</w:t>
            </w:r>
          </w:p>
        </w:tc>
        <w:tc>
          <w:tcPr>
            <w:tcW w:w="2131" w:type="dxa"/>
            <w:gridSpan w:val="2"/>
            <w:shd w:val="clear" w:color="auto" w:fill="auto"/>
          </w:tcPr>
          <w:p w:rsidR="00A368E0" w:rsidRDefault="00A368E0" w:rsidP="00DE3012">
            <w:pPr>
              <w:pStyle w:val="QB20"/>
              <w:ind w:firstLineChars="0" w:firstLine="0"/>
            </w:pPr>
            <w:r>
              <w:t>命令类型</w:t>
            </w:r>
          </w:p>
        </w:tc>
        <w:tc>
          <w:tcPr>
            <w:tcW w:w="2131" w:type="dxa"/>
            <w:shd w:val="clear" w:color="auto" w:fill="auto"/>
          </w:tcPr>
          <w:p w:rsidR="00A368E0" w:rsidRDefault="00A368E0" w:rsidP="00DE3012">
            <w:pPr>
              <w:pStyle w:val="QB20"/>
              <w:ind w:firstLineChars="0" w:firstLine="0"/>
            </w:pPr>
            <w:r>
              <w:rPr>
                <w:rFonts w:hint="eastAsia"/>
              </w:rPr>
              <w:t>网关按照请求的原值返回。</w:t>
            </w:r>
          </w:p>
        </w:tc>
      </w:tr>
      <w:tr w:rsidR="00A368E0" w:rsidTr="00DE3012">
        <w:tc>
          <w:tcPr>
            <w:tcW w:w="2130" w:type="dxa"/>
            <w:gridSpan w:val="2"/>
            <w:shd w:val="clear" w:color="auto" w:fill="DEEAF6"/>
          </w:tcPr>
          <w:p w:rsidR="00A368E0" w:rsidRPr="00BD3C12" w:rsidRDefault="00A368E0" w:rsidP="00DE3012">
            <w:pPr>
              <w:pStyle w:val="QB20"/>
              <w:ind w:firstLineChars="0" w:firstLine="0"/>
              <w:rPr>
                <w:b/>
                <w:bCs/>
              </w:rPr>
            </w:pPr>
            <w:r w:rsidRPr="00BD3C12">
              <w:rPr>
                <w:rFonts w:cs="Times New Roman"/>
                <w:b/>
                <w:bCs/>
              </w:rPr>
              <w:t>SequenceId</w:t>
            </w:r>
          </w:p>
        </w:tc>
        <w:tc>
          <w:tcPr>
            <w:tcW w:w="2130" w:type="dxa"/>
            <w:gridSpan w:val="2"/>
            <w:shd w:val="clear" w:color="auto" w:fill="DEEAF6"/>
          </w:tcPr>
          <w:p w:rsidR="00A368E0" w:rsidRDefault="00A368E0" w:rsidP="00DE3012">
            <w:pPr>
              <w:pStyle w:val="QB20"/>
              <w:ind w:firstLineChars="0" w:firstLine="0"/>
            </w:pPr>
            <w:r>
              <w:t>String</w:t>
            </w:r>
          </w:p>
        </w:tc>
        <w:tc>
          <w:tcPr>
            <w:tcW w:w="2131" w:type="dxa"/>
            <w:gridSpan w:val="2"/>
            <w:shd w:val="clear" w:color="auto" w:fill="DEEAF6"/>
          </w:tcPr>
          <w:p w:rsidR="00A368E0" w:rsidRDefault="00A368E0" w:rsidP="00DE3012">
            <w:pPr>
              <w:pStyle w:val="QB20"/>
              <w:ind w:firstLineChars="0" w:firstLine="0"/>
            </w:pPr>
            <w:r>
              <w:t>请求编号</w:t>
            </w:r>
          </w:p>
        </w:tc>
        <w:tc>
          <w:tcPr>
            <w:tcW w:w="2131" w:type="dxa"/>
            <w:shd w:val="clear" w:color="auto" w:fill="DEEAF6"/>
          </w:tcPr>
          <w:p w:rsidR="00A368E0" w:rsidRDefault="00A368E0" w:rsidP="00DE3012">
            <w:pPr>
              <w:pStyle w:val="QB20"/>
              <w:ind w:firstLineChars="0" w:firstLine="0"/>
            </w:pPr>
            <w:r>
              <w:rPr>
                <w:rFonts w:hint="eastAsia"/>
              </w:rPr>
              <w:t>SequenceId表示命令序列，网关按照请求的原值返回。</w:t>
            </w:r>
          </w:p>
          <w:p w:rsidR="00A368E0" w:rsidRDefault="00A368E0" w:rsidP="00DE3012">
            <w:pPr>
              <w:pStyle w:val="QB20"/>
              <w:ind w:firstLineChars="0" w:firstLine="0"/>
            </w:pPr>
            <w:r>
              <w:rPr>
                <w:rFonts w:hint="eastAsia"/>
              </w:rPr>
              <w:t>16进制数，8位</w:t>
            </w:r>
          </w:p>
        </w:tc>
      </w:tr>
      <w:tr w:rsidR="00A368E0" w:rsidTr="00DE3012">
        <w:tc>
          <w:tcPr>
            <w:tcW w:w="2130" w:type="dxa"/>
            <w:gridSpan w:val="2"/>
            <w:shd w:val="clear" w:color="auto" w:fill="DEEAF6"/>
          </w:tcPr>
          <w:p w:rsidR="00A368E0" w:rsidRPr="00BD3C12" w:rsidRDefault="00A368E0" w:rsidP="00DE3012">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gridSpan w:val="2"/>
            <w:shd w:val="clear" w:color="auto" w:fill="DEEAF6"/>
          </w:tcPr>
          <w:p w:rsidR="00A368E0" w:rsidRDefault="00A368E0" w:rsidP="00DE3012">
            <w:pPr>
              <w:pStyle w:val="QB20"/>
              <w:ind w:firstLineChars="0" w:firstLine="0"/>
            </w:pPr>
            <w:r>
              <w:rPr>
                <w:rFonts w:hint="eastAsia"/>
              </w:rPr>
              <w:t>Object</w:t>
            </w:r>
          </w:p>
        </w:tc>
        <w:tc>
          <w:tcPr>
            <w:tcW w:w="2131" w:type="dxa"/>
            <w:gridSpan w:val="2"/>
            <w:shd w:val="clear" w:color="auto" w:fill="DEEAF6"/>
          </w:tcPr>
          <w:p w:rsidR="00A368E0" w:rsidRDefault="00A368E0" w:rsidP="00DE3012">
            <w:pPr>
              <w:pStyle w:val="QB20"/>
              <w:ind w:firstLineChars="0" w:firstLine="0"/>
            </w:pPr>
            <w:r>
              <w:rPr>
                <w:rFonts w:hint="eastAsia"/>
              </w:rPr>
              <w:t>操作</w:t>
            </w:r>
            <w:r>
              <w:t>返回的结果</w:t>
            </w:r>
          </w:p>
        </w:tc>
        <w:tc>
          <w:tcPr>
            <w:tcW w:w="2131" w:type="dxa"/>
            <w:shd w:val="clear" w:color="auto" w:fill="DEEAF6"/>
          </w:tcPr>
          <w:p w:rsidR="00A368E0" w:rsidRDefault="00A368E0" w:rsidP="00DE3012">
            <w:pPr>
              <w:pStyle w:val="QB20"/>
              <w:ind w:firstLineChars="0" w:firstLine="0"/>
            </w:pPr>
            <w:r>
              <w:rPr>
                <w:rFonts w:hint="eastAsia"/>
              </w:rPr>
              <w:t>{}</w:t>
            </w:r>
          </w:p>
        </w:tc>
      </w:tr>
    </w:tbl>
    <w:p w:rsidR="00C66872" w:rsidRDefault="00C66872" w:rsidP="00C66872">
      <w:pPr>
        <w:pStyle w:val="affb"/>
        <w:ind w:firstLine="480"/>
      </w:pPr>
    </w:p>
    <w:p w:rsidR="00C66872" w:rsidRDefault="00C66872" w:rsidP="00001C78">
      <w:pPr>
        <w:pStyle w:val="QB2"/>
      </w:pPr>
      <w:bookmarkStart w:id="325" w:name="_Toc448149153"/>
      <w:bookmarkStart w:id="326" w:name="_Toc448149154"/>
      <w:bookmarkStart w:id="327" w:name="_Toc448149155"/>
      <w:bookmarkStart w:id="328" w:name="OLE_LINK5"/>
      <w:bookmarkStart w:id="329" w:name="_Toc446518144"/>
      <w:bookmarkStart w:id="330" w:name="_Toc448149275"/>
      <w:bookmarkEnd w:id="325"/>
      <w:bookmarkEnd w:id="326"/>
      <w:bookmarkEnd w:id="327"/>
      <w:r>
        <w:rPr>
          <w:rFonts w:hint="eastAsia"/>
        </w:rPr>
        <w:t>查询网关升级状态</w:t>
      </w:r>
      <w:bookmarkEnd w:id="328"/>
      <w:r w:rsidRPr="00073E74">
        <w:rPr>
          <w:rFonts w:hint="eastAsia"/>
        </w:rPr>
        <w:t>接口定义</w:t>
      </w:r>
      <w:bookmarkEnd w:id="317"/>
      <w:bookmarkEnd w:id="329"/>
      <w:bookmarkEnd w:id="330"/>
    </w:p>
    <w:p w:rsidR="00C66872" w:rsidRPr="008A58A7" w:rsidRDefault="00C66872" w:rsidP="000A5DBA">
      <w:pPr>
        <w:pStyle w:val="QB3"/>
        <w:numPr>
          <w:ilvl w:val="2"/>
          <w:numId w:val="27"/>
        </w:numPr>
        <w:tabs>
          <w:tab w:val="left" w:pos="567"/>
          <w:tab w:val="left" w:pos="851"/>
        </w:tabs>
      </w:pPr>
      <w:bookmarkStart w:id="331" w:name="_Toc446518145"/>
      <w:bookmarkStart w:id="332" w:name="_Toc448149276"/>
      <w:r>
        <w:rPr>
          <w:rFonts w:hint="eastAsia"/>
        </w:rPr>
        <w:t>接口说明</w:t>
      </w:r>
      <w:bookmarkEnd w:id="331"/>
      <w:bookmarkEnd w:id="332"/>
    </w:p>
    <w:p w:rsidR="00C66872" w:rsidRDefault="007E4262" w:rsidP="00A368E0">
      <w:r>
        <w:rPr>
          <w:rFonts w:hint="eastAsia"/>
        </w:rPr>
        <w:t>查询网关的固件升级计划，防止操作两个平台对网关的操作冲突。</w:t>
      </w:r>
    </w:p>
    <w:p w:rsidR="00C24AE1" w:rsidRDefault="007E4262" w:rsidP="00C66872">
      <w:r>
        <w:rPr>
          <w:rFonts w:hint="eastAsia"/>
        </w:rPr>
        <w:t>消息发送方向：一级家庭开放平台—</w:t>
      </w:r>
      <w:r>
        <w:rPr>
          <w:rFonts w:hint="eastAsia"/>
        </w:rPr>
        <w:t>&gt;</w:t>
      </w:r>
      <w:r>
        <w:rPr>
          <w:rFonts w:hint="eastAsia"/>
        </w:rPr>
        <w:t>省级数字家庭管理平台</w:t>
      </w:r>
    </w:p>
    <w:p w:rsidR="00C24AE1" w:rsidRPr="008A58A7" w:rsidRDefault="00C24AE1" w:rsidP="00C24AE1">
      <w:pPr>
        <w:pStyle w:val="QB3"/>
        <w:numPr>
          <w:ilvl w:val="2"/>
          <w:numId w:val="27"/>
        </w:numPr>
        <w:tabs>
          <w:tab w:val="left" w:pos="567"/>
          <w:tab w:val="left" w:pos="851"/>
        </w:tabs>
      </w:pPr>
      <w:bookmarkStart w:id="333" w:name="_Toc448149277"/>
      <w:r>
        <w:rPr>
          <w:rFonts w:hint="eastAsia"/>
        </w:rPr>
        <w:t>接口类型</w:t>
      </w:r>
      <w:bookmarkEnd w:id="333"/>
    </w:p>
    <w:p w:rsidR="00C66872" w:rsidRDefault="00EE31A4" w:rsidP="00C66872">
      <w:r>
        <w:rPr>
          <w:rFonts w:hint="eastAsia"/>
        </w:rPr>
        <w:t>名称</w:t>
      </w:r>
      <w:r w:rsidR="00C66872" w:rsidRPr="008A58A7">
        <w:rPr>
          <w:rFonts w:hint="eastAsia"/>
        </w:rPr>
        <w:t>：</w:t>
      </w:r>
      <w:r w:rsidR="00C4178E">
        <w:rPr>
          <w:rFonts w:hint="eastAsia"/>
        </w:rPr>
        <w:t>n</w:t>
      </w:r>
      <w:r w:rsidR="00A368E0">
        <w:rPr>
          <w:rFonts w:hint="eastAsia"/>
        </w:rPr>
        <w:t>otifyQ</w:t>
      </w:r>
      <w:r>
        <w:rPr>
          <w:rFonts w:hint="eastAsia"/>
        </w:rPr>
        <w:t>ueryUpgradeStat</w:t>
      </w:r>
    </w:p>
    <w:p w:rsidR="00C24AE1" w:rsidRDefault="00C24AE1" w:rsidP="00C66872"/>
    <w:p w:rsidR="00C66872" w:rsidRDefault="00C66872" w:rsidP="000A5DBA">
      <w:pPr>
        <w:pStyle w:val="QB3"/>
        <w:numPr>
          <w:ilvl w:val="2"/>
          <w:numId w:val="27"/>
        </w:numPr>
        <w:tabs>
          <w:tab w:val="left" w:pos="567"/>
          <w:tab w:val="left" w:pos="851"/>
        </w:tabs>
      </w:pPr>
      <w:bookmarkStart w:id="334" w:name="_Toc443663577"/>
      <w:bookmarkStart w:id="335" w:name="_Toc446518146"/>
      <w:bookmarkStart w:id="336" w:name="_Toc448149278"/>
      <w:r>
        <w:rPr>
          <w:rFonts w:hint="eastAsia"/>
        </w:rPr>
        <w:t>查询网关升级状态</w:t>
      </w:r>
      <w:r>
        <w:t>请求</w:t>
      </w:r>
      <w:bookmarkEnd w:id="334"/>
      <w:bookmarkEnd w:id="335"/>
      <w:bookmarkEnd w:id="336"/>
    </w:p>
    <w:p w:rsidR="00C66872" w:rsidRPr="00073E74" w:rsidRDefault="00C66872" w:rsidP="00C66872">
      <w:r w:rsidRPr="00073E74">
        <w:rPr>
          <w:rFonts w:hint="eastAsia"/>
        </w:rPr>
        <w:t>消息发送方向：</w:t>
      </w:r>
      <w:bookmarkStart w:id="337" w:name="OLE_LINK6"/>
      <w:r w:rsidR="00DF5B16">
        <w:rPr>
          <w:rFonts w:hint="eastAsia"/>
        </w:rPr>
        <w:t>一级家庭开放</w:t>
      </w:r>
      <w:r w:rsidRPr="00073E74">
        <w:rPr>
          <w:rFonts w:hint="eastAsia"/>
        </w:rPr>
        <w:t>－</w:t>
      </w:r>
      <w:r w:rsidRPr="00073E74">
        <w:rPr>
          <w:rFonts w:hint="eastAsia"/>
        </w:rPr>
        <w:t>&gt;</w:t>
      </w:r>
      <w:bookmarkEnd w:id="337"/>
      <w:r w:rsidR="00DF5B16">
        <w:t>省级数字家庭管理平台</w:t>
      </w:r>
    </w:p>
    <w:p w:rsidR="00C66872" w:rsidRDefault="00C66872" w:rsidP="00C66872">
      <w:r w:rsidRPr="00073E74">
        <w:rPr>
          <w:rFonts w:hint="eastAsia"/>
        </w:rPr>
        <w:t>消息格式如下：</w:t>
      </w:r>
    </w:p>
    <w:p w:rsidR="00C66872" w:rsidRPr="00BA62BD" w:rsidRDefault="00C66872" w:rsidP="00C66872">
      <w:pPr>
        <w:pStyle w:val="QB20"/>
        <w:spacing w:before="312" w:after="156" w:line="300" w:lineRule="auto"/>
        <w:ind w:firstLineChars="0" w:firstLine="420"/>
      </w:pPr>
      <w:r>
        <w:rPr>
          <w:rFonts w:hint="eastAsia"/>
        </w:rPr>
        <w:t>例程：</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"Get"，</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"ID": 数字 ，</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"NOTIFY_</w:t>
      </w:r>
      <w:r>
        <w:t>QUERY</w:t>
      </w:r>
      <w:r w:rsidRPr="00925367">
        <w:t>_U</w:t>
      </w:r>
      <w:r>
        <w:t>PGRADE</w:t>
      </w:r>
      <w:r w:rsidRPr="00925367">
        <w:t>_</w:t>
      </w:r>
      <w:r>
        <w:rPr>
          <w:rFonts w:hint="eastAsia"/>
        </w:rPr>
        <w:t>STAT ",</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A368E0" w:rsidRDefault="00A368E0"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"GatewayList":[</w:t>
      </w:r>
      <w:r w:rsidR="00A368E0">
        <w:rPr>
          <w:rFonts w:hint="eastAsia"/>
        </w:rPr>
        <w:t>MAC列表</w:t>
      </w:r>
    </w:p>
    <w:p w:rsidR="00C66872" w:rsidRDefault="00C66872" w:rsidP="00A368E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ab/>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 xml:space="preserve">] </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C66872" w:rsidRDefault="00C66872" w:rsidP="00C66872"/>
    <w:p w:rsidR="00C66872" w:rsidRDefault="00C66872" w:rsidP="00C66872">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430"/>
        <w:gridCol w:w="1638"/>
        <w:gridCol w:w="2049"/>
        <w:gridCol w:w="2316"/>
      </w:tblGrid>
      <w:tr w:rsidR="00C66872" w:rsidRPr="001649C3" w:rsidTr="009440D2">
        <w:tc>
          <w:tcPr>
            <w:tcW w:w="2089" w:type="dxa"/>
            <w:shd w:val="clear" w:color="auto" w:fill="4472C4"/>
            <w:vAlign w:val="center"/>
          </w:tcPr>
          <w:p w:rsidR="00C66872" w:rsidRPr="001649C3" w:rsidRDefault="00C66872" w:rsidP="009440D2">
            <w:pPr>
              <w:pStyle w:val="QB20"/>
              <w:spacing w:before="312" w:after="156"/>
              <w:ind w:firstLineChars="0" w:firstLine="0"/>
              <w:jc w:val="center"/>
              <w:rPr>
                <w:b/>
                <w:bCs/>
                <w:color w:val="FFFFFF"/>
              </w:rPr>
            </w:pPr>
            <w:r w:rsidRPr="001649C3">
              <w:rPr>
                <w:b/>
                <w:bCs/>
                <w:color w:val="FFFFFF"/>
              </w:rPr>
              <w:t>参数名称</w:t>
            </w:r>
          </w:p>
        </w:tc>
        <w:tc>
          <w:tcPr>
            <w:tcW w:w="2068" w:type="dxa"/>
            <w:gridSpan w:val="2"/>
            <w:shd w:val="clear" w:color="auto" w:fill="4472C4"/>
            <w:vAlign w:val="center"/>
          </w:tcPr>
          <w:p w:rsidR="00C66872" w:rsidRPr="001649C3" w:rsidRDefault="00C66872" w:rsidP="009440D2">
            <w:pPr>
              <w:pStyle w:val="QB20"/>
              <w:spacing w:before="312" w:after="156"/>
              <w:ind w:firstLineChars="0" w:firstLine="0"/>
              <w:jc w:val="center"/>
              <w:rPr>
                <w:b/>
                <w:bCs/>
                <w:color w:val="FFFFFF"/>
              </w:rPr>
            </w:pPr>
            <w:r w:rsidRPr="001649C3">
              <w:rPr>
                <w:b/>
                <w:bCs/>
                <w:color w:val="FFFFFF"/>
              </w:rPr>
              <w:t>参数类型</w:t>
            </w:r>
          </w:p>
        </w:tc>
        <w:tc>
          <w:tcPr>
            <w:tcW w:w="2049" w:type="dxa"/>
            <w:shd w:val="clear" w:color="auto" w:fill="4472C4"/>
            <w:vAlign w:val="center"/>
          </w:tcPr>
          <w:p w:rsidR="00C66872" w:rsidRPr="001649C3" w:rsidRDefault="00C66872" w:rsidP="009440D2">
            <w:pPr>
              <w:pStyle w:val="QB20"/>
              <w:spacing w:before="312" w:after="156"/>
              <w:ind w:firstLineChars="0" w:firstLine="0"/>
              <w:jc w:val="center"/>
              <w:rPr>
                <w:b/>
                <w:bCs/>
                <w:color w:val="FFFFFF"/>
              </w:rPr>
            </w:pPr>
            <w:r w:rsidRPr="001649C3">
              <w:rPr>
                <w:b/>
                <w:bCs/>
                <w:color w:val="FFFFFF"/>
              </w:rPr>
              <w:t>参数含义</w:t>
            </w:r>
          </w:p>
        </w:tc>
        <w:tc>
          <w:tcPr>
            <w:tcW w:w="2316" w:type="dxa"/>
            <w:shd w:val="clear" w:color="auto" w:fill="4472C4"/>
            <w:vAlign w:val="center"/>
          </w:tcPr>
          <w:p w:rsidR="00C66872" w:rsidRPr="001649C3" w:rsidRDefault="00C66872" w:rsidP="009440D2">
            <w:pPr>
              <w:pStyle w:val="QB20"/>
              <w:spacing w:before="312" w:after="156"/>
              <w:ind w:firstLineChars="0" w:firstLine="0"/>
              <w:jc w:val="center"/>
              <w:rPr>
                <w:b/>
                <w:bCs/>
                <w:color w:val="FFFFFF"/>
              </w:rPr>
            </w:pPr>
            <w:r w:rsidRPr="001649C3">
              <w:rPr>
                <w:b/>
                <w:bCs/>
                <w:color w:val="FFFFFF"/>
              </w:rPr>
              <w:t>说明</w:t>
            </w:r>
          </w:p>
        </w:tc>
      </w:tr>
      <w:tr w:rsidR="00A94F7C" w:rsidTr="00DE3012">
        <w:tblPrEx>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tblPrEx>
        <w:trPr>
          <w:trHeight w:val="90"/>
        </w:trPr>
        <w:tc>
          <w:tcPr>
            <w:tcW w:w="2519" w:type="dxa"/>
            <w:gridSpan w:val="2"/>
            <w:shd w:val="clear" w:color="auto" w:fill="DEEAF6"/>
          </w:tcPr>
          <w:p w:rsidR="00A94F7C" w:rsidRDefault="00A94F7C" w:rsidP="00DE3012">
            <w:pPr>
              <w:pStyle w:val="QB20"/>
              <w:ind w:firstLineChars="0" w:firstLine="0"/>
              <w:rPr>
                <w:b/>
                <w:bCs/>
              </w:rPr>
            </w:pPr>
            <w:r>
              <w:rPr>
                <w:rFonts w:cs="Times New Roman" w:hint="eastAsia"/>
                <w:b/>
                <w:bCs/>
              </w:rPr>
              <w:t>RPCMethod</w:t>
            </w:r>
          </w:p>
        </w:tc>
        <w:tc>
          <w:tcPr>
            <w:tcW w:w="1638" w:type="dxa"/>
            <w:shd w:val="clear" w:color="auto" w:fill="DEEAF6"/>
          </w:tcPr>
          <w:p w:rsidR="00A94F7C" w:rsidRDefault="00A94F7C" w:rsidP="00DE3012">
            <w:pPr>
              <w:pStyle w:val="QB20"/>
              <w:ind w:firstLineChars="0" w:firstLine="0"/>
            </w:pPr>
            <w:r>
              <w:rPr>
                <w:rFonts w:hint="eastAsia"/>
              </w:rPr>
              <w:t>String</w:t>
            </w:r>
          </w:p>
        </w:tc>
        <w:tc>
          <w:tcPr>
            <w:tcW w:w="2049" w:type="dxa"/>
            <w:shd w:val="clear" w:color="auto" w:fill="DEEAF6"/>
          </w:tcPr>
          <w:p w:rsidR="00A94F7C" w:rsidRDefault="00A94F7C" w:rsidP="00DE3012">
            <w:pPr>
              <w:pStyle w:val="QB20"/>
              <w:ind w:firstLineChars="0" w:firstLine="0"/>
            </w:pPr>
            <w:r>
              <w:rPr>
                <w:rFonts w:hint="eastAsia"/>
              </w:rPr>
              <w:t>接口分类定义</w:t>
            </w:r>
          </w:p>
        </w:tc>
        <w:tc>
          <w:tcPr>
            <w:tcW w:w="2316" w:type="dxa"/>
            <w:shd w:val="clear" w:color="auto" w:fill="DEEAF6"/>
          </w:tcPr>
          <w:p w:rsidR="00A94F7C" w:rsidRDefault="00A94F7C" w:rsidP="00DE3012">
            <w:pPr>
              <w:pStyle w:val="QB20"/>
              <w:ind w:firstLineChars="0" w:firstLine="0"/>
            </w:pPr>
            <w:r>
              <w:rPr>
                <w:rFonts w:hint="eastAsia"/>
              </w:rPr>
              <w:t>Post</w:t>
            </w:r>
          </w:p>
        </w:tc>
      </w:tr>
      <w:tr w:rsidR="00A94F7C" w:rsidTr="00DE3012">
        <w:tblPrEx>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tblPrEx>
        <w:tc>
          <w:tcPr>
            <w:tcW w:w="2519" w:type="dxa"/>
            <w:gridSpan w:val="2"/>
          </w:tcPr>
          <w:p w:rsidR="00A94F7C" w:rsidRDefault="00A94F7C" w:rsidP="00DE3012">
            <w:pPr>
              <w:pStyle w:val="QB20"/>
              <w:ind w:firstLineChars="0" w:firstLine="0"/>
              <w:rPr>
                <w:b/>
                <w:bCs/>
              </w:rPr>
            </w:pPr>
            <w:r>
              <w:rPr>
                <w:rFonts w:cs="Times New Roman" w:hint="eastAsia"/>
                <w:b/>
                <w:bCs/>
              </w:rPr>
              <w:t>ID</w:t>
            </w:r>
          </w:p>
        </w:tc>
        <w:tc>
          <w:tcPr>
            <w:tcW w:w="1638" w:type="dxa"/>
          </w:tcPr>
          <w:p w:rsidR="00A94F7C" w:rsidRDefault="00A94F7C" w:rsidP="00DE3012">
            <w:pPr>
              <w:pStyle w:val="QB20"/>
              <w:ind w:firstLineChars="0" w:firstLine="0"/>
            </w:pPr>
            <w:r>
              <w:rPr>
                <w:rFonts w:hint="eastAsia"/>
              </w:rPr>
              <w:t>Int</w:t>
            </w:r>
          </w:p>
        </w:tc>
        <w:tc>
          <w:tcPr>
            <w:tcW w:w="2049" w:type="dxa"/>
          </w:tcPr>
          <w:p w:rsidR="00A94F7C" w:rsidRDefault="00A94F7C" w:rsidP="00DE3012">
            <w:pPr>
              <w:pStyle w:val="QB20"/>
              <w:ind w:firstLineChars="0" w:firstLine="0"/>
            </w:pPr>
            <w:r>
              <w:rPr>
                <w:rFonts w:hint="eastAsia"/>
              </w:rPr>
              <w:t>平台</w:t>
            </w:r>
            <w:r>
              <w:t>维护的事务ID</w:t>
            </w:r>
          </w:p>
        </w:tc>
        <w:tc>
          <w:tcPr>
            <w:tcW w:w="2316" w:type="dxa"/>
          </w:tcPr>
          <w:p w:rsidR="00A94F7C" w:rsidRDefault="00A94F7C" w:rsidP="00DE3012">
            <w:pPr>
              <w:pStyle w:val="QB20"/>
              <w:ind w:firstLineChars="0" w:firstLine="0"/>
            </w:pPr>
            <w:r>
              <w:t>网关按请求原值返回</w:t>
            </w:r>
          </w:p>
        </w:tc>
      </w:tr>
      <w:tr w:rsidR="00A94F7C" w:rsidTr="00DE3012">
        <w:tc>
          <w:tcPr>
            <w:tcW w:w="2089" w:type="dxa"/>
            <w:shd w:val="clear" w:color="auto" w:fill="auto"/>
            <w:vAlign w:val="center"/>
          </w:tcPr>
          <w:p w:rsidR="00A94F7C" w:rsidRPr="001649C3" w:rsidRDefault="00A94F7C" w:rsidP="00DE3012">
            <w:pPr>
              <w:pStyle w:val="QB20"/>
              <w:spacing w:before="312" w:after="156"/>
              <w:ind w:firstLineChars="0" w:firstLine="0"/>
              <w:jc w:val="left"/>
              <w:rPr>
                <w:b/>
                <w:bCs/>
              </w:rPr>
            </w:pPr>
            <w:r w:rsidRPr="001649C3">
              <w:rPr>
                <w:rFonts w:cs="Times New Roman"/>
                <w:b/>
                <w:bCs/>
              </w:rPr>
              <w:t>CmdType</w:t>
            </w:r>
          </w:p>
        </w:tc>
        <w:tc>
          <w:tcPr>
            <w:tcW w:w="2068" w:type="dxa"/>
            <w:gridSpan w:val="2"/>
            <w:shd w:val="clear" w:color="auto" w:fill="auto"/>
            <w:vAlign w:val="center"/>
          </w:tcPr>
          <w:p w:rsidR="00A94F7C" w:rsidRDefault="00A94F7C" w:rsidP="00DE3012">
            <w:pPr>
              <w:pStyle w:val="QB20"/>
              <w:spacing w:before="312" w:after="156"/>
              <w:ind w:firstLineChars="0" w:firstLine="0"/>
            </w:pPr>
            <w:r>
              <w:t>String</w:t>
            </w:r>
          </w:p>
        </w:tc>
        <w:tc>
          <w:tcPr>
            <w:tcW w:w="2049" w:type="dxa"/>
            <w:shd w:val="clear" w:color="auto" w:fill="auto"/>
            <w:vAlign w:val="center"/>
          </w:tcPr>
          <w:p w:rsidR="00A94F7C" w:rsidRDefault="00A94F7C" w:rsidP="00DE3012">
            <w:pPr>
              <w:pStyle w:val="QB20"/>
              <w:spacing w:before="312" w:after="156"/>
              <w:ind w:firstLineChars="0" w:firstLine="0"/>
            </w:pPr>
            <w:r>
              <w:t>命令类型</w:t>
            </w:r>
          </w:p>
        </w:tc>
        <w:tc>
          <w:tcPr>
            <w:tcW w:w="2316" w:type="dxa"/>
            <w:shd w:val="clear" w:color="auto" w:fill="auto"/>
            <w:vAlign w:val="center"/>
          </w:tcPr>
          <w:p w:rsidR="00A94F7C" w:rsidRDefault="00A94F7C" w:rsidP="00DE3012">
            <w:pPr>
              <w:pStyle w:val="QB20"/>
              <w:spacing w:before="312" w:after="156"/>
              <w:ind w:firstLineChars="0" w:firstLine="0"/>
            </w:pPr>
            <w:r>
              <w:rPr>
                <w:rFonts w:hint="eastAsia"/>
              </w:rPr>
              <w:t>NOTIFY_</w:t>
            </w:r>
            <w:r>
              <w:t>QUERY</w:t>
            </w:r>
            <w:r w:rsidRPr="00925367">
              <w:t>_U</w:t>
            </w:r>
            <w:r>
              <w:t>PGRADE</w:t>
            </w:r>
            <w:r w:rsidRPr="00925367">
              <w:t>_</w:t>
            </w:r>
            <w:r>
              <w:rPr>
                <w:rFonts w:hint="eastAsia"/>
              </w:rPr>
              <w:t>STAT</w:t>
            </w:r>
          </w:p>
        </w:tc>
      </w:tr>
      <w:tr w:rsidR="00A94F7C" w:rsidTr="00DE3012">
        <w:tblPrEx>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tblPrEx>
        <w:tc>
          <w:tcPr>
            <w:tcW w:w="2519" w:type="dxa"/>
            <w:gridSpan w:val="2"/>
          </w:tcPr>
          <w:p w:rsidR="00A94F7C" w:rsidRDefault="00A94F7C" w:rsidP="00DE3012">
            <w:pPr>
              <w:pStyle w:val="QB20"/>
              <w:ind w:firstLineChars="0" w:firstLine="0"/>
              <w:rPr>
                <w:b/>
                <w:bCs/>
              </w:rPr>
            </w:pPr>
            <w:r>
              <w:rPr>
                <w:rFonts w:cs="Times New Roman"/>
                <w:b/>
                <w:bCs/>
              </w:rPr>
              <w:t>SequenceId</w:t>
            </w:r>
          </w:p>
        </w:tc>
        <w:tc>
          <w:tcPr>
            <w:tcW w:w="1638" w:type="dxa"/>
          </w:tcPr>
          <w:p w:rsidR="00A94F7C" w:rsidRDefault="00A94F7C" w:rsidP="00DE3012">
            <w:pPr>
              <w:pStyle w:val="QB20"/>
              <w:ind w:firstLineChars="0" w:firstLine="0"/>
            </w:pPr>
            <w:r>
              <w:t>String</w:t>
            </w:r>
          </w:p>
        </w:tc>
        <w:tc>
          <w:tcPr>
            <w:tcW w:w="2049" w:type="dxa"/>
          </w:tcPr>
          <w:p w:rsidR="00A94F7C" w:rsidRDefault="00A94F7C" w:rsidP="00DE3012">
            <w:pPr>
              <w:pStyle w:val="QB20"/>
              <w:ind w:firstLineChars="0" w:firstLine="0"/>
            </w:pPr>
            <w:r>
              <w:t>请求编号</w:t>
            </w:r>
          </w:p>
        </w:tc>
        <w:tc>
          <w:tcPr>
            <w:tcW w:w="2316" w:type="dxa"/>
          </w:tcPr>
          <w:p w:rsidR="00A94F7C" w:rsidRDefault="00A94F7C" w:rsidP="00DE3012">
            <w:pPr>
              <w:pStyle w:val="QB20"/>
              <w:ind w:firstLineChars="0" w:firstLine="0"/>
            </w:pPr>
            <w:r>
              <w:rPr>
                <w:rFonts w:hint="eastAsia"/>
              </w:rPr>
              <w:t>SequenceId为手机客户端动态生成，表示命令序列，网关按照请求的原值返回。</w:t>
            </w:r>
          </w:p>
          <w:p w:rsidR="00A94F7C" w:rsidRDefault="00A94F7C" w:rsidP="00DE3012">
            <w:pPr>
              <w:pStyle w:val="QB20"/>
              <w:ind w:firstLineChars="0" w:firstLine="0"/>
            </w:pPr>
            <w:r>
              <w:rPr>
                <w:rFonts w:hint="eastAsia"/>
              </w:rPr>
              <w:t>16进制数，8位</w:t>
            </w:r>
          </w:p>
        </w:tc>
      </w:tr>
      <w:tr w:rsidR="00A94F7C" w:rsidTr="00DE3012">
        <w:tblPrEx>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tblPrEx>
        <w:tc>
          <w:tcPr>
            <w:tcW w:w="2519" w:type="dxa"/>
            <w:gridSpan w:val="2"/>
            <w:tcBorders>
              <w:bottom w:val="single" w:sz="4" w:space="0" w:color="9CC2E5"/>
            </w:tcBorders>
            <w:shd w:val="clear" w:color="auto" w:fill="DEEAF6"/>
          </w:tcPr>
          <w:p w:rsidR="00A94F7C" w:rsidRDefault="00A94F7C" w:rsidP="00DE3012">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A94F7C" w:rsidRDefault="00A94F7C" w:rsidP="00DE3012">
            <w:pPr>
              <w:pStyle w:val="QB20"/>
              <w:ind w:firstLineChars="0" w:firstLine="0"/>
            </w:pPr>
            <w:r>
              <w:rPr>
                <w:rFonts w:hint="eastAsia"/>
              </w:rPr>
              <w:t>Object</w:t>
            </w:r>
          </w:p>
        </w:tc>
        <w:tc>
          <w:tcPr>
            <w:tcW w:w="2049" w:type="dxa"/>
            <w:tcBorders>
              <w:bottom w:val="single" w:sz="4" w:space="0" w:color="9CC2E5"/>
            </w:tcBorders>
            <w:shd w:val="clear" w:color="auto" w:fill="DEEAF6"/>
          </w:tcPr>
          <w:p w:rsidR="00A94F7C" w:rsidRDefault="00A94F7C" w:rsidP="00DE3012">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A94F7C" w:rsidRDefault="00A94F7C" w:rsidP="00DE3012">
            <w:pPr>
              <w:pStyle w:val="QB20"/>
              <w:ind w:firstLineChars="0" w:firstLine="0"/>
            </w:pPr>
          </w:p>
        </w:tc>
      </w:tr>
      <w:tr w:rsidR="00C66872" w:rsidTr="009440D2">
        <w:tc>
          <w:tcPr>
            <w:tcW w:w="2089" w:type="dxa"/>
            <w:shd w:val="clear" w:color="auto" w:fill="DEEAF6"/>
            <w:vAlign w:val="center"/>
          </w:tcPr>
          <w:p w:rsidR="00C66872" w:rsidRPr="001649C3" w:rsidRDefault="00C66872" w:rsidP="009440D2">
            <w:pPr>
              <w:pStyle w:val="QB20"/>
              <w:spacing w:before="312" w:after="156"/>
              <w:ind w:firstLineChars="0" w:firstLine="0"/>
              <w:jc w:val="left"/>
              <w:rPr>
                <w:rFonts w:eastAsia="Verdana"/>
                <w:b/>
                <w:bCs/>
              </w:rPr>
            </w:pPr>
            <w:r>
              <w:rPr>
                <w:rFonts w:eastAsia="Verdana" w:cs="Times New Roman"/>
                <w:b/>
                <w:bCs/>
              </w:rPr>
              <w:t>GatewayList</w:t>
            </w:r>
          </w:p>
        </w:tc>
        <w:tc>
          <w:tcPr>
            <w:tcW w:w="2068" w:type="dxa"/>
            <w:gridSpan w:val="2"/>
            <w:shd w:val="clear" w:color="auto" w:fill="DEEAF6"/>
            <w:vAlign w:val="center"/>
          </w:tcPr>
          <w:p w:rsidR="00C66872" w:rsidRPr="0043224D" w:rsidRDefault="00C66872" w:rsidP="009440D2">
            <w:pPr>
              <w:pStyle w:val="QB20"/>
              <w:spacing w:before="312" w:after="156"/>
              <w:ind w:firstLineChars="0" w:firstLine="0"/>
            </w:pPr>
            <w:r w:rsidRPr="0043224D">
              <w:rPr>
                <w:rFonts w:hint="eastAsia"/>
              </w:rPr>
              <w:t>JsonArray</w:t>
            </w:r>
          </w:p>
        </w:tc>
        <w:tc>
          <w:tcPr>
            <w:tcW w:w="2049" w:type="dxa"/>
            <w:shd w:val="clear" w:color="auto" w:fill="DEEAF6"/>
            <w:vAlign w:val="center"/>
          </w:tcPr>
          <w:p w:rsidR="00C66872" w:rsidRPr="0043224D" w:rsidRDefault="00C66872" w:rsidP="009440D2">
            <w:pPr>
              <w:pStyle w:val="QB20"/>
              <w:spacing w:before="312" w:after="156"/>
              <w:ind w:firstLineChars="0" w:firstLine="0"/>
            </w:pPr>
            <w:r w:rsidRPr="0043224D">
              <w:rPr>
                <w:rFonts w:hint="eastAsia"/>
              </w:rPr>
              <w:t>需要查询的设备列表</w:t>
            </w:r>
          </w:p>
        </w:tc>
        <w:tc>
          <w:tcPr>
            <w:tcW w:w="2316" w:type="dxa"/>
            <w:shd w:val="clear" w:color="auto" w:fill="DEEAF6"/>
            <w:vAlign w:val="center"/>
          </w:tcPr>
          <w:p w:rsidR="00C66872" w:rsidRPr="001649C3" w:rsidRDefault="00C66872" w:rsidP="009440D2">
            <w:pPr>
              <w:pStyle w:val="QB20"/>
              <w:spacing w:before="312" w:after="156"/>
              <w:ind w:firstLineChars="0" w:firstLine="0"/>
              <w:rPr>
                <w:rFonts w:eastAsia="Verdana"/>
              </w:rPr>
            </w:pPr>
            <w:r>
              <w:rPr>
                <w:rFonts w:hint="eastAsia"/>
              </w:rPr>
              <w:t>Mac:</w:t>
            </w:r>
            <w:r w:rsidR="00A94F7C">
              <w:rPr>
                <w:rFonts w:hint="eastAsia"/>
              </w:rPr>
              <w:t>网关</w:t>
            </w:r>
            <w:r>
              <w:rPr>
                <w:rFonts w:hint="eastAsia"/>
              </w:rPr>
              <w:t>Mac地址</w:t>
            </w:r>
          </w:p>
        </w:tc>
      </w:tr>
    </w:tbl>
    <w:p w:rsidR="00C66872" w:rsidRDefault="00C66872" w:rsidP="00C66872">
      <w:pPr>
        <w:pStyle w:val="1a"/>
        <w:spacing w:before="156" w:after="156"/>
        <w:ind w:firstLineChars="0" w:firstLine="0"/>
        <w:rPr>
          <w:rFonts w:ascii="Arial" w:eastAsia="黑体" w:hAnsi="Arial" w:cs="Times New Roman"/>
          <w:bCs/>
          <w:szCs w:val="21"/>
        </w:rPr>
      </w:pPr>
    </w:p>
    <w:p w:rsidR="00C66872" w:rsidRPr="00073E74" w:rsidRDefault="00C66872" w:rsidP="000A5DBA">
      <w:pPr>
        <w:pStyle w:val="QB3"/>
        <w:numPr>
          <w:ilvl w:val="2"/>
          <w:numId w:val="27"/>
        </w:numPr>
        <w:tabs>
          <w:tab w:val="left" w:pos="567"/>
          <w:tab w:val="left" w:pos="851"/>
        </w:tabs>
      </w:pPr>
      <w:bookmarkStart w:id="338" w:name="_Toc443663578"/>
      <w:bookmarkStart w:id="339" w:name="_Toc446518147"/>
      <w:bookmarkStart w:id="340" w:name="_Toc448149279"/>
      <w:r>
        <w:rPr>
          <w:rFonts w:hint="eastAsia"/>
        </w:rPr>
        <w:t>查询网关升级状态响应</w:t>
      </w:r>
      <w:bookmarkEnd w:id="338"/>
      <w:bookmarkEnd w:id="339"/>
      <w:bookmarkEnd w:id="340"/>
    </w:p>
    <w:p w:rsidR="00C66872" w:rsidRPr="00073E74" w:rsidRDefault="00C66872" w:rsidP="00C66872">
      <w:pPr>
        <w:pStyle w:val="QB20"/>
        <w:spacing w:before="312" w:after="156"/>
        <w:ind w:firstLineChars="0" w:firstLine="0"/>
      </w:pPr>
      <w:r w:rsidRPr="00073E74">
        <w:rPr>
          <w:rFonts w:hint="eastAsia"/>
        </w:rPr>
        <w:t>消息发送方向：</w:t>
      </w:r>
      <w:r w:rsidR="00DF5B16">
        <w:rPr>
          <w:rFonts w:hint="eastAsia"/>
        </w:rPr>
        <w:t>省级数字家庭管理平台</w:t>
      </w:r>
      <w:r w:rsidRPr="00073E74">
        <w:rPr>
          <w:rFonts w:hint="eastAsia"/>
        </w:rPr>
        <w:t>－&gt;</w:t>
      </w:r>
      <w:r w:rsidR="00DF5B16">
        <w:rPr>
          <w:rFonts w:hint="eastAsia"/>
        </w:rPr>
        <w:t>一级家庭开放</w:t>
      </w:r>
    </w:p>
    <w:p w:rsidR="00C66872" w:rsidRDefault="00C66872" w:rsidP="00C66872">
      <w:r w:rsidRPr="00073E74">
        <w:rPr>
          <w:rFonts w:hint="eastAsia"/>
        </w:rPr>
        <w:t>消息格式如下：</w:t>
      </w:r>
    </w:p>
    <w:p w:rsidR="00C66872" w:rsidRDefault="00C66872" w:rsidP="00C66872"/>
    <w:p w:rsidR="00C66872" w:rsidRDefault="00C66872" w:rsidP="00C66872">
      <w:pPr>
        <w:pStyle w:val="QB7"/>
        <w:ind w:firstLine="420"/>
      </w:pPr>
      <w:r>
        <w:rPr>
          <w:rFonts w:hint="eastAsia"/>
        </w:rPr>
        <w:t>例程：</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A94F7C" w:rsidRDefault="00A94F7C" w:rsidP="00A94F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A94F7C" w:rsidRDefault="00A94F7C" w:rsidP="00A94F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A94F7C" w:rsidRDefault="00A94F7C" w:rsidP="00A94F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"NOTIFY_</w:t>
      </w:r>
      <w:r>
        <w:t>QUERY</w:t>
      </w:r>
      <w:r w:rsidRPr="00925367">
        <w:t>_U</w:t>
      </w:r>
      <w:r>
        <w:t>PGRADE</w:t>
      </w:r>
      <w:r w:rsidRPr="00925367">
        <w:t>_</w:t>
      </w:r>
      <w:r>
        <w:rPr>
          <w:rFonts w:hint="eastAsia"/>
        </w:rPr>
        <w:t>STAT"</w:t>
      </w:r>
      <w:r>
        <w:t>,</w:t>
      </w:r>
    </w:p>
    <w:p w:rsidR="00A94F7C" w:rsidRDefault="00A94F7C" w:rsidP="00A94F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A94F7C" w:rsidRDefault="00A94F7C" w:rsidP="00A94F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A94F7C" w:rsidRDefault="00A94F7C" w:rsidP="00C6687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A94F7C" w:rsidRDefault="00A94F7C" w:rsidP="00C6687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ab/>
        <w:t>{"MAC"：网关mac地址</w:t>
      </w:r>
      <w:r w:rsidR="006B36AD">
        <w:rPr>
          <w:rFonts w:hint="eastAsia"/>
        </w:rPr>
        <w:t>，</w:t>
      </w:r>
      <w:r>
        <w:rPr>
          <w:rFonts w:hint="eastAsia"/>
        </w:rPr>
        <w:t xml:space="preserve"> "stat":"网关升级状态“</w:t>
      </w:r>
      <w:r w:rsidR="006B36AD">
        <w:rPr>
          <w:rFonts w:hint="eastAsia"/>
        </w:rPr>
        <w:t xml:space="preserve">，“PlanID”：升级任务id </w:t>
      </w:r>
      <w:r>
        <w:rPr>
          <w:rFonts w:hint="eastAsia"/>
        </w:rPr>
        <w:t>},</w:t>
      </w:r>
    </w:p>
    <w:p w:rsidR="00A94F7C" w:rsidRDefault="00A94F7C" w:rsidP="00C6687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ab/>
        <w:t>...</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w:t>
      </w:r>
    </w:p>
    <w:p w:rsidR="00C66872" w:rsidRDefault="00C66872" w:rsidP="00C66872">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C66872" w:rsidRDefault="00C66872" w:rsidP="00C66872">
      <w:pPr>
        <w:pStyle w:val="QB7"/>
        <w:ind w:firstLine="420"/>
      </w:pPr>
    </w:p>
    <w:p w:rsidR="00C66872" w:rsidRDefault="00C66872" w:rsidP="00C66872">
      <w:pPr>
        <w:pStyle w:val="QB7"/>
        <w:ind w:firstLine="420"/>
      </w:pPr>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41"/>
        <w:gridCol w:w="2027"/>
        <w:gridCol w:w="103"/>
        <w:gridCol w:w="1946"/>
        <w:gridCol w:w="185"/>
        <w:gridCol w:w="2131"/>
      </w:tblGrid>
      <w:tr w:rsidR="00C66872" w:rsidRPr="002167D1" w:rsidTr="009440D2">
        <w:tc>
          <w:tcPr>
            <w:tcW w:w="2089" w:type="dxa"/>
            <w:shd w:val="clear" w:color="auto" w:fill="4472C4"/>
          </w:tcPr>
          <w:p w:rsidR="00C66872" w:rsidRPr="002167D1" w:rsidRDefault="00C66872" w:rsidP="009440D2">
            <w:pPr>
              <w:pStyle w:val="QB20"/>
              <w:spacing w:before="312" w:after="156"/>
              <w:ind w:firstLineChars="0" w:firstLine="0"/>
              <w:jc w:val="center"/>
              <w:rPr>
                <w:b/>
                <w:bCs/>
                <w:color w:val="FFFFFF"/>
              </w:rPr>
            </w:pPr>
            <w:r w:rsidRPr="002167D1">
              <w:rPr>
                <w:b/>
                <w:bCs/>
                <w:color w:val="FFFFFF"/>
              </w:rPr>
              <w:t>参数名称</w:t>
            </w:r>
          </w:p>
        </w:tc>
        <w:tc>
          <w:tcPr>
            <w:tcW w:w="2068" w:type="dxa"/>
            <w:gridSpan w:val="2"/>
            <w:shd w:val="clear" w:color="auto" w:fill="4472C4"/>
          </w:tcPr>
          <w:p w:rsidR="00C66872" w:rsidRPr="002167D1" w:rsidRDefault="00C66872" w:rsidP="009440D2">
            <w:pPr>
              <w:pStyle w:val="QB20"/>
              <w:spacing w:before="312" w:after="156"/>
              <w:ind w:firstLineChars="0" w:firstLine="0"/>
              <w:jc w:val="center"/>
              <w:rPr>
                <w:b/>
                <w:bCs/>
                <w:color w:val="FFFFFF"/>
              </w:rPr>
            </w:pPr>
            <w:r w:rsidRPr="002167D1">
              <w:rPr>
                <w:b/>
                <w:bCs/>
                <w:color w:val="FFFFFF"/>
              </w:rPr>
              <w:t>参数类型</w:t>
            </w:r>
          </w:p>
        </w:tc>
        <w:tc>
          <w:tcPr>
            <w:tcW w:w="2049" w:type="dxa"/>
            <w:gridSpan w:val="2"/>
            <w:shd w:val="clear" w:color="auto" w:fill="4472C4"/>
          </w:tcPr>
          <w:p w:rsidR="00C66872" w:rsidRPr="002167D1" w:rsidRDefault="00C66872" w:rsidP="009440D2">
            <w:pPr>
              <w:pStyle w:val="QB20"/>
              <w:spacing w:before="312" w:after="156"/>
              <w:ind w:firstLineChars="0" w:firstLine="0"/>
              <w:jc w:val="center"/>
              <w:rPr>
                <w:b/>
                <w:bCs/>
                <w:color w:val="FFFFFF"/>
              </w:rPr>
            </w:pPr>
            <w:r w:rsidRPr="002167D1">
              <w:rPr>
                <w:b/>
                <w:bCs/>
                <w:color w:val="FFFFFF"/>
              </w:rPr>
              <w:t>参数含义</w:t>
            </w:r>
          </w:p>
        </w:tc>
        <w:tc>
          <w:tcPr>
            <w:tcW w:w="2316" w:type="dxa"/>
            <w:gridSpan w:val="2"/>
            <w:shd w:val="clear" w:color="auto" w:fill="4472C4"/>
          </w:tcPr>
          <w:p w:rsidR="00C66872" w:rsidRPr="002167D1" w:rsidRDefault="00C66872" w:rsidP="009440D2">
            <w:pPr>
              <w:pStyle w:val="QB20"/>
              <w:spacing w:before="312" w:after="156"/>
              <w:ind w:firstLineChars="0" w:firstLine="0"/>
              <w:jc w:val="center"/>
              <w:rPr>
                <w:b/>
                <w:bCs/>
                <w:color w:val="FFFFFF"/>
              </w:rPr>
            </w:pPr>
            <w:r w:rsidRPr="002167D1">
              <w:rPr>
                <w:b/>
                <w:bCs/>
                <w:color w:val="FFFFFF"/>
              </w:rPr>
              <w:t>说明</w:t>
            </w:r>
          </w:p>
        </w:tc>
      </w:tr>
      <w:tr w:rsidR="00A94F7C" w:rsidTr="00DE3012">
        <w:tc>
          <w:tcPr>
            <w:tcW w:w="2130" w:type="dxa"/>
            <w:gridSpan w:val="2"/>
            <w:shd w:val="clear" w:color="auto" w:fill="auto"/>
          </w:tcPr>
          <w:p w:rsidR="00A94F7C" w:rsidRPr="00BD3C12" w:rsidRDefault="00A94F7C" w:rsidP="00DE3012">
            <w:pPr>
              <w:pStyle w:val="QB20"/>
              <w:ind w:firstLineChars="0" w:firstLine="0"/>
              <w:rPr>
                <w:rFonts w:cs="Times New Roman"/>
                <w:b/>
                <w:bCs/>
              </w:rPr>
            </w:pPr>
            <w:r w:rsidRPr="00BD3C12">
              <w:rPr>
                <w:rFonts w:cs="Times New Roman" w:hint="eastAsia"/>
                <w:b/>
                <w:bCs/>
              </w:rPr>
              <w:t>Result</w:t>
            </w:r>
          </w:p>
        </w:tc>
        <w:tc>
          <w:tcPr>
            <w:tcW w:w="2130" w:type="dxa"/>
            <w:gridSpan w:val="2"/>
            <w:shd w:val="clear" w:color="auto" w:fill="auto"/>
          </w:tcPr>
          <w:p w:rsidR="00A94F7C" w:rsidRDefault="00A94F7C" w:rsidP="00DE3012">
            <w:pPr>
              <w:pStyle w:val="QB20"/>
              <w:ind w:firstLineChars="0" w:firstLine="0"/>
            </w:pPr>
            <w:r>
              <w:rPr>
                <w:rFonts w:hint="eastAsia"/>
              </w:rPr>
              <w:t>Int</w:t>
            </w:r>
          </w:p>
        </w:tc>
        <w:tc>
          <w:tcPr>
            <w:tcW w:w="2131" w:type="dxa"/>
            <w:gridSpan w:val="2"/>
            <w:shd w:val="clear" w:color="auto" w:fill="auto"/>
          </w:tcPr>
          <w:p w:rsidR="00A94F7C" w:rsidRDefault="00A94F7C" w:rsidP="00DE3012">
            <w:pPr>
              <w:pStyle w:val="QB20"/>
              <w:ind w:firstLineChars="0" w:firstLine="0"/>
            </w:pPr>
          </w:p>
        </w:tc>
        <w:tc>
          <w:tcPr>
            <w:tcW w:w="2131" w:type="dxa"/>
            <w:shd w:val="clear" w:color="auto" w:fill="auto"/>
          </w:tcPr>
          <w:p w:rsidR="00A94F7C" w:rsidRDefault="00A94F7C" w:rsidP="00DE3012">
            <w:pPr>
              <w:pStyle w:val="QB20"/>
              <w:ind w:firstLineChars="0" w:firstLine="0"/>
            </w:pPr>
          </w:p>
        </w:tc>
      </w:tr>
      <w:tr w:rsidR="00A94F7C" w:rsidTr="00DE3012">
        <w:tc>
          <w:tcPr>
            <w:tcW w:w="2130" w:type="dxa"/>
            <w:gridSpan w:val="2"/>
            <w:shd w:val="clear" w:color="auto" w:fill="DEEAF6"/>
          </w:tcPr>
          <w:p w:rsidR="00A94F7C" w:rsidRPr="00BD3C12" w:rsidRDefault="00A94F7C" w:rsidP="00DE3012">
            <w:pPr>
              <w:pStyle w:val="QB20"/>
              <w:ind w:firstLineChars="0" w:firstLine="0"/>
              <w:rPr>
                <w:b/>
                <w:bCs/>
              </w:rPr>
            </w:pPr>
            <w:r w:rsidRPr="00BD3C12">
              <w:rPr>
                <w:rFonts w:cs="Times New Roman" w:hint="eastAsia"/>
                <w:b/>
                <w:bCs/>
              </w:rPr>
              <w:t>ID</w:t>
            </w:r>
          </w:p>
        </w:tc>
        <w:tc>
          <w:tcPr>
            <w:tcW w:w="2130" w:type="dxa"/>
            <w:gridSpan w:val="2"/>
            <w:shd w:val="clear" w:color="auto" w:fill="DEEAF6"/>
          </w:tcPr>
          <w:p w:rsidR="00A94F7C" w:rsidRDefault="00A94F7C" w:rsidP="00DE3012">
            <w:pPr>
              <w:pStyle w:val="QB20"/>
              <w:ind w:firstLineChars="0" w:firstLine="0"/>
            </w:pPr>
            <w:r>
              <w:rPr>
                <w:rFonts w:hint="eastAsia"/>
              </w:rPr>
              <w:t>Int</w:t>
            </w:r>
          </w:p>
        </w:tc>
        <w:tc>
          <w:tcPr>
            <w:tcW w:w="2131" w:type="dxa"/>
            <w:gridSpan w:val="2"/>
            <w:shd w:val="clear" w:color="auto" w:fill="DEEAF6"/>
          </w:tcPr>
          <w:p w:rsidR="00A94F7C" w:rsidRDefault="00A94F7C" w:rsidP="00DE3012">
            <w:pPr>
              <w:pStyle w:val="QB20"/>
              <w:ind w:firstLineChars="0" w:firstLine="0"/>
            </w:pPr>
            <w:r>
              <w:rPr>
                <w:rFonts w:hint="eastAsia"/>
              </w:rPr>
              <w:t>平台</w:t>
            </w:r>
            <w:r>
              <w:t>维护的事务ID</w:t>
            </w:r>
          </w:p>
        </w:tc>
        <w:tc>
          <w:tcPr>
            <w:tcW w:w="2131" w:type="dxa"/>
            <w:shd w:val="clear" w:color="auto" w:fill="DEEAF6"/>
          </w:tcPr>
          <w:p w:rsidR="00A94F7C" w:rsidRDefault="00A94F7C" w:rsidP="00DE3012">
            <w:pPr>
              <w:pStyle w:val="QB20"/>
              <w:ind w:firstLineChars="0" w:firstLine="0"/>
            </w:pPr>
            <w:r>
              <w:t>网关按请求原值返回</w:t>
            </w:r>
          </w:p>
        </w:tc>
      </w:tr>
      <w:tr w:rsidR="00A94F7C" w:rsidTr="00DE3012">
        <w:tc>
          <w:tcPr>
            <w:tcW w:w="2130" w:type="dxa"/>
            <w:gridSpan w:val="2"/>
            <w:shd w:val="clear" w:color="auto" w:fill="auto"/>
          </w:tcPr>
          <w:p w:rsidR="00A94F7C" w:rsidRPr="00BD3C12" w:rsidRDefault="00A94F7C" w:rsidP="00DE3012">
            <w:pPr>
              <w:pStyle w:val="QB20"/>
              <w:ind w:firstLineChars="0" w:firstLine="0"/>
              <w:rPr>
                <w:b/>
                <w:bCs/>
              </w:rPr>
            </w:pPr>
            <w:r w:rsidRPr="00BD3C12">
              <w:rPr>
                <w:rFonts w:cs="Times New Roman"/>
                <w:b/>
                <w:bCs/>
              </w:rPr>
              <w:t>CmdType</w:t>
            </w:r>
          </w:p>
        </w:tc>
        <w:tc>
          <w:tcPr>
            <w:tcW w:w="2130" w:type="dxa"/>
            <w:gridSpan w:val="2"/>
            <w:shd w:val="clear" w:color="auto" w:fill="auto"/>
          </w:tcPr>
          <w:p w:rsidR="00A94F7C" w:rsidRDefault="00A94F7C" w:rsidP="00DE3012">
            <w:pPr>
              <w:pStyle w:val="QB20"/>
              <w:ind w:firstLineChars="0" w:firstLine="0"/>
            </w:pPr>
            <w:r>
              <w:t>String</w:t>
            </w:r>
          </w:p>
        </w:tc>
        <w:tc>
          <w:tcPr>
            <w:tcW w:w="2131" w:type="dxa"/>
            <w:gridSpan w:val="2"/>
            <w:shd w:val="clear" w:color="auto" w:fill="auto"/>
          </w:tcPr>
          <w:p w:rsidR="00A94F7C" w:rsidRDefault="00A94F7C" w:rsidP="00DE3012">
            <w:pPr>
              <w:pStyle w:val="QB20"/>
              <w:ind w:firstLineChars="0" w:firstLine="0"/>
            </w:pPr>
            <w:r>
              <w:t>命令类型</w:t>
            </w:r>
          </w:p>
        </w:tc>
        <w:tc>
          <w:tcPr>
            <w:tcW w:w="2131" w:type="dxa"/>
            <w:shd w:val="clear" w:color="auto" w:fill="auto"/>
          </w:tcPr>
          <w:p w:rsidR="00A94F7C" w:rsidRDefault="00A94F7C" w:rsidP="00DE3012">
            <w:pPr>
              <w:pStyle w:val="QB20"/>
              <w:ind w:firstLineChars="0" w:firstLine="0"/>
            </w:pPr>
            <w:r>
              <w:rPr>
                <w:rFonts w:hint="eastAsia"/>
              </w:rPr>
              <w:t>网关按照请求的原值返回。</w:t>
            </w:r>
          </w:p>
        </w:tc>
      </w:tr>
      <w:tr w:rsidR="00A94F7C" w:rsidTr="00DE3012">
        <w:tc>
          <w:tcPr>
            <w:tcW w:w="2130" w:type="dxa"/>
            <w:gridSpan w:val="2"/>
            <w:shd w:val="clear" w:color="auto" w:fill="DEEAF6"/>
          </w:tcPr>
          <w:p w:rsidR="00A94F7C" w:rsidRPr="00BD3C12" w:rsidRDefault="00A94F7C" w:rsidP="00DE3012">
            <w:pPr>
              <w:pStyle w:val="QB20"/>
              <w:ind w:firstLineChars="0" w:firstLine="0"/>
              <w:rPr>
                <w:b/>
                <w:bCs/>
              </w:rPr>
            </w:pPr>
            <w:r w:rsidRPr="00BD3C12">
              <w:rPr>
                <w:rFonts w:cs="Times New Roman"/>
                <w:b/>
                <w:bCs/>
              </w:rPr>
              <w:t>SequenceId</w:t>
            </w:r>
          </w:p>
        </w:tc>
        <w:tc>
          <w:tcPr>
            <w:tcW w:w="2130" w:type="dxa"/>
            <w:gridSpan w:val="2"/>
            <w:shd w:val="clear" w:color="auto" w:fill="DEEAF6"/>
          </w:tcPr>
          <w:p w:rsidR="00A94F7C" w:rsidRDefault="00A94F7C" w:rsidP="00DE3012">
            <w:pPr>
              <w:pStyle w:val="QB20"/>
              <w:ind w:firstLineChars="0" w:firstLine="0"/>
            </w:pPr>
            <w:r>
              <w:t>String</w:t>
            </w:r>
          </w:p>
        </w:tc>
        <w:tc>
          <w:tcPr>
            <w:tcW w:w="2131" w:type="dxa"/>
            <w:gridSpan w:val="2"/>
            <w:shd w:val="clear" w:color="auto" w:fill="DEEAF6"/>
          </w:tcPr>
          <w:p w:rsidR="00A94F7C" w:rsidRDefault="00A94F7C" w:rsidP="00DE3012">
            <w:pPr>
              <w:pStyle w:val="QB20"/>
              <w:ind w:firstLineChars="0" w:firstLine="0"/>
            </w:pPr>
            <w:r>
              <w:t>请求编号</w:t>
            </w:r>
          </w:p>
        </w:tc>
        <w:tc>
          <w:tcPr>
            <w:tcW w:w="2131" w:type="dxa"/>
            <w:shd w:val="clear" w:color="auto" w:fill="DEEAF6"/>
          </w:tcPr>
          <w:p w:rsidR="00A94F7C" w:rsidRDefault="00A94F7C" w:rsidP="00DE3012">
            <w:pPr>
              <w:pStyle w:val="QB20"/>
              <w:ind w:firstLineChars="0" w:firstLine="0"/>
            </w:pPr>
            <w:r>
              <w:rPr>
                <w:rFonts w:hint="eastAsia"/>
              </w:rPr>
              <w:t>SequenceId表示命令序列，网关按照请求的原值返回。</w:t>
            </w:r>
          </w:p>
          <w:p w:rsidR="00A94F7C" w:rsidRDefault="00A94F7C" w:rsidP="00DE3012">
            <w:pPr>
              <w:pStyle w:val="QB20"/>
              <w:ind w:firstLineChars="0" w:firstLine="0"/>
            </w:pPr>
            <w:r>
              <w:rPr>
                <w:rFonts w:hint="eastAsia"/>
              </w:rPr>
              <w:t>16进制数，8位</w:t>
            </w:r>
          </w:p>
        </w:tc>
      </w:tr>
      <w:tr w:rsidR="00A94F7C" w:rsidTr="00DE3012">
        <w:tc>
          <w:tcPr>
            <w:tcW w:w="2130" w:type="dxa"/>
            <w:gridSpan w:val="2"/>
            <w:shd w:val="clear" w:color="auto" w:fill="DEEAF6"/>
          </w:tcPr>
          <w:p w:rsidR="00A94F7C" w:rsidRPr="00BD3C12" w:rsidRDefault="00A94F7C" w:rsidP="00DE3012">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gridSpan w:val="2"/>
            <w:shd w:val="clear" w:color="auto" w:fill="DEEAF6"/>
          </w:tcPr>
          <w:p w:rsidR="00A94F7C" w:rsidRDefault="00A94F7C" w:rsidP="00DE3012">
            <w:pPr>
              <w:pStyle w:val="QB20"/>
              <w:ind w:firstLineChars="0" w:firstLine="0"/>
            </w:pPr>
            <w:r>
              <w:rPr>
                <w:rFonts w:hint="eastAsia"/>
              </w:rPr>
              <w:t>Object</w:t>
            </w:r>
          </w:p>
        </w:tc>
        <w:tc>
          <w:tcPr>
            <w:tcW w:w="2131" w:type="dxa"/>
            <w:gridSpan w:val="2"/>
            <w:shd w:val="clear" w:color="auto" w:fill="DEEAF6"/>
          </w:tcPr>
          <w:p w:rsidR="00A94F7C" w:rsidRDefault="00A94F7C" w:rsidP="00DE3012">
            <w:pPr>
              <w:pStyle w:val="QB20"/>
              <w:ind w:firstLineChars="0" w:firstLine="0"/>
            </w:pPr>
            <w:r>
              <w:rPr>
                <w:rFonts w:hint="eastAsia"/>
              </w:rPr>
              <w:t>操作</w:t>
            </w:r>
            <w:r>
              <w:t>返回的结果</w:t>
            </w:r>
          </w:p>
        </w:tc>
        <w:tc>
          <w:tcPr>
            <w:tcW w:w="2131" w:type="dxa"/>
            <w:shd w:val="clear" w:color="auto" w:fill="DEEAF6"/>
          </w:tcPr>
          <w:p w:rsidR="00A94F7C" w:rsidRDefault="00A94F7C" w:rsidP="00DE3012">
            <w:pPr>
              <w:pStyle w:val="QB20"/>
              <w:ind w:firstLineChars="0" w:firstLine="0"/>
            </w:pPr>
          </w:p>
        </w:tc>
      </w:tr>
      <w:tr w:rsidR="00C66872" w:rsidTr="009440D2">
        <w:tc>
          <w:tcPr>
            <w:tcW w:w="2089" w:type="dxa"/>
            <w:shd w:val="clear" w:color="auto" w:fill="auto"/>
            <w:vAlign w:val="center"/>
          </w:tcPr>
          <w:p w:rsidR="00C66872" w:rsidRPr="000315B9" w:rsidRDefault="00A94F7C" w:rsidP="009440D2">
            <w:pPr>
              <w:pStyle w:val="QB20"/>
              <w:spacing w:before="312" w:after="156"/>
              <w:ind w:firstLineChars="0" w:firstLine="0"/>
              <w:jc w:val="left"/>
              <w:rPr>
                <w:b/>
                <w:bCs/>
              </w:rPr>
            </w:pPr>
            <w:r>
              <w:rPr>
                <w:rFonts w:cs="Times New Roman" w:hint="eastAsia"/>
                <w:b/>
                <w:bCs/>
              </w:rPr>
              <w:t>mac</w:t>
            </w:r>
          </w:p>
        </w:tc>
        <w:tc>
          <w:tcPr>
            <w:tcW w:w="2068" w:type="dxa"/>
            <w:gridSpan w:val="2"/>
            <w:shd w:val="clear" w:color="auto" w:fill="auto"/>
            <w:vAlign w:val="center"/>
          </w:tcPr>
          <w:p w:rsidR="00C66872" w:rsidRPr="0043224D" w:rsidRDefault="00A94F7C" w:rsidP="009440D2">
            <w:pPr>
              <w:pStyle w:val="QB20"/>
              <w:spacing w:before="312" w:after="156"/>
              <w:ind w:firstLineChars="0" w:firstLine="0"/>
            </w:pPr>
            <w:r>
              <w:rPr>
                <w:rFonts w:hint="eastAsia"/>
              </w:rPr>
              <w:t>String</w:t>
            </w:r>
          </w:p>
        </w:tc>
        <w:tc>
          <w:tcPr>
            <w:tcW w:w="2049" w:type="dxa"/>
            <w:gridSpan w:val="2"/>
            <w:shd w:val="clear" w:color="auto" w:fill="auto"/>
            <w:vAlign w:val="center"/>
          </w:tcPr>
          <w:p w:rsidR="00C66872" w:rsidRPr="0043224D" w:rsidRDefault="00A94F7C" w:rsidP="009440D2">
            <w:pPr>
              <w:pStyle w:val="QB20"/>
              <w:spacing w:before="312" w:after="156"/>
              <w:ind w:firstLineChars="0" w:firstLine="0"/>
            </w:pPr>
            <w:r>
              <w:rPr>
                <w:rFonts w:hint="eastAsia"/>
              </w:rPr>
              <w:t>网关mac地址</w:t>
            </w:r>
          </w:p>
        </w:tc>
        <w:tc>
          <w:tcPr>
            <w:tcW w:w="2316" w:type="dxa"/>
            <w:gridSpan w:val="2"/>
            <w:shd w:val="clear" w:color="auto" w:fill="auto"/>
            <w:vAlign w:val="center"/>
          </w:tcPr>
          <w:p w:rsidR="00C66872" w:rsidRPr="001649C3" w:rsidRDefault="00C66872" w:rsidP="009440D2">
            <w:pPr>
              <w:pStyle w:val="QB20"/>
              <w:spacing w:before="312" w:after="156"/>
              <w:ind w:firstLineChars="0" w:firstLine="0"/>
              <w:rPr>
                <w:rFonts w:eastAsia="Verdana"/>
              </w:rPr>
            </w:pPr>
          </w:p>
        </w:tc>
      </w:tr>
      <w:tr w:rsidR="006B36AD" w:rsidTr="009440D2">
        <w:tc>
          <w:tcPr>
            <w:tcW w:w="2089" w:type="dxa"/>
            <w:shd w:val="clear" w:color="auto" w:fill="auto"/>
            <w:vAlign w:val="center"/>
          </w:tcPr>
          <w:p w:rsidR="006B36AD" w:rsidDel="00A94F7C" w:rsidRDefault="006B36AD" w:rsidP="009440D2">
            <w:pPr>
              <w:pStyle w:val="QB20"/>
              <w:spacing w:before="312" w:after="156"/>
              <w:ind w:firstLineChars="0" w:firstLine="0"/>
              <w:jc w:val="left"/>
              <w:rPr>
                <w:rFonts w:eastAsia="Verdana" w:cs="Times New Roman"/>
                <w:b/>
                <w:bCs/>
              </w:rPr>
            </w:pPr>
          </w:p>
        </w:tc>
        <w:tc>
          <w:tcPr>
            <w:tcW w:w="2068" w:type="dxa"/>
            <w:gridSpan w:val="2"/>
            <w:shd w:val="clear" w:color="auto" w:fill="auto"/>
            <w:vAlign w:val="center"/>
          </w:tcPr>
          <w:p w:rsidR="006B36AD" w:rsidRPr="0043224D" w:rsidDel="00A94F7C" w:rsidRDefault="006B36AD" w:rsidP="009440D2">
            <w:pPr>
              <w:pStyle w:val="QB20"/>
              <w:spacing w:before="312" w:after="156"/>
              <w:ind w:firstLineChars="0" w:firstLine="0"/>
            </w:pPr>
          </w:p>
        </w:tc>
        <w:tc>
          <w:tcPr>
            <w:tcW w:w="2049" w:type="dxa"/>
            <w:gridSpan w:val="2"/>
            <w:shd w:val="clear" w:color="auto" w:fill="auto"/>
            <w:vAlign w:val="center"/>
          </w:tcPr>
          <w:p w:rsidR="006B36AD" w:rsidRPr="0043224D" w:rsidDel="00A94F7C" w:rsidRDefault="006B36AD" w:rsidP="009440D2">
            <w:pPr>
              <w:pStyle w:val="QB20"/>
              <w:spacing w:before="312" w:after="156"/>
              <w:ind w:firstLineChars="0" w:firstLine="0"/>
            </w:pPr>
          </w:p>
        </w:tc>
        <w:tc>
          <w:tcPr>
            <w:tcW w:w="2316" w:type="dxa"/>
            <w:gridSpan w:val="2"/>
            <w:shd w:val="clear" w:color="auto" w:fill="auto"/>
            <w:vAlign w:val="center"/>
          </w:tcPr>
          <w:p w:rsidR="006B36AD" w:rsidDel="00A94F7C" w:rsidRDefault="006B36AD" w:rsidP="009440D2">
            <w:pPr>
              <w:pStyle w:val="QB20"/>
              <w:spacing w:before="312" w:after="156"/>
              <w:ind w:firstLineChars="0" w:firstLine="0"/>
            </w:pPr>
          </w:p>
        </w:tc>
      </w:tr>
      <w:tr w:rsidR="00A94F7C" w:rsidTr="009440D2">
        <w:tc>
          <w:tcPr>
            <w:tcW w:w="2089" w:type="dxa"/>
            <w:shd w:val="clear" w:color="auto" w:fill="auto"/>
            <w:vAlign w:val="center"/>
          </w:tcPr>
          <w:p w:rsidR="00A94F7C" w:rsidRPr="000315B9" w:rsidDel="00A94F7C" w:rsidRDefault="00A94F7C" w:rsidP="009440D2">
            <w:pPr>
              <w:pStyle w:val="QB20"/>
              <w:spacing w:before="312" w:after="156"/>
              <w:ind w:firstLineChars="0" w:firstLine="0"/>
              <w:jc w:val="left"/>
              <w:rPr>
                <w:rFonts w:cs="Times New Roman"/>
                <w:b/>
                <w:bCs/>
              </w:rPr>
            </w:pPr>
            <w:r>
              <w:rPr>
                <w:rFonts w:cs="Times New Roman"/>
                <w:b/>
                <w:bCs/>
              </w:rPr>
              <w:t>S</w:t>
            </w:r>
            <w:r>
              <w:rPr>
                <w:rFonts w:cs="Times New Roman" w:hint="eastAsia"/>
                <w:b/>
                <w:bCs/>
              </w:rPr>
              <w:t>tat</w:t>
            </w:r>
          </w:p>
        </w:tc>
        <w:tc>
          <w:tcPr>
            <w:tcW w:w="2068" w:type="dxa"/>
            <w:gridSpan w:val="2"/>
            <w:shd w:val="clear" w:color="auto" w:fill="auto"/>
            <w:vAlign w:val="center"/>
          </w:tcPr>
          <w:p w:rsidR="00A94F7C" w:rsidRPr="0043224D" w:rsidDel="00A94F7C" w:rsidRDefault="00A94F7C" w:rsidP="009440D2">
            <w:pPr>
              <w:pStyle w:val="QB20"/>
              <w:spacing w:before="312" w:after="156"/>
              <w:ind w:firstLineChars="0" w:firstLine="0"/>
            </w:pPr>
            <w:r>
              <w:t>S</w:t>
            </w:r>
            <w:r>
              <w:rPr>
                <w:rFonts w:hint="eastAsia"/>
              </w:rPr>
              <w:t>tring</w:t>
            </w:r>
          </w:p>
        </w:tc>
        <w:tc>
          <w:tcPr>
            <w:tcW w:w="2049" w:type="dxa"/>
            <w:gridSpan w:val="2"/>
            <w:shd w:val="clear" w:color="auto" w:fill="auto"/>
            <w:vAlign w:val="center"/>
          </w:tcPr>
          <w:p w:rsidR="00A94F7C" w:rsidRPr="0043224D" w:rsidDel="00A94F7C" w:rsidRDefault="00A94F7C" w:rsidP="009440D2">
            <w:pPr>
              <w:pStyle w:val="QB20"/>
              <w:spacing w:before="312" w:after="156"/>
              <w:ind w:firstLineChars="0" w:firstLine="0"/>
            </w:pPr>
            <w:r>
              <w:rPr>
                <w:rFonts w:hint="eastAsia"/>
              </w:rPr>
              <w:t>网关升级状态</w:t>
            </w:r>
          </w:p>
        </w:tc>
        <w:tc>
          <w:tcPr>
            <w:tcW w:w="2316" w:type="dxa"/>
            <w:gridSpan w:val="2"/>
            <w:shd w:val="clear" w:color="auto" w:fill="auto"/>
            <w:vAlign w:val="center"/>
          </w:tcPr>
          <w:p w:rsidR="00A94F7C" w:rsidRDefault="00A94F7C" w:rsidP="009440D2">
            <w:pPr>
              <w:pStyle w:val="QB20"/>
              <w:spacing w:before="312" w:after="156"/>
              <w:ind w:firstLineChars="0" w:firstLine="0"/>
            </w:pPr>
            <w:r>
              <w:rPr>
                <w:rFonts w:hint="eastAsia"/>
              </w:rPr>
              <w:t>0：不在升级</w:t>
            </w:r>
          </w:p>
          <w:p w:rsidR="00A94F7C" w:rsidDel="00A94F7C" w:rsidRDefault="00A94F7C" w:rsidP="009440D2">
            <w:pPr>
              <w:pStyle w:val="QB20"/>
              <w:spacing w:before="312" w:after="156"/>
              <w:ind w:firstLineChars="0" w:firstLine="0"/>
            </w:pPr>
            <w:r>
              <w:rPr>
                <w:rFonts w:hint="eastAsia"/>
              </w:rPr>
              <w:t>1：正在升级</w:t>
            </w:r>
          </w:p>
        </w:tc>
      </w:tr>
      <w:tr w:rsidR="006B36AD" w:rsidTr="009440D2">
        <w:tc>
          <w:tcPr>
            <w:tcW w:w="2089" w:type="dxa"/>
            <w:shd w:val="clear" w:color="auto" w:fill="auto"/>
            <w:vAlign w:val="center"/>
          </w:tcPr>
          <w:p w:rsidR="006B36AD" w:rsidRDefault="006B36AD" w:rsidP="009440D2">
            <w:pPr>
              <w:pStyle w:val="QB20"/>
              <w:spacing w:before="312" w:after="156"/>
              <w:ind w:firstLineChars="0" w:firstLine="0"/>
              <w:jc w:val="left"/>
              <w:rPr>
                <w:rFonts w:cs="Times New Roman"/>
                <w:b/>
                <w:bCs/>
              </w:rPr>
            </w:pPr>
            <w:r>
              <w:rPr>
                <w:rFonts w:cs="Times New Roman" w:hint="eastAsia"/>
                <w:b/>
                <w:bCs/>
              </w:rPr>
              <w:t>PlanId</w:t>
            </w:r>
          </w:p>
        </w:tc>
        <w:tc>
          <w:tcPr>
            <w:tcW w:w="2068" w:type="dxa"/>
            <w:gridSpan w:val="2"/>
            <w:shd w:val="clear" w:color="auto" w:fill="auto"/>
            <w:vAlign w:val="center"/>
          </w:tcPr>
          <w:p w:rsidR="006B36AD" w:rsidRDefault="006B36AD" w:rsidP="009440D2">
            <w:pPr>
              <w:pStyle w:val="QB20"/>
              <w:spacing w:before="312" w:after="156"/>
              <w:ind w:firstLineChars="0" w:firstLine="0"/>
            </w:pPr>
            <w:r>
              <w:rPr>
                <w:rFonts w:hint="eastAsia"/>
              </w:rPr>
              <w:t>String</w:t>
            </w:r>
          </w:p>
        </w:tc>
        <w:tc>
          <w:tcPr>
            <w:tcW w:w="2049" w:type="dxa"/>
            <w:gridSpan w:val="2"/>
            <w:shd w:val="clear" w:color="auto" w:fill="auto"/>
            <w:vAlign w:val="center"/>
          </w:tcPr>
          <w:p w:rsidR="006B36AD" w:rsidRDefault="006B36AD" w:rsidP="009440D2">
            <w:pPr>
              <w:pStyle w:val="QB20"/>
              <w:spacing w:before="312" w:after="156"/>
              <w:ind w:firstLineChars="0" w:firstLine="0"/>
            </w:pPr>
            <w:r>
              <w:rPr>
                <w:rFonts w:hint="eastAsia"/>
              </w:rPr>
              <w:t>升级任务id</w:t>
            </w:r>
          </w:p>
        </w:tc>
        <w:tc>
          <w:tcPr>
            <w:tcW w:w="2316" w:type="dxa"/>
            <w:gridSpan w:val="2"/>
            <w:shd w:val="clear" w:color="auto" w:fill="auto"/>
            <w:vAlign w:val="center"/>
          </w:tcPr>
          <w:p w:rsidR="006B36AD" w:rsidRDefault="006B36AD" w:rsidP="009440D2">
            <w:pPr>
              <w:pStyle w:val="QB20"/>
              <w:spacing w:before="312" w:after="156"/>
              <w:ind w:firstLineChars="0" w:firstLine="0"/>
            </w:pPr>
          </w:p>
        </w:tc>
      </w:tr>
    </w:tbl>
    <w:p w:rsidR="00C66872" w:rsidRDefault="00C66872" w:rsidP="00C66872">
      <w:pPr>
        <w:pStyle w:val="affb"/>
        <w:ind w:firstLine="480"/>
      </w:pPr>
    </w:p>
    <w:p w:rsidR="00C66872" w:rsidRDefault="00C66872" w:rsidP="00C66872">
      <w:pPr>
        <w:pStyle w:val="affb"/>
        <w:ind w:firstLine="480"/>
      </w:pPr>
    </w:p>
    <w:p w:rsidR="0069557C" w:rsidRDefault="009342DE" w:rsidP="000315B9">
      <w:pPr>
        <w:pStyle w:val="QB10"/>
        <w:spacing w:before="340" w:after="330" w:line="300" w:lineRule="auto"/>
        <w:ind w:right="0"/>
      </w:pPr>
      <w:bookmarkStart w:id="341" w:name="_Toc448149280"/>
      <w:r>
        <w:rPr>
          <w:rFonts w:hint="eastAsia"/>
        </w:rPr>
        <w:t>网关</w:t>
      </w:r>
      <w:r w:rsidR="0069557C">
        <w:rPr>
          <w:rFonts w:hint="eastAsia"/>
        </w:rPr>
        <w:t>信息同步接口</w:t>
      </w:r>
      <w:bookmarkEnd w:id="341"/>
    </w:p>
    <w:p w:rsidR="00D42845" w:rsidRDefault="00504FFE" w:rsidP="000315B9">
      <w:pPr>
        <w:pStyle w:val="QB2"/>
      </w:pPr>
      <w:bookmarkStart w:id="342" w:name="_Toc448149281"/>
      <w:r>
        <w:rPr>
          <w:rFonts w:hint="eastAsia"/>
        </w:rPr>
        <w:t>网关基本信息自动导入接口</w:t>
      </w:r>
      <w:bookmarkEnd w:id="342"/>
    </w:p>
    <w:p w:rsidR="00D42845" w:rsidRDefault="004B5B0B" w:rsidP="000315B9">
      <w:pPr>
        <w:pStyle w:val="QB3"/>
      </w:pPr>
      <w:bookmarkStart w:id="343" w:name="_Toc448149282"/>
      <w:r>
        <w:rPr>
          <w:rFonts w:hint="eastAsia"/>
        </w:rPr>
        <w:t>接口类型说明</w:t>
      </w:r>
      <w:bookmarkEnd w:id="343"/>
    </w:p>
    <w:p w:rsidR="004B5B0B" w:rsidRDefault="004B5B0B" w:rsidP="00C66872">
      <w:r>
        <w:rPr>
          <w:rFonts w:hint="eastAsia"/>
        </w:rPr>
        <w:t>省级数字家庭管理平台向</w:t>
      </w:r>
      <w:r w:rsidR="00C270D5">
        <w:rPr>
          <w:rFonts w:hint="eastAsia"/>
        </w:rPr>
        <w:t>一级</w:t>
      </w:r>
      <w:r w:rsidR="0030286F">
        <w:rPr>
          <w:rFonts w:hint="eastAsia"/>
        </w:rPr>
        <w:t>家庭开放平台</w:t>
      </w:r>
      <w:r>
        <w:rPr>
          <w:rFonts w:hint="eastAsia"/>
        </w:rPr>
        <w:t>同步网关基本信息。</w:t>
      </w:r>
    </w:p>
    <w:p w:rsidR="007E4262" w:rsidRPr="007E4262" w:rsidRDefault="007E4262" w:rsidP="00C66872">
      <w:r>
        <w:rPr>
          <w:rFonts w:hint="eastAsia"/>
        </w:rPr>
        <w:t>消息发送方向：省级数字家庭管理平台—</w:t>
      </w:r>
      <w:r>
        <w:rPr>
          <w:rFonts w:hint="eastAsia"/>
        </w:rPr>
        <w:t>&gt;</w:t>
      </w:r>
      <w:r>
        <w:rPr>
          <w:rFonts w:hint="eastAsia"/>
        </w:rPr>
        <w:t>一级家庭开放平台</w:t>
      </w:r>
    </w:p>
    <w:p w:rsidR="00D42845" w:rsidRDefault="004B5B0B" w:rsidP="000315B9">
      <w:pPr>
        <w:pStyle w:val="QB3"/>
      </w:pPr>
      <w:bookmarkStart w:id="344" w:name="_Toc448149283"/>
      <w:r>
        <w:rPr>
          <w:rFonts w:hint="eastAsia"/>
        </w:rPr>
        <w:t>接口类型</w:t>
      </w:r>
      <w:bookmarkEnd w:id="344"/>
    </w:p>
    <w:p w:rsidR="004B5B0B" w:rsidRDefault="004B5B0B" w:rsidP="00C66872">
      <w:r>
        <w:rPr>
          <w:rFonts w:hint="eastAsia"/>
        </w:rPr>
        <w:t>名称：</w:t>
      </w:r>
      <w:r w:rsidR="00410C5A">
        <w:rPr>
          <w:rFonts w:hint="eastAsia"/>
        </w:rPr>
        <w:t>report</w:t>
      </w:r>
      <w:r>
        <w:rPr>
          <w:rFonts w:hint="eastAsia"/>
        </w:rPr>
        <w:t>Hg</w:t>
      </w:r>
      <w:r w:rsidR="00134B88">
        <w:rPr>
          <w:rFonts w:hint="eastAsia"/>
        </w:rPr>
        <w:t>Basic</w:t>
      </w:r>
      <w:r>
        <w:rPr>
          <w:rFonts w:hint="eastAsia"/>
        </w:rPr>
        <w:t>Info</w:t>
      </w:r>
    </w:p>
    <w:p w:rsidR="00D42845" w:rsidRDefault="004B5B0B" w:rsidP="000315B9">
      <w:pPr>
        <w:pStyle w:val="QB3"/>
      </w:pPr>
      <w:bookmarkStart w:id="345" w:name="_Toc448149284"/>
      <w:r>
        <w:rPr>
          <w:rFonts w:hint="eastAsia"/>
        </w:rPr>
        <w:lastRenderedPageBreak/>
        <w:t>请求报文定义</w:t>
      </w:r>
      <w:bookmarkEnd w:id="345"/>
    </w:p>
    <w:p w:rsidR="00D42845" w:rsidRDefault="00134B88" w:rsidP="000315B9">
      <w:r>
        <w:rPr>
          <w:rFonts w:hint="eastAsia"/>
        </w:rPr>
        <w:t>例程：</w:t>
      </w:r>
    </w:p>
    <w:p w:rsidR="00D42845" w:rsidRDefault="00134B88"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D42845" w:rsidRDefault="00134B88"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w:t>
      </w:r>
      <w:r w:rsidR="00410C5A">
        <w:rPr>
          <w:rFonts w:hint="eastAsia"/>
        </w:rPr>
        <w:t>Report</w:t>
      </w:r>
      <w:r>
        <w:rPr>
          <w:rFonts w:hint="eastAsia"/>
        </w:rPr>
        <w:t>"，</w:t>
      </w:r>
    </w:p>
    <w:p w:rsidR="00D42845" w:rsidRDefault="00134B88"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D42845" w:rsidRDefault="00134B88"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sidR="00410C5A">
        <w:rPr>
          <w:rFonts w:hint="eastAsia"/>
        </w:rPr>
        <w:t>REPORT</w:t>
      </w:r>
      <w:r w:rsidRPr="006E3D4D">
        <w:t>_HG_</w:t>
      </w:r>
      <w:r>
        <w:rPr>
          <w:rFonts w:hint="eastAsia"/>
        </w:rPr>
        <w:t>BASIC</w:t>
      </w:r>
      <w:r w:rsidRPr="006E3D4D">
        <w:t>_INFO</w:t>
      </w:r>
      <w:r>
        <w:t>",</w:t>
      </w:r>
    </w:p>
    <w:p w:rsidR="00D42845" w:rsidRDefault="00134B88"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D42845" w:rsidRDefault="00134B88"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D42845" w:rsidRDefault="00134B88"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"InfoFilePath":"网关信息文件url"</w:t>
      </w:r>
    </w:p>
    <w:p w:rsidR="00D42845" w:rsidRDefault="00134B88"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t>}</w:t>
      </w:r>
    </w:p>
    <w:p w:rsidR="00D42845" w:rsidRDefault="00134B88" w:rsidP="000315B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D42845" w:rsidRDefault="00D42845" w:rsidP="000315B9"/>
    <w:p w:rsidR="00D42845" w:rsidRDefault="00134B88" w:rsidP="000315B9">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134B88" w:rsidRPr="00104A87" w:rsidTr="007E4E13">
        <w:tc>
          <w:tcPr>
            <w:tcW w:w="2089" w:type="dxa"/>
            <w:shd w:val="clear" w:color="auto" w:fill="4472C4"/>
          </w:tcPr>
          <w:p w:rsidR="00D42845" w:rsidRPr="000315B9" w:rsidRDefault="00D42845" w:rsidP="000315B9">
            <w:r w:rsidRPr="000315B9">
              <w:rPr>
                <w:rFonts w:hint="eastAsia"/>
              </w:rPr>
              <w:t>参数名称</w:t>
            </w:r>
          </w:p>
        </w:tc>
        <w:tc>
          <w:tcPr>
            <w:tcW w:w="2068" w:type="dxa"/>
            <w:shd w:val="clear" w:color="auto" w:fill="4472C4"/>
          </w:tcPr>
          <w:p w:rsidR="00D42845" w:rsidRPr="000315B9" w:rsidRDefault="00D42845" w:rsidP="000315B9">
            <w:r w:rsidRPr="000315B9">
              <w:rPr>
                <w:rFonts w:hint="eastAsia"/>
              </w:rPr>
              <w:t>参数类型</w:t>
            </w:r>
          </w:p>
        </w:tc>
        <w:tc>
          <w:tcPr>
            <w:tcW w:w="2049" w:type="dxa"/>
            <w:shd w:val="clear" w:color="auto" w:fill="4472C4"/>
          </w:tcPr>
          <w:p w:rsidR="00D42845" w:rsidRPr="000315B9" w:rsidRDefault="00D42845" w:rsidP="000315B9">
            <w:r w:rsidRPr="000315B9">
              <w:rPr>
                <w:rFonts w:hint="eastAsia"/>
              </w:rPr>
              <w:t>参数含义</w:t>
            </w:r>
          </w:p>
        </w:tc>
        <w:tc>
          <w:tcPr>
            <w:tcW w:w="2316" w:type="dxa"/>
            <w:shd w:val="clear" w:color="auto" w:fill="4472C4"/>
          </w:tcPr>
          <w:p w:rsidR="00D42845" w:rsidRPr="000315B9" w:rsidRDefault="00D42845" w:rsidP="000315B9">
            <w:r w:rsidRPr="000315B9">
              <w:rPr>
                <w:rFonts w:hint="eastAsia"/>
              </w:rPr>
              <w:t>说明</w:t>
            </w:r>
          </w:p>
        </w:tc>
      </w:tr>
      <w:tr w:rsidR="00134B88" w:rsidTr="007E4E13">
        <w:trPr>
          <w:trHeight w:val="90"/>
        </w:trPr>
        <w:tc>
          <w:tcPr>
            <w:tcW w:w="2089" w:type="dxa"/>
            <w:shd w:val="clear" w:color="auto" w:fill="auto"/>
          </w:tcPr>
          <w:p w:rsidR="00D42845" w:rsidRPr="000315B9" w:rsidRDefault="00D42845" w:rsidP="000315B9">
            <w:r w:rsidRPr="000315B9">
              <w:t>RPCMethod</w:t>
            </w:r>
          </w:p>
        </w:tc>
        <w:tc>
          <w:tcPr>
            <w:tcW w:w="2068" w:type="dxa"/>
            <w:shd w:val="clear" w:color="auto" w:fill="auto"/>
          </w:tcPr>
          <w:p w:rsidR="00D42845" w:rsidRDefault="00134B88" w:rsidP="000315B9">
            <w:r>
              <w:rPr>
                <w:rFonts w:hint="eastAsia"/>
              </w:rPr>
              <w:t>String</w:t>
            </w:r>
          </w:p>
        </w:tc>
        <w:tc>
          <w:tcPr>
            <w:tcW w:w="2049" w:type="dxa"/>
            <w:shd w:val="clear" w:color="auto" w:fill="auto"/>
          </w:tcPr>
          <w:p w:rsidR="00D42845" w:rsidRDefault="00134B88" w:rsidP="000315B9">
            <w:r>
              <w:rPr>
                <w:rFonts w:hint="eastAsia"/>
              </w:rPr>
              <w:t>接口分类定义</w:t>
            </w:r>
          </w:p>
        </w:tc>
        <w:tc>
          <w:tcPr>
            <w:tcW w:w="2316" w:type="dxa"/>
            <w:shd w:val="clear" w:color="auto" w:fill="auto"/>
          </w:tcPr>
          <w:p w:rsidR="00D42845" w:rsidRDefault="00686AE3" w:rsidP="000315B9">
            <w:r>
              <w:rPr>
                <w:rFonts w:hint="eastAsia"/>
              </w:rPr>
              <w:t>Report</w:t>
            </w:r>
          </w:p>
        </w:tc>
      </w:tr>
      <w:tr w:rsidR="00134B88" w:rsidTr="007E4E13">
        <w:tc>
          <w:tcPr>
            <w:tcW w:w="2089" w:type="dxa"/>
            <w:shd w:val="clear" w:color="auto" w:fill="DEEAF6"/>
          </w:tcPr>
          <w:p w:rsidR="00D42845" w:rsidRPr="000315B9" w:rsidRDefault="00D42845" w:rsidP="000315B9">
            <w:r w:rsidRPr="000315B9">
              <w:t>ID</w:t>
            </w:r>
          </w:p>
        </w:tc>
        <w:tc>
          <w:tcPr>
            <w:tcW w:w="2068" w:type="dxa"/>
            <w:shd w:val="clear" w:color="auto" w:fill="DEEAF6"/>
          </w:tcPr>
          <w:p w:rsidR="00D42845" w:rsidRDefault="00134B88" w:rsidP="000315B9">
            <w:r>
              <w:rPr>
                <w:rFonts w:hint="eastAsia"/>
              </w:rPr>
              <w:t>Int</w:t>
            </w:r>
          </w:p>
        </w:tc>
        <w:tc>
          <w:tcPr>
            <w:tcW w:w="2049" w:type="dxa"/>
            <w:shd w:val="clear" w:color="auto" w:fill="DEEAF6"/>
          </w:tcPr>
          <w:p w:rsidR="00D42845" w:rsidRDefault="00134B88" w:rsidP="000315B9">
            <w:r>
              <w:rPr>
                <w:rFonts w:hint="eastAsia"/>
              </w:rPr>
              <w:t>平台</w:t>
            </w:r>
            <w:r>
              <w:t>维护的事务</w:t>
            </w:r>
            <w:r>
              <w:t>ID</w:t>
            </w:r>
          </w:p>
        </w:tc>
        <w:tc>
          <w:tcPr>
            <w:tcW w:w="2316" w:type="dxa"/>
            <w:shd w:val="clear" w:color="auto" w:fill="DEEAF6"/>
          </w:tcPr>
          <w:p w:rsidR="00D42845" w:rsidRDefault="00D42845" w:rsidP="000315B9"/>
        </w:tc>
      </w:tr>
      <w:tr w:rsidR="00134B88" w:rsidTr="007E4E13">
        <w:tc>
          <w:tcPr>
            <w:tcW w:w="2089" w:type="dxa"/>
            <w:shd w:val="clear" w:color="auto" w:fill="auto"/>
          </w:tcPr>
          <w:p w:rsidR="00D42845" w:rsidRPr="000315B9" w:rsidRDefault="00D42845" w:rsidP="000315B9">
            <w:r w:rsidRPr="000315B9">
              <w:t>CmdType</w:t>
            </w:r>
          </w:p>
        </w:tc>
        <w:tc>
          <w:tcPr>
            <w:tcW w:w="2068" w:type="dxa"/>
            <w:shd w:val="clear" w:color="auto" w:fill="auto"/>
          </w:tcPr>
          <w:p w:rsidR="00D42845" w:rsidRDefault="00134B88" w:rsidP="000315B9">
            <w:r>
              <w:t>String</w:t>
            </w:r>
          </w:p>
        </w:tc>
        <w:tc>
          <w:tcPr>
            <w:tcW w:w="2049" w:type="dxa"/>
            <w:shd w:val="clear" w:color="auto" w:fill="auto"/>
          </w:tcPr>
          <w:p w:rsidR="00D42845" w:rsidRDefault="00134B88" w:rsidP="000315B9">
            <w:r>
              <w:t>命令类型</w:t>
            </w:r>
          </w:p>
        </w:tc>
        <w:tc>
          <w:tcPr>
            <w:tcW w:w="2316" w:type="dxa"/>
            <w:shd w:val="clear" w:color="auto" w:fill="auto"/>
          </w:tcPr>
          <w:p w:rsidR="00D42845" w:rsidRDefault="00410C5A" w:rsidP="000315B9">
            <w:r>
              <w:rPr>
                <w:rFonts w:hint="eastAsia"/>
              </w:rPr>
              <w:t>REPORT</w:t>
            </w:r>
            <w:r w:rsidRPr="006E3D4D">
              <w:t>_HG_</w:t>
            </w:r>
            <w:r>
              <w:rPr>
                <w:rFonts w:hint="eastAsia"/>
              </w:rPr>
              <w:t>BASIC</w:t>
            </w:r>
            <w:r w:rsidRPr="006E3D4D">
              <w:t>_INFO</w:t>
            </w:r>
          </w:p>
        </w:tc>
      </w:tr>
      <w:tr w:rsidR="00134B88" w:rsidTr="007E4E13">
        <w:tc>
          <w:tcPr>
            <w:tcW w:w="2089" w:type="dxa"/>
            <w:shd w:val="clear" w:color="auto" w:fill="DEEAF6"/>
          </w:tcPr>
          <w:p w:rsidR="00D42845" w:rsidRPr="000315B9" w:rsidRDefault="00D42845" w:rsidP="000315B9">
            <w:r w:rsidRPr="000315B9">
              <w:t>SequenceId</w:t>
            </w:r>
          </w:p>
        </w:tc>
        <w:tc>
          <w:tcPr>
            <w:tcW w:w="2068" w:type="dxa"/>
            <w:shd w:val="clear" w:color="auto" w:fill="DEEAF6"/>
          </w:tcPr>
          <w:p w:rsidR="00D42845" w:rsidRDefault="00134B88" w:rsidP="000315B9">
            <w:r>
              <w:t>String</w:t>
            </w:r>
          </w:p>
        </w:tc>
        <w:tc>
          <w:tcPr>
            <w:tcW w:w="2049" w:type="dxa"/>
            <w:shd w:val="clear" w:color="auto" w:fill="DEEAF6"/>
          </w:tcPr>
          <w:p w:rsidR="00D42845" w:rsidRDefault="00134B88" w:rsidP="000315B9">
            <w:r>
              <w:t>请求编号</w:t>
            </w:r>
          </w:p>
        </w:tc>
        <w:tc>
          <w:tcPr>
            <w:tcW w:w="2316" w:type="dxa"/>
            <w:shd w:val="clear" w:color="auto" w:fill="DEEAF6"/>
          </w:tcPr>
          <w:p w:rsidR="00D42845" w:rsidRDefault="00134B88" w:rsidP="000315B9">
            <w:r>
              <w:rPr>
                <w:rFonts w:hint="eastAsia"/>
              </w:rPr>
              <w:t>SequenceId</w:t>
            </w:r>
            <w:r>
              <w:rPr>
                <w:rFonts w:hint="eastAsia"/>
              </w:rPr>
              <w:t>表示命令序列，按照请求的原值返回。</w:t>
            </w:r>
          </w:p>
          <w:p w:rsidR="00D42845" w:rsidRDefault="00134B88" w:rsidP="000315B9">
            <w:r>
              <w:rPr>
                <w:rFonts w:hint="eastAsia"/>
              </w:rPr>
              <w:t>16</w:t>
            </w:r>
            <w:r>
              <w:rPr>
                <w:rFonts w:hint="eastAsia"/>
              </w:rPr>
              <w:t>进制数，</w:t>
            </w:r>
            <w:r>
              <w:rPr>
                <w:rFonts w:hint="eastAsia"/>
              </w:rPr>
              <w:t>8</w:t>
            </w:r>
            <w:r>
              <w:rPr>
                <w:rFonts w:hint="eastAsia"/>
              </w:rPr>
              <w:t>位</w:t>
            </w:r>
          </w:p>
        </w:tc>
      </w:tr>
      <w:tr w:rsidR="00134B88" w:rsidTr="007E4E13">
        <w:tc>
          <w:tcPr>
            <w:tcW w:w="2089" w:type="dxa"/>
            <w:shd w:val="clear" w:color="auto" w:fill="auto"/>
          </w:tcPr>
          <w:p w:rsidR="00D42845" w:rsidRPr="000315B9" w:rsidRDefault="00D42845" w:rsidP="000315B9">
            <w:r w:rsidRPr="000315B9">
              <w:t>Parameter</w:t>
            </w:r>
          </w:p>
        </w:tc>
        <w:tc>
          <w:tcPr>
            <w:tcW w:w="2068" w:type="dxa"/>
            <w:shd w:val="clear" w:color="auto" w:fill="auto"/>
          </w:tcPr>
          <w:p w:rsidR="00D42845" w:rsidRDefault="00134B88" w:rsidP="000315B9">
            <w:r>
              <w:rPr>
                <w:rFonts w:hint="eastAsia"/>
              </w:rPr>
              <w:t>object</w:t>
            </w:r>
          </w:p>
        </w:tc>
        <w:tc>
          <w:tcPr>
            <w:tcW w:w="2049" w:type="dxa"/>
            <w:shd w:val="clear" w:color="auto" w:fill="auto"/>
          </w:tcPr>
          <w:p w:rsidR="00D42845" w:rsidRDefault="00134B88" w:rsidP="000315B9">
            <w:r>
              <w:rPr>
                <w:rFonts w:hint="eastAsia"/>
              </w:rPr>
              <w:t>报文中的请求参数</w:t>
            </w:r>
          </w:p>
        </w:tc>
        <w:tc>
          <w:tcPr>
            <w:tcW w:w="2316" w:type="dxa"/>
            <w:shd w:val="clear" w:color="auto" w:fill="auto"/>
          </w:tcPr>
          <w:p w:rsidR="00D42845" w:rsidRDefault="00D42845" w:rsidP="000315B9"/>
        </w:tc>
      </w:tr>
      <w:tr w:rsidR="00134B88" w:rsidTr="007E4E13">
        <w:tc>
          <w:tcPr>
            <w:tcW w:w="2089" w:type="dxa"/>
            <w:shd w:val="clear" w:color="auto" w:fill="auto"/>
          </w:tcPr>
          <w:p w:rsidR="00134B88" w:rsidRPr="00134B88" w:rsidRDefault="00134B88" w:rsidP="00134B88">
            <w:r>
              <w:rPr>
                <w:rFonts w:hint="eastAsia"/>
              </w:rPr>
              <w:t>InfoFilePath</w:t>
            </w:r>
          </w:p>
        </w:tc>
        <w:tc>
          <w:tcPr>
            <w:tcW w:w="2068" w:type="dxa"/>
            <w:shd w:val="clear" w:color="auto" w:fill="auto"/>
          </w:tcPr>
          <w:p w:rsidR="00134B88" w:rsidRDefault="00134B88" w:rsidP="00134B88">
            <w:r>
              <w:rPr>
                <w:rFonts w:hint="eastAsia"/>
              </w:rPr>
              <w:t>String</w:t>
            </w:r>
          </w:p>
        </w:tc>
        <w:tc>
          <w:tcPr>
            <w:tcW w:w="2049" w:type="dxa"/>
            <w:shd w:val="clear" w:color="auto" w:fill="auto"/>
          </w:tcPr>
          <w:p w:rsidR="00596CD2" w:rsidRDefault="00134B88">
            <w:r>
              <w:rPr>
                <w:rFonts w:hint="eastAsia"/>
              </w:rPr>
              <w:t>网关基本信息文件的</w:t>
            </w:r>
            <w:r>
              <w:rPr>
                <w:rFonts w:hint="eastAsia"/>
              </w:rPr>
              <w:t>URL</w:t>
            </w:r>
            <w:r>
              <w:rPr>
                <w:rFonts w:hint="eastAsia"/>
              </w:rPr>
              <w:t>路径，一级平台需要通过</w:t>
            </w:r>
            <w:r>
              <w:rPr>
                <w:rFonts w:hint="eastAsia"/>
              </w:rPr>
              <w:t>ftp</w:t>
            </w:r>
            <w:r>
              <w:rPr>
                <w:rFonts w:hint="eastAsia"/>
              </w:rPr>
              <w:t>获取此文件后导入到系统</w:t>
            </w:r>
            <w:r w:rsidR="00964206">
              <w:rPr>
                <w:rFonts w:hint="eastAsia"/>
              </w:rPr>
              <w:t>。</w:t>
            </w:r>
          </w:p>
        </w:tc>
        <w:tc>
          <w:tcPr>
            <w:tcW w:w="2316" w:type="dxa"/>
            <w:shd w:val="clear" w:color="auto" w:fill="auto"/>
          </w:tcPr>
          <w:p w:rsidR="00134B88" w:rsidRDefault="00760826" w:rsidP="00134B88">
            <w:r>
              <w:rPr>
                <w:rFonts w:hint="eastAsia"/>
              </w:rPr>
              <w:t>文件的格式定义参见附录</w:t>
            </w:r>
            <w:r>
              <w:rPr>
                <w:rFonts w:hint="eastAsia"/>
              </w:rPr>
              <w:t xml:space="preserve">B </w:t>
            </w:r>
            <w:r>
              <w:rPr>
                <w:rFonts w:hint="eastAsia"/>
              </w:rPr>
              <w:t>网关基本信息导入文件格式</w:t>
            </w:r>
          </w:p>
        </w:tc>
      </w:tr>
    </w:tbl>
    <w:p w:rsidR="004B5B0B" w:rsidRDefault="004B5B0B" w:rsidP="00C66872"/>
    <w:p w:rsidR="00D42845" w:rsidRDefault="004B5B0B" w:rsidP="000315B9">
      <w:pPr>
        <w:pStyle w:val="QB3"/>
      </w:pPr>
      <w:bookmarkStart w:id="346" w:name="_Toc448149285"/>
      <w:r>
        <w:rPr>
          <w:rFonts w:hint="eastAsia"/>
        </w:rPr>
        <w:t>响应报文定义</w:t>
      </w:r>
      <w:bookmarkEnd w:id="346"/>
    </w:p>
    <w:p w:rsidR="00642A3A" w:rsidRDefault="00686AE3" w:rsidP="00642A3A">
      <w:pPr>
        <w:pStyle w:val="QB7"/>
        <w:ind w:firstLine="420"/>
      </w:pPr>
      <w:r>
        <w:rPr>
          <w:rFonts w:hint="eastAsia"/>
        </w:rPr>
        <w:t>消息发送方向：省级</w:t>
      </w:r>
      <w:r w:rsidR="00642A3A">
        <w:rPr>
          <w:rFonts w:hint="eastAsia"/>
        </w:rPr>
        <w:t>数字家庭管理平台-&gt;</w:t>
      </w:r>
      <w:r w:rsidR="00C270D5">
        <w:rPr>
          <w:rFonts w:hint="eastAsia"/>
        </w:rPr>
        <w:t>一级</w:t>
      </w:r>
      <w:r w:rsidR="0030286F">
        <w:rPr>
          <w:rFonts w:hint="eastAsia"/>
        </w:rPr>
        <w:t>家庭开放平台</w:t>
      </w:r>
    </w:p>
    <w:p w:rsidR="00642A3A" w:rsidRDefault="00642A3A" w:rsidP="00642A3A">
      <w:pPr>
        <w:pStyle w:val="QB7"/>
        <w:ind w:firstLine="420"/>
      </w:pPr>
      <w:r>
        <w:rPr>
          <w:rFonts w:hint="eastAsia"/>
        </w:rPr>
        <w:t>例程:</w:t>
      </w:r>
    </w:p>
    <w:p w:rsidR="00642A3A" w:rsidRDefault="00642A3A" w:rsidP="00642A3A">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42A3A" w:rsidRDefault="00642A3A" w:rsidP="00642A3A">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642A3A" w:rsidRDefault="00642A3A" w:rsidP="00642A3A">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642A3A" w:rsidRDefault="00642A3A" w:rsidP="00642A3A">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00410C5A">
        <w:rPr>
          <w:rFonts w:hint="eastAsia"/>
        </w:rPr>
        <w:t>REPORT</w:t>
      </w:r>
      <w:r w:rsidR="00410C5A" w:rsidRPr="006E3D4D">
        <w:t>_HG_</w:t>
      </w:r>
      <w:r w:rsidR="00410C5A">
        <w:rPr>
          <w:rFonts w:hint="eastAsia"/>
        </w:rPr>
        <w:t>BASIC</w:t>
      </w:r>
      <w:r w:rsidR="00410C5A" w:rsidRPr="006E3D4D">
        <w:t>_INFO</w:t>
      </w:r>
      <w:r>
        <w:rPr>
          <w:rFonts w:hint="eastAsia"/>
        </w:rPr>
        <w:t xml:space="preserve"> "</w:t>
      </w:r>
      <w:r>
        <w:t>,</w:t>
      </w:r>
    </w:p>
    <w:p w:rsidR="00642A3A" w:rsidRDefault="00642A3A" w:rsidP="00642A3A">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642A3A" w:rsidRDefault="00642A3A" w:rsidP="00642A3A">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642A3A" w:rsidRDefault="00642A3A" w:rsidP="00642A3A">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642A3A" w:rsidRDefault="00642A3A" w:rsidP="00642A3A">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642A3A" w:rsidRPr="00BD3C12" w:rsidTr="007E4E13">
        <w:tc>
          <w:tcPr>
            <w:tcW w:w="2130" w:type="dxa"/>
            <w:shd w:val="clear" w:color="auto" w:fill="4472C4"/>
          </w:tcPr>
          <w:p w:rsidR="00642A3A" w:rsidRPr="00BD3C12" w:rsidRDefault="00642A3A" w:rsidP="007E4E13">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642A3A" w:rsidRPr="00BD3C12" w:rsidRDefault="00642A3A" w:rsidP="007E4E13">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642A3A" w:rsidRPr="00BD3C12" w:rsidRDefault="00642A3A" w:rsidP="007E4E13">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642A3A" w:rsidRPr="00BD3C12" w:rsidRDefault="00642A3A" w:rsidP="007E4E13">
            <w:pPr>
              <w:pStyle w:val="QB20"/>
              <w:ind w:firstLineChars="0" w:firstLine="0"/>
              <w:jc w:val="center"/>
              <w:rPr>
                <w:b/>
                <w:bCs/>
                <w:color w:val="FFFFFF"/>
              </w:rPr>
            </w:pPr>
            <w:r w:rsidRPr="00BD3C12">
              <w:rPr>
                <w:b/>
                <w:bCs/>
                <w:color w:val="FFFFFF"/>
              </w:rPr>
              <w:t>说明</w:t>
            </w:r>
          </w:p>
        </w:tc>
      </w:tr>
      <w:tr w:rsidR="00642A3A" w:rsidTr="007E4E13">
        <w:tc>
          <w:tcPr>
            <w:tcW w:w="2130" w:type="dxa"/>
            <w:shd w:val="clear" w:color="auto" w:fill="auto"/>
          </w:tcPr>
          <w:p w:rsidR="00642A3A" w:rsidRPr="00BD3C12" w:rsidRDefault="00642A3A" w:rsidP="007E4E13">
            <w:pPr>
              <w:pStyle w:val="QB20"/>
              <w:ind w:firstLineChars="0" w:firstLine="0"/>
              <w:rPr>
                <w:rFonts w:cs="Times New Roman"/>
                <w:b/>
                <w:bCs/>
              </w:rPr>
            </w:pPr>
            <w:r w:rsidRPr="00BD3C12">
              <w:rPr>
                <w:rFonts w:cs="Times New Roman" w:hint="eastAsia"/>
                <w:b/>
                <w:bCs/>
              </w:rPr>
              <w:lastRenderedPageBreak/>
              <w:t>Result</w:t>
            </w:r>
          </w:p>
        </w:tc>
        <w:tc>
          <w:tcPr>
            <w:tcW w:w="2130" w:type="dxa"/>
            <w:shd w:val="clear" w:color="auto" w:fill="auto"/>
          </w:tcPr>
          <w:p w:rsidR="00642A3A" w:rsidRDefault="00642A3A" w:rsidP="007E4E13">
            <w:pPr>
              <w:pStyle w:val="QB20"/>
              <w:ind w:firstLineChars="0" w:firstLine="0"/>
            </w:pPr>
            <w:r>
              <w:rPr>
                <w:rFonts w:hint="eastAsia"/>
              </w:rPr>
              <w:t>Int</w:t>
            </w:r>
          </w:p>
        </w:tc>
        <w:tc>
          <w:tcPr>
            <w:tcW w:w="2131" w:type="dxa"/>
            <w:shd w:val="clear" w:color="auto" w:fill="auto"/>
          </w:tcPr>
          <w:p w:rsidR="00642A3A" w:rsidRDefault="00642A3A" w:rsidP="007E4E13">
            <w:pPr>
              <w:pStyle w:val="QB20"/>
              <w:ind w:firstLineChars="0" w:firstLine="0"/>
            </w:pPr>
          </w:p>
        </w:tc>
        <w:tc>
          <w:tcPr>
            <w:tcW w:w="2131" w:type="dxa"/>
            <w:shd w:val="clear" w:color="auto" w:fill="auto"/>
          </w:tcPr>
          <w:p w:rsidR="00642A3A" w:rsidRDefault="00642A3A" w:rsidP="007E4E13">
            <w:pPr>
              <w:pStyle w:val="QB20"/>
              <w:ind w:firstLineChars="0" w:firstLine="0"/>
            </w:pPr>
          </w:p>
        </w:tc>
      </w:tr>
      <w:tr w:rsidR="00642A3A" w:rsidTr="007E4E13">
        <w:tc>
          <w:tcPr>
            <w:tcW w:w="2130" w:type="dxa"/>
            <w:shd w:val="clear" w:color="auto" w:fill="DEEAF6"/>
          </w:tcPr>
          <w:p w:rsidR="00642A3A" w:rsidRPr="00BD3C12" w:rsidRDefault="00642A3A" w:rsidP="007E4E13">
            <w:pPr>
              <w:pStyle w:val="QB20"/>
              <w:ind w:firstLineChars="0" w:firstLine="0"/>
              <w:rPr>
                <w:b/>
                <w:bCs/>
              </w:rPr>
            </w:pPr>
            <w:r w:rsidRPr="00BD3C12">
              <w:rPr>
                <w:rFonts w:cs="Times New Roman" w:hint="eastAsia"/>
                <w:b/>
                <w:bCs/>
              </w:rPr>
              <w:t>ID</w:t>
            </w:r>
          </w:p>
        </w:tc>
        <w:tc>
          <w:tcPr>
            <w:tcW w:w="2130" w:type="dxa"/>
            <w:shd w:val="clear" w:color="auto" w:fill="DEEAF6"/>
          </w:tcPr>
          <w:p w:rsidR="00642A3A" w:rsidRDefault="00642A3A" w:rsidP="007E4E13">
            <w:pPr>
              <w:pStyle w:val="QB20"/>
              <w:ind w:firstLineChars="0" w:firstLine="0"/>
            </w:pPr>
            <w:r>
              <w:rPr>
                <w:rFonts w:hint="eastAsia"/>
              </w:rPr>
              <w:t>Int</w:t>
            </w:r>
          </w:p>
        </w:tc>
        <w:tc>
          <w:tcPr>
            <w:tcW w:w="2131" w:type="dxa"/>
            <w:shd w:val="clear" w:color="auto" w:fill="DEEAF6"/>
          </w:tcPr>
          <w:p w:rsidR="00642A3A" w:rsidRDefault="00642A3A" w:rsidP="007E4E13">
            <w:pPr>
              <w:pStyle w:val="QB20"/>
              <w:ind w:firstLineChars="0" w:firstLine="0"/>
            </w:pPr>
            <w:r>
              <w:rPr>
                <w:rFonts w:hint="eastAsia"/>
              </w:rPr>
              <w:t>平台</w:t>
            </w:r>
            <w:r>
              <w:t>维护的事务ID</w:t>
            </w:r>
          </w:p>
        </w:tc>
        <w:tc>
          <w:tcPr>
            <w:tcW w:w="2131" w:type="dxa"/>
            <w:shd w:val="clear" w:color="auto" w:fill="DEEAF6"/>
          </w:tcPr>
          <w:p w:rsidR="00642A3A" w:rsidRDefault="00410C5A" w:rsidP="007E4E13">
            <w:pPr>
              <w:pStyle w:val="QB20"/>
              <w:ind w:firstLineChars="0" w:firstLine="0"/>
            </w:pPr>
            <w:r>
              <w:rPr>
                <w:rFonts w:hint="eastAsia"/>
              </w:rPr>
              <w:t>按原值返回</w:t>
            </w:r>
          </w:p>
        </w:tc>
      </w:tr>
      <w:tr w:rsidR="00642A3A" w:rsidTr="007E4E13">
        <w:tc>
          <w:tcPr>
            <w:tcW w:w="2130" w:type="dxa"/>
            <w:shd w:val="clear" w:color="auto" w:fill="auto"/>
          </w:tcPr>
          <w:p w:rsidR="00642A3A" w:rsidRPr="00BD3C12" w:rsidRDefault="00642A3A" w:rsidP="007E4E13">
            <w:pPr>
              <w:pStyle w:val="QB20"/>
              <w:ind w:firstLineChars="0" w:firstLine="0"/>
              <w:rPr>
                <w:b/>
                <w:bCs/>
              </w:rPr>
            </w:pPr>
            <w:r w:rsidRPr="00BD3C12">
              <w:rPr>
                <w:rFonts w:cs="Times New Roman"/>
                <w:b/>
                <w:bCs/>
              </w:rPr>
              <w:t>CmdType</w:t>
            </w:r>
          </w:p>
        </w:tc>
        <w:tc>
          <w:tcPr>
            <w:tcW w:w="2130" w:type="dxa"/>
            <w:shd w:val="clear" w:color="auto" w:fill="auto"/>
          </w:tcPr>
          <w:p w:rsidR="00642A3A" w:rsidRDefault="00642A3A" w:rsidP="007E4E13">
            <w:pPr>
              <w:pStyle w:val="QB20"/>
              <w:ind w:firstLineChars="0" w:firstLine="0"/>
            </w:pPr>
            <w:r>
              <w:t>String</w:t>
            </w:r>
          </w:p>
        </w:tc>
        <w:tc>
          <w:tcPr>
            <w:tcW w:w="2131" w:type="dxa"/>
            <w:shd w:val="clear" w:color="auto" w:fill="auto"/>
          </w:tcPr>
          <w:p w:rsidR="00642A3A" w:rsidRDefault="00642A3A" w:rsidP="007E4E13">
            <w:pPr>
              <w:pStyle w:val="QB20"/>
              <w:ind w:firstLineChars="0" w:firstLine="0"/>
            </w:pPr>
            <w:r>
              <w:t>命令类型</w:t>
            </w:r>
          </w:p>
        </w:tc>
        <w:tc>
          <w:tcPr>
            <w:tcW w:w="2131" w:type="dxa"/>
            <w:shd w:val="clear" w:color="auto" w:fill="auto"/>
          </w:tcPr>
          <w:p w:rsidR="00642A3A" w:rsidRDefault="00642A3A" w:rsidP="007E4E13">
            <w:pPr>
              <w:pStyle w:val="QB20"/>
              <w:ind w:firstLineChars="0" w:firstLine="0"/>
            </w:pPr>
            <w:r>
              <w:rPr>
                <w:rFonts w:hint="eastAsia"/>
              </w:rPr>
              <w:t>按照请求的原值返回。</w:t>
            </w:r>
          </w:p>
        </w:tc>
      </w:tr>
      <w:tr w:rsidR="00642A3A" w:rsidTr="007E4E13">
        <w:tc>
          <w:tcPr>
            <w:tcW w:w="2130" w:type="dxa"/>
            <w:shd w:val="clear" w:color="auto" w:fill="DEEAF6"/>
          </w:tcPr>
          <w:p w:rsidR="00642A3A" w:rsidRPr="00BD3C12" w:rsidRDefault="00642A3A" w:rsidP="007E4E13">
            <w:pPr>
              <w:pStyle w:val="QB20"/>
              <w:ind w:firstLineChars="0" w:firstLine="0"/>
              <w:rPr>
                <w:b/>
                <w:bCs/>
              </w:rPr>
            </w:pPr>
            <w:r w:rsidRPr="00BD3C12">
              <w:rPr>
                <w:rFonts w:cs="Times New Roman"/>
                <w:b/>
                <w:bCs/>
              </w:rPr>
              <w:t>SequenceId</w:t>
            </w:r>
          </w:p>
        </w:tc>
        <w:tc>
          <w:tcPr>
            <w:tcW w:w="2130" w:type="dxa"/>
            <w:shd w:val="clear" w:color="auto" w:fill="DEEAF6"/>
          </w:tcPr>
          <w:p w:rsidR="00642A3A" w:rsidRDefault="00642A3A" w:rsidP="007E4E13">
            <w:pPr>
              <w:pStyle w:val="QB20"/>
              <w:ind w:firstLineChars="0" w:firstLine="0"/>
            </w:pPr>
            <w:r>
              <w:t>String</w:t>
            </w:r>
          </w:p>
        </w:tc>
        <w:tc>
          <w:tcPr>
            <w:tcW w:w="2131" w:type="dxa"/>
            <w:shd w:val="clear" w:color="auto" w:fill="DEEAF6"/>
          </w:tcPr>
          <w:p w:rsidR="00642A3A" w:rsidRDefault="00642A3A" w:rsidP="007E4E13">
            <w:pPr>
              <w:pStyle w:val="QB20"/>
              <w:ind w:firstLineChars="0" w:firstLine="0"/>
            </w:pPr>
            <w:r>
              <w:t>请求编号</w:t>
            </w:r>
          </w:p>
        </w:tc>
        <w:tc>
          <w:tcPr>
            <w:tcW w:w="2131" w:type="dxa"/>
            <w:shd w:val="clear" w:color="auto" w:fill="DEEAF6"/>
          </w:tcPr>
          <w:p w:rsidR="00642A3A" w:rsidRDefault="00642A3A" w:rsidP="007E4E13">
            <w:pPr>
              <w:pStyle w:val="QB20"/>
              <w:ind w:firstLineChars="0" w:firstLine="0"/>
            </w:pPr>
            <w:r>
              <w:rPr>
                <w:rFonts w:hint="eastAsia"/>
              </w:rPr>
              <w:t>SequenceId</w:t>
            </w:r>
            <w:r w:rsidR="00410C5A">
              <w:rPr>
                <w:rFonts w:hint="eastAsia"/>
              </w:rPr>
              <w:t>表示命令序列，</w:t>
            </w:r>
            <w:r>
              <w:rPr>
                <w:rFonts w:hint="eastAsia"/>
              </w:rPr>
              <w:t>按照请求的原值返回。</w:t>
            </w:r>
          </w:p>
          <w:p w:rsidR="00642A3A" w:rsidRDefault="00642A3A" w:rsidP="007E4E13">
            <w:pPr>
              <w:pStyle w:val="QB20"/>
              <w:ind w:firstLineChars="0" w:firstLine="0"/>
            </w:pPr>
            <w:r>
              <w:rPr>
                <w:rFonts w:hint="eastAsia"/>
              </w:rPr>
              <w:t>16进制数，8位</w:t>
            </w:r>
          </w:p>
        </w:tc>
      </w:tr>
      <w:tr w:rsidR="00642A3A" w:rsidTr="007E4E13">
        <w:tc>
          <w:tcPr>
            <w:tcW w:w="2130" w:type="dxa"/>
            <w:shd w:val="clear" w:color="auto" w:fill="DEEAF6"/>
          </w:tcPr>
          <w:p w:rsidR="00642A3A" w:rsidRPr="00BD3C12" w:rsidRDefault="00642A3A" w:rsidP="007E4E13">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642A3A" w:rsidRDefault="00642A3A" w:rsidP="007E4E13">
            <w:pPr>
              <w:pStyle w:val="QB20"/>
              <w:ind w:firstLineChars="0" w:firstLine="0"/>
            </w:pPr>
            <w:r>
              <w:rPr>
                <w:rFonts w:hint="eastAsia"/>
              </w:rPr>
              <w:t>Object</w:t>
            </w:r>
          </w:p>
        </w:tc>
        <w:tc>
          <w:tcPr>
            <w:tcW w:w="2131" w:type="dxa"/>
            <w:shd w:val="clear" w:color="auto" w:fill="DEEAF6"/>
          </w:tcPr>
          <w:p w:rsidR="00642A3A" w:rsidRDefault="00642A3A" w:rsidP="007E4E13">
            <w:pPr>
              <w:pStyle w:val="QB20"/>
              <w:ind w:firstLineChars="0" w:firstLine="0"/>
            </w:pPr>
            <w:r>
              <w:rPr>
                <w:rFonts w:hint="eastAsia"/>
              </w:rPr>
              <w:t>操作</w:t>
            </w:r>
            <w:r>
              <w:t>返回的结果</w:t>
            </w:r>
          </w:p>
        </w:tc>
        <w:tc>
          <w:tcPr>
            <w:tcW w:w="2131" w:type="dxa"/>
            <w:shd w:val="clear" w:color="auto" w:fill="DEEAF6"/>
          </w:tcPr>
          <w:p w:rsidR="00642A3A" w:rsidRDefault="00642A3A" w:rsidP="007E4E13">
            <w:pPr>
              <w:pStyle w:val="QB20"/>
              <w:ind w:firstLineChars="0" w:firstLine="0"/>
            </w:pPr>
          </w:p>
        </w:tc>
      </w:tr>
      <w:tr w:rsidR="00642A3A" w:rsidTr="007E4E13">
        <w:tc>
          <w:tcPr>
            <w:tcW w:w="2130" w:type="dxa"/>
            <w:shd w:val="clear" w:color="auto" w:fill="auto"/>
          </w:tcPr>
          <w:p w:rsidR="00642A3A" w:rsidRPr="00BD3C12" w:rsidRDefault="00642A3A" w:rsidP="007E4E13">
            <w:pPr>
              <w:pStyle w:val="QB20"/>
              <w:ind w:firstLineChars="0" w:firstLine="0"/>
              <w:rPr>
                <w:rFonts w:cs="Times New Roman"/>
                <w:b/>
                <w:bCs/>
              </w:rPr>
            </w:pPr>
            <w:r w:rsidRPr="00BD3C12">
              <w:rPr>
                <w:rFonts w:cs="Times New Roman"/>
                <w:b/>
                <w:bCs/>
              </w:rPr>
              <w:t>{</w:t>
            </w:r>
            <w:r w:rsidRPr="00BD3C12">
              <w:rPr>
                <w:rFonts w:cs="Times New Roman" w:hint="eastAsia"/>
                <w:b/>
                <w:bCs/>
              </w:rPr>
              <w:t>}</w:t>
            </w:r>
          </w:p>
        </w:tc>
        <w:tc>
          <w:tcPr>
            <w:tcW w:w="2130" w:type="dxa"/>
            <w:shd w:val="clear" w:color="auto" w:fill="auto"/>
          </w:tcPr>
          <w:p w:rsidR="00642A3A" w:rsidRDefault="00642A3A" w:rsidP="007E4E13">
            <w:pPr>
              <w:pStyle w:val="QB20"/>
              <w:ind w:firstLineChars="0" w:firstLine="0"/>
            </w:pPr>
          </w:p>
        </w:tc>
        <w:tc>
          <w:tcPr>
            <w:tcW w:w="2131" w:type="dxa"/>
            <w:shd w:val="clear" w:color="auto" w:fill="auto"/>
          </w:tcPr>
          <w:p w:rsidR="00642A3A" w:rsidRDefault="00642A3A" w:rsidP="007E4E13">
            <w:pPr>
              <w:pStyle w:val="QB20"/>
              <w:ind w:firstLineChars="0" w:firstLine="0"/>
            </w:pPr>
            <w:r>
              <w:rPr>
                <w:rFonts w:hint="eastAsia"/>
              </w:rPr>
              <w:t>无内容</w:t>
            </w:r>
          </w:p>
        </w:tc>
        <w:tc>
          <w:tcPr>
            <w:tcW w:w="2131" w:type="dxa"/>
            <w:shd w:val="clear" w:color="auto" w:fill="auto"/>
          </w:tcPr>
          <w:p w:rsidR="00642A3A" w:rsidRDefault="00642A3A" w:rsidP="007E4E13">
            <w:pPr>
              <w:pStyle w:val="QB20"/>
              <w:ind w:firstLineChars="0" w:firstLine="0"/>
            </w:pPr>
          </w:p>
        </w:tc>
      </w:tr>
    </w:tbl>
    <w:p w:rsidR="00B271CA" w:rsidRDefault="00B271CA">
      <w:pPr>
        <w:pStyle w:val="QB7"/>
        <w:ind w:firstLine="420"/>
      </w:pPr>
      <w:bookmarkStart w:id="347" w:name="_Toc448149286"/>
    </w:p>
    <w:p w:rsidR="00524BA6" w:rsidRPr="00456020" w:rsidRDefault="00524BA6" w:rsidP="00524BA6">
      <w:pPr>
        <w:pStyle w:val="QB2"/>
      </w:pPr>
      <w:r>
        <w:t>网关激活信息</w:t>
      </w:r>
      <w:r>
        <w:rPr>
          <w:rFonts w:hint="eastAsia"/>
        </w:rPr>
        <w:t>上报</w:t>
      </w:r>
    </w:p>
    <w:p w:rsidR="00524BA6" w:rsidRPr="00456020" w:rsidRDefault="00524BA6" w:rsidP="00524BA6">
      <w:pPr>
        <w:pStyle w:val="QB3"/>
      </w:pPr>
      <w:r w:rsidRPr="00456020">
        <w:t>接口说明</w:t>
      </w:r>
    </w:p>
    <w:p w:rsidR="00B271CA" w:rsidRDefault="00772E7C">
      <w:pPr>
        <w:pStyle w:val="QB7"/>
        <w:ind w:firstLine="420"/>
      </w:pPr>
      <w:r>
        <w:t>省级数字家庭管理平台</w:t>
      </w:r>
      <w:r w:rsidR="00524BA6">
        <w:t>收到智能家庭网关激活信息后</w:t>
      </w:r>
      <w:r w:rsidR="00524BA6">
        <w:rPr>
          <w:rFonts w:hint="eastAsia"/>
        </w:rPr>
        <w:t>，将该网关信息上报到</w:t>
      </w:r>
      <w:r>
        <w:rPr>
          <w:rFonts w:hint="eastAsia"/>
        </w:rPr>
        <w:t>一级家庭开放平台</w:t>
      </w:r>
      <w:r w:rsidR="00524BA6">
        <w:rPr>
          <w:rFonts w:hint="eastAsia"/>
        </w:rPr>
        <w:t>。</w:t>
      </w:r>
    </w:p>
    <w:p w:rsidR="00B271CA" w:rsidRDefault="007E4262">
      <w:r>
        <w:rPr>
          <w:rFonts w:hint="eastAsia"/>
        </w:rPr>
        <w:tab/>
      </w:r>
      <w:r>
        <w:rPr>
          <w:rFonts w:hint="eastAsia"/>
        </w:rPr>
        <w:t>消息发送方向：省级数字家庭管理平台—</w:t>
      </w:r>
      <w:r>
        <w:rPr>
          <w:rFonts w:hint="eastAsia"/>
        </w:rPr>
        <w:t>&gt;</w:t>
      </w:r>
      <w:r>
        <w:rPr>
          <w:rFonts w:hint="eastAsia"/>
        </w:rPr>
        <w:t>一级家庭开放平台</w:t>
      </w:r>
    </w:p>
    <w:p w:rsidR="00524BA6" w:rsidRDefault="00524BA6" w:rsidP="00524BA6">
      <w:pPr>
        <w:pStyle w:val="QB3"/>
      </w:pPr>
      <w:r>
        <w:t>接口类型</w:t>
      </w:r>
    </w:p>
    <w:p w:rsidR="00B271CA" w:rsidRDefault="007E4262">
      <w:pPr>
        <w:pStyle w:val="QB7"/>
        <w:ind w:firstLine="420"/>
      </w:pPr>
      <w:r>
        <w:rPr>
          <w:rFonts w:hint="eastAsia"/>
        </w:rPr>
        <w:t>名称：</w:t>
      </w:r>
      <w:r w:rsidR="00453358">
        <w:rPr>
          <w:rFonts w:hint="eastAsia"/>
        </w:rPr>
        <w:t>reportBootInitiation</w:t>
      </w:r>
      <w:r w:rsidR="00524BA6" w:rsidRPr="000E5B29">
        <w:rPr>
          <w:rFonts w:hint="eastAsia"/>
        </w:rPr>
        <w:t>。</w:t>
      </w:r>
    </w:p>
    <w:p w:rsidR="00B271CA" w:rsidRDefault="00B271CA">
      <w:pPr>
        <w:pStyle w:val="QB7"/>
        <w:ind w:firstLine="420"/>
      </w:pPr>
    </w:p>
    <w:p w:rsidR="00524BA6" w:rsidRDefault="00524BA6" w:rsidP="00524BA6">
      <w:pPr>
        <w:pStyle w:val="QB3"/>
      </w:pPr>
      <w:r>
        <w:rPr>
          <w:rFonts w:hint="eastAsia"/>
        </w:rPr>
        <w:t>请求报文定义</w:t>
      </w:r>
    </w:p>
    <w:p w:rsidR="00B271CA" w:rsidRDefault="00524BA6">
      <w:pPr>
        <w:pStyle w:val="QB7"/>
        <w:ind w:firstLine="420"/>
      </w:pPr>
      <w:r w:rsidRPr="002E45D6">
        <w:rPr>
          <w:rFonts w:hint="eastAsia"/>
        </w:rPr>
        <w:t>消息发送方向：</w:t>
      </w:r>
      <w:r w:rsidR="00772E7C">
        <w:rPr>
          <w:rFonts w:hint="eastAsia"/>
        </w:rPr>
        <w:t>省级数字家庭管理平台</w:t>
      </w:r>
      <w:r w:rsidRPr="002E45D6">
        <w:rPr>
          <w:rFonts w:hint="eastAsia"/>
        </w:rPr>
        <w:t>－&gt;</w:t>
      </w:r>
      <w:r w:rsidR="00772E7C">
        <w:t>一级家庭开放平台</w:t>
      </w:r>
    </w:p>
    <w:p w:rsidR="00B271CA" w:rsidRDefault="00524BA6">
      <w:pPr>
        <w:pStyle w:val="QB7"/>
        <w:ind w:firstLine="420"/>
      </w:pPr>
      <w:r w:rsidRPr="002E45D6">
        <w:rPr>
          <w:rFonts w:hint="eastAsia"/>
        </w:rPr>
        <w:t>消息格式如下：</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rsidRPr="00F80B7A">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rsidRPr="00F80B7A">
        <w:t>RPCMethod</w:t>
      </w:r>
      <w:r>
        <w:t>”</w:t>
      </w:r>
      <w:r w:rsidRPr="00F80B7A">
        <w:t>:</w:t>
      </w:r>
      <w:r>
        <w:t>“</w:t>
      </w:r>
      <w:r>
        <w:t>Report</w:t>
      </w:r>
      <w:r>
        <w:t>”</w:t>
      </w:r>
      <w:r w:rsidRPr="00F80B7A">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rsidRPr="00EE33D5">
        <w:t>ID</w:t>
      </w:r>
      <w:r>
        <w:t>”</w:t>
      </w:r>
      <w:r w:rsidRPr="00EE33D5">
        <w:t>:</w:t>
      </w:r>
      <w:r w:rsidRPr="00EE33D5">
        <w:rPr>
          <w:rFonts w:hint="eastAsia"/>
        </w:rPr>
        <w:t>数</w:t>
      </w:r>
      <w:r w:rsidRPr="00EE33D5">
        <w:t>字</w:t>
      </w:r>
      <w:r w:rsidRPr="00EE33D5">
        <w:rPr>
          <w:rFonts w:hint="eastAsia"/>
        </w:rPr>
        <w:t>,</w:t>
      </w:r>
      <w:r>
        <w:rPr>
          <w:rFonts w:hint="eastAsia"/>
        </w:rPr>
        <w:t>// 事务ID用于</w:t>
      </w:r>
      <w:r>
        <w:t>标识</w:t>
      </w:r>
      <w:r>
        <w:rPr>
          <w:rFonts w:hint="eastAsia"/>
        </w:rPr>
        <w:t>对应操作序号</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 xml:space="preserve">"CmdType": </w:t>
      </w:r>
      <w:r>
        <w:t>“</w:t>
      </w:r>
      <w:r>
        <w:t>R</w:t>
      </w:r>
      <w:r w:rsidR="004A048D">
        <w:rPr>
          <w:rFonts w:hint="eastAsia"/>
        </w:rPr>
        <w:t>EPROT_BOOT_INITIATION</w:t>
      </w:r>
      <w:r>
        <w:t>”</w:t>
      </w:r>
    </w:p>
    <w:p w:rsidR="00374F35" w:rsidRDefault="00374F35">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"Parameter":{</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rsidRPr="003238E5">
        <w:t>Vendor</w:t>
      </w:r>
      <w:r>
        <w:t>”</w:t>
      </w:r>
      <w:r w:rsidRPr="003238E5">
        <w:t>:</w:t>
      </w:r>
      <w:r>
        <w:t>”</w:t>
      </w:r>
      <w:r w:rsidRPr="003238E5">
        <w:rPr>
          <w:rFonts w:hint="eastAsia"/>
        </w:rPr>
        <w:t>厂商</w:t>
      </w:r>
      <w:r>
        <w:t>”</w:t>
      </w:r>
      <w:r w:rsidRPr="003238E5">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t>ProuductC</w:t>
      </w:r>
      <w:r>
        <w:rPr>
          <w:rFonts w:hint="eastAsia"/>
        </w:rPr>
        <w:t>l</w:t>
      </w:r>
      <w:r>
        <w:t>ass</w:t>
      </w:r>
      <w:r>
        <w:t>”</w:t>
      </w:r>
      <w:r w:rsidRPr="003238E5">
        <w:t>:</w:t>
      </w:r>
      <w:r>
        <w:t>”</w:t>
      </w:r>
      <w:r w:rsidRPr="003238E5">
        <w:rPr>
          <w:rFonts w:hint="eastAsia"/>
        </w:rPr>
        <w:t>型号</w:t>
      </w:r>
      <w:r>
        <w:t>”</w:t>
      </w:r>
      <w:r w:rsidRPr="003238E5">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t>SWVersion</w:t>
      </w:r>
      <w:r>
        <w:t>”</w:t>
      </w:r>
      <w:r w:rsidRPr="003238E5">
        <w:t>:</w:t>
      </w:r>
      <w:r>
        <w:t>”</w:t>
      </w:r>
      <w:r w:rsidRPr="003238E5">
        <w:rPr>
          <w:rFonts w:hint="eastAsia"/>
        </w:rPr>
        <w:t>固件版本</w:t>
      </w:r>
      <w:r>
        <w:t>”</w:t>
      </w:r>
      <w:r w:rsidRPr="003238E5">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t>HDVersion</w:t>
      </w:r>
      <w:r>
        <w:t>”</w:t>
      </w:r>
      <w:r w:rsidRPr="003238E5">
        <w:t>:</w:t>
      </w:r>
      <w:r>
        <w:t>”</w:t>
      </w:r>
      <w:r w:rsidRPr="003238E5">
        <w:rPr>
          <w:rFonts w:hint="eastAsia"/>
        </w:rPr>
        <w:t>硬件版本</w:t>
      </w:r>
      <w:r>
        <w:t>”</w:t>
      </w:r>
      <w:r w:rsidRPr="003238E5">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t>OSType</w:t>
      </w:r>
      <w:r>
        <w:t>”</w:t>
      </w:r>
      <w:r>
        <w:rPr>
          <w:rFonts w:hint="eastAsia"/>
        </w:rPr>
        <w:t>：</w:t>
      </w:r>
      <w:r>
        <w:t>”</w:t>
      </w:r>
      <w:r>
        <w:t>OS</w:t>
      </w:r>
      <w:r>
        <w:rPr>
          <w:rFonts w:hint="eastAsia"/>
        </w:rPr>
        <w:t>类型</w:t>
      </w:r>
      <w:r>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t>OSVersion</w:t>
      </w:r>
      <w:r>
        <w:t>”</w:t>
      </w:r>
      <w:r w:rsidRPr="003238E5">
        <w:t>:</w:t>
      </w:r>
      <w:r>
        <w:t>”</w:t>
      </w:r>
      <w:r w:rsidRPr="003238E5">
        <w:rPr>
          <w:rFonts w:hint="eastAsia"/>
        </w:rPr>
        <w:t>网关智能</w:t>
      </w:r>
      <w:r w:rsidRPr="003238E5">
        <w:t>OS</w:t>
      </w:r>
      <w:r w:rsidRPr="003238E5">
        <w:rPr>
          <w:rFonts w:hint="eastAsia"/>
        </w:rPr>
        <w:t>版本号</w:t>
      </w:r>
      <w:r>
        <w:t>”</w:t>
      </w:r>
      <w:r w:rsidRPr="003238E5">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t>PROTVersion</w:t>
      </w:r>
      <w:r>
        <w:t>”</w:t>
      </w:r>
      <w:r>
        <w:t>:</w:t>
      </w:r>
      <w:r>
        <w:t>”</w:t>
      </w:r>
      <w:r>
        <w:rPr>
          <w:rFonts w:hint="eastAsia"/>
        </w:rPr>
        <w:t>网关通信接口</w:t>
      </w:r>
      <w:r>
        <w:t>模块</w:t>
      </w:r>
      <w:r>
        <w:rPr>
          <w:rFonts w:hint="eastAsia"/>
        </w:rPr>
        <w:t>版本</w:t>
      </w:r>
      <w:r>
        <w:t>”</w:t>
      </w:r>
      <w:r>
        <w:rPr>
          <w:rFonts w:hint="eastAsia"/>
        </w:rPr>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t>Wan</w:t>
      </w:r>
      <w:r w:rsidRPr="003238E5">
        <w:t>IPAddr</w:t>
      </w:r>
      <w:r>
        <w:t>”</w:t>
      </w:r>
      <w:r w:rsidRPr="003238E5">
        <w:t>:</w:t>
      </w:r>
      <w:r>
        <w:t>”</w:t>
      </w:r>
      <w:r w:rsidRPr="003238E5">
        <w:t>WAN</w:t>
      </w:r>
      <w:r w:rsidRPr="003238E5">
        <w:rPr>
          <w:rFonts w:hint="eastAsia"/>
        </w:rPr>
        <w:t>侧</w:t>
      </w:r>
      <w:r w:rsidRPr="003238E5">
        <w:t>IP</w:t>
      </w:r>
      <w:r>
        <w:t>v4</w:t>
      </w:r>
      <w:r w:rsidRPr="003238E5">
        <w:rPr>
          <w:rFonts w:hint="eastAsia"/>
        </w:rPr>
        <w:t>地址</w:t>
      </w:r>
      <w:r>
        <w:t>”</w:t>
      </w:r>
      <w:r w:rsidRPr="003238E5">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t>Wan</w:t>
      </w:r>
      <w:r w:rsidRPr="003238E5">
        <w:t>IP</w:t>
      </w:r>
      <w:r>
        <w:t>v</w:t>
      </w:r>
      <w:r>
        <w:rPr>
          <w:rFonts w:hint="eastAsia"/>
        </w:rPr>
        <w:t>6</w:t>
      </w:r>
      <w:r w:rsidRPr="003238E5">
        <w:t>Addr</w:t>
      </w:r>
      <w:r>
        <w:t>”</w:t>
      </w:r>
      <w:r w:rsidRPr="003238E5">
        <w:t>:</w:t>
      </w:r>
      <w:r>
        <w:t>”</w:t>
      </w:r>
      <w:r w:rsidRPr="003238E5">
        <w:t>WAN</w:t>
      </w:r>
      <w:r w:rsidRPr="003238E5">
        <w:rPr>
          <w:rFonts w:hint="eastAsia"/>
        </w:rPr>
        <w:t>侧</w:t>
      </w:r>
      <w:r w:rsidRPr="003238E5">
        <w:t>IP</w:t>
      </w:r>
      <w:r>
        <w:t>v6</w:t>
      </w:r>
      <w:r w:rsidRPr="003238E5">
        <w:rPr>
          <w:rFonts w:hint="eastAsia"/>
        </w:rPr>
        <w:t>地址</w:t>
      </w:r>
      <w:r>
        <w:t>”</w:t>
      </w:r>
      <w:r w:rsidRPr="003238E5">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rsidRPr="003238E5">
        <w:t>MAC</w:t>
      </w:r>
      <w:r>
        <w:t>”</w:t>
      </w:r>
      <w:r w:rsidRPr="003238E5">
        <w:t>:</w:t>
      </w:r>
      <w:r>
        <w:t>”</w:t>
      </w:r>
      <w:r w:rsidRPr="003238E5">
        <w:rPr>
          <w:rFonts w:hint="eastAsia"/>
        </w:rPr>
        <w:t>设备</w:t>
      </w:r>
      <w:r w:rsidRPr="003238E5">
        <w:t>SN</w:t>
      </w:r>
      <w:r w:rsidRPr="003238E5">
        <w:rPr>
          <w:rFonts w:hint="eastAsia"/>
        </w:rPr>
        <w:t>中的</w:t>
      </w:r>
      <w:r w:rsidRPr="003238E5">
        <w:t>MAC</w:t>
      </w:r>
      <w:r w:rsidRPr="003238E5">
        <w:rPr>
          <w:rFonts w:hint="eastAsia"/>
        </w:rPr>
        <w:t>地址</w:t>
      </w:r>
      <w:r>
        <w:t>”</w:t>
      </w:r>
      <w:r w:rsidRPr="003238E5">
        <w:t>,</w:t>
      </w:r>
    </w:p>
    <w:p w:rsidR="00B271CA" w:rsidRDefault="00760826">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r w:rsidR="00C473EB" w:rsidRPr="00190505">
        <w:t>Province</w:t>
      </w:r>
      <w:r w:rsidR="00C473EB">
        <w:t>_</w:t>
      </w:r>
      <w:r w:rsidR="00C473EB" w:rsidRPr="00190505">
        <w:t>code</w:t>
      </w:r>
      <w:r>
        <w:rPr>
          <w:rFonts w:hint="eastAsia"/>
        </w:rPr>
        <w:t>":"省公司代码",</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t>BDA</w:t>
      </w:r>
      <w:r>
        <w:rPr>
          <w:rFonts w:hint="eastAsia"/>
        </w:rPr>
        <w:t>ccount</w:t>
      </w:r>
      <w:r>
        <w:t>”</w:t>
      </w:r>
      <w:r>
        <w:t>:</w:t>
      </w:r>
      <w:r>
        <w:t>”</w:t>
      </w:r>
      <w:r>
        <w:rPr>
          <w:rFonts w:hint="eastAsia"/>
        </w:rPr>
        <w:t>宽带</w:t>
      </w:r>
      <w:r>
        <w:t>账号</w:t>
      </w:r>
      <w:r>
        <w:t>”</w:t>
      </w:r>
      <w:r>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t>“</w:t>
      </w:r>
      <w:r>
        <w:rPr>
          <w:rFonts w:hint="eastAsia"/>
        </w:rPr>
        <w:t>Password</w:t>
      </w:r>
      <w:r>
        <w:t>:</w:t>
      </w:r>
      <w:r>
        <w:t>”</w:t>
      </w:r>
      <w:r>
        <w:rPr>
          <w:rFonts w:hint="eastAsia"/>
        </w:rPr>
        <w:t>PON认证Password</w:t>
      </w:r>
      <w:r>
        <w:t>”</w:t>
      </w:r>
    </w:p>
    <w:p w:rsidR="00374F35" w:rsidRDefault="00374F35">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B271CA" w:rsidRDefault="00524BA6">
      <w:pPr>
        <w:pStyle w:val="QB7"/>
        <w:pBdr>
          <w:top w:val="single" w:sz="4" w:space="1" w:color="auto"/>
          <w:left w:val="single" w:sz="4" w:space="4" w:color="auto"/>
          <w:bottom w:val="single" w:sz="4" w:space="1" w:color="auto"/>
          <w:right w:val="single" w:sz="4" w:space="4" w:color="auto"/>
        </w:pBdr>
        <w:shd w:val="clear" w:color="auto" w:fill="D9D9D9"/>
        <w:ind w:firstLine="420"/>
      </w:pPr>
      <w:r w:rsidRPr="00F80B7A">
        <w:lastRenderedPageBreak/>
        <w:t>}</w:t>
      </w:r>
    </w:p>
    <w:p w:rsidR="00B271CA" w:rsidRDefault="00524BA6">
      <w:r>
        <w:t>参数说明</w:t>
      </w:r>
      <w:r>
        <w:rPr>
          <w:rFonts w:hint="eastAsia"/>
        </w:rPr>
        <w:t>：</w:t>
      </w:r>
    </w:p>
    <w:tbl>
      <w:tblPr>
        <w:tblStyle w:val="4-12"/>
        <w:tblW w:w="0" w:type="auto"/>
        <w:tblLook w:val="04A0"/>
      </w:tblPr>
      <w:tblGrid>
        <w:gridCol w:w="2083"/>
        <w:gridCol w:w="1892"/>
        <w:gridCol w:w="1911"/>
        <w:gridCol w:w="2636"/>
      </w:tblGrid>
      <w:tr w:rsidR="00524BA6" w:rsidTr="007E4262">
        <w:trPr>
          <w:cnfStyle w:val="100000000000"/>
        </w:trPr>
        <w:tc>
          <w:tcPr>
            <w:cnfStyle w:val="001000000000"/>
            <w:tcW w:w="2122" w:type="dxa"/>
          </w:tcPr>
          <w:p w:rsidR="00524BA6" w:rsidRDefault="00524BA6" w:rsidP="007E4262">
            <w:pPr>
              <w:pStyle w:val="QB20"/>
              <w:ind w:firstLineChars="0" w:firstLine="0"/>
              <w:jc w:val="center"/>
              <w:rPr>
                <w:b w:val="0"/>
                <w:bCs w:val="0"/>
                <w:color w:val="FFFFFF"/>
              </w:rPr>
            </w:pPr>
            <w:r>
              <w:rPr>
                <w:b w:val="0"/>
                <w:bCs w:val="0"/>
                <w:color w:val="FFFFFF"/>
              </w:rPr>
              <w:t>参数名称</w:t>
            </w:r>
          </w:p>
        </w:tc>
        <w:tc>
          <w:tcPr>
            <w:tcW w:w="1984" w:type="dxa"/>
          </w:tcPr>
          <w:p w:rsidR="00524BA6" w:rsidRDefault="00524BA6" w:rsidP="007E4262">
            <w:pPr>
              <w:pStyle w:val="QB20"/>
              <w:ind w:firstLineChars="0" w:firstLine="0"/>
              <w:jc w:val="center"/>
              <w:cnfStyle w:val="100000000000"/>
              <w:rPr>
                <w:b w:val="0"/>
                <w:bCs w:val="0"/>
                <w:color w:val="FFFFFF"/>
              </w:rPr>
            </w:pPr>
            <w:r>
              <w:rPr>
                <w:b w:val="0"/>
                <w:bCs w:val="0"/>
                <w:color w:val="FFFFFF"/>
              </w:rPr>
              <w:t>参数类型</w:t>
            </w:r>
          </w:p>
        </w:tc>
        <w:tc>
          <w:tcPr>
            <w:tcW w:w="1985" w:type="dxa"/>
          </w:tcPr>
          <w:p w:rsidR="00524BA6" w:rsidRDefault="00524BA6" w:rsidP="007E4262">
            <w:pPr>
              <w:pStyle w:val="QB20"/>
              <w:ind w:firstLineChars="0" w:firstLine="0"/>
              <w:jc w:val="center"/>
              <w:cnfStyle w:val="100000000000"/>
              <w:rPr>
                <w:b w:val="0"/>
                <w:bCs w:val="0"/>
                <w:color w:val="FFFFFF"/>
              </w:rPr>
            </w:pPr>
            <w:r>
              <w:rPr>
                <w:b w:val="0"/>
                <w:bCs w:val="0"/>
                <w:color w:val="FFFFFF"/>
              </w:rPr>
              <w:t>参数含义</w:t>
            </w:r>
          </w:p>
        </w:tc>
        <w:tc>
          <w:tcPr>
            <w:tcW w:w="2409" w:type="dxa"/>
          </w:tcPr>
          <w:p w:rsidR="00524BA6" w:rsidRDefault="00524BA6" w:rsidP="007E4262">
            <w:pPr>
              <w:pStyle w:val="QB20"/>
              <w:ind w:firstLineChars="0" w:firstLine="0"/>
              <w:jc w:val="center"/>
              <w:cnfStyle w:val="100000000000"/>
              <w:rPr>
                <w:b w:val="0"/>
                <w:bCs w:val="0"/>
                <w:color w:val="FFFFFF"/>
              </w:rPr>
            </w:pPr>
            <w:r>
              <w:rPr>
                <w:b w:val="0"/>
                <w:bCs w:val="0"/>
                <w:color w:val="FFFFFF"/>
              </w:rPr>
              <w:t>说明</w:t>
            </w:r>
          </w:p>
        </w:tc>
      </w:tr>
      <w:tr w:rsidR="00524BA6" w:rsidTr="007E4262">
        <w:trPr>
          <w:cnfStyle w:val="000000100000"/>
        </w:trPr>
        <w:tc>
          <w:tcPr>
            <w:cnfStyle w:val="001000000000"/>
            <w:tcW w:w="2122" w:type="dxa"/>
            <w:vAlign w:val="center"/>
          </w:tcPr>
          <w:p w:rsidR="00524BA6" w:rsidRPr="00707375" w:rsidRDefault="00524BA6" w:rsidP="007E4262">
            <w:pPr>
              <w:pStyle w:val="QB20"/>
              <w:ind w:firstLineChars="0" w:firstLine="0"/>
              <w:jc w:val="left"/>
              <w:rPr>
                <w:bCs w:val="0"/>
              </w:rPr>
            </w:pPr>
            <w:r w:rsidRPr="00707375">
              <w:rPr>
                <w:rFonts w:cs="Times New Roman" w:hint="eastAsia"/>
                <w:bCs w:val="0"/>
              </w:rPr>
              <w:t>RPCMethod</w:t>
            </w:r>
          </w:p>
        </w:tc>
        <w:tc>
          <w:tcPr>
            <w:tcW w:w="1984" w:type="dxa"/>
            <w:vAlign w:val="center"/>
          </w:tcPr>
          <w:p w:rsidR="00524BA6" w:rsidRDefault="00524BA6" w:rsidP="007E4262">
            <w:pPr>
              <w:pStyle w:val="QB20"/>
              <w:ind w:firstLineChars="0" w:firstLine="0"/>
              <w:jc w:val="left"/>
              <w:cnfStyle w:val="000000100000"/>
            </w:pPr>
            <w:r>
              <w:rPr>
                <w:rFonts w:hint="eastAsia"/>
              </w:rPr>
              <w:t>String</w:t>
            </w:r>
          </w:p>
        </w:tc>
        <w:tc>
          <w:tcPr>
            <w:tcW w:w="1985" w:type="dxa"/>
            <w:vAlign w:val="center"/>
          </w:tcPr>
          <w:p w:rsidR="00524BA6" w:rsidRDefault="00524BA6" w:rsidP="007E4262">
            <w:pPr>
              <w:pStyle w:val="QB20"/>
              <w:ind w:firstLineChars="0" w:firstLine="0"/>
              <w:jc w:val="left"/>
              <w:cnfStyle w:val="000000100000"/>
            </w:pPr>
            <w:r>
              <w:rPr>
                <w:rFonts w:hint="eastAsia"/>
              </w:rPr>
              <w:t>接口分类定义</w:t>
            </w:r>
          </w:p>
        </w:tc>
        <w:tc>
          <w:tcPr>
            <w:tcW w:w="2409" w:type="dxa"/>
            <w:vAlign w:val="center"/>
          </w:tcPr>
          <w:p w:rsidR="00524BA6" w:rsidRDefault="00524BA6" w:rsidP="007E4262">
            <w:pPr>
              <w:pStyle w:val="QB20"/>
              <w:ind w:firstLineChars="0" w:firstLine="0"/>
              <w:jc w:val="left"/>
              <w:cnfStyle w:val="000000100000"/>
            </w:pPr>
            <w:r>
              <w:t>Report</w:t>
            </w:r>
          </w:p>
        </w:tc>
      </w:tr>
      <w:tr w:rsidR="00524BA6" w:rsidTr="007E4262">
        <w:tc>
          <w:tcPr>
            <w:cnfStyle w:val="001000000000"/>
            <w:tcW w:w="2122" w:type="dxa"/>
            <w:vAlign w:val="center"/>
          </w:tcPr>
          <w:p w:rsidR="00524BA6" w:rsidRPr="00707375" w:rsidRDefault="00524BA6" w:rsidP="007E4262">
            <w:pPr>
              <w:pStyle w:val="QB20"/>
              <w:ind w:firstLineChars="0" w:firstLine="0"/>
              <w:jc w:val="left"/>
              <w:rPr>
                <w:bCs w:val="0"/>
              </w:rPr>
            </w:pPr>
            <w:r w:rsidRPr="00707375">
              <w:rPr>
                <w:rFonts w:cs="Times New Roman" w:hint="eastAsia"/>
                <w:bCs w:val="0"/>
              </w:rPr>
              <w:t>ID</w:t>
            </w:r>
          </w:p>
        </w:tc>
        <w:tc>
          <w:tcPr>
            <w:tcW w:w="1984" w:type="dxa"/>
            <w:vAlign w:val="center"/>
          </w:tcPr>
          <w:p w:rsidR="00524BA6" w:rsidRDefault="00524BA6" w:rsidP="007E4262">
            <w:pPr>
              <w:pStyle w:val="QB20"/>
              <w:ind w:firstLineChars="0" w:firstLine="0"/>
              <w:jc w:val="left"/>
              <w:cnfStyle w:val="000000000000"/>
            </w:pPr>
            <w:r>
              <w:rPr>
                <w:rFonts w:hint="eastAsia"/>
              </w:rPr>
              <w:t>Int</w:t>
            </w:r>
          </w:p>
        </w:tc>
        <w:tc>
          <w:tcPr>
            <w:tcW w:w="1985" w:type="dxa"/>
            <w:vAlign w:val="center"/>
          </w:tcPr>
          <w:p w:rsidR="00524BA6" w:rsidRDefault="00524BA6" w:rsidP="007E4262">
            <w:pPr>
              <w:pStyle w:val="QB20"/>
              <w:ind w:firstLineChars="0" w:firstLine="0"/>
              <w:jc w:val="left"/>
              <w:cnfStyle w:val="000000000000"/>
            </w:pPr>
            <w:r>
              <w:rPr>
                <w:rFonts w:hint="eastAsia"/>
              </w:rPr>
              <w:t>平台</w:t>
            </w:r>
            <w:r>
              <w:t>维护的事务ID</w:t>
            </w:r>
          </w:p>
        </w:tc>
        <w:tc>
          <w:tcPr>
            <w:tcW w:w="2409" w:type="dxa"/>
            <w:vAlign w:val="center"/>
          </w:tcPr>
          <w:p w:rsidR="00524BA6" w:rsidRDefault="00524BA6" w:rsidP="007E4262">
            <w:pPr>
              <w:pStyle w:val="QB20"/>
              <w:ind w:firstLineChars="0" w:firstLine="0"/>
              <w:jc w:val="left"/>
              <w:cnfStyle w:val="000000000000"/>
            </w:pPr>
            <w:r w:rsidRPr="00A00C26">
              <w:rPr>
                <w:rFonts w:hint="eastAsia"/>
              </w:rPr>
              <w:t>事务ID用于标识对应操作序号</w:t>
            </w:r>
          </w:p>
        </w:tc>
      </w:tr>
      <w:tr w:rsidR="00524BA6" w:rsidTr="007E4262">
        <w:trPr>
          <w:cnfStyle w:val="000000100000"/>
        </w:trPr>
        <w:tc>
          <w:tcPr>
            <w:cnfStyle w:val="001000000000"/>
            <w:tcW w:w="2122" w:type="dxa"/>
          </w:tcPr>
          <w:p w:rsidR="00524BA6" w:rsidRPr="00707375" w:rsidRDefault="00524BA6" w:rsidP="007E4262">
            <w:pPr>
              <w:pStyle w:val="QB20"/>
              <w:ind w:firstLineChars="0" w:firstLine="0"/>
              <w:jc w:val="left"/>
              <w:rPr>
                <w:rFonts w:cs="Times New Roman"/>
              </w:rPr>
            </w:pPr>
            <w:r>
              <w:rPr>
                <w:rFonts w:cs="Times New Roman"/>
              </w:rPr>
              <w:t>CmdType</w:t>
            </w:r>
          </w:p>
        </w:tc>
        <w:tc>
          <w:tcPr>
            <w:tcW w:w="1984" w:type="dxa"/>
          </w:tcPr>
          <w:p w:rsidR="00524BA6" w:rsidRDefault="00524BA6" w:rsidP="007E4262">
            <w:pPr>
              <w:pStyle w:val="QB20"/>
              <w:ind w:firstLineChars="0" w:firstLine="0"/>
              <w:jc w:val="left"/>
              <w:cnfStyle w:val="000000100000"/>
            </w:pPr>
            <w:r>
              <w:t>String</w:t>
            </w:r>
          </w:p>
        </w:tc>
        <w:tc>
          <w:tcPr>
            <w:tcW w:w="1985" w:type="dxa"/>
          </w:tcPr>
          <w:p w:rsidR="00524BA6" w:rsidRDefault="00524BA6" w:rsidP="007E4262">
            <w:pPr>
              <w:pStyle w:val="QB20"/>
              <w:ind w:firstLineChars="0" w:firstLine="0"/>
              <w:jc w:val="left"/>
              <w:cnfStyle w:val="000000100000"/>
            </w:pPr>
            <w:r>
              <w:t>命令类型</w:t>
            </w:r>
          </w:p>
        </w:tc>
        <w:tc>
          <w:tcPr>
            <w:tcW w:w="2409" w:type="dxa"/>
          </w:tcPr>
          <w:p w:rsidR="00524BA6" w:rsidRPr="00A00C26" w:rsidRDefault="004A048D" w:rsidP="007E4262">
            <w:pPr>
              <w:pStyle w:val="QB20"/>
              <w:ind w:firstLineChars="0" w:firstLine="0"/>
              <w:jc w:val="left"/>
              <w:cnfStyle w:val="000000100000"/>
            </w:pPr>
            <w:r>
              <w:t>R</w:t>
            </w:r>
            <w:r>
              <w:rPr>
                <w:rFonts w:hint="eastAsia"/>
              </w:rPr>
              <w:t>EPROT_BOOT_INITIATION</w:t>
            </w:r>
          </w:p>
        </w:tc>
      </w:tr>
      <w:tr w:rsidR="00524BA6" w:rsidTr="007E4262">
        <w:tc>
          <w:tcPr>
            <w:cnfStyle w:val="001000000000"/>
            <w:tcW w:w="2122" w:type="dxa"/>
            <w:vAlign w:val="center"/>
          </w:tcPr>
          <w:p w:rsidR="00524BA6" w:rsidRPr="00707375" w:rsidRDefault="00524BA6" w:rsidP="007E4262">
            <w:pPr>
              <w:pStyle w:val="QB20"/>
              <w:ind w:firstLineChars="0" w:firstLine="0"/>
              <w:jc w:val="left"/>
              <w:rPr>
                <w:rFonts w:cs="Times New Roman"/>
              </w:rPr>
            </w:pPr>
            <w:r w:rsidRPr="003238E5">
              <w:t>Vendor</w:t>
            </w:r>
          </w:p>
        </w:tc>
        <w:tc>
          <w:tcPr>
            <w:tcW w:w="1984" w:type="dxa"/>
            <w:vAlign w:val="center"/>
          </w:tcPr>
          <w:p w:rsidR="00524BA6" w:rsidRDefault="00524BA6" w:rsidP="007E4262">
            <w:pPr>
              <w:pStyle w:val="QB20"/>
              <w:ind w:firstLineChars="0" w:firstLine="0"/>
              <w:jc w:val="left"/>
              <w:cnfStyle w:val="000000000000"/>
            </w:pPr>
            <w:r>
              <w:rPr>
                <w:rFonts w:hint="eastAsia"/>
              </w:rPr>
              <w:t>String</w:t>
            </w:r>
          </w:p>
        </w:tc>
        <w:tc>
          <w:tcPr>
            <w:tcW w:w="1985" w:type="dxa"/>
            <w:vAlign w:val="center"/>
          </w:tcPr>
          <w:p w:rsidR="00524BA6" w:rsidRDefault="00524BA6" w:rsidP="007E4262">
            <w:pPr>
              <w:pStyle w:val="QB20"/>
              <w:ind w:firstLineChars="0" w:firstLine="0"/>
              <w:jc w:val="left"/>
              <w:cnfStyle w:val="000000000000"/>
            </w:pPr>
            <w:r w:rsidRPr="003238E5">
              <w:rPr>
                <w:rFonts w:hint="eastAsia"/>
              </w:rPr>
              <w:t>厂商</w:t>
            </w:r>
          </w:p>
        </w:tc>
        <w:tc>
          <w:tcPr>
            <w:tcW w:w="2409" w:type="dxa"/>
            <w:vAlign w:val="center"/>
          </w:tcPr>
          <w:p w:rsidR="00524BA6" w:rsidRPr="00A00C26" w:rsidRDefault="00524BA6" w:rsidP="007E4262">
            <w:pPr>
              <w:pStyle w:val="QB20"/>
              <w:ind w:firstLineChars="0" w:firstLine="0"/>
              <w:jc w:val="left"/>
              <w:cnfStyle w:val="000000000000"/>
            </w:pPr>
          </w:p>
        </w:tc>
      </w:tr>
      <w:tr w:rsidR="00524BA6" w:rsidTr="007E4262">
        <w:trPr>
          <w:cnfStyle w:val="000000100000"/>
        </w:trPr>
        <w:tc>
          <w:tcPr>
            <w:cnfStyle w:val="001000000000"/>
            <w:tcW w:w="2122" w:type="dxa"/>
            <w:vAlign w:val="center"/>
          </w:tcPr>
          <w:p w:rsidR="00524BA6" w:rsidRPr="00707375" w:rsidRDefault="00524BA6" w:rsidP="007E4262">
            <w:pPr>
              <w:pStyle w:val="QB20"/>
              <w:ind w:firstLineChars="0" w:firstLine="0"/>
              <w:jc w:val="left"/>
              <w:rPr>
                <w:rFonts w:cs="Times New Roman"/>
              </w:rPr>
            </w:pPr>
            <w:r>
              <w:t>ProuductC</w:t>
            </w:r>
            <w:r>
              <w:rPr>
                <w:rFonts w:hint="eastAsia"/>
              </w:rPr>
              <w:t>l</w:t>
            </w:r>
            <w:r>
              <w:t>ass</w:t>
            </w:r>
          </w:p>
        </w:tc>
        <w:tc>
          <w:tcPr>
            <w:tcW w:w="1984" w:type="dxa"/>
            <w:vAlign w:val="center"/>
          </w:tcPr>
          <w:p w:rsidR="00524BA6" w:rsidRDefault="00524BA6" w:rsidP="007E4262">
            <w:pPr>
              <w:pStyle w:val="QB20"/>
              <w:ind w:firstLineChars="0" w:firstLine="0"/>
              <w:jc w:val="left"/>
              <w:cnfStyle w:val="000000100000"/>
            </w:pPr>
            <w:r>
              <w:rPr>
                <w:rFonts w:hint="eastAsia"/>
              </w:rPr>
              <w:t>String</w:t>
            </w:r>
          </w:p>
        </w:tc>
        <w:tc>
          <w:tcPr>
            <w:tcW w:w="1985" w:type="dxa"/>
            <w:vAlign w:val="center"/>
          </w:tcPr>
          <w:p w:rsidR="00524BA6" w:rsidRDefault="00524BA6" w:rsidP="007E4262">
            <w:pPr>
              <w:pStyle w:val="QB20"/>
              <w:ind w:firstLineChars="0" w:firstLine="0"/>
              <w:jc w:val="left"/>
              <w:cnfStyle w:val="000000100000"/>
            </w:pPr>
            <w:r w:rsidRPr="003238E5">
              <w:rPr>
                <w:rFonts w:hint="eastAsia"/>
              </w:rPr>
              <w:t>型号</w:t>
            </w:r>
          </w:p>
        </w:tc>
        <w:tc>
          <w:tcPr>
            <w:tcW w:w="2409" w:type="dxa"/>
            <w:vAlign w:val="center"/>
          </w:tcPr>
          <w:p w:rsidR="00524BA6" w:rsidRPr="00A00C26" w:rsidRDefault="00524BA6" w:rsidP="007E4262">
            <w:pPr>
              <w:pStyle w:val="QB20"/>
              <w:ind w:firstLineChars="0" w:firstLine="0"/>
              <w:jc w:val="left"/>
              <w:cnfStyle w:val="000000100000"/>
            </w:pPr>
          </w:p>
        </w:tc>
      </w:tr>
      <w:tr w:rsidR="00524BA6" w:rsidTr="007E4262">
        <w:tc>
          <w:tcPr>
            <w:cnfStyle w:val="001000000000"/>
            <w:tcW w:w="2122" w:type="dxa"/>
            <w:vAlign w:val="center"/>
          </w:tcPr>
          <w:p w:rsidR="00524BA6" w:rsidRPr="00707375" w:rsidRDefault="00524BA6" w:rsidP="007E4262">
            <w:pPr>
              <w:pStyle w:val="QB20"/>
              <w:ind w:firstLineChars="0" w:firstLine="0"/>
              <w:jc w:val="left"/>
              <w:rPr>
                <w:rFonts w:cs="Times New Roman"/>
              </w:rPr>
            </w:pPr>
            <w:r>
              <w:t>SWVersion</w:t>
            </w:r>
          </w:p>
        </w:tc>
        <w:tc>
          <w:tcPr>
            <w:tcW w:w="1984" w:type="dxa"/>
            <w:vAlign w:val="center"/>
          </w:tcPr>
          <w:p w:rsidR="00524BA6" w:rsidRDefault="00524BA6" w:rsidP="007E4262">
            <w:pPr>
              <w:pStyle w:val="QB20"/>
              <w:ind w:firstLineChars="0" w:firstLine="0"/>
              <w:jc w:val="left"/>
              <w:cnfStyle w:val="000000000000"/>
            </w:pPr>
            <w:r>
              <w:rPr>
                <w:rFonts w:hint="eastAsia"/>
              </w:rPr>
              <w:t>String</w:t>
            </w:r>
          </w:p>
        </w:tc>
        <w:tc>
          <w:tcPr>
            <w:tcW w:w="1985" w:type="dxa"/>
            <w:vAlign w:val="center"/>
          </w:tcPr>
          <w:p w:rsidR="00524BA6" w:rsidRDefault="00524BA6" w:rsidP="007E4262">
            <w:pPr>
              <w:pStyle w:val="QB20"/>
              <w:ind w:firstLineChars="0" w:firstLine="0"/>
              <w:jc w:val="left"/>
              <w:cnfStyle w:val="000000000000"/>
            </w:pPr>
            <w:r w:rsidRPr="003238E5">
              <w:rPr>
                <w:rFonts w:hint="eastAsia"/>
              </w:rPr>
              <w:t>固件版本</w:t>
            </w:r>
          </w:p>
        </w:tc>
        <w:tc>
          <w:tcPr>
            <w:tcW w:w="2409" w:type="dxa"/>
            <w:vAlign w:val="center"/>
          </w:tcPr>
          <w:p w:rsidR="00524BA6" w:rsidRPr="00A00C26" w:rsidRDefault="00524BA6" w:rsidP="007E4262">
            <w:pPr>
              <w:pStyle w:val="QB20"/>
              <w:ind w:firstLineChars="0" w:firstLine="0"/>
              <w:jc w:val="left"/>
              <w:cnfStyle w:val="000000000000"/>
            </w:pPr>
          </w:p>
        </w:tc>
      </w:tr>
      <w:tr w:rsidR="00524BA6" w:rsidTr="007E4262">
        <w:trPr>
          <w:cnfStyle w:val="000000100000"/>
        </w:trPr>
        <w:tc>
          <w:tcPr>
            <w:cnfStyle w:val="001000000000"/>
            <w:tcW w:w="2122" w:type="dxa"/>
            <w:vAlign w:val="center"/>
          </w:tcPr>
          <w:p w:rsidR="00524BA6" w:rsidRPr="00707375" w:rsidRDefault="00524BA6" w:rsidP="007E4262">
            <w:pPr>
              <w:pStyle w:val="QB20"/>
              <w:ind w:firstLineChars="0" w:firstLine="0"/>
              <w:jc w:val="left"/>
              <w:rPr>
                <w:rFonts w:cs="Times New Roman"/>
              </w:rPr>
            </w:pPr>
            <w:r>
              <w:t>HDVersion</w:t>
            </w:r>
          </w:p>
        </w:tc>
        <w:tc>
          <w:tcPr>
            <w:tcW w:w="1984" w:type="dxa"/>
            <w:vAlign w:val="center"/>
          </w:tcPr>
          <w:p w:rsidR="00524BA6" w:rsidRDefault="00524BA6" w:rsidP="007E4262">
            <w:pPr>
              <w:pStyle w:val="QB20"/>
              <w:ind w:firstLineChars="0" w:firstLine="0"/>
              <w:jc w:val="left"/>
              <w:cnfStyle w:val="000000100000"/>
            </w:pPr>
            <w:r>
              <w:rPr>
                <w:rFonts w:hint="eastAsia"/>
              </w:rPr>
              <w:t>String</w:t>
            </w:r>
          </w:p>
        </w:tc>
        <w:tc>
          <w:tcPr>
            <w:tcW w:w="1985" w:type="dxa"/>
            <w:vAlign w:val="center"/>
          </w:tcPr>
          <w:p w:rsidR="00524BA6" w:rsidRDefault="00524BA6" w:rsidP="007E4262">
            <w:pPr>
              <w:pStyle w:val="QB20"/>
              <w:ind w:firstLineChars="0" w:firstLine="0"/>
              <w:jc w:val="left"/>
              <w:cnfStyle w:val="000000100000"/>
            </w:pPr>
            <w:r w:rsidRPr="003238E5">
              <w:rPr>
                <w:rFonts w:hint="eastAsia"/>
              </w:rPr>
              <w:t>硬件版本</w:t>
            </w:r>
          </w:p>
        </w:tc>
        <w:tc>
          <w:tcPr>
            <w:tcW w:w="2409" w:type="dxa"/>
            <w:vAlign w:val="center"/>
          </w:tcPr>
          <w:p w:rsidR="00524BA6" w:rsidRPr="00A00C26" w:rsidRDefault="00524BA6" w:rsidP="007E4262">
            <w:pPr>
              <w:pStyle w:val="QB20"/>
              <w:ind w:firstLineChars="0" w:firstLine="0"/>
              <w:jc w:val="left"/>
              <w:cnfStyle w:val="000000100000"/>
            </w:pPr>
          </w:p>
        </w:tc>
      </w:tr>
      <w:tr w:rsidR="00524BA6" w:rsidTr="007E4262">
        <w:tc>
          <w:tcPr>
            <w:cnfStyle w:val="001000000000"/>
            <w:tcW w:w="2122" w:type="dxa"/>
            <w:vAlign w:val="center"/>
          </w:tcPr>
          <w:p w:rsidR="00524BA6" w:rsidRPr="00707375" w:rsidRDefault="00524BA6" w:rsidP="007E4262">
            <w:pPr>
              <w:pStyle w:val="QB20"/>
              <w:ind w:firstLineChars="0" w:firstLine="0"/>
              <w:jc w:val="left"/>
              <w:rPr>
                <w:rFonts w:cs="Times New Roman"/>
              </w:rPr>
            </w:pPr>
            <w:r>
              <w:t>OSType</w:t>
            </w:r>
          </w:p>
        </w:tc>
        <w:tc>
          <w:tcPr>
            <w:tcW w:w="1984" w:type="dxa"/>
            <w:vAlign w:val="center"/>
          </w:tcPr>
          <w:p w:rsidR="00524BA6" w:rsidRDefault="00524BA6" w:rsidP="007E4262">
            <w:pPr>
              <w:pStyle w:val="QB20"/>
              <w:ind w:firstLineChars="0" w:firstLine="0"/>
              <w:jc w:val="left"/>
              <w:cnfStyle w:val="000000000000"/>
            </w:pPr>
            <w:r>
              <w:rPr>
                <w:rFonts w:hint="eastAsia"/>
              </w:rPr>
              <w:t>String</w:t>
            </w:r>
          </w:p>
        </w:tc>
        <w:tc>
          <w:tcPr>
            <w:tcW w:w="1985" w:type="dxa"/>
            <w:vAlign w:val="center"/>
          </w:tcPr>
          <w:p w:rsidR="00524BA6" w:rsidRDefault="00524BA6" w:rsidP="007E4262">
            <w:pPr>
              <w:pStyle w:val="QB20"/>
              <w:ind w:firstLineChars="0" w:firstLine="0"/>
              <w:jc w:val="left"/>
              <w:cnfStyle w:val="000000000000"/>
            </w:pPr>
            <w:r>
              <w:t>OS</w:t>
            </w:r>
            <w:r>
              <w:rPr>
                <w:rFonts w:hint="eastAsia"/>
              </w:rPr>
              <w:t>类型</w:t>
            </w:r>
          </w:p>
        </w:tc>
        <w:tc>
          <w:tcPr>
            <w:tcW w:w="2409" w:type="dxa"/>
            <w:vAlign w:val="center"/>
          </w:tcPr>
          <w:p w:rsidR="00524BA6" w:rsidRPr="00A00C26" w:rsidRDefault="00524BA6" w:rsidP="007E4262">
            <w:pPr>
              <w:pStyle w:val="QB20"/>
              <w:ind w:firstLineChars="0" w:firstLine="0"/>
              <w:jc w:val="left"/>
              <w:cnfStyle w:val="000000000000"/>
            </w:pPr>
          </w:p>
        </w:tc>
      </w:tr>
      <w:tr w:rsidR="00524BA6" w:rsidTr="007E4262">
        <w:trPr>
          <w:cnfStyle w:val="000000100000"/>
        </w:trPr>
        <w:tc>
          <w:tcPr>
            <w:cnfStyle w:val="001000000000"/>
            <w:tcW w:w="2122" w:type="dxa"/>
            <w:vAlign w:val="center"/>
          </w:tcPr>
          <w:p w:rsidR="00524BA6" w:rsidRPr="00707375" w:rsidRDefault="00524BA6" w:rsidP="007E4262">
            <w:pPr>
              <w:pStyle w:val="QB20"/>
              <w:ind w:firstLineChars="0" w:firstLine="0"/>
              <w:jc w:val="left"/>
              <w:rPr>
                <w:rFonts w:cs="Times New Roman"/>
              </w:rPr>
            </w:pPr>
            <w:r>
              <w:t>OSVersion</w:t>
            </w:r>
          </w:p>
        </w:tc>
        <w:tc>
          <w:tcPr>
            <w:tcW w:w="1984" w:type="dxa"/>
            <w:vAlign w:val="center"/>
          </w:tcPr>
          <w:p w:rsidR="00524BA6" w:rsidRDefault="00524BA6" w:rsidP="007E4262">
            <w:pPr>
              <w:pStyle w:val="QB20"/>
              <w:ind w:firstLineChars="0" w:firstLine="0"/>
              <w:jc w:val="left"/>
              <w:cnfStyle w:val="000000100000"/>
            </w:pPr>
            <w:r>
              <w:rPr>
                <w:rFonts w:hint="eastAsia"/>
              </w:rPr>
              <w:t>String</w:t>
            </w:r>
          </w:p>
        </w:tc>
        <w:tc>
          <w:tcPr>
            <w:tcW w:w="1985" w:type="dxa"/>
            <w:vAlign w:val="center"/>
          </w:tcPr>
          <w:p w:rsidR="00524BA6" w:rsidRDefault="00524BA6" w:rsidP="007E4262">
            <w:pPr>
              <w:pStyle w:val="QB20"/>
              <w:ind w:firstLineChars="0" w:firstLine="0"/>
              <w:jc w:val="left"/>
              <w:cnfStyle w:val="000000100000"/>
            </w:pPr>
            <w:r w:rsidRPr="003238E5">
              <w:rPr>
                <w:rFonts w:hint="eastAsia"/>
              </w:rPr>
              <w:t>网关智能</w:t>
            </w:r>
            <w:r w:rsidRPr="003238E5">
              <w:t>OS</w:t>
            </w:r>
            <w:r w:rsidRPr="003238E5">
              <w:rPr>
                <w:rFonts w:hint="eastAsia"/>
              </w:rPr>
              <w:t>版本号</w:t>
            </w:r>
          </w:p>
        </w:tc>
        <w:tc>
          <w:tcPr>
            <w:tcW w:w="2409" w:type="dxa"/>
            <w:vAlign w:val="center"/>
          </w:tcPr>
          <w:p w:rsidR="00524BA6" w:rsidRPr="00A00C26" w:rsidRDefault="00524BA6" w:rsidP="007E4262">
            <w:pPr>
              <w:pStyle w:val="QB20"/>
              <w:ind w:firstLineChars="0" w:firstLine="0"/>
              <w:jc w:val="left"/>
              <w:cnfStyle w:val="000000100000"/>
            </w:pPr>
          </w:p>
        </w:tc>
      </w:tr>
      <w:tr w:rsidR="00524BA6" w:rsidTr="007E4262">
        <w:tc>
          <w:tcPr>
            <w:cnfStyle w:val="001000000000"/>
            <w:tcW w:w="2122" w:type="dxa"/>
            <w:vAlign w:val="center"/>
          </w:tcPr>
          <w:p w:rsidR="00524BA6" w:rsidRPr="00707375" w:rsidRDefault="00524BA6" w:rsidP="007E4262">
            <w:pPr>
              <w:pStyle w:val="QB20"/>
              <w:ind w:firstLineChars="0" w:firstLine="0"/>
              <w:jc w:val="left"/>
              <w:rPr>
                <w:rFonts w:cs="Times New Roman"/>
              </w:rPr>
            </w:pPr>
            <w:r>
              <w:t>PROTVersion</w:t>
            </w:r>
          </w:p>
        </w:tc>
        <w:tc>
          <w:tcPr>
            <w:tcW w:w="1984" w:type="dxa"/>
            <w:vAlign w:val="center"/>
          </w:tcPr>
          <w:p w:rsidR="00524BA6" w:rsidRDefault="00524BA6" w:rsidP="007E4262">
            <w:pPr>
              <w:pStyle w:val="QB20"/>
              <w:ind w:firstLineChars="0" w:firstLine="0"/>
              <w:jc w:val="left"/>
              <w:cnfStyle w:val="000000000000"/>
            </w:pPr>
            <w:r>
              <w:rPr>
                <w:rFonts w:hint="eastAsia"/>
              </w:rPr>
              <w:t>String</w:t>
            </w:r>
          </w:p>
        </w:tc>
        <w:tc>
          <w:tcPr>
            <w:tcW w:w="1985" w:type="dxa"/>
            <w:vAlign w:val="center"/>
          </w:tcPr>
          <w:p w:rsidR="00524BA6" w:rsidRDefault="00524BA6" w:rsidP="007E4262">
            <w:pPr>
              <w:pStyle w:val="QB20"/>
              <w:ind w:firstLineChars="0" w:firstLine="0"/>
              <w:jc w:val="left"/>
              <w:cnfStyle w:val="000000000000"/>
            </w:pPr>
            <w:r>
              <w:rPr>
                <w:rFonts w:hint="eastAsia"/>
              </w:rPr>
              <w:t>网关通信接口</w:t>
            </w:r>
            <w:r>
              <w:t>模块</w:t>
            </w:r>
            <w:r>
              <w:rPr>
                <w:rFonts w:hint="eastAsia"/>
              </w:rPr>
              <w:t>版本</w:t>
            </w:r>
          </w:p>
        </w:tc>
        <w:tc>
          <w:tcPr>
            <w:tcW w:w="2409" w:type="dxa"/>
            <w:vAlign w:val="center"/>
          </w:tcPr>
          <w:p w:rsidR="00524BA6" w:rsidRPr="00A00C26" w:rsidRDefault="00524BA6" w:rsidP="007E4262">
            <w:pPr>
              <w:pStyle w:val="QB20"/>
              <w:ind w:firstLineChars="0" w:firstLine="0"/>
              <w:jc w:val="left"/>
              <w:cnfStyle w:val="000000000000"/>
            </w:pPr>
          </w:p>
        </w:tc>
      </w:tr>
      <w:tr w:rsidR="00524BA6" w:rsidTr="007E4262">
        <w:trPr>
          <w:cnfStyle w:val="000000100000"/>
        </w:trPr>
        <w:tc>
          <w:tcPr>
            <w:cnfStyle w:val="001000000000"/>
            <w:tcW w:w="2122" w:type="dxa"/>
            <w:vAlign w:val="center"/>
          </w:tcPr>
          <w:p w:rsidR="00524BA6" w:rsidRPr="00707375" w:rsidRDefault="00524BA6" w:rsidP="007E4262">
            <w:pPr>
              <w:pStyle w:val="QB20"/>
              <w:ind w:firstLineChars="0" w:firstLine="0"/>
              <w:jc w:val="left"/>
              <w:rPr>
                <w:rFonts w:cs="Times New Roman"/>
              </w:rPr>
            </w:pPr>
            <w:r>
              <w:t>Wan</w:t>
            </w:r>
            <w:r w:rsidRPr="003238E5">
              <w:t>IPAddr</w:t>
            </w:r>
          </w:p>
        </w:tc>
        <w:tc>
          <w:tcPr>
            <w:tcW w:w="1984" w:type="dxa"/>
            <w:vAlign w:val="center"/>
          </w:tcPr>
          <w:p w:rsidR="00524BA6" w:rsidRDefault="00524BA6" w:rsidP="007E4262">
            <w:pPr>
              <w:pStyle w:val="QB20"/>
              <w:ind w:firstLineChars="0" w:firstLine="0"/>
              <w:jc w:val="left"/>
              <w:cnfStyle w:val="000000100000"/>
            </w:pPr>
            <w:r>
              <w:rPr>
                <w:rFonts w:hint="eastAsia"/>
              </w:rPr>
              <w:t>String</w:t>
            </w:r>
          </w:p>
        </w:tc>
        <w:tc>
          <w:tcPr>
            <w:tcW w:w="1985" w:type="dxa"/>
            <w:vAlign w:val="center"/>
          </w:tcPr>
          <w:p w:rsidR="00524BA6" w:rsidRDefault="00524BA6" w:rsidP="007E4262">
            <w:pPr>
              <w:pStyle w:val="QB20"/>
              <w:ind w:firstLineChars="0" w:firstLine="0"/>
              <w:jc w:val="left"/>
              <w:cnfStyle w:val="000000100000"/>
            </w:pPr>
            <w:r w:rsidRPr="003238E5">
              <w:t>WAN</w:t>
            </w:r>
            <w:r w:rsidRPr="003238E5">
              <w:rPr>
                <w:rFonts w:hint="eastAsia"/>
              </w:rPr>
              <w:t>侧</w:t>
            </w:r>
            <w:r w:rsidRPr="003238E5">
              <w:t>IP</w:t>
            </w:r>
            <w:r>
              <w:t>v4</w:t>
            </w:r>
            <w:r w:rsidRPr="003238E5">
              <w:rPr>
                <w:rFonts w:hint="eastAsia"/>
              </w:rPr>
              <w:t>地址</w:t>
            </w:r>
          </w:p>
        </w:tc>
        <w:tc>
          <w:tcPr>
            <w:tcW w:w="2409" w:type="dxa"/>
            <w:vAlign w:val="center"/>
          </w:tcPr>
          <w:p w:rsidR="00524BA6" w:rsidRPr="00A00C26" w:rsidRDefault="00524BA6" w:rsidP="007E4262">
            <w:pPr>
              <w:pStyle w:val="QB20"/>
              <w:ind w:firstLineChars="0" w:firstLine="0"/>
              <w:jc w:val="left"/>
              <w:cnfStyle w:val="000000100000"/>
            </w:pPr>
          </w:p>
        </w:tc>
      </w:tr>
      <w:tr w:rsidR="00524BA6" w:rsidTr="007E4262">
        <w:tc>
          <w:tcPr>
            <w:cnfStyle w:val="001000000000"/>
            <w:tcW w:w="2122" w:type="dxa"/>
            <w:vAlign w:val="center"/>
          </w:tcPr>
          <w:p w:rsidR="00524BA6" w:rsidRPr="00707375" w:rsidRDefault="00524BA6" w:rsidP="007E4262">
            <w:pPr>
              <w:pStyle w:val="QB20"/>
              <w:ind w:firstLineChars="0" w:firstLine="0"/>
              <w:jc w:val="left"/>
              <w:rPr>
                <w:rFonts w:cs="Times New Roman"/>
              </w:rPr>
            </w:pPr>
            <w:r>
              <w:t>Wan</w:t>
            </w:r>
            <w:r w:rsidRPr="003238E5">
              <w:t>IP</w:t>
            </w:r>
            <w:r>
              <w:t>v</w:t>
            </w:r>
            <w:r>
              <w:rPr>
                <w:rFonts w:hint="eastAsia"/>
              </w:rPr>
              <w:t>6</w:t>
            </w:r>
            <w:r w:rsidRPr="003238E5">
              <w:t>Addr</w:t>
            </w:r>
          </w:p>
        </w:tc>
        <w:tc>
          <w:tcPr>
            <w:tcW w:w="1984" w:type="dxa"/>
            <w:vAlign w:val="center"/>
          </w:tcPr>
          <w:p w:rsidR="00524BA6" w:rsidRDefault="00524BA6" w:rsidP="007E4262">
            <w:pPr>
              <w:pStyle w:val="QB20"/>
              <w:ind w:firstLineChars="0" w:firstLine="0"/>
              <w:jc w:val="left"/>
              <w:cnfStyle w:val="000000000000"/>
            </w:pPr>
            <w:r>
              <w:rPr>
                <w:rFonts w:hint="eastAsia"/>
              </w:rPr>
              <w:t>String</w:t>
            </w:r>
          </w:p>
        </w:tc>
        <w:tc>
          <w:tcPr>
            <w:tcW w:w="1985" w:type="dxa"/>
            <w:vAlign w:val="center"/>
          </w:tcPr>
          <w:p w:rsidR="00524BA6" w:rsidRDefault="00524BA6" w:rsidP="007E4262">
            <w:pPr>
              <w:pStyle w:val="QB20"/>
              <w:ind w:firstLineChars="0" w:firstLine="0"/>
              <w:jc w:val="left"/>
              <w:cnfStyle w:val="000000000000"/>
            </w:pPr>
            <w:r w:rsidRPr="003238E5">
              <w:t>WAN</w:t>
            </w:r>
            <w:r w:rsidRPr="003238E5">
              <w:rPr>
                <w:rFonts w:hint="eastAsia"/>
              </w:rPr>
              <w:t>侧</w:t>
            </w:r>
            <w:r w:rsidRPr="003238E5">
              <w:t>IP</w:t>
            </w:r>
            <w:r>
              <w:t>v6</w:t>
            </w:r>
            <w:r w:rsidRPr="003238E5">
              <w:rPr>
                <w:rFonts w:hint="eastAsia"/>
              </w:rPr>
              <w:t>地址</w:t>
            </w:r>
          </w:p>
        </w:tc>
        <w:tc>
          <w:tcPr>
            <w:tcW w:w="2409" w:type="dxa"/>
            <w:vAlign w:val="center"/>
          </w:tcPr>
          <w:p w:rsidR="00524BA6" w:rsidRPr="00A00C26" w:rsidRDefault="00524BA6" w:rsidP="007E4262">
            <w:pPr>
              <w:pStyle w:val="QB20"/>
              <w:ind w:firstLineChars="0" w:firstLine="0"/>
              <w:jc w:val="left"/>
              <w:cnfStyle w:val="000000000000"/>
            </w:pPr>
          </w:p>
        </w:tc>
      </w:tr>
      <w:tr w:rsidR="00524BA6" w:rsidTr="007E4262">
        <w:trPr>
          <w:cnfStyle w:val="000000100000"/>
        </w:trPr>
        <w:tc>
          <w:tcPr>
            <w:cnfStyle w:val="001000000000"/>
            <w:tcW w:w="2122" w:type="dxa"/>
            <w:vAlign w:val="center"/>
          </w:tcPr>
          <w:p w:rsidR="00524BA6" w:rsidRDefault="00524BA6" w:rsidP="007E4262">
            <w:pPr>
              <w:pStyle w:val="QB20"/>
              <w:ind w:firstLineChars="0" w:firstLine="0"/>
              <w:jc w:val="left"/>
            </w:pPr>
            <w:r w:rsidRPr="003238E5">
              <w:t>MAC</w:t>
            </w:r>
          </w:p>
        </w:tc>
        <w:tc>
          <w:tcPr>
            <w:tcW w:w="1984" w:type="dxa"/>
            <w:vAlign w:val="center"/>
          </w:tcPr>
          <w:p w:rsidR="00524BA6" w:rsidRDefault="00524BA6" w:rsidP="007E4262">
            <w:pPr>
              <w:pStyle w:val="QB20"/>
              <w:ind w:firstLineChars="0" w:firstLine="0"/>
              <w:jc w:val="left"/>
              <w:cnfStyle w:val="000000100000"/>
            </w:pPr>
            <w:r>
              <w:rPr>
                <w:rFonts w:hint="eastAsia"/>
              </w:rPr>
              <w:t>String</w:t>
            </w:r>
          </w:p>
        </w:tc>
        <w:tc>
          <w:tcPr>
            <w:tcW w:w="1985" w:type="dxa"/>
            <w:vAlign w:val="center"/>
          </w:tcPr>
          <w:p w:rsidR="00524BA6" w:rsidRDefault="00524BA6" w:rsidP="007E4262">
            <w:pPr>
              <w:pStyle w:val="QB20"/>
              <w:ind w:firstLineChars="0" w:firstLine="0"/>
              <w:jc w:val="left"/>
              <w:cnfStyle w:val="000000100000"/>
            </w:pPr>
            <w:r w:rsidRPr="003238E5">
              <w:rPr>
                <w:rFonts w:hint="eastAsia"/>
              </w:rPr>
              <w:t>设备</w:t>
            </w:r>
            <w:r w:rsidRPr="003238E5">
              <w:t>SN</w:t>
            </w:r>
            <w:r w:rsidRPr="003238E5">
              <w:rPr>
                <w:rFonts w:hint="eastAsia"/>
              </w:rPr>
              <w:t>中的</w:t>
            </w:r>
            <w:r w:rsidRPr="003238E5">
              <w:t>MAC</w:t>
            </w:r>
            <w:r w:rsidRPr="003238E5">
              <w:rPr>
                <w:rFonts w:hint="eastAsia"/>
              </w:rPr>
              <w:t>地址</w:t>
            </w:r>
          </w:p>
        </w:tc>
        <w:tc>
          <w:tcPr>
            <w:tcW w:w="2409" w:type="dxa"/>
            <w:vAlign w:val="center"/>
          </w:tcPr>
          <w:p w:rsidR="00524BA6" w:rsidRPr="00A00C26" w:rsidRDefault="00524BA6" w:rsidP="007E4262">
            <w:pPr>
              <w:pStyle w:val="QB20"/>
              <w:ind w:firstLineChars="0" w:firstLine="0"/>
              <w:jc w:val="left"/>
              <w:cnfStyle w:val="000000100000"/>
            </w:pPr>
          </w:p>
        </w:tc>
      </w:tr>
      <w:tr w:rsidR="00760826" w:rsidTr="007E4262">
        <w:tc>
          <w:tcPr>
            <w:cnfStyle w:val="001000000000"/>
            <w:tcW w:w="2122" w:type="dxa"/>
            <w:vAlign w:val="center"/>
          </w:tcPr>
          <w:p w:rsidR="00760826" w:rsidRPr="003238E5" w:rsidRDefault="00760826" w:rsidP="007E4262">
            <w:pPr>
              <w:pStyle w:val="QB20"/>
              <w:ind w:firstLineChars="0" w:firstLine="0"/>
              <w:jc w:val="left"/>
            </w:pPr>
            <w:r>
              <w:rPr>
                <w:rFonts w:hint="eastAsia"/>
              </w:rPr>
              <w:t>Province</w:t>
            </w:r>
            <w:r w:rsidR="00C473EB">
              <w:rPr>
                <w:rFonts w:hint="eastAsia"/>
              </w:rPr>
              <w:t>_code</w:t>
            </w:r>
          </w:p>
        </w:tc>
        <w:tc>
          <w:tcPr>
            <w:tcW w:w="1984" w:type="dxa"/>
            <w:vAlign w:val="center"/>
          </w:tcPr>
          <w:p w:rsidR="00760826" w:rsidRDefault="00760826" w:rsidP="007E4262">
            <w:pPr>
              <w:pStyle w:val="QB20"/>
              <w:ind w:firstLineChars="0" w:firstLine="0"/>
              <w:jc w:val="left"/>
              <w:cnfStyle w:val="000000000000"/>
            </w:pPr>
            <w:r>
              <w:rPr>
                <w:rFonts w:hint="eastAsia"/>
              </w:rPr>
              <w:t>String</w:t>
            </w:r>
          </w:p>
        </w:tc>
        <w:tc>
          <w:tcPr>
            <w:tcW w:w="1985" w:type="dxa"/>
            <w:vAlign w:val="center"/>
          </w:tcPr>
          <w:p w:rsidR="00760826" w:rsidRPr="003238E5" w:rsidRDefault="00760826" w:rsidP="007E4262">
            <w:pPr>
              <w:pStyle w:val="QB20"/>
              <w:ind w:firstLineChars="0" w:firstLine="0"/>
              <w:jc w:val="left"/>
              <w:cnfStyle w:val="000000000000"/>
            </w:pPr>
            <w:r>
              <w:rPr>
                <w:rFonts w:hint="eastAsia"/>
              </w:rPr>
              <w:t>省公司代码</w:t>
            </w:r>
          </w:p>
        </w:tc>
        <w:tc>
          <w:tcPr>
            <w:tcW w:w="2409" w:type="dxa"/>
            <w:vAlign w:val="center"/>
          </w:tcPr>
          <w:p w:rsidR="00596CD2" w:rsidRDefault="00B30EE5">
            <w:pPr>
              <w:pStyle w:val="QB20"/>
              <w:ind w:firstLineChars="0" w:firstLine="0"/>
              <w:jc w:val="left"/>
              <w:cnfStyle w:val="000000000000"/>
              <w:rPr>
                <w:kern w:val="2"/>
                <w:sz w:val="21"/>
              </w:rPr>
            </w:pPr>
            <w:r>
              <w:rPr>
                <w:rFonts w:hint="eastAsia"/>
              </w:rPr>
              <w:t>省公司代码</w:t>
            </w:r>
            <w:r w:rsidR="00760826">
              <w:rPr>
                <w:rFonts w:hint="eastAsia"/>
              </w:rPr>
              <w:t>见附录C</w:t>
            </w:r>
          </w:p>
        </w:tc>
      </w:tr>
      <w:tr w:rsidR="00524BA6" w:rsidTr="007E4262">
        <w:trPr>
          <w:cnfStyle w:val="000000100000"/>
        </w:trPr>
        <w:tc>
          <w:tcPr>
            <w:cnfStyle w:val="001000000000"/>
            <w:tcW w:w="2122" w:type="dxa"/>
            <w:vAlign w:val="center"/>
          </w:tcPr>
          <w:p w:rsidR="00524BA6" w:rsidRPr="003238E5" w:rsidRDefault="00524BA6" w:rsidP="007E4262">
            <w:pPr>
              <w:pStyle w:val="QB20"/>
              <w:ind w:firstLineChars="0" w:firstLine="0"/>
              <w:jc w:val="left"/>
            </w:pPr>
            <w:r>
              <w:t>BDA</w:t>
            </w:r>
            <w:r>
              <w:rPr>
                <w:rFonts w:hint="eastAsia"/>
              </w:rPr>
              <w:t>ccount</w:t>
            </w:r>
          </w:p>
        </w:tc>
        <w:tc>
          <w:tcPr>
            <w:tcW w:w="1984" w:type="dxa"/>
            <w:vAlign w:val="center"/>
          </w:tcPr>
          <w:p w:rsidR="00524BA6" w:rsidRDefault="00524BA6" w:rsidP="007E4262">
            <w:pPr>
              <w:pStyle w:val="QB20"/>
              <w:ind w:firstLineChars="0" w:firstLine="0"/>
              <w:jc w:val="left"/>
              <w:cnfStyle w:val="000000100000"/>
            </w:pPr>
            <w:r>
              <w:rPr>
                <w:rFonts w:hint="eastAsia"/>
              </w:rPr>
              <w:t>String</w:t>
            </w:r>
          </w:p>
        </w:tc>
        <w:tc>
          <w:tcPr>
            <w:tcW w:w="1985" w:type="dxa"/>
            <w:vAlign w:val="center"/>
          </w:tcPr>
          <w:p w:rsidR="00524BA6" w:rsidRDefault="00524BA6" w:rsidP="007E4262">
            <w:pPr>
              <w:pStyle w:val="QB20"/>
              <w:ind w:firstLineChars="0" w:firstLine="0"/>
              <w:jc w:val="left"/>
              <w:cnfStyle w:val="000000100000"/>
            </w:pPr>
            <w:r>
              <w:rPr>
                <w:rFonts w:hint="eastAsia"/>
              </w:rPr>
              <w:t>宽带</w:t>
            </w:r>
            <w:r>
              <w:t>账号</w:t>
            </w:r>
          </w:p>
        </w:tc>
        <w:tc>
          <w:tcPr>
            <w:tcW w:w="2409" w:type="dxa"/>
            <w:vAlign w:val="center"/>
          </w:tcPr>
          <w:p w:rsidR="00524BA6" w:rsidRPr="00A00C26" w:rsidRDefault="00524BA6" w:rsidP="007E4262">
            <w:pPr>
              <w:pStyle w:val="QB20"/>
              <w:ind w:firstLineChars="0" w:firstLine="0"/>
              <w:jc w:val="left"/>
              <w:cnfStyle w:val="000000100000"/>
            </w:pPr>
          </w:p>
        </w:tc>
      </w:tr>
      <w:tr w:rsidR="00524BA6" w:rsidTr="007E4262">
        <w:tc>
          <w:tcPr>
            <w:cnfStyle w:val="001000000000"/>
            <w:tcW w:w="2122" w:type="dxa"/>
            <w:vAlign w:val="center"/>
          </w:tcPr>
          <w:p w:rsidR="00524BA6" w:rsidRDefault="00524BA6" w:rsidP="007E4262">
            <w:pPr>
              <w:pStyle w:val="QB20"/>
              <w:ind w:firstLineChars="0" w:firstLine="0"/>
              <w:jc w:val="left"/>
            </w:pPr>
            <w:r>
              <w:rPr>
                <w:rFonts w:hint="eastAsia"/>
              </w:rPr>
              <w:t>Password</w:t>
            </w:r>
          </w:p>
        </w:tc>
        <w:tc>
          <w:tcPr>
            <w:tcW w:w="1984" w:type="dxa"/>
            <w:vAlign w:val="center"/>
          </w:tcPr>
          <w:p w:rsidR="00524BA6" w:rsidRDefault="00524BA6" w:rsidP="007E4262">
            <w:pPr>
              <w:pStyle w:val="QB20"/>
              <w:ind w:firstLineChars="0" w:firstLine="0"/>
              <w:jc w:val="left"/>
              <w:cnfStyle w:val="000000000000"/>
            </w:pPr>
            <w:r>
              <w:rPr>
                <w:rFonts w:hint="eastAsia"/>
              </w:rPr>
              <w:t>String</w:t>
            </w:r>
          </w:p>
        </w:tc>
        <w:tc>
          <w:tcPr>
            <w:tcW w:w="1985" w:type="dxa"/>
            <w:vAlign w:val="center"/>
          </w:tcPr>
          <w:p w:rsidR="00524BA6" w:rsidRDefault="00524BA6" w:rsidP="007E4262">
            <w:pPr>
              <w:pStyle w:val="QB20"/>
              <w:ind w:firstLineChars="0" w:firstLine="0"/>
              <w:jc w:val="left"/>
              <w:cnfStyle w:val="000000000000"/>
            </w:pPr>
            <w:r>
              <w:rPr>
                <w:rFonts w:hint="eastAsia"/>
              </w:rPr>
              <w:t>PON认证Password</w:t>
            </w:r>
          </w:p>
        </w:tc>
        <w:tc>
          <w:tcPr>
            <w:tcW w:w="2409" w:type="dxa"/>
            <w:vAlign w:val="center"/>
          </w:tcPr>
          <w:p w:rsidR="00524BA6" w:rsidRPr="00A00C26" w:rsidRDefault="00524BA6" w:rsidP="007E4262">
            <w:pPr>
              <w:pStyle w:val="QB20"/>
              <w:ind w:firstLineChars="0" w:firstLine="0"/>
              <w:jc w:val="left"/>
              <w:cnfStyle w:val="000000000000"/>
            </w:pPr>
          </w:p>
        </w:tc>
      </w:tr>
    </w:tbl>
    <w:p w:rsidR="00B271CA" w:rsidRDefault="00B271CA"/>
    <w:p w:rsidR="00524BA6" w:rsidRDefault="00524BA6" w:rsidP="00524BA6">
      <w:pPr>
        <w:pStyle w:val="QB3"/>
      </w:pPr>
      <w:r>
        <w:t>响应报文定义</w:t>
      </w:r>
    </w:p>
    <w:p w:rsidR="00B271CA" w:rsidRDefault="00524BA6">
      <w:r w:rsidRPr="00F22244">
        <w:rPr>
          <w:rFonts w:hint="eastAsia"/>
        </w:rPr>
        <w:t>消息发送方向：</w:t>
      </w:r>
      <w:r w:rsidR="00772E7C">
        <w:rPr>
          <w:rFonts w:hint="eastAsia"/>
        </w:rPr>
        <w:t>一级家庭开放平台</w:t>
      </w:r>
      <w:r w:rsidRPr="00F22244">
        <w:rPr>
          <w:rFonts w:hint="eastAsia"/>
        </w:rPr>
        <w:t>－</w:t>
      </w:r>
      <w:r w:rsidRPr="00F22244">
        <w:rPr>
          <w:rFonts w:hint="eastAsia"/>
        </w:rPr>
        <w:t>&gt;</w:t>
      </w:r>
      <w:r w:rsidR="00772E7C">
        <w:rPr>
          <w:rFonts w:hint="eastAsia"/>
        </w:rPr>
        <w:t>省级数字家庭管理平台</w:t>
      </w:r>
    </w:p>
    <w:p w:rsidR="00B271CA" w:rsidRDefault="00524BA6">
      <w:r w:rsidRPr="00F22244">
        <w:rPr>
          <w:rFonts w:hint="eastAsia"/>
        </w:rPr>
        <w:t>消息格式如下：</w:t>
      </w:r>
    </w:p>
    <w:p w:rsidR="004A048D" w:rsidRDefault="004A048D" w:rsidP="004A048D">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4A048D" w:rsidRDefault="004A048D" w:rsidP="004A048D">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4A048D" w:rsidRDefault="004A048D" w:rsidP="004A048D">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4A048D" w:rsidRDefault="004A048D" w:rsidP="004A048D">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t>R</w:t>
      </w:r>
      <w:r>
        <w:rPr>
          <w:rFonts w:hint="eastAsia"/>
        </w:rPr>
        <w:t>EPROT_BOOT_INITIATION "</w:t>
      </w:r>
      <w:r>
        <w:t>,</w:t>
      </w:r>
    </w:p>
    <w:p w:rsidR="004A048D" w:rsidRDefault="004A048D" w:rsidP="004A048D">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4A048D" w:rsidRDefault="004A048D" w:rsidP="004A048D">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4A048D" w:rsidRDefault="004A048D" w:rsidP="004A048D">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4A048D" w:rsidRDefault="004A048D" w:rsidP="004A048D">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4A048D" w:rsidRPr="00BD3C12" w:rsidTr="007E4262">
        <w:tc>
          <w:tcPr>
            <w:tcW w:w="2130" w:type="dxa"/>
            <w:shd w:val="clear" w:color="auto" w:fill="4472C4"/>
          </w:tcPr>
          <w:p w:rsidR="004A048D" w:rsidRPr="00BD3C12" w:rsidRDefault="004A048D" w:rsidP="007E4262">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4A048D" w:rsidRPr="00BD3C12" w:rsidRDefault="004A048D" w:rsidP="007E4262">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4A048D" w:rsidRPr="00BD3C12" w:rsidRDefault="004A048D" w:rsidP="007E4262">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4A048D" w:rsidRPr="00BD3C12" w:rsidRDefault="004A048D" w:rsidP="007E4262">
            <w:pPr>
              <w:pStyle w:val="QB20"/>
              <w:ind w:firstLineChars="0" w:firstLine="0"/>
              <w:jc w:val="center"/>
              <w:rPr>
                <w:b/>
                <w:bCs/>
                <w:color w:val="FFFFFF"/>
              </w:rPr>
            </w:pPr>
            <w:r w:rsidRPr="00BD3C12">
              <w:rPr>
                <w:b/>
                <w:bCs/>
                <w:color w:val="FFFFFF"/>
              </w:rPr>
              <w:t>说明</w:t>
            </w:r>
          </w:p>
        </w:tc>
      </w:tr>
      <w:tr w:rsidR="004A048D" w:rsidTr="007E4262">
        <w:tc>
          <w:tcPr>
            <w:tcW w:w="2130" w:type="dxa"/>
            <w:shd w:val="clear" w:color="auto" w:fill="auto"/>
          </w:tcPr>
          <w:p w:rsidR="004A048D" w:rsidRPr="00BD3C12" w:rsidRDefault="004A048D" w:rsidP="007E4262">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4A048D" w:rsidRDefault="004A048D" w:rsidP="007E4262">
            <w:pPr>
              <w:pStyle w:val="QB20"/>
              <w:ind w:firstLineChars="0" w:firstLine="0"/>
            </w:pPr>
            <w:r>
              <w:rPr>
                <w:rFonts w:hint="eastAsia"/>
              </w:rPr>
              <w:t>Int</w:t>
            </w:r>
          </w:p>
        </w:tc>
        <w:tc>
          <w:tcPr>
            <w:tcW w:w="2131" w:type="dxa"/>
            <w:shd w:val="clear" w:color="auto" w:fill="auto"/>
          </w:tcPr>
          <w:p w:rsidR="004A048D" w:rsidRDefault="004A048D" w:rsidP="007E4262">
            <w:pPr>
              <w:pStyle w:val="QB20"/>
              <w:ind w:firstLineChars="0" w:firstLine="0"/>
            </w:pPr>
          </w:p>
        </w:tc>
        <w:tc>
          <w:tcPr>
            <w:tcW w:w="2131" w:type="dxa"/>
            <w:shd w:val="clear" w:color="auto" w:fill="auto"/>
          </w:tcPr>
          <w:p w:rsidR="004A048D" w:rsidRDefault="004A048D" w:rsidP="007E4262">
            <w:pPr>
              <w:pStyle w:val="QB20"/>
              <w:ind w:firstLineChars="0" w:firstLine="0"/>
            </w:pPr>
          </w:p>
        </w:tc>
      </w:tr>
      <w:tr w:rsidR="004A048D" w:rsidTr="007E4262">
        <w:tc>
          <w:tcPr>
            <w:tcW w:w="2130" w:type="dxa"/>
            <w:shd w:val="clear" w:color="auto" w:fill="DEEAF6"/>
          </w:tcPr>
          <w:p w:rsidR="004A048D" w:rsidRPr="00BD3C12" w:rsidRDefault="004A048D" w:rsidP="007E4262">
            <w:pPr>
              <w:pStyle w:val="QB20"/>
              <w:ind w:firstLineChars="0" w:firstLine="0"/>
              <w:rPr>
                <w:b/>
                <w:bCs/>
              </w:rPr>
            </w:pPr>
            <w:r w:rsidRPr="00BD3C12">
              <w:rPr>
                <w:rFonts w:cs="Times New Roman" w:hint="eastAsia"/>
                <w:b/>
                <w:bCs/>
              </w:rPr>
              <w:t>ID</w:t>
            </w:r>
          </w:p>
        </w:tc>
        <w:tc>
          <w:tcPr>
            <w:tcW w:w="2130" w:type="dxa"/>
            <w:shd w:val="clear" w:color="auto" w:fill="DEEAF6"/>
          </w:tcPr>
          <w:p w:rsidR="004A048D" w:rsidRDefault="004A048D" w:rsidP="007E4262">
            <w:pPr>
              <w:pStyle w:val="QB20"/>
              <w:ind w:firstLineChars="0" w:firstLine="0"/>
            </w:pPr>
            <w:r>
              <w:rPr>
                <w:rFonts w:hint="eastAsia"/>
              </w:rPr>
              <w:t>Int</w:t>
            </w:r>
          </w:p>
        </w:tc>
        <w:tc>
          <w:tcPr>
            <w:tcW w:w="2131" w:type="dxa"/>
            <w:shd w:val="clear" w:color="auto" w:fill="DEEAF6"/>
          </w:tcPr>
          <w:p w:rsidR="004A048D" w:rsidRDefault="004A048D" w:rsidP="007E4262">
            <w:pPr>
              <w:pStyle w:val="QB20"/>
              <w:ind w:firstLineChars="0" w:firstLine="0"/>
            </w:pPr>
            <w:r>
              <w:rPr>
                <w:rFonts w:hint="eastAsia"/>
              </w:rPr>
              <w:t>平台</w:t>
            </w:r>
            <w:r>
              <w:t>维护的事务ID</w:t>
            </w:r>
          </w:p>
        </w:tc>
        <w:tc>
          <w:tcPr>
            <w:tcW w:w="2131" w:type="dxa"/>
            <w:shd w:val="clear" w:color="auto" w:fill="DEEAF6"/>
          </w:tcPr>
          <w:p w:rsidR="004A048D" w:rsidRDefault="004A048D" w:rsidP="007E4262">
            <w:pPr>
              <w:pStyle w:val="QB20"/>
              <w:ind w:firstLineChars="0" w:firstLine="0"/>
            </w:pPr>
            <w:r>
              <w:rPr>
                <w:rFonts w:hint="eastAsia"/>
              </w:rPr>
              <w:t>按原值返回</w:t>
            </w:r>
          </w:p>
        </w:tc>
      </w:tr>
      <w:tr w:rsidR="004A048D" w:rsidTr="007E4262">
        <w:tc>
          <w:tcPr>
            <w:tcW w:w="2130" w:type="dxa"/>
            <w:shd w:val="clear" w:color="auto" w:fill="auto"/>
          </w:tcPr>
          <w:p w:rsidR="004A048D" w:rsidRPr="00BD3C12" w:rsidRDefault="004A048D" w:rsidP="007E4262">
            <w:pPr>
              <w:pStyle w:val="QB20"/>
              <w:ind w:firstLineChars="0" w:firstLine="0"/>
              <w:rPr>
                <w:b/>
                <w:bCs/>
              </w:rPr>
            </w:pPr>
            <w:r w:rsidRPr="00BD3C12">
              <w:rPr>
                <w:rFonts w:cs="Times New Roman"/>
                <w:b/>
                <w:bCs/>
              </w:rPr>
              <w:t>CmdType</w:t>
            </w:r>
          </w:p>
        </w:tc>
        <w:tc>
          <w:tcPr>
            <w:tcW w:w="2130" w:type="dxa"/>
            <w:shd w:val="clear" w:color="auto" w:fill="auto"/>
          </w:tcPr>
          <w:p w:rsidR="004A048D" w:rsidRDefault="004A048D" w:rsidP="007E4262">
            <w:pPr>
              <w:pStyle w:val="QB20"/>
              <w:ind w:firstLineChars="0" w:firstLine="0"/>
            </w:pPr>
            <w:r>
              <w:t>String</w:t>
            </w:r>
          </w:p>
        </w:tc>
        <w:tc>
          <w:tcPr>
            <w:tcW w:w="2131" w:type="dxa"/>
            <w:shd w:val="clear" w:color="auto" w:fill="auto"/>
          </w:tcPr>
          <w:p w:rsidR="004A048D" w:rsidRDefault="004A048D" w:rsidP="007E4262">
            <w:pPr>
              <w:pStyle w:val="QB20"/>
              <w:ind w:firstLineChars="0" w:firstLine="0"/>
            </w:pPr>
            <w:r>
              <w:t>命令类型</w:t>
            </w:r>
          </w:p>
        </w:tc>
        <w:tc>
          <w:tcPr>
            <w:tcW w:w="2131" w:type="dxa"/>
            <w:shd w:val="clear" w:color="auto" w:fill="auto"/>
          </w:tcPr>
          <w:p w:rsidR="004A048D" w:rsidRDefault="004A048D" w:rsidP="007E4262">
            <w:pPr>
              <w:pStyle w:val="QB20"/>
              <w:ind w:firstLineChars="0" w:firstLine="0"/>
            </w:pPr>
            <w:r>
              <w:rPr>
                <w:rFonts w:hint="eastAsia"/>
              </w:rPr>
              <w:t>按照请求的原值返回。</w:t>
            </w:r>
          </w:p>
        </w:tc>
      </w:tr>
      <w:tr w:rsidR="004A048D" w:rsidTr="007E4262">
        <w:tc>
          <w:tcPr>
            <w:tcW w:w="2130" w:type="dxa"/>
            <w:shd w:val="clear" w:color="auto" w:fill="DEEAF6"/>
          </w:tcPr>
          <w:p w:rsidR="004A048D" w:rsidRPr="00BD3C12" w:rsidRDefault="004A048D" w:rsidP="007E4262">
            <w:pPr>
              <w:pStyle w:val="QB20"/>
              <w:ind w:firstLineChars="0" w:firstLine="0"/>
              <w:rPr>
                <w:b/>
                <w:bCs/>
              </w:rPr>
            </w:pPr>
            <w:r w:rsidRPr="00BD3C12">
              <w:rPr>
                <w:rFonts w:cs="Times New Roman"/>
                <w:b/>
                <w:bCs/>
              </w:rPr>
              <w:t>SequenceId</w:t>
            </w:r>
          </w:p>
        </w:tc>
        <w:tc>
          <w:tcPr>
            <w:tcW w:w="2130" w:type="dxa"/>
            <w:shd w:val="clear" w:color="auto" w:fill="DEEAF6"/>
          </w:tcPr>
          <w:p w:rsidR="004A048D" w:rsidRDefault="004A048D" w:rsidP="007E4262">
            <w:pPr>
              <w:pStyle w:val="QB20"/>
              <w:ind w:firstLineChars="0" w:firstLine="0"/>
            </w:pPr>
            <w:r>
              <w:t>String</w:t>
            </w:r>
          </w:p>
        </w:tc>
        <w:tc>
          <w:tcPr>
            <w:tcW w:w="2131" w:type="dxa"/>
            <w:shd w:val="clear" w:color="auto" w:fill="DEEAF6"/>
          </w:tcPr>
          <w:p w:rsidR="004A048D" w:rsidRDefault="004A048D" w:rsidP="007E4262">
            <w:pPr>
              <w:pStyle w:val="QB20"/>
              <w:ind w:firstLineChars="0" w:firstLine="0"/>
            </w:pPr>
            <w:r>
              <w:t>请求编号</w:t>
            </w:r>
          </w:p>
        </w:tc>
        <w:tc>
          <w:tcPr>
            <w:tcW w:w="2131" w:type="dxa"/>
            <w:shd w:val="clear" w:color="auto" w:fill="DEEAF6"/>
          </w:tcPr>
          <w:p w:rsidR="004A048D" w:rsidRDefault="004A048D" w:rsidP="007E4262">
            <w:pPr>
              <w:pStyle w:val="QB20"/>
              <w:ind w:firstLineChars="0" w:firstLine="0"/>
            </w:pPr>
            <w:r>
              <w:rPr>
                <w:rFonts w:hint="eastAsia"/>
              </w:rPr>
              <w:t>SequenceId表示命令序列，按照请求的原</w:t>
            </w:r>
            <w:r>
              <w:rPr>
                <w:rFonts w:hint="eastAsia"/>
              </w:rPr>
              <w:lastRenderedPageBreak/>
              <w:t>值返回。</w:t>
            </w:r>
          </w:p>
          <w:p w:rsidR="004A048D" w:rsidRDefault="004A048D" w:rsidP="007E4262">
            <w:pPr>
              <w:pStyle w:val="QB20"/>
              <w:ind w:firstLineChars="0" w:firstLine="0"/>
            </w:pPr>
            <w:r>
              <w:rPr>
                <w:rFonts w:hint="eastAsia"/>
              </w:rPr>
              <w:t>16进制数，8位</w:t>
            </w:r>
          </w:p>
        </w:tc>
      </w:tr>
      <w:tr w:rsidR="004A048D" w:rsidTr="007E4262">
        <w:tc>
          <w:tcPr>
            <w:tcW w:w="2130" w:type="dxa"/>
            <w:shd w:val="clear" w:color="auto" w:fill="DEEAF6"/>
          </w:tcPr>
          <w:p w:rsidR="004A048D" w:rsidRPr="00BD3C12" w:rsidRDefault="004A048D" w:rsidP="007E4262">
            <w:pPr>
              <w:pStyle w:val="QB20"/>
              <w:ind w:firstLineChars="0" w:firstLine="0"/>
              <w:rPr>
                <w:b/>
                <w:bCs/>
              </w:rPr>
            </w:pPr>
            <w:r w:rsidRPr="00BD3C12">
              <w:rPr>
                <w:rFonts w:cs="Times New Roman" w:hint="eastAsia"/>
                <w:b/>
                <w:bCs/>
              </w:rPr>
              <w:lastRenderedPageBreak/>
              <w:t>R</w:t>
            </w:r>
            <w:r w:rsidRPr="00BD3C12">
              <w:rPr>
                <w:rFonts w:cs="Times New Roman"/>
                <w:b/>
                <w:bCs/>
              </w:rPr>
              <w:t>esultData</w:t>
            </w:r>
          </w:p>
        </w:tc>
        <w:tc>
          <w:tcPr>
            <w:tcW w:w="2130" w:type="dxa"/>
            <w:shd w:val="clear" w:color="auto" w:fill="DEEAF6"/>
          </w:tcPr>
          <w:p w:rsidR="004A048D" w:rsidRDefault="004A048D" w:rsidP="007E4262">
            <w:pPr>
              <w:pStyle w:val="QB20"/>
              <w:ind w:firstLineChars="0" w:firstLine="0"/>
            </w:pPr>
            <w:r>
              <w:rPr>
                <w:rFonts w:hint="eastAsia"/>
              </w:rPr>
              <w:t>Object</w:t>
            </w:r>
          </w:p>
        </w:tc>
        <w:tc>
          <w:tcPr>
            <w:tcW w:w="2131" w:type="dxa"/>
            <w:shd w:val="clear" w:color="auto" w:fill="DEEAF6"/>
          </w:tcPr>
          <w:p w:rsidR="004A048D" w:rsidRDefault="004A048D" w:rsidP="007E4262">
            <w:pPr>
              <w:pStyle w:val="QB20"/>
              <w:ind w:firstLineChars="0" w:firstLine="0"/>
            </w:pPr>
            <w:r>
              <w:rPr>
                <w:rFonts w:hint="eastAsia"/>
              </w:rPr>
              <w:t>操作</w:t>
            </w:r>
            <w:r>
              <w:t>返回的结果</w:t>
            </w:r>
          </w:p>
        </w:tc>
        <w:tc>
          <w:tcPr>
            <w:tcW w:w="2131" w:type="dxa"/>
            <w:shd w:val="clear" w:color="auto" w:fill="DEEAF6"/>
          </w:tcPr>
          <w:p w:rsidR="004A048D" w:rsidRDefault="004A048D" w:rsidP="007E4262">
            <w:pPr>
              <w:pStyle w:val="QB20"/>
              <w:ind w:firstLineChars="0" w:firstLine="0"/>
            </w:pPr>
          </w:p>
        </w:tc>
      </w:tr>
      <w:tr w:rsidR="004A048D" w:rsidTr="007E4262">
        <w:tc>
          <w:tcPr>
            <w:tcW w:w="2130" w:type="dxa"/>
            <w:shd w:val="clear" w:color="auto" w:fill="auto"/>
          </w:tcPr>
          <w:p w:rsidR="004A048D" w:rsidRPr="00BD3C12" w:rsidRDefault="004A048D" w:rsidP="007E4262">
            <w:pPr>
              <w:pStyle w:val="QB20"/>
              <w:ind w:firstLineChars="0" w:firstLine="0"/>
              <w:rPr>
                <w:rFonts w:cs="Times New Roman"/>
                <w:b/>
                <w:bCs/>
              </w:rPr>
            </w:pPr>
            <w:r w:rsidRPr="00BD3C12">
              <w:rPr>
                <w:rFonts w:cs="Times New Roman"/>
                <w:b/>
                <w:bCs/>
              </w:rPr>
              <w:t>{</w:t>
            </w:r>
            <w:r w:rsidRPr="00BD3C12">
              <w:rPr>
                <w:rFonts w:cs="Times New Roman" w:hint="eastAsia"/>
                <w:b/>
                <w:bCs/>
              </w:rPr>
              <w:t>}</w:t>
            </w:r>
          </w:p>
        </w:tc>
        <w:tc>
          <w:tcPr>
            <w:tcW w:w="2130" w:type="dxa"/>
            <w:shd w:val="clear" w:color="auto" w:fill="auto"/>
          </w:tcPr>
          <w:p w:rsidR="004A048D" w:rsidRDefault="004A048D" w:rsidP="007E4262">
            <w:pPr>
              <w:pStyle w:val="QB20"/>
              <w:ind w:firstLineChars="0" w:firstLine="0"/>
            </w:pPr>
          </w:p>
        </w:tc>
        <w:tc>
          <w:tcPr>
            <w:tcW w:w="2131" w:type="dxa"/>
            <w:shd w:val="clear" w:color="auto" w:fill="auto"/>
          </w:tcPr>
          <w:p w:rsidR="004A048D" w:rsidRDefault="004A048D" w:rsidP="007E4262">
            <w:pPr>
              <w:pStyle w:val="QB20"/>
              <w:ind w:firstLineChars="0" w:firstLine="0"/>
            </w:pPr>
            <w:r>
              <w:rPr>
                <w:rFonts w:hint="eastAsia"/>
              </w:rPr>
              <w:t>无内容</w:t>
            </w:r>
          </w:p>
        </w:tc>
        <w:tc>
          <w:tcPr>
            <w:tcW w:w="2131" w:type="dxa"/>
            <w:shd w:val="clear" w:color="auto" w:fill="auto"/>
          </w:tcPr>
          <w:p w:rsidR="004A048D" w:rsidRDefault="004A048D" w:rsidP="007E4262">
            <w:pPr>
              <w:pStyle w:val="QB20"/>
              <w:ind w:firstLineChars="0" w:firstLine="0"/>
            </w:pPr>
          </w:p>
        </w:tc>
      </w:tr>
    </w:tbl>
    <w:p w:rsidR="0069557C" w:rsidRDefault="0069557C" w:rsidP="000315B9">
      <w:pPr>
        <w:pStyle w:val="QB2"/>
      </w:pPr>
      <w:r>
        <w:rPr>
          <w:rFonts w:hint="eastAsia"/>
        </w:rPr>
        <w:t>网关上</w:t>
      </w:r>
      <w:r w:rsidR="00C473EB">
        <w:rPr>
          <w:rFonts w:hint="eastAsia"/>
        </w:rPr>
        <w:t>下</w:t>
      </w:r>
      <w:r>
        <w:rPr>
          <w:rFonts w:hint="eastAsia"/>
        </w:rPr>
        <w:t>线同步接口</w:t>
      </w:r>
      <w:bookmarkEnd w:id="347"/>
    </w:p>
    <w:p w:rsidR="0069557C" w:rsidRDefault="0069557C" w:rsidP="0069557C">
      <w:pPr>
        <w:pStyle w:val="QB3"/>
      </w:pPr>
      <w:bookmarkStart w:id="348" w:name="_Toc448149287"/>
      <w:r>
        <w:rPr>
          <w:rFonts w:hint="eastAsia"/>
        </w:rPr>
        <w:t>接口类型说明</w:t>
      </w:r>
      <w:bookmarkEnd w:id="348"/>
    </w:p>
    <w:p w:rsidR="0069557C" w:rsidRDefault="0069557C" w:rsidP="0069557C">
      <w:r>
        <w:rPr>
          <w:rFonts w:hint="eastAsia"/>
        </w:rPr>
        <w:t>省级数字家庭管理平台向一级家庭开放平台同步网关上线、下线信息</w:t>
      </w:r>
    </w:p>
    <w:p w:rsidR="007E4262" w:rsidRPr="007E4262" w:rsidRDefault="007E4262" w:rsidP="0069557C">
      <w:r>
        <w:rPr>
          <w:rFonts w:hint="eastAsia"/>
        </w:rPr>
        <w:t>消息发送方向：省级数字家庭管理平台—</w:t>
      </w:r>
      <w:r>
        <w:rPr>
          <w:rFonts w:hint="eastAsia"/>
        </w:rPr>
        <w:t>&gt;</w:t>
      </w:r>
      <w:r>
        <w:rPr>
          <w:rFonts w:hint="eastAsia"/>
        </w:rPr>
        <w:t>一级家庭开放平台</w:t>
      </w:r>
    </w:p>
    <w:p w:rsidR="0069557C" w:rsidRDefault="0069557C" w:rsidP="0069557C">
      <w:pPr>
        <w:pStyle w:val="QB3"/>
      </w:pPr>
      <w:bookmarkStart w:id="349" w:name="_Toc448149288"/>
      <w:r>
        <w:rPr>
          <w:rFonts w:hint="eastAsia"/>
        </w:rPr>
        <w:t>接口类型</w:t>
      </w:r>
      <w:bookmarkEnd w:id="349"/>
    </w:p>
    <w:p w:rsidR="0069557C" w:rsidRDefault="0069557C" w:rsidP="0069557C">
      <w:r>
        <w:rPr>
          <w:rFonts w:hint="eastAsia"/>
        </w:rPr>
        <w:t>名称：</w:t>
      </w:r>
      <w:r w:rsidR="00516E65">
        <w:rPr>
          <w:rFonts w:hAnsi="宋体" w:hint="eastAsia"/>
          <w:szCs w:val="21"/>
        </w:rPr>
        <w:t>r</w:t>
      </w:r>
      <w:r>
        <w:rPr>
          <w:rFonts w:hAnsi="宋体" w:hint="eastAsia"/>
          <w:szCs w:val="21"/>
        </w:rPr>
        <w:t>eportHGOnline</w:t>
      </w:r>
    </w:p>
    <w:p w:rsidR="0069557C" w:rsidRDefault="0069557C" w:rsidP="0069557C">
      <w:pPr>
        <w:pStyle w:val="QB3"/>
      </w:pPr>
      <w:bookmarkStart w:id="350" w:name="_Toc448149289"/>
      <w:r>
        <w:rPr>
          <w:rFonts w:hint="eastAsia"/>
        </w:rPr>
        <w:t>请求报文定义</w:t>
      </w:r>
      <w:bookmarkEnd w:id="350"/>
    </w:p>
    <w:p w:rsidR="0069557C" w:rsidRDefault="0069557C" w:rsidP="0069557C">
      <w:r>
        <w:rPr>
          <w:rFonts w:hint="eastAsia"/>
        </w:rPr>
        <w:t>例程：</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"RPCMethod":"Report"，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Pr>
          <w:rFonts w:hAnsi="宋体" w:hint="eastAsia"/>
          <w:szCs w:val="21"/>
        </w:rPr>
        <w:t>REPORT_HG_ONLINE</w:t>
      </w:r>
      <w:r>
        <w:t xml:space="preserve"> ",</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“HG”：[</w:t>
      </w:r>
    </w:p>
    <w:p w:rsidR="00B271CA" w:rsidRDefault="006955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ab/>
        <w:t>{"MAC":"网关的mac地址",</w:t>
      </w:r>
      <w:r>
        <w:rPr>
          <w:rFonts w:hint="eastAsia"/>
        </w:rPr>
        <w:tab/>
        <w:t>"Online":"on/off"</w:t>
      </w:r>
      <w:r w:rsidR="00D66FCF">
        <w:rPr>
          <w:rFonts w:hint="eastAsia"/>
        </w:rPr>
        <w:t>， “timestamp”：上下线时间</w:t>
      </w:r>
      <w:r>
        <w:rPr>
          <w:rFonts w:hint="eastAsia"/>
        </w:rPr>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r>
      <w:r>
        <w:rPr>
          <w:rFonts w:hint="eastAsia"/>
        </w:rPr>
        <w:tab/>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9557C" w:rsidRDefault="0069557C" w:rsidP="0069557C"/>
    <w:p w:rsidR="0069557C" w:rsidRDefault="0069557C" w:rsidP="0069557C">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69557C" w:rsidRPr="00104A87" w:rsidTr="00DE3012">
        <w:tc>
          <w:tcPr>
            <w:tcW w:w="2089" w:type="dxa"/>
            <w:shd w:val="clear" w:color="auto" w:fill="4472C4"/>
          </w:tcPr>
          <w:p w:rsidR="0069557C" w:rsidRDefault="0069557C" w:rsidP="00DE3012">
            <w:r w:rsidRPr="001C05E3">
              <w:rPr>
                <w:rFonts w:hint="eastAsia"/>
              </w:rPr>
              <w:t>参数名称</w:t>
            </w:r>
          </w:p>
        </w:tc>
        <w:tc>
          <w:tcPr>
            <w:tcW w:w="2068" w:type="dxa"/>
            <w:shd w:val="clear" w:color="auto" w:fill="4472C4"/>
          </w:tcPr>
          <w:p w:rsidR="0069557C" w:rsidRDefault="0069557C" w:rsidP="00DE3012">
            <w:r w:rsidRPr="001C05E3">
              <w:rPr>
                <w:rFonts w:hint="eastAsia"/>
              </w:rPr>
              <w:t>参数类型</w:t>
            </w:r>
          </w:p>
        </w:tc>
        <w:tc>
          <w:tcPr>
            <w:tcW w:w="2049" w:type="dxa"/>
            <w:shd w:val="clear" w:color="auto" w:fill="4472C4"/>
          </w:tcPr>
          <w:p w:rsidR="0069557C" w:rsidRDefault="0069557C" w:rsidP="00DE3012">
            <w:r w:rsidRPr="001C05E3">
              <w:rPr>
                <w:rFonts w:hint="eastAsia"/>
              </w:rPr>
              <w:t>参数含义</w:t>
            </w:r>
          </w:p>
        </w:tc>
        <w:tc>
          <w:tcPr>
            <w:tcW w:w="2316" w:type="dxa"/>
            <w:shd w:val="clear" w:color="auto" w:fill="4472C4"/>
          </w:tcPr>
          <w:p w:rsidR="0069557C" w:rsidRDefault="0069557C" w:rsidP="00DE3012">
            <w:r w:rsidRPr="001C05E3">
              <w:rPr>
                <w:rFonts w:hint="eastAsia"/>
              </w:rPr>
              <w:t>说明</w:t>
            </w:r>
          </w:p>
        </w:tc>
      </w:tr>
      <w:tr w:rsidR="0069557C" w:rsidTr="00DE3012">
        <w:trPr>
          <w:trHeight w:val="90"/>
        </w:trPr>
        <w:tc>
          <w:tcPr>
            <w:tcW w:w="2089" w:type="dxa"/>
            <w:shd w:val="clear" w:color="auto" w:fill="auto"/>
          </w:tcPr>
          <w:p w:rsidR="0069557C" w:rsidRDefault="0069557C" w:rsidP="00DE3012">
            <w:r w:rsidRPr="001C05E3">
              <w:t>RPCMethod</w:t>
            </w:r>
          </w:p>
        </w:tc>
        <w:tc>
          <w:tcPr>
            <w:tcW w:w="2068" w:type="dxa"/>
            <w:shd w:val="clear" w:color="auto" w:fill="auto"/>
          </w:tcPr>
          <w:p w:rsidR="0069557C" w:rsidRDefault="0069557C" w:rsidP="00DE3012">
            <w:r>
              <w:rPr>
                <w:rFonts w:hint="eastAsia"/>
              </w:rPr>
              <w:t>String</w:t>
            </w:r>
          </w:p>
        </w:tc>
        <w:tc>
          <w:tcPr>
            <w:tcW w:w="2049" w:type="dxa"/>
            <w:shd w:val="clear" w:color="auto" w:fill="auto"/>
          </w:tcPr>
          <w:p w:rsidR="0069557C" w:rsidRDefault="0069557C" w:rsidP="00DE3012">
            <w:r>
              <w:rPr>
                <w:rFonts w:hint="eastAsia"/>
              </w:rPr>
              <w:t>接口分类定义</w:t>
            </w:r>
          </w:p>
        </w:tc>
        <w:tc>
          <w:tcPr>
            <w:tcW w:w="2316" w:type="dxa"/>
            <w:shd w:val="clear" w:color="auto" w:fill="auto"/>
          </w:tcPr>
          <w:p w:rsidR="0069557C" w:rsidRDefault="0069557C" w:rsidP="00DE3012">
            <w:r>
              <w:rPr>
                <w:rFonts w:hint="eastAsia"/>
              </w:rPr>
              <w:t>Report</w:t>
            </w:r>
          </w:p>
        </w:tc>
      </w:tr>
      <w:tr w:rsidR="0069557C" w:rsidTr="00DE3012">
        <w:tc>
          <w:tcPr>
            <w:tcW w:w="2089" w:type="dxa"/>
            <w:shd w:val="clear" w:color="auto" w:fill="DEEAF6"/>
          </w:tcPr>
          <w:p w:rsidR="0069557C" w:rsidRDefault="0069557C" w:rsidP="00DE3012">
            <w:r w:rsidRPr="001C05E3">
              <w:t>ID</w:t>
            </w:r>
          </w:p>
        </w:tc>
        <w:tc>
          <w:tcPr>
            <w:tcW w:w="2068" w:type="dxa"/>
            <w:shd w:val="clear" w:color="auto" w:fill="DEEAF6"/>
          </w:tcPr>
          <w:p w:rsidR="0069557C" w:rsidRDefault="0069557C" w:rsidP="00DE3012">
            <w:r>
              <w:rPr>
                <w:rFonts w:hint="eastAsia"/>
              </w:rPr>
              <w:t>Int</w:t>
            </w:r>
          </w:p>
        </w:tc>
        <w:tc>
          <w:tcPr>
            <w:tcW w:w="2049" w:type="dxa"/>
            <w:shd w:val="clear" w:color="auto" w:fill="DEEAF6"/>
          </w:tcPr>
          <w:p w:rsidR="0069557C" w:rsidRDefault="0069557C" w:rsidP="00DE3012">
            <w:r>
              <w:rPr>
                <w:rFonts w:hint="eastAsia"/>
              </w:rPr>
              <w:t>平台</w:t>
            </w:r>
            <w:r>
              <w:t>维护的事务</w:t>
            </w:r>
            <w:r>
              <w:t>ID</w:t>
            </w:r>
          </w:p>
        </w:tc>
        <w:tc>
          <w:tcPr>
            <w:tcW w:w="2316" w:type="dxa"/>
            <w:shd w:val="clear" w:color="auto" w:fill="DEEAF6"/>
          </w:tcPr>
          <w:p w:rsidR="0069557C" w:rsidRDefault="0069557C" w:rsidP="00DE3012">
            <w:r>
              <w:t>按请求原值返回</w:t>
            </w:r>
          </w:p>
        </w:tc>
      </w:tr>
      <w:tr w:rsidR="0069557C" w:rsidTr="00DE3012">
        <w:tc>
          <w:tcPr>
            <w:tcW w:w="2089" w:type="dxa"/>
            <w:shd w:val="clear" w:color="auto" w:fill="auto"/>
          </w:tcPr>
          <w:p w:rsidR="0069557C" w:rsidRDefault="0069557C" w:rsidP="00DE3012">
            <w:r w:rsidRPr="001C05E3">
              <w:t>CmdType</w:t>
            </w:r>
          </w:p>
        </w:tc>
        <w:tc>
          <w:tcPr>
            <w:tcW w:w="2068" w:type="dxa"/>
            <w:shd w:val="clear" w:color="auto" w:fill="auto"/>
          </w:tcPr>
          <w:p w:rsidR="0069557C" w:rsidRDefault="0069557C" w:rsidP="00DE3012">
            <w:r>
              <w:t>String</w:t>
            </w:r>
          </w:p>
        </w:tc>
        <w:tc>
          <w:tcPr>
            <w:tcW w:w="2049" w:type="dxa"/>
            <w:shd w:val="clear" w:color="auto" w:fill="auto"/>
          </w:tcPr>
          <w:p w:rsidR="0069557C" w:rsidRDefault="0069557C" w:rsidP="00DE3012">
            <w:r>
              <w:t>命令类型</w:t>
            </w:r>
          </w:p>
        </w:tc>
        <w:tc>
          <w:tcPr>
            <w:tcW w:w="2316" w:type="dxa"/>
            <w:shd w:val="clear" w:color="auto" w:fill="auto"/>
          </w:tcPr>
          <w:p w:rsidR="0069557C" w:rsidRDefault="000F6A23" w:rsidP="00DE3012">
            <w:r>
              <w:rPr>
                <w:rFonts w:hAnsi="宋体" w:hint="eastAsia"/>
                <w:szCs w:val="21"/>
              </w:rPr>
              <w:t>REPORT_HG_ONLINE</w:t>
            </w:r>
          </w:p>
        </w:tc>
      </w:tr>
      <w:tr w:rsidR="0069557C" w:rsidTr="00DE3012">
        <w:tc>
          <w:tcPr>
            <w:tcW w:w="2089" w:type="dxa"/>
            <w:shd w:val="clear" w:color="auto" w:fill="DEEAF6"/>
          </w:tcPr>
          <w:p w:rsidR="0069557C" w:rsidRDefault="0069557C" w:rsidP="00DE3012">
            <w:r w:rsidRPr="001C05E3">
              <w:t>SequenceId</w:t>
            </w:r>
          </w:p>
        </w:tc>
        <w:tc>
          <w:tcPr>
            <w:tcW w:w="2068" w:type="dxa"/>
            <w:shd w:val="clear" w:color="auto" w:fill="DEEAF6"/>
          </w:tcPr>
          <w:p w:rsidR="0069557C" w:rsidRDefault="0069557C" w:rsidP="00DE3012">
            <w:r>
              <w:t>String</w:t>
            </w:r>
          </w:p>
        </w:tc>
        <w:tc>
          <w:tcPr>
            <w:tcW w:w="2049" w:type="dxa"/>
            <w:shd w:val="clear" w:color="auto" w:fill="DEEAF6"/>
          </w:tcPr>
          <w:p w:rsidR="0069557C" w:rsidRDefault="0069557C" w:rsidP="00DE3012">
            <w:r>
              <w:t>请求编号</w:t>
            </w:r>
          </w:p>
        </w:tc>
        <w:tc>
          <w:tcPr>
            <w:tcW w:w="2316" w:type="dxa"/>
            <w:shd w:val="clear" w:color="auto" w:fill="DEEAF6"/>
          </w:tcPr>
          <w:p w:rsidR="0069557C" w:rsidRDefault="0069557C" w:rsidP="00DE3012">
            <w:r>
              <w:rPr>
                <w:rFonts w:hint="eastAsia"/>
              </w:rPr>
              <w:t>SequenceId</w:t>
            </w:r>
            <w:r>
              <w:rPr>
                <w:rFonts w:hint="eastAsia"/>
              </w:rPr>
              <w:t>表示命令序列，按照请求的原值返回。</w:t>
            </w:r>
          </w:p>
          <w:p w:rsidR="0069557C" w:rsidRDefault="0069557C" w:rsidP="00DE3012">
            <w:r>
              <w:rPr>
                <w:rFonts w:hint="eastAsia"/>
              </w:rPr>
              <w:t>16</w:t>
            </w:r>
            <w:r>
              <w:rPr>
                <w:rFonts w:hint="eastAsia"/>
              </w:rPr>
              <w:t>进制数，</w:t>
            </w:r>
            <w:r>
              <w:rPr>
                <w:rFonts w:hint="eastAsia"/>
              </w:rPr>
              <w:t>8</w:t>
            </w:r>
            <w:r>
              <w:rPr>
                <w:rFonts w:hint="eastAsia"/>
              </w:rPr>
              <w:t>位</w:t>
            </w:r>
          </w:p>
        </w:tc>
      </w:tr>
      <w:tr w:rsidR="0069557C" w:rsidTr="00DE3012">
        <w:tc>
          <w:tcPr>
            <w:tcW w:w="2089" w:type="dxa"/>
            <w:shd w:val="clear" w:color="auto" w:fill="auto"/>
          </w:tcPr>
          <w:p w:rsidR="0069557C" w:rsidRDefault="0069557C" w:rsidP="00DE3012">
            <w:r w:rsidRPr="001C05E3">
              <w:t>Parameter</w:t>
            </w:r>
          </w:p>
        </w:tc>
        <w:tc>
          <w:tcPr>
            <w:tcW w:w="2068" w:type="dxa"/>
            <w:shd w:val="clear" w:color="auto" w:fill="auto"/>
          </w:tcPr>
          <w:p w:rsidR="0069557C" w:rsidRDefault="0069557C" w:rsidP="00DE3012">
            <w:r>
              <w:rPr>
                <w:rFonts w:hint="eastAsia"/>
              </w:rPr>
              <w:t>object</w:t>
            </w:r>
          </w:p>
        </w:tc>
        <w:tc>
          <w:tcPr>
            <w:tcW w:w="2049" w:type="dxa"/>
            <w:shd w:val="clear" w:color="auto" w:fill="auto"/>
          </w:tcPr>
          <w:p w:rsidR="0069557C" w:rsidRDefault="0069557C" w:rsidP="00DE3012">
            <w:r>
              <w:rPr>
                <w:rFonts w:hint="eastAsia"/>
              </w:rPr>
              <w:t>报文中的请求参数</w:t>
            </w:r>
          </w:p>
        </w:tc>
        <w:tc>
          <w:tcPr>
            <w:tcW w:w="2316" w:type="dxa"/>
            <w:shd w:val="clear" w:color="auto" w:fill="auto"/>
          </w:tcPr>
          <w:p w:rsidR="0069557C" w:rsidRDefault="0069557C" w:rsidP="00DE3012"/>
        </w:tc>
      </w:tr>
      <w:tr w:rsidR="000F6A23" w:rsidTr="00DE3012">
        <w:tc>
          <w:tcPr>
            <w:tcW w:w="2089" w:type="dxa"/>
            <w:shd w:val="clear" w:color="auto" w:fill="auto"/>
          </w:tcPr>
          <w:p w:rsidR="000F6A23" w:rsidRPr="001C05E3" w:rsidRDefault="000F6A23" w:rsidP="00DE3012">
            <w:r>
              <w:rPr>
                <w:rFonts w:hint="eastAsia"/>
              </w:rPr>
              <w:t>HG</w:t>
            </w:r>
          </w:p>
        </w:tc>
        <w:tc>
          <w:tcPr>
            <w:tcW w:w="2068" w:type="dxa"/>
            <w:shd w:val="clear" w:color="auto" w:fill="auto"/>
          </w:tcPr>
          <w:p w:rsidR="000F6A23" w:rsidRDefault="000F6A23" w:rsidP="00DE3012">
            <w:r>
              <w:rPr>
                <w:rFonts w:hint="eastAsia"/>
              </w:rPr>
              <w:t>Array</w:t>
            </w:r>
          </w:p>
        </w:tc>
        <w:tc>
          <w:tcPr>
            <w:tcW w:w="2049" w:type="dxa"/>
            <w:shd w:val="clear" w:color="auto" w:fill="auto"/>
          </w:tcPr>
          <w:p w:rsidR="000F6A23" w:rsidRDefault="000F6A23" w:rsidP="00DE3012"/>
        </w:tc>
        <w:tc>
          <w:tcPr>
            <w:tcW w:w="2316" w:type="dxa"/>
            <w:shd w:val="clear" w:color="auto" w:fill="auto"/>
          </w:tcPr>
          <w:p w:rsidR="000F6A23" w:rsidRDefault="000F6A23" w:rsidP="00DE3012"/>
        </w:tc>
      </w:tr>
      <w:tr w:rsidR="0069557C" w:rsidTr="00DE3012">
        <w:tc>
          <w:tcPr>
            <w:tcW w:w="2089" w:type="dxa"/>
            <w:shd w:val="clear" w:color="auto" w:fill="auto"/>
          </w:tcPr>
          <w:p w:rsidR="0069557C" w:rsidRPr="00134B88" w:rsidRDefault="0069557C" w:rsidP="00DE3012">
            <w:r>
              <w:rPr>
                <w:rFonts w:hint="eastAsia"/>
              </w:rPr>
              <w:t>MAC</w:t>
            </w:r>
          </w:p>
        </w:tc>
        <w:tc>
          <w:tcPr>
            <w:tcW w:w="2068" w:type="dxa"/>
            <w:shd w:val="clear" w:color="auto" w:fill="auto"/>
          </w:tcPr>
          <w:p w:rsidR="0069557C" w:rsidRDefault="0069557C" w:rsidP="00DE3012">
            <w:r>
              <w:rPr>
                <w:rFonts w:hint="eastAsia"/>
              </w:rPr>
              <w:t>String</w:t>
            </w:r>
          </w:p>
        </w:tc>
        <w:tc>
          <w:tcPr>
            <w:tcW w:w="2049" w:type="dxa"/>
            <w:shd w:val="clear" w:color="auto" w:fill="auto"/>
          </w:tcPr>
          <w:p w:rsidR="0069557C" w:rsidRDefault="0069557C" w:rsidP="00DE3012">
            <w:r>
              <w:rPr>
                <w:rFonts w:hint="eastAsia"/>
              </w:rPr>
              <w:t>网关的</w:t>
            </w:r>
            <w:r>
              <w:rPr>
                <w:rFonts w:hint="eastAsia"/>
              </w:rPr>
              <w:t>mac</w:t>
            </w:r>
            <w:r>
              <w:rPr>
                <w:rFonts w:hint="eastAsia"/>
              </w:rPr>
              <w:t>地址</w:t>
            </w:r>
          </w:p>
        </w:tc>
        <w:tc>
          <w:tcPr>
            <w:tcW w:w="2316" w:type="dxa"/>
            <w:shd w:val="clear" w:color="auto" w:fill="auto"/>
          </w:tcPr>
          <w:p w:rsidR="0069557C" w:rsidRDefault="0069557C" w:rsidP="00DE3012"/>
        </w:tc>
      </w:tr>
      <w:tr w:rsidR="000F6A23" w:rsidTr="00DE3012">
        <w:tc>
          <w:tcPr>
            <w:tcW w:w="2089" w:type="dxa"/>
            <w:shd w:val="clear" w:color="auto" w:fill="auto"/>
          </w:tcPr>
          <w:p w:rsidR="000F6A23" w:rsidRDefault="000F6A23" w:rsidP="00DE3012">
            <w:r>
              <w:rPr>
                <w:rFonts w:hint="eastAsia"/>
              </w:rPr>
              <w:t>Online</w:t>
            </w:r>
          </w:p>
        </w:tc>
        <w:tc>
          <w:tcPr>
            <w:tcW w:w="2068" w:type="dxa"/>
            <w:shd w:val="clear" w:color="auto" w:fill="auto"/>
          </w:tcPr>
          <w:p w:rsidR="000F6A23" w:rsidRDefault="000F6A23" w:rsidP="00DE3012">
            <w:r>
              <w:rPr>
                <w:rFonts w:hint="eastAsia"/>
              </w:rPr>
              <w:t>String</w:t>
            </w:r>
          </w:p>
        </w:tc>
        <w:tc>
          <w:tcPr>
            <w:tcW w:w="2049" w:type="dxa"/>
            <w:shd w:val="clear" w:color="auto" w:fill="auto"/>
          </w:tcPr>
          <w:p w:rsidR="000F6A23" w:rsidRDefault="000F6A23" w:rsidP="00DE3012">
            <w:r>
              <w:t>O</w:t>
            </w:r>
            <w:r>
              <w:rPr>
                <w:rFonts w:hint="eastAsia"/>
              </w:rPr>
              <w:t>n</w:t>
            </w:r>
            <w:r>
              <w:rPr>
                <w:rFonts w:hint="eastAsia"/>
              </w:rPr>
              <w:t>：网关上线</w:t>
            </w:r>
          </w:p>
          <w:p w:rsidR="000F6A23" w:rsidRDefault="000F6A23" w:rsidP="00DE3012">
            <w:r>
              <w:t>O</w:t>
            </w:r>
            <w:r>
              <w:rPr>
                <w:rFonts w:hint="eastAsia"/>
              </w:rPr>
              <w:t>ff</w:t>
            </w:r>
            <w:r>
              <w:rPr>
                <w:rFonts w:hint="eastAsia"/>
              </w:rPr>
              <w:t>：网关下线</w:t>
            </w:r>
          </w:p>
        </w:tc>
        <w:tc>
          <w:tcPr>
            <w:tcW w:w="2316" w:type="dxa"/>
            <w:shd w:val="clear" w:color="auto" w:fill="auto"/>
          </w:tcPr>
          <w:p w:rsidR="000F6A23" w:rsidRDefault="000F6A23" w:rsidP="00DE3012"/>
        </w:tc>
      </w:tr>
      <w:tr w:rsidR="00D66FCF" w:rsidTr="00DE3012">
        <w:tc>
          <w:tcPr>
            <w:tcW w:w="2089" w:type="dxa"/>
            <w:shd w:val="clear" w:color="auto" w:fill="auto"/>
          </w:tcPr>
          <w:p w:rsidR="00D66FCF" w:rsidRDefault="00D66FCF" w:rsidP="00DE3012">
            <w:r>
              <w:t>T</w:t>
            </w:r>
            <w:r>
              <w:rPr>
                <w:rFonts w:hint="eastAsia"/>
              </w:rPr>
              <w:t>imestamp</w:t>
            </w:r>
          </w:p>
        </w:tc>
        <w:tc>
          <w:tcPr>
            <w:tcW w:w="2068" w:type="dxa"/>
            <w:shd w:val="clear" w:color="auto" w:fill="auto"/>
          </w:tcPr>
          <w:p w:rsidR="00D66FCF" w:rsidRDefault="00D66FCF" w:rsidP="00DE3012">
            <w:r>
              <w:rPr>
                <w:rFonts w:hint="eastAsia"/>
              </w:rPr>
              <w:t>String</w:t>
            </w:r>
          </w:p>
        </w:tc>
        <w:tc>
          <w:tcPr>
            <w:tcW w:w="2049" w:type="dxa"/>
            <w:shd w:val="clear" w:color="auto" w:fill="auto"/>
          </w:tcPr>
          <w:p w:rsidR="00D66FCF" w:rsidRDefault="00D66FCF" w:rsidP="00DE3012">
            <w:r>
              <w:rPr>
                <w:rFonts w:hint="eastAsia"/>
              </w:rPr>
              <w:t>上下线时间</w:t>
            </w:r>
          </w:p>
        </w:tc>
        <w:tc>
          <w:tcPr>
            <w:tcW w:w="2316" w:type="dxa"/>
            <w:shd w:val="clear" w:color="auto" w:fill="auto"/>
          </w:tcPr>
          <w:p w:rsidR="00596CD2" w:rsidRDefault="00D66FCF">
            <w:r>
              <w:rPr>
                <w:rFonts w:hint="eastAsia"/>
              </w:rPr>
              <w:t>按照</w:t>
            </w:r>
            <w:r>
              <w:rPr>
                <w:rFonts w:hint="eastAsia"/>
              </w:rPr>
              <w:t>YYYY-MM-DD HH:MM:SS.mm</w:t>
            </w:r>
            <w:r>
              <w:rPr>
                <w:rFonts w:hint="eastAsia"/>
              </w:rPr>
              <w:t>格式</w:t>
            </w:r>
          </w:p>
        </w:tc>
      </w:tr>
    </w:tbl>
    <w:p w:rsidR="0069557C" w:rsidRDefault="0069557C" w:rsidP="0069557C"/>
    <w:p w:rsidR="0069557C" w:rsidRDefault="0069557C" w:rsidP="0069557C">
      <w:pPr>
        <w:pStyle w:val="QB3"/>
      </w:pPr>
      <w:bookmarkStart w:id="351" w:name="_Toc448149290"/>
      <w:r>
        <w:rPr>
          <w:rFonts w:hint="eastAsia"/>
        </w:rPr>
        <w:t>响应报文定义</w:t>
      </w:r>
      <w:bookmarkEnd w:id="351"/>
    </w:p>
    <w:p w:rsidR="0069557C" w:rsidRDefault="0069557C" w:rsidP="0069557C">
      <w:pPr>
        <w:pStyle w:val="QB7"/>
        <w:ind w:firstLine="420"/>
      </w:pPr>
      <w:r>
        <w:rPr>
          <w:rFonts w:hint="eastAsia"/>
        </w:rPr>
        <w:t xml:space="preserve">消息发送方向： </w:t>
      </w:r>
      <w:r w:rsidR="00C270D5">
        <w:rPr>
          <w:rFonts w:hint="eastAsia"/>
        </w:rPr>
        <w:t>一级</w:t>
      </w:r>
      <w:r>
        <w:rPr>
          <w:rFonts w:hint="eastAsia"/>
        </w:rPr>
        <w:t>家庭开放平台-&gt;省级数字家庭管理平台</w:t>
      </w:r>
    </w:p>
    <w:p w:rsidR="0069557C" w:rsidRDefault="0069557C" w:rsidP="0069557C">
      <w:pPr>
        <w:pStyle w:val="QB7"/>
        <w:ind w:firstLine="420"/>
      </w:pPr>
      <w:r>
        <w:rPr>
          <w:rFonts w:hint="eastAsia"/>
        </w:rPr>
        <w:t>例程:</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000F6A23">
        <w:rPr>
          <w:rFonts w:hAnsi="宋体" w:hint="eastAsia"/>
          <w:szCs w:val="21"/>
        </w:rPr>
        <w:t>REPORT_HG_ONLINE</w:t>
      </w:r>
      <w:r>
        <w:rPr>
          <w:rFonts w:hint="eastAsia"/>
        </w:rPr>
        <w:t xml:space="preserve"> "</w:t>
      </w:r>
      <w:r>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69557C" w:rsidRDefault="0069557C" w:rsidP="0069557C">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69557C" w:rsidRPr="00BD3C12" w:rsidTr="00DE3012">
        <w:tc>
          <w:tcPr>
            <w:tcW w:w="2130" w:type="dxa"/>
            <w:shd w:val="clear" w:color="auto" w:fill="4472C4"/>
          </w:tcPr>
          <w:p w:rsidR="0069557C" w:rsidRPr="00BD3C12" w:rsidRDefault="0069557C" w:rsidP="00DE3012">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69557C" w:rsidRPr="00BD3C12" w:rsidRDefault="0069557C" w:rsidP="00DE3012">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69557C" w:rsidRPr="00BD3C12" w:rsidRDefault="0069557C" w:rsidP="00DE3012">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69557C" w:rsidRPr="00BD3C12" w:rsidRDefault="0069557C" w:rsidP="00DE3012">
            <w:pPr>
              <w:pStyle w:val="QB20"/>
              <w:ind w:firstLineChars="0" w:firstLine="0"/>
              <w:jc w:val="center"/>
              <w:rPr>
                <w:b/>
                <w:bCs/>
                <w:color w:val="FFFFFF"/>
              </w:rPr>
            </w:pPr>
            <w:r w:rsidRPr="00BD3C12">
              <w:rPr>
                <w:b/>
                <w:bCs/>
                <w:color w:val="FFFFFF"/>
              </w:rPr>
              <w:t>说明</w:t>
            </w:r>
          </w:p>
        </w:tc>
      </w:tr>
      <w:tr w:rsidR="0069557C" w:rsidTr="00DE3012">
        <w:tc>
          <w:tcPr>
            <w:tcW w:w="2130" w:type="dxa"/>
            <w:shd w:val="clear" w:color="auto" w:fill="auto"/>
          </w:tcPr>
          <w:p w:rsidR="0069557C" w:rsidRPr="00BD3C12" w:rsidRDefault="0069557C" w:rsidP="00DE3012">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69557C" w:rsidRDefault="0069557C" w:rsidP="00DE3012">
            <w:pPr>
              <w:pStyle w:val="QB20"/>
              <w:ind w:firstLineChars="0" w:firstLine="0"/>
            </w:pPr>
            <w:r>
              <w:rPr>
                <w:rFonts w:hint="eastAsia"/>
              </w:rPr>
              <w:t>Int</w:t>
            </w:r>
          </w:p>
        </w:tc>
        <w:tc>
          <w:tcPr>
            <w:tcW w:w="2131" w:type="dxa"/>
            <w:shd w:val="clear" w:color="auto" w:fill="auto"/>
          </w:tcPr>
          <w:p w:rsidR="0069557C" w:rsidRDefault="0069557C" w:rsidP="00DE3012">
            <w:pPr>
              <w:pStyle w:val="QB20"/>
              <w:ind w:firstLineChars="0" w:firstLine="0"/>
            </w:pPr>
          </w:p>
        </w:tc>
        <w:tc>
          <w:tcPr>
            <w:tcW w:w="2131" w:type="dxa"/>
            <w:shd w:val="clear" w:color="auto" w:fill="auto"/>
          </w:tcPr>
          <w:p w:rsidR="0069557C" w:rsidRDefault="0069557C" w:rsidP="00DE3012">
            <w:pPr>
              <w:pStyle w:val="QB20"/>
              <w:ind w:firstLineChars="0" w:firstLine="0"/>
            </w:pPr>
          </w:p>
        </w:tc>
      </w:tr>
      <w:tr w:rsidR="0069557C" w:rsidTr="00DE3012">
        <w:tc>
          <w:tcPr>
            <w:tcW w:w="2130" w:type="dxa"/>
            <w:shd w:val="clear" w:color="auto" w:fill="DEEAF6"/>
          </w:tcPr>
          <w:p w:rsidR="0069557C" w:rsidRPr="00BD3C12" w:rsidRDefault="0069557C" w:rsidP="00DE3012">
            <w:pPr>
              <w:pStyle w:val="QB20"/>
              <w:ind w:firstLineChars="0" w:firstLine="0"/>
              <w:rPr>
                <w:b/>
                <w:bCs/>
              </w:rPr>
            </w:pPr>
            <w:r w:rsidRPr="00BD3C12">
              <w:rPr>
                <w:rFonts w:cs="Times New Roman" w:hint="eastAsia"/>
                <w:b/>
                <w:bCs/>
              </w:rPr>
              <w:t>ID</w:t>
            </w:r>
          </w:p>
        </w:tc>
        <w:tc>
          <w:tcPr>
            <w:tcW w:w="2130" w:type="dxa"/>
            <w:shd w:val="clear" w:color="auto" w:fill="DEEAF6"/>
          </w:tcPr>
          <w:p w:rsidR="0069557C" w:rsidRDefault="0069557C" w:rsidP="00DE3012">
            <w:pPr>
              <w:pStyle w:val="QB20"/>
              <w:ind w:firstLineChars="0" w:firstLine="0"/>
            </w:pPr>
            <w:r>
              <w:rPr>
                <w:rFonts w:hint="eastAsia"/>
              </w:rPr>
              <w:t>Int</w:t>
            </w:r>
          </w:p>
        </w:tc>
        <w:tc>
          <w:tcPr>
            <w:tcW w:w="2131" w:type="dxa"/>
            <w:shd w:val="clear" w:color="auto" w:fill="DEEAF6"/>
          </w:tcPr>
          <w:p w:rsidR="0069557C" w:rsidRDefault="0069557C" w:rsidP="00DE3012">
            <w:pPr>
              <w:pStyle w:val="QB20"/>
              <w:ind w:firstLineChars="0" w:firstLine="0"/>
            </w:pPr>
            <w:r>
              <w:rPr>
                <w:rFonts w:hint="eastAsia"/>
              </w:rPr>
              <w:t>平台</w:t>
            </w:r>
            <w:r>
              <w:t>维护的事务ID</w:t>
            </w:r>
          </w:p>
        </w:tc>
        <w:tc>
          <w:tcPr>
            <w:tcW w:w="2131" w:type="dxa"/>
            <w:shd w:val="clear" w:color="auto" w:fill="DEEAF6"/>
          </w:tcPr>
          <w:p w:rsidR="0069557C" w:rsidRDefault="0069557C" w:rsidP="00DE3012">
            <w:pPr>
              <w:pStyle w:val="QB20"/>
              <w:ind w:firstLineChars="0" w:firstLine="0"/>
            </w:pPr>
            <w:r>
              <w:t>按请求原值返回</w:t>
            </w:r>
          </w:p>
        </w:tc>
      </w:tr>
      <w:tr w:rsidR="0069557C" w:rsidTr="00DE3012">
        <w:tc>
          <w:tcPr>
            <w:tcW w:w="2130" w:type="dxa"/>
            <w:shd w:val="clear" w:color="auto" w:fill="auto"/>
          </w:tcPr>
          <w:p w:rsidR="0069557C" w:rsidRPr="00BD3C12" w:rsidRDefault="0069557C" w:rsidP="00DE3012">
            <w:pPr>
              <w:pStyle w:val="QB20"/>
              <w:ind w:firstLineChars="0" w:firstLine="0"/>
              <w:rPr>
                <w:b/>
                <w:bCs/>
              </w:rPr>
            </w:pPr>
            <w:r w:rsidRPr="00BD3C12">
              <w:rPr>
                <w:rFonts w:cs="Times New Roman"/>
                <w:b/>
                <w:bCs/>
              </w:rPr>
              <w:t>CmdType</w:t>
            </w:r>
          </w:p>
        </w:tc>
        <w:tc>
          <w:tcPr>
            <w:tcW w:w="2130" w:type="dxa"/>
            <w:shd w:val="clear" w:color="auto" w:fill="auto"/>
          </w:tcPr>
          <w:p w:rsidR="0069557C" w:rsidRDefault="0069557C" w:rsidP="00DE3012">
            <w:pPr>
              <w:pStyle w:val="QB20"/>
              <w:ind w:firstLineChars="0" w:firstLine="0"/>
            </w:pPr>
            <w:r>
              <w:t>String</w:t>
            </w:r>
          </w:p>
        </w:tc>
        <w:tc>
          <w:tcPr>
            <w:tcW w:w="2131" w:type="dxa"/>
            <w:shd w:val="clear" w:color="auto" w:fill="auto"/>
          </w:tcPr>
          <w:p w:rsidR="0069557C" w:rsidRDefault="0069557C" w:rsidP="00DE3012">
            <w:pPr>
              <w:pStyle w:val="QB20"/>
              <w:ind w:firstLineChars="0" w:firstLine="0"/>
            </w:pPr>
            <w:r>
              <w:t>命令类型</w:t>
            </w:r>
          </w:p>
        </w:tc>
        <w:tc>
          <w:tcPr>
            <w:tcW w:w="2131" w:type="dxa"/>
            <w:shd w:val="clear" w:color="auto" w:fill="auto"/>
          </w:tcPr>
          <w:p w:rsidR="0069557C" w:rsidRDefault="0069557C" w:rsidP="00DE3012">
            <w:pPr>
              <w:pStyle w:val="QB20"/>
              <w:ind w:firstLineChars="0" w:firstLine="0"/>
            </w:pPr>
            <w:r>
              <w:rPr>
                <w:rFonts w:hint="eastAsia"/>
              </w:rPr>
              <w:t>按照请求的原值返回。</w:t>
            </w:r>
          </w:p>
        </w:tc>
      </w:tr>
      <w:tr w:rsidR="0069557C" w:rsidTr="00DE3012">
        <w:tc>
          <w:tcPr>
            <w:tcW w:w="2130" w:type="dxa"/>
            <w:shd w:val="clear" w:color="auto" w:fill="DEEAF6"/>
          </w:tcPr>
          <w:p w:rsidR="0069557C" w:rsidRPr="00BD3C12" w:rsidRDefault="0069557C" w:rsidP="00DE3012">
            <w:pPr>
              <w:pStyle w:val="QB20"/>
              <w:ind w:firstLineChars="0" w:firstLine="0"/>
              <w:rPr>
                <w:b/>
                <w:bCs/>
              </w:rPr>
            </w:pPr>
            <w:r w:rsidRPr="00BD3C12">
              <w:rPr>
                <w:rFonts w:cs="Times New Roman"/>
                <w:b/>
                <w:bCs/>
              </w:rPr>
              <w:t>SequenceId</w:t>
            </w:r>
          </w:p>
        </w:tc>
        <w:tc>
          <w:tcPr>
            <w:tcW w:w="2130" w:type="dxa"/>
            <w:shd w:val="clear" w:color="auto" w:fill="DEEAF6"/>
          </w:tcPr>
          <w:p w:rsidR="0069557C" w:rsidRDefault="0069557C" w:rsidP="00DE3012">
            <w:pPr>
              <w:pStyle w:val="QB20"/>
              <w:ind w:firstLineChars="0" w:firstLine="0"/>
            </w:pPr>
            <w:r>
              <w:t>String</w:t>
            </w:r>
          </w:p>
        </w:tc>
        <w:tc>
          <w:tcPr>
            <w:tcW w:w="2131" w:type="dxa"/>
            <w:shd w:val="clear" w:color="auto" w:fill="DEEAF6"/>
          </w:tcPr>
          <w:p w:rsidR="0069557C" w:rsidRDefault="0069557C" w:rsidP="00DE3012">
            <w:pPr>
              <w:pStyle w:val="QB20"/>
              <w:ind w:firstLineChars="0" w:firstLine="0"/>
            </w:pPr>
            <w:r>
              <w:t>请求编号</w:t>
            </w:r>
          </w:p>
        </w:tc>
        <w:tc>
          <w:tcPr>
            <w:tcW w:w="2131" w:type="dxa"/>
            <w:shd w:val="clear" w:color="auto" w:fill="DEEAF6"/>
          </w:tcPr>
          <w:p w:rsidR="0069557C" w:rsidRDefault="0069557C" w:rsidP="00DE3012">
            <w:pPr>
              <w:pStyle w:val="QB20"/>
              <w:ind w:firstLineChars="0" w:firstLine="0"/>
            </w:pPr>
            <w:r>
              <w:rPr>
                <w:rFonts w:hint="eastAsia"/>
              </w:rPr>
              <w:t>SequenceId表示命令序列，按照请求的原值返回。</w:t>
            </w:r>
          </w:p>
          <w:p w:rsidR="0069557C" w:rsidRDefault="0069557C" w:rsidP="00DE3012">
            <w:pPr>
              <w:pStyle w:val="QB20"/>
              <w:ind w:firstLineChars="0" w:firstLine="0"/>
            </w:pPr>
            <w:r>
              <w:rPr>
                <w:rFonts w:hint="eastAsia"/>
              </w:rPr>
              <w:t>16进制数，8位</w:t>
            </w:r>
          </w:p>
        </w:tc>
      </w:tr>
      <w:tr w:rsidR="0069557C" w:rsidTr="00DE3012">
        <w:tc>
          <w:tcPr>
            <w:tcW w:w="2130" w:type="dxa"/>
            <w:shd w:val="clear" w:color="auto" w:fill="DEEAF6"/>
          </w:tcPr>
          <w:p w:rsidR="0069557C" w:rsidRPr="00BD3C12" w:rsidRDefault="0069557C" w:rsidP="00DE3012">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69557C" w:rsidRDefault="0069557C" w:rsidP="00DE3012">
            <w:pPr>
              <w:pStyle w:val="QB20"/>
              <w:ind w:firstLineChars="0" w:firstLine="0"/>
            </w:pPr>
            <w:r>
              <w:rPr>
                <w:rFonts w:hint="eastAsia"/>
              </w:rPr>
              <w:t>Object</w:t>
            </w:r>
          </w:p>
        </w:tc>
        <w:tc>
          <w:tcPr>
            <w:tcW w:w="2131" w:type="dxa"/>
            <w:shd w:val="clear" w:color="auto" w:fill="DEEAF6"/>
          </w:tcPr>
          <w:p w:rsidR="0069557C" w:rsidRDefault="0069557C" w:rsidP="00DE3012">
            <w:pPr>
              <w:pStyle w:val="QB20"/>
              <w:ind w:firstLineChars="0" w:firstLine="0"/>
            </w:pPr>
            <w:r>
              <w:rPr>
                <w:rFonts w:hint="eastAsia"/>
              </w:rPr>
              <w:t>操作</w:t>
            </w:r>
            <w:r>
              <w:t>返回的结果</w:t>
            </w:r>
          </w:p>
        </w:tc>
        <w:tc>
          <w:tcPr>
            <w:tcW w:w="2131" w:type="dxa"/>
            <w:shd w:val="clear" w:color="auto" w:fill="DEEAF6"/>
          </w:tcPr>
          <w:p w:rsidR="0069557C" w:rsidRDefault="0069557C" w:rsidP="00DE3012">
            <w:pPr>
              <w:pStyle w:val="QB20"/>
              <w:ind w:firstLineChars="0" w:firstLine="0"/>
            </w:pPr>
          </w:p>
        </w:tc>
      </w:tr>
    </w:tbl>
    <w:p w:rsidR="0069557C" w:rsidRPr="0069557C" w:rsidRDefault="0069557C" w:rsidP="000315B9"/>
    <w:p w:rsidR="0069557C" w:rsidRDefault="0069557C" w:rsidP="000315B9">
      <w:pPr>
        <w:pStyle w:val="QB2"/>
      </w:pPr>
      <w:bookmarkStart w:id="352" w:name="_Toc448149291"/>
      <w:r>
        <w:rPr>
          <w:rFonts w:hint="eastAsia"/>
        </w:rPr>
        <w:t>网关销户接口</w:t>
      </w:r>
      <w:bookmarkEnd w:id="352"/>
    </w:p>
    <w:p w:rsidR="0069557C" w:rsidRDefault="0069557C" w:rsidP="000315B9">
      <w:pPr>
        <w:pStyle w:val="QB3"/>
      </w:pPr>
      <w:bookmarkStart w:id="353" w:name="_Toc448149292"/>
      <w:r>
        <w:rPr>
          <w:rFonts w:hint="eastAsia"/>
        </w:rPr>
        <w:t>接口类型说明</w:t>
      </w:r>
      <w:bookmarkEnd w:id="353"/>
    </w:p>
    <w:p w:rsidR="0069557C" w:rsidRDefault="0069557C" w:rsidP="0069557C">
      <w:r>
        <w:rPr>
          <w:rFonts w:hint="eastAsia"/>
        </w:rPr>
        <w:t>省级数字家庭管理平台向</w:t>
      </w:r>
      <w:r w:rsidR="00C270D5">
        <w:rPr>
          <w:rFonts w:hint="eastAsia"/>
        </w:rPr>
        <w:t>一级</w:t>
      </w:r>
      <w:r>
        <w:rPr>
          <w:rFonts w:hint="eastAsia"/>
        </w:rPr>
        <w:t>家庭开放平台同步网关销户</w:t>
      </w:r>
    </w:p>
    <w:p w:rsidR="007E4262" w:rsidRPr="007E4262" w:rsidRDefault="007E4262" w:rsidP="0069557C">
      <w:r>
        <w:rPr>
          <w:rFonts w:hint="eastAsia"/>
        </w:rPr>
        <w:t>消息发送方向：省级数字家庭管理平台—</w:t>
      </w:r>
      <w:r>
        <w:rPr>
          <w:rFonts w:hint="eastAsia"/>
        </w:rPr>
        <w:t>&gt;</w:t>
      </w:r>
      <w:r>
        <w:rPr>
          <w:rFonts w:hint="eastAsia"/>
        </w:rPr>
        <w:t>一级家庭开放平台</w:t>
      </w:r>
    </w:p>
    <w:p w:rsidR="0069557C" w:rsidRDefault="0069557C" w:rsidP="000315B9">
      <w:pPr>
        <w:pStyle w:val="QB3"/>
      </w:pPr>
      <w:bookmarkStart w:id="354" w:name="_Toc448149293"/>
      <w:r>
        <w:rPr>
          <w:rFonts w:hint="eastAsia"/>
        </w:rPr>
        <w:t>接口类型</w:t>
      </w:r>
      <w:bookmarkEnd w:id="354"/>
    </w:p>
    <w:p w:rsidR="0069557C" w:rsidRDefault="0069557C" w:rsidP="0069557C">
      <w:bookmarkStart w:id="355" w:name="OLE_LINK19"/>
      <w:bookmarkStart w:id="356" w:name="OLE_LINK20"/>
      <w:r>
        <w:rPr>
          <w:rFonts w:hint="eastAsia"/>
        </w:rPr>
        <w:t>名称：</w:t>
      </w:r>
      <w:bookmarkEnd w:id="355"/>
      <w:bookmarkEnd w:id="356"/>
      <w:r w:rsidR="000F6A23">
        <w:rPr>
          <w:rFonts w:hint="eastAsia"/>
        </w:rPr>
        <w:t>report</w:t>
      </w:r>
      <w:r w:rsidR="000F6A23">
        <w:rPr>
          <w:rFonts w:hAnsi="宋体" w:hint="eastAsia"/>
          <w:szCs w:val="21"/>
        </w:rPr>
        <w:t>U</w:t>
      </w:r>
      <w:r>
        <w:rPr>
          <w:rFonts w:hAnsi="宋体" w:hint="eastAsia"/>
          <w:szCs w:val="21"/>
        </w:rPr>
        <w:t>nbind</w:t>
      </w:r>
      <w:r w:rsidR="00516E65">
        <w:rPr>
          <w:rFonts w:hAnsi="宋体" w:hint="eastAsia"/>
          <w:szCs w:val="21"/>
        </w:rPr>
        <w:t>HG</w:t>
      </w:r>
    </w:p>
    <w:p w:rsidR="0069557C" w:rsidRDefault="0069557C" w:rsidP="000315B9">
      <w:pPr>
        <w:pStyle w:val="QB3"/>
      </w:pPr>
      <w:bookmarkStart w:id="357" w:name="_Toc448149294"/>
      <w:r>
        <w:rPr>
          <w:rFonts w:hint="eastAsia"/>
        </w:rPr>
        <w:t>请求报文定义</w:t>
      </w:r>
      <w:bookmarkEnd w:id="357"/>
    </w:p>
    <w:p w:rsidR="0069557C" w:rsidRDefault="0069557C" w:rsidP="0069557C">
      <w:r>
        <w:rPr>
          <w:rFonts w:hint="eastAsia"/>
        </w:rPr>
        <w:t>例程：</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"RPCMethod":"Report"，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sidR="000F6A23">
        <w:rPr>
          <w:rFonts w:hAnsi="宋体" w:hint="eastAsia"/>
          <w:szCs w:val="21"/>
        </w:rPr>
        <w:t>REPORT_UNBIND_</w:t>
      </w:r>
      <w:r w:rsidR="00516E65">
        <w:rPr>
          <w:rFonts w:hAnsi="宋体" w:hint="eastAsia"/>
          <w:szCs w:val="21"/>
        </w:rPr>
        <w:t>HG</w:t>
      </w:r>
      <w:r>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"MAC":"销户网关的mac地址"</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9557C" w:rsidRDefault="0069557C" w:rsidP="0069557C"/>
    <w:p w:rsidR="0069557C" w:rsidRDefault="0069557C" w:rsidP="0069557C">
      <w:r>
        <w:rPr>
          <w:rFonts w:hint="eastAsia"/>
        </w:rPr>
        <w:t>参数说明：</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089"/>
        <w:gridCol w:w="2068"/>
        <w:gridCol w:w="2049"/>
        <w:gridCol w:w="2316"/>
      </w:tblGrid>
      <w:tr w:rsidR="0069557C" w:rsidRPr="00104A87" w:rsidTr="00DE3012">
        <w:tc>
          <w:tcPr>
            <w:tcW w:w="2089" w:type="dxa"/>
            <w:shd w:val="clear" w:color="auto" w:fill="4472C4"/>
          </w:tcPr>
          <w:p w:rsidR="0069557C" w:rsidRDefault="0069557C" w:rsidP="00DE3012">
            <w:r w:rsidRPr="001C05E3">
              <w:rPr>
                <w:rFonts w:hint="eastAsia"/>
              </w:rPr>
              <w:t>参数名称</w:t>
            </w:r>
          </w:p>
        </w:tc>
        <w:tc>
          <w:tcPr>
            <w:tcW w:w="2068" w:type="dxa"/>
            <w:shd w:val="clear" w:color="auto" w:fill="4472C4"/>
          </w:tcPr>
          <w:p w:rsidR="0069557C" w:rsidRDefault="0069557C" w:rsidP="00DE3012">
            <w:r w:rsidRPr="001C05E3">
              <w:rPr>
                <w:rFonts w:hint="eastAsia"/>
              </w:rPr>
              <w:t>参数类型</w:t>
            </w:r>
          </w:p>
        </w:tc>
        <w:tc>
          <w:tcPr>
            <w:tcW w:w="2049" w:type="dxa"/>
            <w:shd w:val="clear" w:color="auto" w:fill="4472C4"/>
          </w:tcPr>
          <w:p w:rsidR="0069557C" w:rsidRDefault="0069557C" w:rsidP="00DE3012">
            <w:r w:rsidRPr="001C05E3">
              <w:rPr>
                <w:rFonts w:hint="eastAsia"/>
              </w:rPr>
              <w:t>参数含义</w:t>
            </w:r>
          </w:p>
        </w:tc>
        <w:tc>
          <w:tcPr>
            <w:tcW w:w="2316" w:type="dxa"/>
            <w:shd w:val="clear" w:color="auto" w:fill="4472C4"/>
          </w:tcPr>
          <w:p w:rsidR="0069557C" w:rsidRDefault="0069557C" w:rsidP="00DE3012">
            <w:r w:rsidRPr="001C05E3">
              <w:rPr>
                <w:rFonts w:hint="eastAsia"/>
              </w:rPr>
              <w:t>说明</w:t>
            </w:r>
          </w:p>
        </w:tc>
      </w:tr>
      <w:tr w:rsidR="0069557C" w:rsidTr="00DE3012">
        <w:trPr>
          <w:trHeight w:val="90"/>
        </w:trPr>
        <w:tc>
          <w:tcPr>
            <w:tcW w:w="2089" w:type="dxa"/>
            <w:shd w:val="clear" w:color="auto" w:fill="auto"/>
          </w:tcPr>
          <w:p w:rsidR="0069557C" w:rsidRDefault="0069557C" w:rsidP="00DE3012">
            <w:r w:rsidRPr="001C05E3">
              <w:t>RPCMethod</w:t>
            </w:r>
          </w:p>
        </w:tc>
        <w:tc>
          <w:tcPr>
            <w:tcW w:w="2068" w:type="dxa"/>
            <w:shd w:val="clear" w:color="auto" w:fill="auto"/>
          </w:tcPr>
          <w:p w:rsidR="0069557C" w:rsidRDefault="0069557C" w:rsidP="00DE3012">
            <w:r>
              <w:rPr>
                <w:rFonts w:hint="eastAsia"/>
              </w:rPr>
              <w:t>String</w:t>
            </w:r>
          </w:p>
        </w:tc>
        <w:tc>
          <w:tcPr>
            <w:tcW w:w="2049" w:type="dxa"/>
            <w:shd w:val="clear" w:color="auto" w:fill="auto"/>
          </w:tcPr>
          <w:p w:rsidR="0069557C" w:rsidRDefault="0069557C" w:rsidP="00DE3012">
            <w:r>
              <w:rPr>
                <w:rFonts w:hint="eastAsia"/>
              </w:rPr>
              <w:t>接口分类定义</w:t>
            </w:r>
          </w:p>
        </w:tc>
        <w:tc>
          <w:tcPr>
            <w:tcW w:w="2316" w:type="dxa"/>
            <w:shd w:val="clear" w:color="auto" w:fill="auto"/>
          </w:tcPr>
          <w:p w:rsidR="0069557C" w:rsidRDefault="0069557C" w:rsidP="00DE3012">
            <w:r>
              <w:rPr>
                <w:rFonts w:hint="eastAsia"/>
              </w:rPr>
              <w:t>Report</w:t>
            </w:r>
          </w:p>
        </w:tc>
      </w:tr>
      <w:tr w:rsidR="0069557C" w:rsidTr="00DE3012">
        <w:tc>
          <w:tcPr>
            <w:tcW w:w="2089" w:type="dxa"/>
            <w:shd w:val="clear" w:color="auto" w:fill="DEEAF6"/>
          </w:tcPr>
          <w:p w:rsidR="0069557C" w:rsidRDefault="0069557C" w:rsidP="00DE3012">
            <w:r w:rsidRPr="001C05E3">
              <w:t>ID</w:t>
            </w:r>
          </w:p>
        </w:tc>
        <w:tc>
          <w:tcPr>
            <w:tcW w:w="2068" w:type="dxa"/>
            <w:shd w:val="clear" w:color="auto" w:fill="DEEAF6"/>
          </w:tcPr>
          <w:p w:rsidR="0069557C" w:rsidRDefault="0069557C" w:rsidP="00DE3012">
            <w:r>
              <w:rPr>
                <w:rFonts w:hint="eastAsia"/>
              </w:rPr>
              <w:t>Int</w:t>
            </w:r>
          </w:p>
        </w:tc>
        <w:tc>
          <w:tcPr>
            <w:tcW w:w="2049" w:type="dxa"/>
            <w:shd w:val="clear" w:color="auto" w:fill="DEEAF6"/>
          </w:tcPr>
          <w:p w:rsidR="0069557C" w:rsidRDefault="0069557C" w:rsidP="00DE3012">
            <w:r>
              <w:rPr>
                <w:rFonts w:hint="eastAsia"/>
              </w:rPr>
              <w:t>平台</w:t>
            </w:r>
            <w:r>
              <w:t>维护的事务</w:t>
            </w:r>
            <w:r>
              <w:t>ID</w:t>
            </w:r>
          </w:p>
        </w:tc>
        <w:tc>
          <w:tcPr>
            <w:tcW w:w="2316" w:type="dxa"/>
            <w:shd w:val="clear" w:color="auto" w:fill="DEEAF6"/>
          </w:tcPr>
          <w:p w:rsidR="0069557C" w:rsidRDefault="0069557C" w:rsidP="00DE3012">
            <w:r>
              <w:t>按请求原值返回</w:t>
            </w:r>
          </w:p>
        </w:tc>
      </w:tr>
      <w:tr w:rsidR="0069557C" w:rsidTr="00DE3012">
        <w:tc>
          <w:tcPr>
            <w:tcW w:w="2089" w:type="dxa"/>
            <w:shd w:val="clear" w:color="auto" w:fill="auto"/>
          </w:tcPr>
          <w:p w:rsidR="0069557C" w:rsidRDefault="0069557C" w:rsidP="00DE3012">
            <w:r w:rsidRPr="001C05E3">
              <w:t>CmdType</w:t>
            </w:r>
          </w:p>
        </w:tc>
        <w:tc>
          <w:tcPr>
            <w:tcW w:w="2068" w:type="dxa"/>
            <w:shd w:val="clear" w:color="auto" w:fill="auto"/>
          </w:tcPr>
          <w:p w:rsidR="0069557C" w:rsidRDefault="0069557C" w:rsidP="00DE3012">
            <w:r>
              <w:t>String</w:t>
            </w:r>
          </w:p>
        </w:tc>
        <w:tc>
          <w:tcPr>
            <w:tcW w:w="2049" w:type="dxa"/>
            <w:shd w:val="clear" w:color="auto" w:fill="auto"/>
          </w:tcPr>
          <w:p w:rsidR="0069557C" w:rsidRDefault="0069557C" w:rsidP="00DE3012">
            <w:r>
              <w:t>命令类型</w:t>
            </w:r>
          </w:p>
        </w:tc>
        <w:tc>
          <w:tcPr>
            <w:tcW w:w="2316" w:type="dxa"/>
            <w:shd w:val="clear" w:color="auto" w:fill="auto"/>
          </w:tcPr>
          <w:p w:rsidR="0069557C" w:rsidRDefault="000F6A23" w:rsidP="00DE3012">
            <w:r>
              <w:rPr>
                <w:rFonts w:hAnsi="宋体" w:hint="eastAsia"/>
                <w:szCs w:val="21"/>
              </w:rPr>
              <w:t>REPORT_UNBIND_</w:t>
            </w:r>
            <w:r w:rsidR="00516E65">
              <w:rPr>
                <w:rFonts w:hAnsi="宋体" w:hint="eastAsia"/>
                <w:szCs w:val="21"/>
              </w:rPr>
              <w:t xml:space="preserve"> HG</w:t>
            </w:r>
          </w:p>
        </w:tc>
      </w:tr>
      <w:tr w:rsidR="0069557C" w:rsidTr="00DE3012">
        <w:tc>
          <w:tcPr>
            <w:tcW w:w="2089" w:type="dxa"/>
            <w:shd w:val="clear" w:color="auto" w:fill="DEEAF6"/>
          </w:tcPr>
          <w:p w:rsidR="0069557C" w:rsidRDefault="0069557C" w:rsidP="00DE3012">
            <w:r w:rsidRPr="001C05E3">
              <w:t>SequenceId</w:t>
            </w:r>
          </w:p>
        </w:tc>
        <w:tc>
          <w:tcPr>
            <w:tcW w:w="2068" w:type="dxa"/>
            <w:shd w:val="clear" w:color="auto" w:fill="DEEAF6"/>
          </w:tcPr>
          <w:p w:rsidR="0069557C" w:rsidRDefault="0069557C" w:rsidP="00DE3012">
            <w:r>
              <w:t>String</w:t>
            </w:r>
          </w:p>
        </w:tc>
        <w:tc>
          <w:tcPr>
            <w:tcW w:w="2049" w:type="dxa"/>
            <w:shd w:val="clear" w:color="auto" w:fill="DEEAF6"/>
          </w:tcPr>
          <w:p w:rsidR="0069557C" w:rsidRDefault="0069557C" w:rsidP="00DE3012">
            <w:r>
              <w:t>请求编号</w:t>
            </w:r>
          </w:p>
        </w:tc>
        <w:tc>
          <w:tcPr>
            <w:tcW w:w="2316" w:type="dxa"/>
            <w:shd w:val="clear" w:color="auto" w:fill="DEEAF6"/>
          </w:tcPr>
          <w:p w:rsidR="0069557C" w:rsidRDefault="0069557C" w:rsidP="00DE3012">
            <w:r>
              <w:rPr>
                <w:rFonts w:hint="eastAsia"/>
              </w:rPr>
              <w:t>SequenceId</w:t>
            </w:r>
            <w:r>
              <w:rPr>
                <w:rFonts w:hint="eastAsia"/>
              </w:rPr>
              <w:t>表示命令序列，按照请求的原值返回。</w:t>
            </w:r>
          </w:p>
          <w:p w:rsidR="0069557C" w:rsidRDefault="0069557C" w:rsidP="00DE3012">
            <w:r>
              <w:rPr>
                <w:rFonts w:hint="eastAsia"/>
              </w:rPr>
              <w:t>16</w:t>
            </w:r>
            <w:r>
              <w:rPr>
                <w:rFonts w:hint="eastAsia"/>
              </w:rPr>
              <w:t>进制数，</w:t>
            </w:r>
            <w:r>
              <w:rPr>
                <w:rFonts w:hint="eastAsia"/>
              </w:rPr>
              <w:t>8</w:t>
            </w:r>
            <w:r>
              <w:rPr>
                <w:rFonts w:hint="eastAsia"/>
              </w:rPr>
              <w:t>位</w:t>
            </w:r>
          </w:p>
        </w:tc>
      </w:tr>
      <w:tr w:rsidR="0069557C" w:rsidTr="00DE3012">
        <w:tc>
          <w:tcPr>
            <w:tcW w:w="2089" w:type="dxa"/>
            <w:shd w:val="clear" w:color="auto" w:fill="auto"/>
          </w:tcPr>
          <w:p w:rsidR="0069557C" w:rsidRDefault="0069557C" w:rsidP="00DE3012">
            <w:r w:rsidRPr="001C05E3">
              <w:t>Parameter</w:t>
            </w:r>
          </w:p>
        </w:tc>
        <w:tc>
          <w:tcPr>
            <w:tcW w:w="2068" w:type="dxa"/>
            <w:shd w:val="clear" w:color="auto" w:fill="auto"/>
          </w:tcPr>
          <w:p w:rsidR="0069557C" w:rsidRDefault="0069557C" w:rsidP="00DE3012">
            <w:r>
              <w:rPr>
                <w:rFonts w:hint="eastAsia"/>
              </w:rPr>
              <w:t>object</w:t>
            </w:r>
          </w:p>
        </w:tc>
        <w:tc>
          <w:tcPr>
            <w:tcW w:w="2049" w:type="dxa"/>
            <w:shd w:val="clear" w:color="auto" w:fill="auto"/>
          </w:tcPr>
          <w:p w:rsidR="0069557C" w:rsidRDefault="0069557C" w:rsidP="00DE3012">
            <w:r>
              <w:rPr>
                <w:rFonts w:hint="eastAsia"/>
              </w:rPr>
              <w:t>报文中的请求参数</w:t>
            </w:r>
          </w:p>
        </w:tc>
        <w:tc>
          <w:tcPr>
            <w:tcW w:w="2316" w:type="dxa"/>
            <w:shd w:val="clear" w:color="auto" w:fill="auto"/>
          </w:tcPr>
          <w:p w:rsidR="0069557C" w:rsidRDefault="0069557C" w:rsidP="00DE3012"/>
        </w:tc>
      </w:tr>
      <w:tr w:rsidR="0069557C" w:rsidTr="00DE3012">
        <w:tc>
          <w:tcPr>
            <w:tcW w:w="2089" w:type="dxa"/>
            <w:shd w:val="clear" w:color="auto" w:fill="auto"/>
          </w:tcPr>
          <w:p w:rsidR="0069557C" w:rsidRPr="00134B88" w:rsidRDefault="0069557C" w:rsidP="00DE3012">
            <w:r>
              <w:rPr>
                <w:rFonts w:hint="eastAsia"/>
              </w:rPr>
              <w:t>MAC</w:t>
            </w:r>
          </w:p>
        </w:tc>
        <w:tc>
          <w:tcPr>
            <w:tcW w:w="2068" w:type="dxa"/>
            <w:shd w:val="clear" w:color="auto" w:fill="auto"/>
          </w:tcPr>
          <w:p w:rsidR="0069557C" w:rsidRDefault="0069557C" w:rsidP="00DE3012">
            <w:r>
              <w:rPr>
                <w:rFonts w:hint="eastAsia"/>
              </w:rPr>
              <w:t>String</w:t>
            </w:r>
          </w:p>
        </w:tc>
        <w:tc>
          <w:tcPr>
            <w:tcW w:w="2049" w:type="dxa"/>
            <w:shd w:val="clear" w:color="auto" w:fill="auto"/>
          </w:tcPr>
          <w:p w:rsidR="0069557C" w:rsidRDefault="0069557C" w:rsidP="00DE3012">
            <w:r>
              <w:rPr>
                <w:rFonts w:hint="eastAsia"/>
              </w:rPr>
              <w:t>销户网关的</w:t>
            </w:r>
            <w:r>
              <w:rPr>
                <w:rFonts w:hint="eastAsia"/>
              </w:rPr>
              <w:t>mac</w:t>
            </w:r>
            <w:r>
              <w:rPr>
                <w:rFonts w:hint="eastAsia"/>
              </w:rPr>
              <w:t>地址</w:t>
            </w:r>
          </w:p>
        </w:tc>
        <w:tc>
          <w:tcPr>
            <w:tcW w:w="2316" w:type="dxa"/>
            <w:shd w:val="clear" w:color="auto" w:fill="auto"/>
          </w:tcPr>
          <w:p w:rsidR="0069557C" w:rsidRDefault="0069557C" w:rsidP="00DE3012"/>
        </w:tc>
      </w:tr>
    </w:tbl>
    <w:p w:rsidR="0069557C" w:rsidRDefault="0069557C" w:rsidP="0069557C"/>
    <w:p w:rsidR="0069557C" w:rsidRDefault="0069557C" w:rsidP="000315B9">
      <w:pPr>
        <w:pStyle w:val="QB3"/>
      </w:pPr>
      <w:bookmarkStart w:id="358" w:name="_Toc448149295"/>
      <w:r>
        <w:rPr>
          <w:rFonts w:hint="eastAsia"/>
        </w:rPr>
        <w:t>响应报文定义</w:t>
      </w:r>
      <w:bookmarkEnd w:id="358"/>
    </w:p>
    <w:p w:rsidR="0069557C" w:rsidRDefault="0069557C" w:rsidP="0069557C">
      <w:pPr>
        <w:pStyle w:val="QB7"/>
        <w:ind w:firstLine="420"/>
      </w:pPr>
      <w:r>
        <w:rPr>
          <w:rFonts w:hint="eastAsia"/>
        </w:rPr>
        <w:t>消息发送方向： 一级家庭开放平台-&gt;省级数字家庭管理平台</w:t>
      </w:r>
    </w:p>
    <w:p w:rsidR="0069557C" w:rsidRDefault="0069557C" w:rsidP="0069557C">
      <w:pPr>
        <w:pStyle w:val="QB7"/>
        <w:ind w:firstLine="420"/>
      </w:pPr>
      <w:r>
        <w:rPr>
          <w:rFonts w:hint="eastAsia"/>
        </w:rPr>
        <w:t>例程:</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 xml:space="preserve">"CmdType": </w:t>
      </w:r>
      <w:r>
        <w:rPr>
          <w:rFonts w:hint="eastAsia"/>
        </w:rPr>
        <w:t>"</w:t>
      </w:r>
      <w:r w:rsidR="000F6A23">
        <w:rPr>
          <w:rFonts w:hAnsi="宋体" w:hint="eastAsia"/>
          <w:szCs w:val="21"/>
        </w:rPr>
        <w:t>REPORT_UNBIND_</w:t>
      </w:r>
      <w:r w:rsidR="00516E65">
        <w:rPr>
          <w:rFonts w:hAnsi="宋体" w:hint="eastAsia"/>
          <w:szCs w:val="21"/>
        </w:rPr>
        <w:t>HG</w:t>
      </w:r>
      <w:r>
        <w:rPr>
          <w:rFonts w:hint="eastAsia"/>
        </w:rPr>
        <w:t>"</w:t>
      </w:r>
      <w:r>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69557C" w:rsidRDefault="0069557C" w:rsidP="0069557C">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69557C" w:rsidRDefault="0069557C" w:rsidP="0069557C">
      <w:pPr>
        <w:pStyle w:val="QB20"/>
        <w:spacing w:line="300" w:lineRule="auto"/>
        <w:ind w:firstLineChars="0" w:firstLine="420"/>
      </w:pPr>
      <w:r>
        <w:rPr>
          <w:rFonts w:cs="Times New Roman"/>
        </w:rPr>
        <w:t>参数说明</w:t>
      </w:r>
      <w:r>
        <w:rPr>
          <w:rFonts w:cs="Times New Roman" w:hint="eastAsia"/>
        </w:rPr>
        <w:t>：</w:t>
      </w:r>
    </w:p>
    <w:tbl>
      <w:tblPr>
        <w:tblW w:w="0" w:type="auto"/>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ayout w:type="fixed"/>
        <w:tblLook w:val="0020"/>
      </w:tblPr>
      <w:tblGrid>
        <w:gridCol w:w="2130"/>
        <w:gridCol w:w="2130"/>
        <w:gridCol w:w="2131"/>
        <w:gridCol w:w="2131"/>
      </w:tblGrid>
      <w:tr w:rsidR="0069557C" w:rsidRPr="00BD3C12" w:rsidTr="00DE3012">
        <w:tc>
          <w:tcPr>
            <w:tcW w:w="2130" w:type="dxa"/>
            <w:shd w:val="clear" w:color="auto" w:fill="4472C4"/>
          </w:tcPr>
          <w:p w:rsidR="0069557C" w:rsidRPr="00BD3C12" w:rsidRDefault="0069557C" w:rsidP="00DE3012">
            <w:pPr>
              <w:pStyle w:val="QB20"/>
              <w:ind w:firstLineChars="0" w:firstLine="0"/>
              <w:jc w:val="center"/>
              <w:rPr>
                <w:b/>
                <w:bCs/>
                <w:color w:val="FFFFFF"/>
              </w:rPr>
            </w:pPr>
            <w:r w:rsidRPr="00BD3C12">
              <w:rPr>
                <w:b/>
                <w:bCs/>
                <w:color w:val="FFFFFF"/>
              </w:rPr>
              <w:t>参数名称</w:t>
            </w:r>
          </w:p>
        </w:tc>
        <w:tc>
          <w:tcPr>
            <w:tcW w:w="2130" w:type="dxa"/>
            <w:shd w:val="clear" w:color="auto" w:fill="4472C4"/>
          </w:tcPr>
          <w:p w:rsidR="0069557C" w:rsidRPr="00BD3C12" w:rsidRDefault="0069557C" w:rsidP="00DE3012">
            <w:pPr>
              <w:pStyle w:val="QB20"/>
              <w:ind w:firstLineChars="0" w:firstLine="0"/>
              <w:jc w:val="center"/>
              <w:rPr>
                <w:b/>
                <w:bCs/>
                <w:color w:val="FFFFFF"/>
              </w:rPr>
            </w:pPr>
            <w:r w:rsidRPr="00BD3C12">
              <w:rPr>
                <w:b/>
                <w:bCs/>
                <w:color w:val="FFFFFF"/>
              </w:rPr>
              <w:t>参数类型</w:t>
            </w:r>
          </w:p>
        </w:tc>
        <w:tc>
          <w:tcPr>
            <w:tcW w:w="2131" w:type="dxa"/>
            <w:shd w:val="clear" w:color="auto" w:fill="4472C4"/>
          </w:tcPr>
          <w:p w:rsidR="0069557C" w:rsidRPr="00BD3C12" w:rsidRDefault="0069557C" w:rsidP="00DE3012">
            <w:pPr>
              <w:pStyle w:val="QB20"/>
              <w:ind w:firstLineChars="0" w:firstLine="0"/>
              <w:jc w:val="center"/>
              <w:rPr>
                <w:b/>
                <w:bCs/>
                <w:color w:val="FFFFFF"/>
              </w:rPr>
            </w:pPr>
            <w:r w:rsidRPr="00BD3C12">
              <w:rPr>
                <w:b/>
                <w:bCs/>
                <w:color w:val="FFFFFF"/>
              </w:rPr>
              <w:t>参数含义</w:t>
            </w:r>
          </w:p>
        </w:tc>
        <w:tc>
          <w:tcPr>
            <w:tcW w:w="2131" w:type="dxa"/>
            <w:shd w:val="clear" w:color="auto" w:fill="4472C4"/>
          </w:tcPr>
          <w:p w:rsidR="0069557C" w:rsidRPr="00BD3C12" w:rsidRDefault="0069557C" w:rsidP="00DE3012">
            <w:pPr>
              <w:pStyle w:val="QB20"/>
              <w:ind w:firstLineChars="0" w:firstLine="0"/>
              <w:jc w:val="center"/>
              <w:rPr>
                <w:b/>
                <w:bCs/>
                <w:color w:val="FFFFFF"/>
              </w:rPr>
            </w:pPr>
            <w:r w:rsidRPr="00BD3C12">
              <w:rPr>
                <w:b/>
                <w:bCs/>
                <w:color w:val="FFFFFF"/>
              </w:rPr>
              <w:t>说明</w:t>
            </w:r>
          </w:p>
        </w:tc>
      </w:tr>
      <w:tr w:rsidR="0069557C" w:rsidTr="00DE3012">
        <w:tc>
          <w:tcPr>
            <w:tcW w:w="2130" w:type="dxa"/>
            <w:shd w:val="clear" w:color="auto" w:fill="auto"/>
          </w:tcPr>
          <w:p w:rsidR="0069557C" w:rsidRPr="00BD3C12" w:rsidRDefault="0069557C" w:rsidP="00DE3012">
            <w:pPr>
              <w:pStyle w:val="QB20"/>
              <w:ind w:firstLineChars="0" w:firstLine="0"/>
              <w:rPr>
                <w:rFonts w:cs="Times New Roman"/>
                <w:b/>
                <w:bCs/>
              </w:rPr>
            </w:pPr>
            <w:r w:rsidRPr="00BD3C12">
              <w:rPr>
                <w:rFonts w:cs="Times New Roman" w:hint="eastAsia"/>
                <w:b/>
                <w:bCs/>
              </w:rPr>
              <w:t>Result</w:t>
            </w:r>
          </w:p>
        </w:tc>
        <w:tc>
          <w:tcPr>
            <w:tcW w:w="2130" w:type="dxa"/>
            <w:shd w:val="clear" w:color="auto" w:fill="auto"/>
          </w:tcPr>
          <w:p w:rsidR="0069557C" w:rsidRDefault="0069557C" w:rsidP="00DE3012">
            <w:pPr>
              <w:pStyle w:val="QB20"/>
              <w:ind w:firstLineChars="0" w:firstLine="0"/>
            </w:pPr>
            <w:r>
              <w:rPr>
                <w:rFonts w:hint="eastAsia"/>
              </w:rPr>
              <w:t>Int</w:t>
            </w:r>
          </w:p>
        </w:tc>
        <w:tc>
          <w:tcPr>
            <w:tcW w:w="2131" w:type="dxa"/>
            <w:shd w:val="clear" w:color="auto" w:fill="auto"/>
          </w:tcPr>
          <w:p w:rsidR="0069557C" w:rsidRDefault="0069557C" w:rsidP="00DE3012">
            <w:pPr>
              <w:pStyle w:val="QB20"/>
              <w:ind w:firstLineChars="0" w:firstLine="0"/>
            </w:pPr>
          </w:p>
        </w:tc>
        <w:tc>
          <w:tcPr>
            <w:tcW w:w="2131" w:type="dxa"/>
            <w:shd w:val="clear" w:color="auto" w:fill="auto"/>
          </w:tcPr>
          <w:p w:rsidR="0069557C" w:rsidRDefault="0069557C" w:rsidP="00DE3012">
            <w:pPr>
              <w:pStyle w:val="QB20"/>
              <w:ind w:firstLineChars="0" w:firstLine="0"/>
            </w:pPr>
          </w:p>
        </w:tc>
      </w:tr>
      <w:tr w:rsidR="0069557C" w:rsidTr="00DE3012">
        <w:tc>
          <w:tcPr>
            <w:tcW w:w="2130" w:type="dxa"/>
            <w:shd w:val="clear" w:color="auto" w:fill="DEEAF6"/>
          </w:tcPr>
          <w:p w:rsidR="0069557C" w:rsidRPr="00BD3C12" w:rsidRDefault="0069557C" w:rsidP="00DE3012">
            <w:pPr>
              <w:pStyle w:val="QB20"/>
              <w:ind w:firstLineChars="0" w:firstLine="0"/>
              <w:rPr>
                <w:b/>
                <w:bCs/>
              </w:rPr>
            </w:pPr>
            <w:r w:rsidRPr="00BD3C12">
              <w:rPr>
                <w:rFonts w:cs="Times New Roman" w:hint="eastAsia"/>
                <w:b/>
                <w:bCs/>
              </w:rPr>
              <w:t>ID</w:t>
            </w:r>
          </w:p>
        </w:tc>
        <w:tc>
          <w:tcPr>
            <w:tcW w:w="2130" w:type="dxa"/>
            <w:shd w:val="clear" w:color="auto" w:fill="DEEAF6"/>
          </w:tcPr>
          <w:p w:rsidR="0069557C" w:rsidRDefault="0069557C" w:rsidP="00DE3012">
            <w:pPr>
              <w:pStyle w:val="QB20"/>
              <w:ind w:firstLineChars="0" w:firstLine="0"/>
            </w:pPr>
            <w:r>
              <w:rPr>
                <w:rFonts w:hint="eastAsia"/>
              </w:rPr>
              <w:t>Int</w:t>
            </w:r>
          </w:p>
        </w:tc>
        <w:tc>
          <w:tcPr>
            <w:tcW w:w="2131" w:type="dxa"/>
            <w:shd w:val="clear" w:color="auto" w:fill="DEEAF6"/>
          </w:tcPr>
          <w:p w:rsidR="0069557C" w:rsidRDefault="0069557C" w:rsidP="00DE3012">
            <w:pPr>
              <w:pStyle w:val="QB20"/>
              <w:ind w:firstLineChars="0" w:firstLine="0"/>
            </w:pPr>
            <w:r>
              <w:rPr>
                <w:rFonts w:hint="eastAsia"/>
              </w:rPr>
              <w:t>平台</w:t>
            </w:r>
            <w:r>
              <w:t>维护的事务ID</w:t>
            </w:r>
          </w:p>
        </w:tc>
        <w:tc>
          <w:tcPr>
            <w:tcW w:w="2131" w:type="dxa"/>
            <w:shd w:val="clear" w:color="auto" w:fill="DEEAF6"/>
          </w:tcPr>
          <w:p w:rsidR="0069557C" w:rsidRDefault="0069557C" w:rsidP="00DE3012">
            <w:pPr>
              <w:pStyle w:val="QB20"/>
              <w:ind w:firstLineChars="0" w:firstLine="0"/>
            </w:pPr>
            <w:r>
              <w:t>按请求原值返回</w:t>
            </w:r>
          </w:p>
        </w:tc>
      </w:tr>
      <w:tr w:rsidR="0069557C" w:rsidTr="00DE3012">
        <w:tc>
          <w:tcPr>
            <w:tcW w:w="2130" w:type="dxa"/>
            <w:shd w:val="clear" w:color="auto" w:fill="auto"/>
          </w:tcPr>
          <w:p w:rsidR="0069557C" w:rsidRPr="00BD3C12" w:rsidRDefault="0069557C" w:rsidP="00DE3012">
            <w:pPr>
              <w:pStyle w:val="QB20"/>
              <w:ind w:firstLineChars="0" w:firstLine="0"/>
              <w:rPr>
                <w:b/>
                <w:bCs/>
              </w:rPr>
            </w:pPr>
            <w:r w:rsidRPr="00BD3C12">
              <w:rPr>
                <w:rFonts w:cs="Times New Roman"/>
                <w:b/>
                <w:bCs/>
              </w:rPr>
              <w:t>CmdType</w:t>
            </w:r>
          </w:p>
        </w:tc>
        <w:tc>
          <w:tcPr>
            <w:tcW w:w="2130" w:type="dxa"/>
            <w:shd w:val="clear" w:color="auto" w:fill="auto"/>
          </w:tcPr>
          <w:p w:rsidR="0069557C" w:rsidRDefault="0069557C" w:rsidP="00DE3012">
            <w:pPr>
              <w:pStyle w:val="QB20"/>
              <w:ind w:firstLineChars="0" w:firstLine="0"/>
            </w:pPr>
            <w:r>
              <w:t>String</w:t>
            </w:r>
          </w:p>
        </w:tc>
        <w:tc>
          <w:tcPr>
            <w:tcW w:w="2131" w:type="dxa"/>
            <w:shd w:val="clear" w:color="auto" w:fill="auto"/>
          </w:tcPr>
          <w:p w:rsidR="0069557C" w:rsidRDefault="0069557C" w:rsidP="00DE3012">
            <w:pPr>
              <w:pStyle w:val="QB20"/>
              <w:ind w:firstLineChars="0" w:firstLine="0"/>
            </w:pPr>
            <w:r>
              <w:t>命令类型</w:t>
            </w:r>
          </w:p>
        </w:tc>
        <w:tc>
          <w:tcPr>
            <w:tcW w:w="2131" w:type="dxa"/>
            <w:shd w:val="clear" w:color="auto" w:fill="auto"/>
          </w:tcPr>
          <w:p w:rsidR="0069557C" w:rsidRDefault="0069557C" w:rsidP="00DE3012">
            <w:pPr>
              <w:pStyle w:val="QB20"/>
              <w:ind w:firstLineChars="0" w:firstLine="0"/>
            </w:pPr>
            <w:r>
              <w:rPr>
                <w:rFonts w:hint="eastAsia"/>
              </w:rPr>
              <w:t>按照请求的原值返回。</w:t>
            </w:r>
          </w:p>
        </w:tc>
      </w:tr>
      <w:tr w:rsidR="0069557C" w:rsidTr="00DE3012">
        <w:tc>
          <w:tcPr>
            <w:tcW w:w="2130" w:type="dxa"/>
            <w:shd w:val="clear" w:color="auto" w:fill="DEEAF6"/>
          </w:tcPr>
          <w:p w:rsidR="0069557C" w:rsidRPr="00BD3C12" w:rsidRDefault="0069557C" w:rsidP="00DE3012">
            <w:pPr>
              <w:pStyle w:val="QB20"/>
              <w:ind w:firstLineChars="0" w:firstLine="0"/>
              <w:rPr>
                <w:b/>
                <w:bCs/>
              </w:rPr>
            </w:pPr>
            <w:r w:rsidRPr="00BD3C12">
              <w:rPr>
                <w:rFonts w:cs="Times New Roman"/>
                <w:b/>
                <w:bCs/>
              </w:rPr>
              <w:t>SequenceId</w:t>
            </w:r>
          </w:p>
        </w:tc>
        <w:tc>
          <w:tcPr>
            <w:tcW w:w="2130" w:type="dxa"/>
            <w:shd w:val="clear" w:color="auto" w:fill="DEEAF6"/>
          </w:tcPr>
          <w:p w:rsidR="0069557C" w:rsidRDefault="0069557C" w:rsidP="00DE3012">
            <w:pPr>
              <w:pStyle w:val="QB20"/>
              <w:ind w:firstLineChars="0" w:firstLine="0"/>
            </w:pPr>
            <w:r>
              <w:t>String</w:t>
            </w:r>
          </w:p>
        </w:tc>
        <w:tc>
          <w:tcPr>
            <w:tcW w:w="2131" w:type="dxa"/>
            <w:shd w:val="clear" w:color="auto" w:fill="DEEAF6"/>
          </w:tcPr>
          <w:p w:rsidR="0069557C" w:rsidRDefault="0069557C" w:rsidP="00DE3012">
            <w:pPr>
              <w:pStyle w:val="QB20"/>
              <w:ind w:firstLineChars="0" w:firstLine="0"/>
            </w:pPr>
            <w:r>
              <w:t>请求编号</w:t>
            </w:r>
          </w:p>
        </w:tc>
        <w:tc>
          <w:tcPr>
            <w:tcW w:w="2131" w:type="dxa"/>
            <w:shd w:val="clear" w:color="auto" w:fill="DEEAF6"/>
          </w:tcPr>
          <w:p w:rsidR="0069557C" w:rsidRDefault="0069557C" w:rsidP="00DE3012">
            <w:pPr>
              <w:pStyle w:val="QB20"/>
              <w:ind w:firstLineChars="0" w:firstLine="0"/>
            </w:pPr>
            <w:r>
              <w:rPr>
                <w:rFonts w:hint="eastAsia"/>
              </w:rPr>
              <w:t>SequenceId表示命令序列，按照请求的原值返回。</w:t>
            </w:r>
          </w:p>
          <w:p w:rsidR="0069557C" w:rsidRDefault="0069557C" w:rsidP="00DE3012">
            <w:pPr>
              <w:pStyle w:val="QB20"/>
              <w:ind w:firstLineChars="0" w:firstLine="0"/>
            </w:pPr>
            <w:r>
              <w:rPr>
                <w:rFonts w:hint="eastAsia"/>
              </w:rPr>
              <w:t>16进制数，8位</w:t>
            </w:r>
          </w:p>
        </w:tc>
      </w:tr>
      <w:tr w:rsidR="0069557C" w:rsidTr="00DE3012">
        <w:tc>
          <w:tcPr>
            <w:tcW w:w="2130" w:type="dxa"/>
            <w:shd w:val="clear" w:color="auto" w:fill="DEEAF6"/>
          </w:tcPr>
          <w:p w:rsidR="0069557C" w:rsidRPr="00BD3C12" w:rsidRDefault="0069557C" w:rsidP="00DE3012">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shd w:val="clear" w:color="auto" w:fill="DEEAF6"/>
          </w:tcPr>
          <w:p w:rsidR="0069557C" w:rsidRDefault="0069557C" w:rsidP="00DE3012">
            <w:pPr>
              <w:pStyle w:val="QB20"/>
              <w:ind w:firstLineChars="0" w:firstLine="0"/>
            </w:pPr>
            <w:r>
              <w:rPr>
                <w:rFonts w:hint="eastAsia"/>
              </w:rPr>
              <w:t>Object</w:t>
            </w:r>
          </w:p>
        </w:tc>
        <w:tc>
          <w:tcPr>
            <w:tcW w:w="2131" w:type="dxa"/>
            <w:shd w:val="clear" w:color="auto" w:fill="DEEAF6"/>
          </w:tcPr>
          <w:p w:rsidR="0069557C" w:rsidRDefault="0069557C" w:rsidP="00DE3012">
            <w:pPr>
              <w:pStyle w:val="QB20"/>
              <w:ind w:firstLineChars="0" w:firstLine="0"/>
            </w:pPr>
            <w:r>
              <w:rPr>
                <w:rFonts w:hint="eastAsia"/>
              </w:rPr>
              <w:t>操作</w:t>
            </w:r>
            <w:r>
              <w:t>返回的结果</w:t>
            </w:r>
          </w:p>
        </w:tc>
        <w:tc>
          <w:tcPr>
            <w:tcW w:w="2131" w:type="dxa"/>
            <w:shd w:val="clear" w:color="auto" w:fill="DEEAF6"/>
          </w:tcPr>
          <w:p w:rsidR="0069557C" w:rsidRDefault="0069557C" w:rsidP="00DE3012">
            <w:pPr>
              <w:pStyle w:val="QB20"/>
              <w:ind w:firstLineChars="0" w:firstLine="0"/>
            </w:pPr>
          </w:p>
        </w:tc>
      </w:tr>
      <w:tr w:rsidR="0069557C" w:rsidTr="00DE3012">
        <w:tc>
          <w:tcPr>
            <w:tcW w:w="2130" w:type="dxa"/>
            <w:shd w:val="clear" w:color="auto" w:fill="auto"/>
          </w:tcPr>
          <w:p w:rsidR="0069557C" w:rsidRPr="00BD3C12" w:rsidRDefault="0069557C" w:rsidP="00DE3012">
            <w:pPr>
              <w:pStyle w:val="QB20"/>
              <w:ind w:firstLineChars="0" w:firstLine="0"/>
              <w:rPr>
                <w:rFonts w:cs="Times New Roman"/>
                <w:b/>
                <w:bCs/>
              </w:rPr>
            </w:pPr>
            <w:r w:rsidRPr="00BD3C12">
              <w:rPr>
                <w:rFonts w:cs="Times New Roman"/>
                <w:b/>
                <w:bCs/>
              </w:rPr>
              <w:t>{</w:t>
            </w:r>
            <w:r w:rsidRPr="00BD3C12">
              <w:rPr>
                <w:rFonts w:cs="Times New Roman" w:hint="eastAsia"/>
                <w:b/>
                <w:bCs/>
              </w:rPr>
              <w:t>}</w:t>
            </w:r>
          </w:p>
        </w:tc>
        <w:tc>
          <w:tcPr>
            <w:tcW w:w="2130" w:type="dxa"/>
            <w:shd w:val="clear" w:color="auto" w:fill="auto"/>
          </w:tcPr>
          <w:p w:rsidR="0069557C" w:rsidRDefault="0069557C" w:rsidP="00DE3012">
            <w:pPr>
              <w:pStyle w:val="QB20"/>
              <w:ind w:firstLineChars="0" w:firstLine="0"/>
            </w:pPr>
          </w:p>
        </w:tc>
        <w:tc>
          <w:tcPr>
            <w:tcW w:w="2131" w:type="dxa"/>
            <w:shd w:val="clear" w:color="auto" w:fill="auto"/>
          </w:tcPr>
          <w:p w:rsidR="0069557C" w:rsidRDefault="0069557C" w:rsidP="00DE3012">
            <w:pPr>
              <w:pStyle w:val="QB20"/>
              <w:ind w:firstLineChars="0" w:firstLine="0"/>
            </w:pPr>
            <w:r>
              <w:rPr>
                <w:rFonts w:hint="eastAsia"/>
              </w:rPr>
              <w:t>无内容</w:t>
            </w:r>
          </w:p>
        </w:tc>
        <w:tc>
          <w:tcPr>
            <w:tcW w:w="2131" w:type="dxa"/>
            <w:shd w:val="clear" w:color="auto" w:fill="auto"/>
          </w:tcPr>
          <w:p w:rsidR="0069557C" w:rsidRDefault="0069557C" w:rsidP="00DE3012">
            <w:pPr>
              <w:pStyle w:val="QB20"/>
              <w:ind w:firstLineChars="0" w:firstLine="0"/>
            </w:pPr>
          </w:p>
        </w:tc>
      </w:tr>
    </w:tbl>
    <w:p w:rsidR="00D42845" w:rsidRDefault="007D3075" w:rsidP="000315B9">
      <w:pPr>
        <w:pStyle w:val="QB10"/>
        <w:spacing w:before="340" w:after="330" w:line="300" w:lineRule="auto"/>
        <w:ind w:right="0"/>
      </w:pPr>
      <w:bookmarkStart w:id="359" w:name="_Toc448149296"/>
      <w:r>
        <w:rPr>
          <w:rFonts w:hint="eastAsia"/>
        </w:rPr>
        <w:lastRenderedPageBreak/>
        <w:t>插件管理接口</w:t>
      </w:r>
      <w:bookmarkEnd w:id="359"/>
    </w:p>
    <w:p w:rsidR="00D42845" w:rsidRDefault="00555F95" w:rsidP="000315B9">
      <w:pPr>
        <w:pStyle w:val="QB2"/>
      </w:pPr>
      <w:bookmarkStart w:id="360" w:name="_Toc448149307"/>
      <w:r w:rsidRPr="00A7025E">
        <w:t>插件</w:t>
      </w:r>
      <w:r w:rsidR="00D03175">
        <w:rPr>
          <w:rFonts w:hint="eastAsia"/>
        </w:rPr>
        <w:t>安装</w:t>
      </w:r>
      <w:r>
        <w:rPr>
          <w:rFonts w:hint="eastAsia"/>
        </w:rPr>
        <w:t>接口</w:t>
      </w:r>
      <w:bookmarkEnd w:id="360"/>
    </w:p>
    <w:p w:rsidR="008327D5" w:rsidRDefault="008327D5" w:rsidP="008327D5">
      <w:pPr>
        <w:pStyle w:val="QB3"/>
      </w:pPr>
      <w:bookmarkStart w:id="361" w:name="_Toc448149308"/>
      <w:r>
        <w:t>接口说明</w:t>
      </w:r>
      <w:bookmarkEnd w:id="361"/>
    </w:p>
    <w:p w:rsidR="00670245" w:rsidRDefault="00670245" w:rsidP="008327D5">
      <w:pPr>
        <w:pStyle w:val="QB7"/>
        <w:ind w:firstLine="420"/>
      </w:pPr>
      <w:r w:rsidRPr="00670245">
        <w:rPr>
          <w:rFonts w:hint="eastAsia"/>
        </w:rPr>
        <w:t>用户通过手机进行插件安装后，或一级家庭开发平台后台主动下发插件安装指令后，一级家庭开放平台请求省级数字家庭管理平台进行插件安装</w:t>
      </w:r>
      <w:r>
        <w:rPr>
          <w:rFonts w:hint="eastAsia"/>
        </w:rPr>
        <w:t>。</w:t>
      </w:r>
    </w:p>
    <w:p w:rsidR="008327D5" w:rsidRPr="0093017C" w:rsidRDefault="008327D5" w:rsidP="008327D5">
      <w:pPr>
        <w:pStyle w:val="QB7"/>
        <w:ind w:firstLine="420"/>
      </w:pPr>
      <w:r w:rsidRPr="00073E74">
        <w:rPr>
          <w:rFonts w:hint="eastAsia"/>
        </w:rPr>
        <w:t>消息发送方向：</w:t>
      </w:r>
      <w:r w:rsidR="00C270D5">
        <w:rPr>
          <w:rFonts w:hint="eastAsia"/>
        </w:rPr>
        <w:t>一级</w:t>
      </w:r>
      <w:r w:rsidR="0030286F">
        <w:rPr>
          <w:rFonts w:hint="eastAsia"/>
        </w:rPr>
        <w:t>家庭开放平台</w:t>
      </w:r>
      <w:r w:rsidRPr="00073E74">
        <w:rPr>
          <w:rFonts w:hint="eastAsia"/>
        </w:rPr>
        <w:t>－&gt;</w:t>
      </w:r>
      <w:r>
        <w:rPr>
          <w:rFonts w:hint="eastAsia"/>
        </w:rPr>
        <w:t>省级数字家庭管理平台</w:t>
      </w:r>
    </w:p>
    <w:p w:rsidR="008327D5" w:rsidRDefault="008327D5" w:rsidP="008327D5">
      <w:pPr>
        <w:pStyle w:val="QB3"/>
      </w:pPr>
      <w:bookmarkStart w:id="362" w:name="_Toc448149309"/>
      <w:r>
        <w:rPr>
          <w:rFonts w:hint="eastAsia"/>
        </w:rPr>
        <w:t>接口类型</w:t>
      </w:r>
      <w:bookmarkEnd w:id="362"/>
    </w:p>
    <w:p w:rsidR="008327D5" w:rsidRDefault="007E4262" w:rsidP="008327D5">
      <w:pPr>
        <w:pStyle w:val="QB7"/>
        <w:ind w:firstLine="420"/>
      </w:pPr>
      <w:r>
        <w:rPr>
          <w:rFonts w:hint="eastAsia"/>
        </w:rPr>
        <w:t>名称：</w:t>
      </w:r>
      <w:r w:rsidR="001F3187">
        <w:rPr>
          <w:rFonts w:hint="eastAsia"/>
        </w:rPr>
        <w:t>n</w:t>
      </w:r>
      <w:r w:rsidR="00FA19F1">
        <w:rPr>
          <w:rFonts w:hint="eastAsia"/>
        </w:rPr>
        <w:t>otify</w:t>
      </w:r>
      <w:r w:rsidR="001F3187">
        <w:rPr>
          <w:rFonts w:hint="eastAsia"/>
        </w:rPr>
        <w:t>InstallPlugin</w:t>
      </w:r>
    </w:p>
    <w:p w:rsidR="008327D5" w:rsidRDefault="008327D5" w:rsidP="008327D5">
      <w:pPr>
        <w:pStyle w:val="QB7"/>
        <w:ind w:firstLine="420"/>
      </w:pPr>
    </w:p>
    <w:p w:rsidR="008327D5" w:rsidRDefault="008327D5" w:rsidP="008327D5">
      <w:pPr>
        <w:pStyle w:val="QB3"/>
      </w:pPr>
      <w:bookmarkStart w:id="363" w:name="_Toc448149310"/>
      <w:r>
        <w:rPr>
          <w:rFonts w:hint="eastAsia"/>
        </w:rPr>
        <w:t>请求报文</w:t>
      </w:r>
      <w:r>
        <w:t>定义</w:t>
      </w:r>
      <w:bookmarkEnd w:id="363"/>
    </w:p>
    <w:p w:rsidR="008327D5" w:rsidRDefault="008327D5" w:rsidP="008327D5">
      <w:pPr>
        <w:pStyle w:val="QB7"/>
        <w:ind w:firstLine="420"/>
      </w:pPr>
      <w:r>
        <w:rPr>
          <w:rFonts w:hint="eastAsia"/>
        </w:rPr>
        <w:t>例程:</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rsidR="00FA19F1">
        <w:rPr>
          <w:rFonts w:hint="eastAsia"/>
        </w:rPr>
        <w:t>Notify</w:t>
      </w:r>
      <w:r>
        <w:rPr>
          <w:rFonts w:hint="eastAsia"/>
        </w:rPr>
        <w:t xml:space="preserve"> "，</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rsidR="00FA19F1">
        <w:rPr>
          <w:rFonts w:hint="eastAsia"/>
        </w:rPr>
        <w:t>NOTIFY_INSTALL_</w:t>
      </w:r>
      <w:r w:rsidRPr="009B4054">
        <w:rPr>
          <w:rFonts w:hint="eastAsia"/>
        </w:rPr>
        <w:t>P</w:t>
      </w:r>
      <w:r>
        <w:t>LUGIN</w:t>
      </w:r>
      <w:r>
        <w:rPr>
          <w:rFonts w:hint="eastAsia"/>
        </w:rPr>
        <w:t>",</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Plugin_</w:t>
      </w:r>
      <w:r w:rsidR="00E60C1D">
        <w:rPr>
          <w:rFonts w:hint="eastAsia"/>
        </w:rPr>
        <w:t>Name</w:t>
      </w:r>
      <w:r>
        <w:rPr>
          <w:rFonts w:hint="eastAsia"/>
        </w:rPr>
        <w:t>":"插件编号"，</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C17747">
        <w:t>Version</w:t>
      </w:r>
      <w:r>
        <w:t>”</w:t>
      </w:r>
      <w:r>
        <w:rPr>
          <w:rFonts w:hint="eastAsia"/>
        </w:rPr>
        <w:t>：</w:t>
      </w:r>
      <w:r>
        <w:t>”</w:t>
      </w:r>
      <w:r>
        <w:t>版本</w:t>
      </w:r>
      <w:r>
        <w:t>”</w:t>
      </w:r>
      <w:r>
        <w:rPr>
          <w:rFonts w:hint="eastAsia"/>
        </w:rPr>
        <w:t>,</w:t>
      </w:r>
    </w:p>
    <w:p w:rsidR="00FA19F1" w:rsidRDefault="00FA19F1"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rPr>
          <w:ins w:id="364" w:author="Daniel Locust" w:date="2016-04-26T14:56:00Z"/>
          <w:rFonts w:hint="eastAsia"/>
        </w:rPr>
      </w:pPr>
      <w:r>
        <w:rPr>
          <w:rFonts w:hint="eastAsia"/>
        </w:rPr>
        <w:t>“MAC”："mac地址“</w:t>
      </w:r>
    </w:p>
    <w:p w:rsidR="00C47F33" w:rsidRDefault="00C47F33" w:rsidP="00C47F33">
      <w:pPr>
        <w:pStyle w:val="QB7"/>
        <w:pBdr>
          <w:top w:val="single" w:sz="4" w:space="1" w:color="auto"/>
          <w:left w:val="single" w:sz="4" w:space="4" w:color="auto"/>
          <w:bottom w:val="single" w:sz="4" w:space="1" w:color="auto"/>
          <w:right w:val="single" w:sz="4" w:space="4" w:color="auto"/>
        </w:pBdr>
        <w:shd w:val="clear" w:color="auto" w:fill="D9D9D9"/>
        <w:ind w:firstLineChars="400" w:firstLine="840"/>
        <w:rPr>
          <w:ins w:id="365" w:author="Daniel Locust" w:date="2016-04-26T14:56:00Z"/>
        </w:rPr>
      </w:pPr>
      <w:ins w:id="366" w:author="Daniel Locust" w:date="2016-04-26T14:56:00Z">
        <w:r>
          <w:rPr>
            <w:rFonts w:hint="eastAsia"/>
          </w:rPr>
          <w:t>"</w:t>
        </w:r>
        <w:r>
          <w:t>Download_url</w:t>
        </w:r>
        <w:r>
          <w:t>”</w:t>
        </w:r>
        <w:r>
          <w:t>:</w:t>
        </w:r>
        <w:r>
          <w:t>”</w:t>
        </w:r>
        <w:r>
          <w:t>url</w:t>
        </w:r>
        <w:r>
          <w:t>”</w:t>
        </w:r>
        <w:r>
          <w:t>,</w:t>
        </w:r>
      </w:ins>
    </w:p>
    <w:p w:rsidR="00C47F33" w:rsidRPr="00C47F33" w:rsidRDefault="00C47F33"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ins w:id="367" w:author="Daniel Locust" w:date="2016-04-26T14:56:00Z">
        <w:r>
          <w:rPr>
            <w:rFonts w:hint="eastAsia"/>
          </w:rPr>
          <w:t>"</w:t>
        </w:r>
        <w:r>
          <w:t>Plugin_size</w:t>
        </w:r>
        <w:r>
          <w:t>”</w:t>
        </w:r>
        <w:r>
          <w:t>:</w:t>
        </w:r>
        <w:r>
          <w:t>”</w:t>
        </w:r>
        <w:r>
          <w:t>size</w:t>
        </w:r>
        <w:r>
          <w:t>”</w:t>
        </w:r>
      </w:ins>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8327D5" w:rsidRDefault="008327D5" w:rsidP="008327D5">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8327D5" w:rsidTr="00214A05">
        <w:tc>
          <w:tcPr>
            <w:tcW w:w="2519" w:type="dxa"/>
            <w:tcBorders>
              <w:top w:val="single" w:sz="4" w:space="0" w:color="5B9BD5"/>
              <w:left w:val="single" w:sz="4" w:space="0" w:color="5B9BD5"/>
              <w:bottom w:val="single" w:sz="4" w:space="0" w:color="5B9BD5"/>
              <w:right w:val="nil"/>
            </w:tcBorders>
            <w:shd w:val="clear" w:color="auto" w:fill="5B9BD5"/>
          </w:tcPr>
          <w:p w:rsidR="008327D5" w:rsidRDefault="008327D5" w:rsidP="00214A05">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8327D5" w:rsidRDefault="008327D5" w:rsidP="00214A05">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8327D5" w:rsidRDefault="008327D5" w:rsidP="00214A05">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8327D5" w:rsidRDefault="008327D5" w:rsidP="00214A05">
            <w:pPr>
              <w:pStyle w:val="QB20"/>
              <w:ind w:firstLineChars="0" w:firstLine="0"/>
              <w:jc w:val="center"/>
              <w:rPr>
                <w:b/>
                <w:bCs/>
                <w:color w:val="FFFFFF"/>
              </w:rPr>
            </w:pPr>
            <w:r>
              <w:rPr>
                <w:b/>
                <w:bCs/>
                <w:color w:val="FFFFFF"/>
              </w:rPr>
              <w:t>说明</w:t>
            </w:r>
          </w:p>
        </w:tc>
      </w:tr>
      <w:tr w:rsidR="008327D5" w:rsidTr="00214A05">
        <w:trPr>
          <w:trHeight w:val="90"/>
        </w:trPr>
        <w:tc>
          <w:tcPr>
            <w:tcW w:w="2519" w:type="dxa"/>
            <w:shd w:val="clear" w:color="auto" w:fill="DEEAF6"/>
          </w:tcPr>
          <w:p w:rsidR="008327D5" w:rsidRDefault="008327D5" w:rsidP="00214A05">
            <w:pPr>
              <w:pStyle w:val="QB20"/>
              <w:ind w:firstLineChars="0" w:firstLine="0"/>
              <w:rPr>
                <w:b/>
                <w:bCs/>
              </w:rPr>
            </w:pPr>
            <w:r>
              <w:rPr>
                <w:rFonts w:cs="Times New Roman" w:hint="eastAsia"/>
                <w:b/>
                <w:bCs/>
              </w:rPr>
              <w:t>RPCMethod</w:t>
            </w:r>
          </w:p>
        </w:tc>
        <w:tc>
          <w:tcPr>
            <w:tcW w:w="1638" w:type="dxa"/>
            <w:shd w:val="clear" w:color="auto" w:fill="DEEAF6"/>
          </w:tcPr>
          <w:p w:rsidR="008327D5" w:rsidRDefault="008327D5" w:rsidP="00214A05">
            <w:pPr>
              <w:pStyle w:val="QB20"/>
              <w:ind w:firstLineChars="0" w:firstLine="0"/>
            </w:pPr>
            <w:r>
              <w:rPr>
                <w:rFonts w:hint="eastAsia"/>
              </w:rPr>
              <w:t>String</w:t>
            </w:r>
          </w:p>
        </w:tc>
        <w:tc>
          <w:tcPr>
            <w:tcW w:w="2049" w:type="dxa"/>
            <w:shd w:val="clear" w:color="auto" w:fill="DEEAF6"/>
          </w:tcPr>
          <w:p w:rsidR="008327D5" w:rsidRDefault="008327D5" w:rsidP="00214A05">
            <w:pPr>
              <w:pStyle w:val="QB20"/>
              <w:ind w:firstLineChars="0" w:firstLine="0"/>
            </w:pPr>
            <w:r>
              <w:rPr>
                <w:rFonts w:hint="eastAsia"/>
              </w:rPr>
              <w:t>接口分类定义</w:t>
            </w:r>
          </w:p>
        </w:tc>
        <w:tc>
          <w:tcPr>
            <w:tcW w:w="2316" w:type="dxa"/>
            <w:shd w:val="clear" w:color="auto" w:fill="DEEAF6"/>
          </w:tcPr>
          <w:p w:rsidR="008327D5" w:rsidRDefault="00E72DE1" w:rsidP="00214A05">
            <w:pPr>
              <w:pStyle w:val="QB20"/>
              <w:ind w:firstLineChars="0" w:firstLine="0"/>
            </w:pPr>
            <w:r>
              <w:rPr>
                <w:rFonts w:hint="eastAsia"/>
              </w:rPr>
              <w:t>notify</w:t>
            </w:r>
          </w:p>
        </w:tc>
      </w:tr>
      <w:tr w:rsidR="008327D5" w:rsidTr="00214A05">
        <w:tc>
          <w:tcPr>
            <w:tcW w:w="2519" w:type="dxa"/>
          </w:tcPr>
          <w:p w:rsidR="008327D5" w:rsidRDefault="008327D5" w:rsidP="00214A05">
            <w:pPr>
              <w:pStyle w:val="QB20"/>
              <w:ind w:firstLineChars="0" w:firstLine="0"/>
              <w:rPr>
                <w:b/>
                <w:bCs/>
              </w:rPr>
            </w:pPr>
            <w:r>
              <w:rPr>
                <w:rFonts w:cs="Times New Roman" w:hint="eastAsia"/>
                <w:b/>
                <w:bCs/>
              </w:rPr>
              <w:t>ID</w:t>
            </w:r>
          </w:p>
        </w:tc>
        <w:tc>
          <w:tcPr>
            <w:tcW w:w="1638" w:type="dxa"/>
          </w:tcPr>
          <w:p w:rsidR="008327D5" w:rsidRDefault="008327D5" w:rsidP="00214A05">
            <w:pPr>
              <w:pStyle w:val="QB20"/>
              <w:ind w:firstLineChars="0" w:firstLine="0"/>
            </w:pPr>
            <w:r>
              <w:rPr>
                <w:rFonts w:hint="eastAsia"/>
              </w:rPr>
              <w:t>Int</w:t>
            </w:r>
          </w:p>
        </w:tc>
        <w:tc>
          <w:tcPr>
            <w:tcW w:w="2049" w:type="dxa"/>
          </w:tcPr>
          <w:p w:rsidR="008327D5" w:rsidRDefault="008327D5" w:rsidP="00214A05">
            <w:pPr>
              <w:pStyle w:val="QB20"/>
              <w:ind w:firstLineChars="0" w:firstLine="0"/>
            </w:pPr>
            <w:r>
              <w:rPr>
                <w:rFonts w:hint="eastAsia"/>
              </w:rPr>
              <w:t>平台</w:t>
            </w:r>
            <w:r>
              <w:t>维护的事务ID</w:t>
            </w:r>
          </w:p>
        </w:tc>
        <w:tc>
          <w:tcPr>
            <w:tcW w:w="2316" w:type="dxa"/>
          </w:tcPr>
          <w:p w:rsidR="008327D5" w:rsidRDefault="00C270D5" w:rsidP="00214A05">
            <w:pPr>
              <w:pStyle w:val="QB20"/>
              <w:ind w:firstLineChars="0" w:firstLine="0"/>
            </w:pPr>
            <w:r>
              <w:rPr>
                <w:rFonts w:hint="eastAsia"/>
              </w:rPr>
              <w:t>一级</w:t>
            </w:r>
            <w:r w:rsidR="0030286F">
              <w:rPr>
                <w:rFonts w:hint="eastAsia"/>
              </w:rPr>
              <w:t>家庭开放平台</w:t>
            </w:r>
            <w:r w:rsidR="008327D5">
              <w:t>按请求原值返回</w:t>
            </w:r>
          </w:p>
        </w:tc>
      </w:tr>
      <w:tr w:rsidR="008327D5" w:rsidTr="00214A05">
        <w:trPr>
          <w:trHeight w:val="637"/>
        </w:trPr>
        <w:tc>
          <w:tcPr>
            <w:tcW w:w="2519" w:type="dxa"/>
            <w:shd w:val="clear" w:color="auto" w:fill="DEEAF6"/>
          </w:tcPr>
          <w:p w:rsidR="008327D5" w:rsidRDefault="008327D5" w:rsidP="00214A05">
            <w:pPr>
              <w:pStyle w:val="QB20"/>
              <w:ind w:firstLineChars="0" w:firstLine="0"/>
              <w:rPr>
                <w:b/>
                <w:bCs/>
              </w:rPr>
            </w:pPr>
            <w:r>
              <w:rPr>
                <w:rFonts w:cs="Times New Roman"/>
                <w:b/>
                <w:bCs/>
              </w:rPr>
              <w:t>CmdType</w:t>
            </w:r>
          </w:p>
        </w:tc>
        <w:tc>
          <w:tcPr>
            <w:tcW w:w="1638" w:type="dxa"/>
            <w:shd w:val="clear" w:color="auto" w:fill="DEEAF6"/>
          </w:tcPr>
          <w:p w:rsidR="008327D5" w:rsidRDefault="008327D5" w:rsidP="00214A05">
            <w:pPr>
              <w:pStyle w:val="QB20"/>
              <w:ind w:firstLineChars="0" w:firstLine="0"/>
            </w:pPr>
            <w:r>
              <w:t>String</w:t>
            </w:r>
          </w:p>
        </w:tc>
        <w:tc>
          <w:tcPr>
            <w:tcW w:w="2049" w:type="dxa"/>
            <w:shd w:val="clear" w:color="auto" w:fill="DEEAF6"/>
          </w:tcPr>
          <w:p w:rsidR="008327D5" w:rsidRDefault="008327D5" w:rsidP="00214A05">
            <w:pPr>
              <w:pStyle w:val="QB20"/>
              <w:ind w:firstLineChars="0" w:firstLine="0"/>
            </w:pPr>
            <w:r>
              <w:t>命令类型</w:t>
            </w:r>
          </w:p>
        </w:tc>
        <w:tc>
          <w:tcPr>
            <w:tcW w:w="2316" w:type="dxa"/>
            <w:shd w:val="clear" w:color="auto" w:fill="DEEAF6"/>
          </w:tcPr>
          <w:p w:rsidR="008327D5" w:rsidRDefault="008327D5" w:rsidP="00214A05">
            <w:pPr>
              <w:pStyle w:val="QB20"/>
              <w:ind w:firstLineChars="0" w:firstLine="0"/>
            </w:pPr>
            <w:r>
              <w:t>REPORT</w:t>
            </w:r>
            <w:r>
              <w:rPr>
                <w:rFonts w:hint="eastAsia"/>
              </w:rPr>
              <w:t>_</w:t>
            </w:r>
            <w:r w:rsidRPr="009B4054">
              <w:rPr>
                <w:rFonts w:hint="eastAsia"/>
              </w:rPr>
              <w:t>P</w:t>
            </w:r>
            <w:r>
              <w:t>LUGIN</w:t>
            </w:r>
            <w:r>
              <w:rPr>
                <w:rFonts w:hint="eastAsia"/>
              </w:rPr>
              <w:t>_</w:t>
            </w:r>
            <w:r>
              <w:t>UP_RESULT</w:t>
            </w:r>
          </w:p>
        </w:tc>
      </w:tr>
      <w:tr w:rsidR="008327D5" w:rsidTr="00214A05">
        <w:tc>
          <w:tcPr>
            <w:tcW w:w="2519" w:type="dxa"/>
          </w:tcPr>
          <w:p w:rsidR="008327D5" w:rsidRDefault="008327D5" w:rsidP="00214A05">
            <w:pPr>
              <w:pStyle w:val="QB20"/>
              <w:ind w:firstLineChars="0" w:firstLine="0"/>
              <w:rPr>
                <w:b/>
                <w:bCs/>
              </w:rPr>
            </w:pPr>
            <w:r>
              <w:rPr>
                <w:rFonts w:cs="Times New Roman"/>
                <w:b/>
                <w:bCs/>
              </w:rPr>
              <w:t>SequenceId</w:t>
            </w:r>
          </w:p>
        </w:tc>
        <w:tc>
          <w:tcPr>
            <w:tcW w:w="1638" w:type="dxa"/>
          </w:tcPr>
          <w:p w:rsidR="008327D5" w:rsidRDefault="008327D5" w:rsidP="00214A05">
            <w:pPr>
              <w:pStyle w:val="QB20"/>
              <w:ind w:firstLineChars="0" w:firstLine="0"/>
            </w:pPr>
            <w:r>
              <w:t>String</w:t>
            </w:r>
          </w:p>
        </w:tc>
        <w:tc>
          <w:tcPr>
            <w:tcW w:w="2049" w:type="dxa"/>
          </w:tcPr>
          <w:p w:rsidR="008327D5" w:rsidRDefault="008327D5" w:rsidP="00214A05">
            <w:pPr>
              <w:pStyle w:val="QB20"/>
              <w:ind w:firstLineChars="0" w:firstLine="0"/>
            </w:pPr>
            <w:r>
              <w:t>请求编号</w:t>
            </w:r>
          </w:p>
        </w:tc>
        <w:tc>
          <w:tcPr>
            <w:tcW w:w="2316" w:type="dxa"/>
          </w:tcPr>
          <w:p w:rsidR="008327D5" w:rsidRDefault="008327D5" w:rsidP="00214A05">
            <w:pPr>
              <w:pStyle w:val="QB20"/>
              <w:ind w:firstLineChars="0" w:firstLine="0"/>
            </w:pPr>
            <w:r>
              <w:rPr>
                <w:rFonts w:hint="eastAsia"/>
              </w:rPr>
              <w:t>SequenceId为</w:t>
            </w:r>
            <w:r w:rsidR="00C270D5">
              <w:rPr>
                <w:rFonts w:hint="eastAsia"/>
              </w:rPr>
              <w:t>一级</w:t>
            </w:r>
            <w:r w:rsidR="0030286F">
              <w:rPr>
                <w:rFonts w:hint="eastAsia"/>
              </w:rPr>
              <w:t>家庭开放平台</w:t>
            </w:r>
            <w:r>
              <w:rPr>
                <w:rFonts w:hint="eastAsia"/>
              </w:rPr>
              <w:t>动态生成，表示命令序列，网关按照请求的原值返回。</w:t>
            </w:r>
          </w:p>
          <w:p w:rsidR="008327D5" w:rsidRDefault="008327D5" w:rsidP="00214A05">
            <w:pPr>
              <w:pStyle w:val="QB20"/>
              <w:ind w:firstLineChars="0" w:firstLine="0"/>
            </w:pPr>
            <w:r>
              <w:rPr>
                <w:rFonts w:hint="eastAsia"/>
              </w:rPr>
              <w:t>16进制数，8位</w:t>
            </w:r>
          </w:p>
        </w:tc>
      </w:tr>
      <w:tr w:rsidR="008327D5" w:rsidTr="00214A05">
        <w:tc>
          <w:tcPr>
            <w:tcW w:w="2519" w:type="dxa"/>
            <w:tcBorders>
              <w:bottom w:val="single" w:sz="4" w:space="0" w:color="9CC2E5"/>
            </w:tcBorders>
            <w:shd w:val="clear" w:color="auto" w:fill="DEEAF6"/>
          </w:tcPr>
          <w:p w:rsidR="008327D5" w:rsidRDefault="008327D5" w:rsidP="00214A05">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8327D5" w:rsidRDefault="008327D5" w:rsidP="00214A05">
            <w:pPr>
              <w:pStyle w:val="QB20"/>
              <w:ind w:firstLineChars="0" w:firstLine="0"/>
            </w:pPr>
            <w:r>
              <w:rPr>
                <w:rFonts w:hint="eastAsia"/>
              </w:rPr>
              <w:t>Object</w:t>
            </w:r>
          </w:p>
        </w:tc>
        <w:tc>
          <w:tcPr>
            <w:tcW w:w="2049" w:type="dxa"/>
            <w:tcBorders>
              <w:bottom w:val="single" w:sz="4" w:space="0" w:color="9CC2E5"/>
            </w:tcBorders>
            <w:shd w:val="clear" w:color="auto" w:fill="DEEAF6"/>
          </w:tcPr>
          <w:p w:rsidR="008327D5" w:rsidRDefault="008327D5" w:rsidP="00214A05">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8327D5" w:rsidRDefault="008327D5" w:rsidP="00214A05">
            <w:pPr>
              <w:pStyle w:val="QB20"/>
              <w:ind w:firstLineChars="0" w:firstLine="0"/>
            </w:pPr>
          </w:p>
        </w:tc>
      </w:tr>
      <w:tr w:rsidR="008327D5" w:rsidTr="00214A05">
        <w:tc>
          <w:tcPr>
            <w:tcW w:w="2519" w:type="dxa"/>
            <w:shd w:val="clear" w:color="auto" w:fill="FFFFFF"/>
          </w:tcPr>
          <w:p w:rsidR="008327D5" w:rsidRDefault="00E60C1D" w:rsidP="00214A05">
            <w:pPr>
              <w:pStyle w:val="QB20"/>
              <w:ind w:firstLineChars="0" w:firstLine="0"/>
              <w:rPr>
                <w:rFonts w:cs="Times New Roman"/>
                <w:b/>
                <w:bCs/>
              </w:rPr>
            </w:pPr>
            <w:r>
              <w:t>Plugin_</w:t>
            </w:r>
            <w:r>
              <w:rPr>
                <w:rFonts w:hint="eastAsia"/>
              </w:rPr>
              <w:t>Name</w:t>
            </w:r>
          </w:p>
        </w:tc>
        <w:tc>
          <w:tcPr>
            <w:tcW w:w="1638" w:type="dxa"/>
            <w:shd w:val="clear" w:color="auto" w:fill="FFFFFF"/>
          </w:tcPr>
          <w:p w:rsidR="008327D5" w:rsidRDefault="008327D5" w:rsidP="00214A05">
            <w:pPr>
              <w:pStyle w:val="QB20"/>
              <w:ind w:firstLineChars="0" w:firstLine="0"/>
            </w:pPr>
            <w:r>
              <w:t>String</w:t>
            </w:r>
          </w:p>
        </w:tc>
        <w:tc>
          <w:tcPr>
            <w:tcW w:w="2049" w:type="dxa"/>
            <w:shd w:val="clear" w:color="auto" w:fill="FFFFFF"/>
          </w:tcPr>
          <w:p w:rsidR="008327D5" w:rsidRDefault="008327D5" w:rsidP="00214A05">
            <w:pPr>
              <w:pStyle w:val="QB20"/>
              <w:ind w:firstLineChars="0" w:firstLine="0"/>
            </w:pPr>
            <w:r>
              <w:rPr>
                <w:rFonts w:hint="eastAsia"/>
              </w:rPr>
              <w:t>插件编号</w:t>
            </w:r>
          </w:p>
        </w:tc>
        <w:tc>
          <w:tcPr>
            <w:tcW w:w="2316" w:type="dxa"/>
            <w:shd w:val="clear" w:color="auto" w:fill="FFFFFF"/>
          </w:tcPr>
          <w:p w:rsidR="008327D5" w:rsidRDefault="008327D5" w:rsidP="00214A05">
            <w:pPr>
              <w:pStyle w:val="QB20"/>
              <w:ind w:firstLineChars="0" w:firstLine="0"/>
            </w:pPr>
          </w:p>
        </w:tc>
      </w:tr>
      <w:tr w:rsidR="008327D5" w:rsidTr="00214A05">
        <w:tc>
          <w:tcPr>
            <w:tcW w:w="2519" w:type="dxa"/>
            <w:shd w:val="clear" w:color="auto" w:fill="FFFFFF"/>
          </w:tcPr>
          <w:p w:rsidR="008327D5" w:rsidRPr="00190505" w:rsidRDefault="008327D5" w:rsidP="00214A05">
            <w:pPr>
              <w:pStyle w:val="QB20"/>
              <w:ind w:firstLineChars="0" w:firstLine="0"/>
            </w:pPr>
            <w:r w:rsidRPr="00C17747">
              <w:t>Version</w:t>
            </w:r>
          </w:p>
        </w:tc>
        <w:tc>
          <w:tcPr>
            <w:tcW w:w="1638" w:type="dxa"/>
            <w:shd w:val="clear" w:color="auto" w:fill="FFFFFF"/>
          </w:tcPr>
          <w:p w:rsidR="008327D5" w:rsidRDefault="008327D5" w:rsidP="00214A05">
            <w:pPr>
              <w:pStyle w:val="QB20"/>
              <w:ind w:firstLineChars="0" w:firstLine="0"/>
            </w:pPr>
            <w:r>
              <w:rPr>
                <w:rFonts w:hint="eastAsia"/>
              </w:rPr>
              <w:t>String</w:t>
            </w:r>
          </w:p>
        </w:tc>
        <w:tc>
          <w:tcPr>
            <w:tcW w:w="2049" w:type="dxa"/>
            <w:shd w:val="clear" w:color="auto" w:fill="FFFFFF"/>
          </w:tcPr>
          <w:p w:rsidR="008327D5" w:rsidRDefault="008327D5" w:rsidP="00214A05">
            <w:pPr>
              <w:pStyle w:val="QB20"/>
              <w:ind w:firstLineChars="0" w:firstLine="0"/>
            </w:pPr>
            <w:r>
              <w:rPr>
                <w:rFonts w:hint="eastAsia"/>
              </w:rPr>
              <w:t>版本</w:t>
            </w:r>
          </w:p>
        </w:tc>
        <w:tc>
          <w:tcPr>
            <w:tcW w:w="2316" w:type="dxa"/>
            <w:shd w:val="clear" w:color="auto" w:fill="FFFFFF"/>
          </w:tcPr>
          <w:p w:rsidR="008327D5" w:rsidRDefault="008327D5" w:rsidP="00214A05">
            <w:pPr>
              <w:pStyle w:val="QB20"/>
              <w:ind w:firstLineChars="0" w:firstLine="0"/>
            </w:pPr>
          </w:p>
        </w:tc>
      </w:tr>
      <w:tr w:rsidR="008327D5" w:rsidTr="00214A05">
        <w:tc>
          <w:tcPr>
            <w:tcW w:w="2519" w:type="dxa"/>
            <w:shd w:val="clear" w:color="auto" w:fill="FFFFFF"/>
          </w:tcPr>
          <w:p w:rsidR="008327D5" w:rsidRPr="00C17747" w:rsidRDefault="00FA19F1" w:rsidP="00214A05">
            <w:pPr>
              <w:pStyle w:val="QB20"/>
              <w:ind w:firstLineChars="0" w:firstLine="0"/>
            </w:pPr>
            <w:r>
              <w:rPr>
                <w:rFonts w:cstheme="minorBidi" w:hint="eastAsia"/>
              </w:rPr>
              <w:t>MAC</w:t>
            </w:r>
          </w:p>
        </w:tc>
        <w:tc>
          <w:tcPr>
            <w:tcW w:w="1638" w:type="dxa"/>
            <w:shd w:val="clear" w:color="auto" w:fill="FFFFFF"/>
          </w:tcPr>
          <w:p w:rsidR="008327D5" w:rsidRDefault="008327D5" w:rsidP="00214A05">
            <w:pPr>
              <w:pStyle w:val="QB20"/>
              <w:ind w:firstLineChars="0" w:firstLine="0"/>
            </w:pPr>
            <w:r>
              <w:rPr>
                <w:rFonts w:hint="eastAsia"/>
              </w:rPr>
              <w:t>String</w:t>
            </w:r>
          </w:p>
        </w:tc>
        <w:tc>
          <w:tcPr>
            <w:tcW w:w="2049" w:type="dxa"/>
            <w:shd w:val="clear" w:color="auto" w:fill="FFFFFF"/>
          </w:tcPr>
          <w:p w:rsidR="008327D5" w:rsidRDefault="00FA19F1" w:rsidP="00214A05">
            <w:pPr>
              <w:pStyle w:val="QB20"/>
              <w:ind w:firstLineChars="0" w:firstLine="0"/>
            </w:pPr>
            <w:r>
              <w:rPr>
                <w:rFonts w:hint="eastAsia"/>
              </w:rPr>
              <w:t>安装插件的网关MAC</w:t>
            </w:r>
            <w:r>
              <w:rPr>
                <w:rFonts w:hint="eastAsia"/>
              </w:rPr>
              <w:lastRenderedPageBreak/>
              <w:t>地址</w:t>
            </w:r>
          </w:p>
        </w:tc>
        <w:tc>
          <w:tcPr>
            <w:tcW w:w="2316" w:type="dxa"/>
            <w:shd w:val="clear" w:color="auto" w:fill="FFFFFF"/>
          </w:tcPr>
          <w:p w:rsidR="00C47F33" w:rsidRDefault="001F3187" w:rsidP="00214A05">
            <w:pPr>
              <w:pStyle w:val="QB20"/>
              <w:ind w:firstLineChars="0" w:firstLine="0"/>
              <w:rPr>
                <w:ins w:id="368" w:author="Daniel Locust" w:date="2016-04-26T14:57:00Z"/>
                <w:rFonts w:hint="eastAsia"/>
              </w:rPr>
            </w:pPr>
            <w:r>
              <w:rPr>
                <w:rFonts w:hint="eastAsia"/>
              </w:rPr>
              <w:lastRenderedPageBreak/>
              <w:t>如果mac地址为空，则强</w:t>
            </w:r>
            <w:r>
              <w:rPr>
                <w:rFonts w:hint="eastAsia"/>
              </w:rPr>
              <w:lastRenderedPageBreak/>
              <w:t>制所有网关进行插件的</w:t>
            </w:r>
          </w:p>
          <w:p w:rsidR="008327D5" w:rsidRDefault="001F3187" w:rsidP="00214A05">
            <w:pPr>
              <w:pStyle w:val="QB20"/>
              <w:ind w:firstLineChars="0" w:firstLine="0"/>
            </w:pPr>
            <w:r>
              <w:rPr>
                <w:rFonts w:hint="eastAsia"/>
              </w:rPr>
              <w:t>下载安装</w:t>
            </w:r>
            <w:r w:rsidR="00E9229A">
              <w:rPr>
                <w:rFonts w:hint="eastAsia"/>
              </w:rPr>
              <w:t>/更新</w:t>
            </w:r>
          </w:p>
        </w:tc>
      </w:tr>
      <w:tr w:rsidR="00C47F33" w:rsidTr="00C47F33">
        <w:trPr>
          <w:ins w:id="369" w:author="Daniel Locust" w:date="2016-04-26T14:57:00Z"/>
        </w:trPr>
        <w:tc>
          <w:tcPr>
            <w:tcW w:w="2519" w:type="dxa"/>
            <w:tcBorders>
              <w:top w:val="single" w:sz="4" w:space="0" w:color="9CC2E5"/>
              <w:left w:val="single" w:sz="4" w:space="0" w:color="9CC2E5"/>
              <w:bottom w:val="single" w:sz="4" w:space="0" w:color="9CC2E5"/>
              <w:right w:val="single" w:sz="4" w:space="0" w:color="9CC2E5"/>
            </w:tcBorders>
            <w:shd w:val="clear" w:color="auto" w:fill="FFFFFF"/>
          </w:tcPr>
          <w:p w:rsidR="00C47F33" w:rsidRDefault="00C47F33" w:rsidP="00333502">
            <w:pPr>
              <w:pStyle w:val="QB20"/>
              <w:ind w:firstLineChars="0" w:firstLine="0"/>
              <w:rPr>
                <w:ins w:id="370" w:author="Daniel Locust" w:date="2016-04-26T14:57:00Z"/>
                <w:rFonts w:cstheme="minorBidi"/>
              </w:rPr>
            </w:pPr>
            <w:ins w:id="371" w:author="Daniel Locust" w:date="2016-04-26T14:57:00Z">
              <w:r w:rsidRPr="00C47F33">
                <w:rPr>
                  <w:rFonts w:cstheme="minorBidi"/>
                </w:rPr>
                <w:lastRenderedPageBreak/>
                <w:t>Download_url</w:t>
              </w:r>
            </w:ins>
          </w:p>
        </w:tc>
        <w:tc>
          <w:tcPr>
            <w:tcW w:w="1638" w:type="dxa"/>
            <w:tcBorders>
              <w:top w:val="single" w:sz="4" w:space="0" w:color="9CC2E5"/>
              <w:left w:val="single" w:sz="4" w:space="0" w:color="9CC2E5"/>
              <w:bottom w:val="single" w:sz="4" w:space="0" w:color="9CC2E5"/>
              <w:right w:val="single" w:sz="4" w:space="0" w:color="9CC2E5"/>
            </w:tcBorders>
            <w:shd w:val="clear" w:color="auto" w:fill="FFFFFF"/>
          </w:tcPr>
          <w:p w:rsidR="00C47F33" w:rsidRDefault="00C47F33" w:rsidP="00333502">
            <w:pPr>
              <w:pStyle w:val="QB20"/>
              <w:ind w:firstLineChars="0" w:firstLine="0"/>
              <w:rPr>
                <w:ins w:id="372" w:author="Daniel Locust" w:date="2016-04-26T14:57:00Z"/>
              </w:rPr>
            </w:pPr>
            <w:ins w:id="373" w:author="Daniel Locust" w:date="2016-04-26T14:57:00Z">
              <w:r>
                <w:rPr>
                  <w:rFonts w:hint="eastAsia"/>
                </w:rPr>
                <w:t>String</w:t>
              </w:r>
            </w:ins>
          </w:p>
        </w:tc>
        <w:tc>
          <w:tcPr>
            <w:tcW w:w="2049" w:type="dxa"/>
            <w:tcBorders>
              <w:top w:val="single" w:sz="4" w:space="0" w:color="9CC2E5"/>
              <w:left w:val="single" w:sz="4" w:space="0" w:color="9CC2E5"/>
              <w:bottom w:val="single" w:sz="4" w:space="0" w:color="9CC2E5"/>
              <w:right w:val="single" w:sz="4" w:space="0" w:color="9CC2E5"/>
            </w:tcBorders>
            <w:shd w:val="clear" w:color="auto" w:fill="FFFFFF"/>
          </w:tcPr>
          <w:p w:rsidR="00C47F33" w:rsidRDefault="00C47F33" w:rsidP="00333502">
            <w:pPr>
              <w:pStyle w:val="QB20"/>
              <w:ind w:firstLineChars="0" w:firstLine="0"/>
              <w:rPr>
                <w:ins w:id="374" w:author="Daniel Locust" w:date="2016-04-26T14:57:00Z"/>
              </w:rPr>
            </w:pPr>
            <w:ins w:id="375" w:author="Daniel Locust" w:date="2016-04-26T14:57:00Z">
              <w:r>
                <w:rPr>
                  <w:rFonts w:hint="eastAsia"/>
                </w:rPr>
                <w:t>下载地址</w:t>
              </w:r>
            </w:ins>
          </w:p>
        </w:tc>
        <w:tc>
          <w:tcPr>
            <w:tcW w:w="2316" w:type="dxa"/>
            <w:tcBorders>
              <w:top w:val="single" w:sz="4" w:space="0" w:color="9CC2E5"/>
              <w:left w:val="single" w:sz="4" w:space="0" w:color="9CC2E5"/>
              <w:bottom w:val="single" w:sz="4" w:space="0" w:color="9CC2E5"/>
              <w:right w:val="single" w:sz="4" w:space="0" w:color="9CC2E5"/>
            </w:tcBorders>
            <w:shd w:val="clear" w:color="auto" w:fill="FFFFFF"/>
          </w:tcPr>
          <w:p w:rsidR="00C47F33" w:rsidRDefault="00C47F33" w:rsidP="00333502">
            <w:pPr>
              <w:pStyle w:val="QB20"/>
              <w:ind w:firstLineChars="0" w:firstLine="0"/>
              <w:rPr>
                <w:ins w:id="376" w:author="Daniel Locust" w:date="2016-04-26T14:57:00Z"/>
              </w:rPr>
            </w:pPr>
          </w:p>
        </w:tc>
      </w:tr>
      <w:tr w:rsidR="00C47F33" w:rsidTr="00C47F33">
        <w:trPr>
          <w:ins w:id="377" w:author="Daniel Locust" w:date="2016-04-26T14:57:00Z"/>
        </w:trPr>
        <w:tc>
          <w:tcPr>
            <w:tcW w:w="2519" w:type="dxa"/>
            <w:tcBorders>
              <w:top w:val="single" w:sz="4" w:space="0" w:color="9CC2E5"/>
              <w:left w:val="single" w:sz="4" w:space="0" w:color="9CC2E5"/>
              <w:bottom w:val="single" w:sz="4" w:space="0" w:color="9CC2E5"/>
              <w:right w:val="single" w:sz="4" w:space="0" w:color="9CC2E5"/>
            </w:tcBorders>
            <w:shd w:val="clear" w:color="auto" w:fill="FFFFFF"/>
          </w:tcPr>
          <w:p w:rsidR="00C47F33" w:rsidRPr="00C47F33" w:rsidRDefault="00C47F33" w:rsidP="00333502">
            <w:pPr>
              <w:pStyle w:val="QB20"/>
              <w:ind w:firstLineChars="0" w:firstLine="0"/>
              <w:rPr>
                <w:ins w:id="378" w:author="Daniel Locust" w:date="2016-04-26T14:57:00Z"/>
                <w:rFonts w:cstheme="minorBidi"/>
              </w:rPr>
            </w:pPr>
            <w:ins w:id="379" w:author="Daniel Locust" w:date="2016-04-26T14:57:00Z">
              <w:r w:rsidRPr="00C47F33">
                <w:rPr>
                  <w:rFonts w:cstheme="minorBidi"/>
                </w:rPr>
                <w:t>Plugin_size</w:t>
              </w:r>
            </w:ins>
          </w:p>
        </w:tc>
        <w:tc>
          <w:tcPr>
            <w:tcW w:w="1638" w:type="dxa"/>
            <w:tcBorders>
              <w:top w:val="single" w:sz="4" w:space="0" w:color="9CC2E5"/>
              <w:left w:val="single" w:sz="4" w:space="0" w:color="9CC2E5"/>
              <w:bottom w:val="single" w:sz="4" w:space="0" w:color="9CC2E5"/>
              <w:right w:val="single" w:sz="4" w:space="0" w:color="9CC2E5"/>
            </w:tcBorders>
            <w:shd w:val="clear" w:color="auto" w:fill="FFFFFF"/>
          </w:tcPr>
          <w:p w:rsidR="00C47F33" w:rsidRDefault="00C47F33" w:rsidP="00333502">
            <w:pPr>
              <w:pStyle w:val="QB20"/>
              <w:ind w:firstLineChars="0" w:firstLine="0"/>
              <w:rPr>
                <w:ins w:id="380" w:author="Daniel Locust" w:date="2016-04-26T14:57:00Z"/>
              </w:rPr>
            </w:pPr>
            <w:ins w:id="381" w:author="Daniel Locust" w:date="2016-04-26T14:57:00Z">
              <w:r>
                <w:rPr>
                  <w:rFonts w:hint="eastAsia"/>
                </w:rPr>
                <w:t>String</w:t>
              </w:r>
            </w:ins>
          </w:p>
        </w:tc>
        <w:tc>
          <w:tcPr>
            <w:tcW w:w="2049" w:type="dxa"/>
            <w:tcBorders>
              <w:top w:val="single" w:sz="4" w:space="0" w:color="9CC2E5"/>
              <w:left w:val="single" w:sz="4" w:space="0" w:color="9CC2E5"/>
              <w:bottom w:val="single" w:sz="4" w:space="0" w:color="9CC2E5"/>
              <w:right w:val="single" w:sz="4" w:space="0" w:color="9CC2E5"/>
            </w:tcBorders>
            <w:shd w:val="clear" w:color="auto" w:fill="FFFFFF"/>
          </w:tcPr>
          <w:p w:rsidR="00C47F33" w:rsidRDefault="00C47F33" w:rsidP="00333502">
            <w:pPr>
              <w:pStyle w:val="QB20"/>
              <w:ind w:firstLineChars="0" w:firstLine="0"/>
              <w:rPr>
                <w:ins w:id="382" w:author="Daniel Locust" w:date="2016-04-26T14:57:00Z"/>
              </w:rPr>
            </w:pPr>
          </w:p>
        </w:tc>
        <w:tc>
          <w:tcPr>
            <w:tcW w:w="2316" w:type="dxa"/>
            <w:tcBorders>
              <w:top w:val="single" w:sz="4" w:space="0" w:color="9CC2E5"/>
              <w:left w:val="single" w:sz="4" w:space="0" w:color="9CC2E5"/>
              <w:bottom w:val="single" w:sz="4" w:space="0" w:color="9CC2E5"/>
              <w:right w:val="single" w:sz="4" w:space="0" w:color="9CC2E5"/>
            </w:tcBorders>
            <w:shd w:val="clear" w:color="auto" w:fill="FFFFFF"/>
          </w:tcPr>
          <w:p w:rsidR="00C47F33" w:rsidRDefault="00C47F33" w:rsidP="00333502">
            <w:pPr>
              <w:pStyle w:val="QB20"/>
              <w:ind w:firstLineChars="0" w:firstLine="0"/>
              <w:rPr>
                <w:ins w:id="383" w:author="Daniel Locust" w:date="2016-04-26T14:57:00Z"/>
              </w:rPr>
            </w:pPr>
            <w:ins w:id="384" w:author="Daniel Locust" w:date="2016-04-26T14:57:00Z">
              <w:r>
                <w:rPr>
                  <w:rFonts w:hint="eastAsia"/>
                </w:rPr>
                <w:t>单位</w:t>
              </w:r>
              <w:r>
                <w:t>为</w:t>
              </w:r>
              <w:r>
                <w:rPr>
                  <w:rFonts w:hint="eastAsia"/>
                </w:rPr>
                <w:t>B</w:t>
              </w:r>
              <w:r>
                <w:t>yte</w:t>
              </w:r>
            </w:ins>
          </w:p>
        </w:tc>
      </w:tr>
    </w:tbl>
    <w:p w:rsidR="00B271CA" w:rsidRDefault="00203F53">
      <w:pPr>
        <w:pStyle w:val="QB7"/>
        <w:ind w:firstLine="420"/>
        <w:rPr>
          <w:color w:val="FF0000"/>
        </w:rPr>
      </w:pPr>
      <w:r w:rsidRPr="00203F53">
        <w:rPr>
          <w:rFonts w:hint="eastAsia"/>
          <w:color w:val="FF0000"/>
        </w:rPr>
        <w:t>备注</w:t>
      </w:r>
    </w:p>
    <w:p w:rsidR="00B271CA" w:rsidRDefault="00E9229A">
      <w:pPr>
        <w:pStyle w:val="QB7"/>
        <w:ind w:firstLine="420"/>
      </w:pPr>
      <w:r w:rsidRPr="00667E0A">
        <w:rPr>
          <w:rFonts w:hAnsi="宋体"/>
        </w:rPr>
        <w:t>当网关检测Plugin_Name已存在时，应执行更新操作, 网关判断插件状态，若在运行则先停止该插件，然后执行升级动作，升级完成后自动启用。</w:t>
      </w:r>
    </w:p>
    <w:p w:rsidR="008327D5" w:rsidRDefault="008327D5" w:rsidP="008327D5">
      <w:pPr>
        <w:pStyle w:val="QB3"/>
      </w:pPr>
      <w:r>
        <w:t>响应报文定义</w:t>
      </w:r>
    </w:p>
    <w:p w:rsidR="008327D5" w:rsidRDefault="008327D5" w:rsidP="008327D5">
      <w:pPr>
        <w:pStyle w:val="QB7"/>
        <w:ind w:firstLine="420"/>
      </w:pPr>
      <w:r>
        <w:rPr>
          <w:rFonts w:hint="eastAsia"/>
        </w:rPr>
        <w:t>返回成功例程:</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sidR="00FA19F1">
        <w:rPr>
          <w:rFonts w:hint="eastAsia"/>
        </w:rPr>
        <w:t>NOTIFY_INSTALL_</w:t>
      </w:r>
      <w:r w:rsidR="00FA19F1" w:rsidRPr="009B4054">
        <w:rPr>
          <w:rFonts w:hint="eastAsia"/>
        </w:rPr>
        <w:t>P</w:t>
      </w:r>
      <w:r w:rsidR="00FA19F1">
        <w:t>LUGIN</w:t>
      </w:r>
      <w:r>
        <w:rPr>
          <w:rFonts w:hint="eastAsia"/>
        </w:rPr>
        <w:t>",</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4A048D" w:rsidRDefault="004A048D" w:rsidP="004A048D">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8327D5" w:rsidRDefault="008327D5" w:rsidP="008327D5">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8327D5" w:rsidRDefault="008327D5" w:rsidP="008327D5">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8327D5" w:rsidTr="00214A05">
        <w:tc>
          <w:tcPr>
            <w:tcW w:w="2130" w:type="dxa"/>
            <w:tcBorders>
              <w:top w:val="single" w:sz="4" w:space="0" w:color="5B9BD5"/>
              <w:left w:val="single" w:sz="4" w:space="0" w:color="5B9BD5"/>
              <w:bottom w:val="single" w:sz="4" w:space="0" w:color="5B9BD5"/>
              <w:right w:val="nil"/>
            </w:tcBorders>
            <w:shd w:val="clear" w:color="auto" w:fill="5B9BD5"/>
          </w:tcPr>
          <w:p w:rsidR="008327D5" w:rsidRDefault="008327D5" w:rsidP="00214A05">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8327D5" w:rsidRDefault="008327D5" w:rsidP="00214A05">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8327D5" w:rsidRDefault="008327D5" w:rsidP="00214A05">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8327D5" w:rsidRDefault="008327D5" w:rsidP="00214A05">
            <w:pPr>
              <w:pStyle w:val="QB20"/>
              <w:ind w:firstLineChars="0" w:firstLine="0"/>
              <w:jc w:val="center"/>
              <w:rPr>
                <w:b/>
                <w:bCs/>
                <w:color w:val="FFFFFF"/>
              </w:rPr>
            </w:pPr>
            <w:r>
              <w:rPr>
                <w:b/>
                <w:bCs/>
                <w:color w:val="FFFFFF"/>
              </w:rPr>
              <w:t>说明</w:t>
            </w:r>
          </w:p>
        </w:tc>
      </w:tr>
      <w:tr w:rsidR="008327D5" w:rsidTr="00214A05">
        <w:tc>
          <w:tcPr>
            <w:tcW w:w="2130" w:type="dxa"/>
            <w:tcBorders>
              <w:top w:val="single" w:sz="4" w:space="0" w:color="5B9BD5"/>
            </w:tcBorders>
            <w:shd w:val="clear" w:color="auto" w:fill="FFFFFF"/>
          </w:tcPr>
          <w:p w:rsidR="008327D5" w:rsidRDefault="008327D5" w:rsidP="00214A05">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8327D5" w:rsidRDefault="008327D5" w:rsidP="00214A05">
            <w:pPr>
              <w:pStyle w:val="QB20"/>
              <w:ind w:firstLineChars="0" w:firstLine="0"/>
            </w:pPr>
            <w:r>
              <w:rPr>
                <w:rFonts w:hint="eastAsia"/>
              </w:rPr>
              <w:t>Int</w:t>
            </w:r>
          </w:p>
        </w:tc>
        <w:tc>
          <w:tcPr>
            <w:tcW w:w="2131" w:type="dxa"/>
            <w:tcBorders>
              <w:top w:val="single" w:sz="4" w:space="0" w:color="5B9BD5"/>
            </w:tcBorders>
            <w:shd w:val="clear" w:color="auto" w:fill="FFFFFF"/>
          </w:tcPr>
          <w:p w:rsidR="008327D5" w:rsidRDefault="008327D5" w:rsidP="00214A05">
            <w:pPr>
              <w:pStyle w:val="QB20"/>
              <w:ind w:firstLineChars="0" w:firstLine="0"/>
            </w:pPr>
          </w:p>
        </w:tc>
        <w:tc>
          <w:tcPr>
            <w:tcW w:w="2393" w:type="dxa"/>
            <w:tcBorders>
              <w:top w:val="single" w:sz="4" w:space="0" w:color="5B9BD5"/>
            </w:tcBorders>
            <w:shd w:val="clear" w:color="auto" w:fill="FFFFFF"/>
          </w:tcPr>
          <w:p w:rsidR="008327D5" w:rsidRDefault="008327D5" w:rsidP="00214A05">
            <w:pPr>
              <w:pStyle w:val="QB20"/>
              <w:ind w:firstLineChars="0" w:firstLine="0"/>
            </w:pPr>
          </w:p>
        </w:tc>
      </w:tr>
      <w:tr w:rsidR="008327D5" w:rsidTr="00214A05">
        <w:tc>
          <w:tcPr>
            <w:tcW w:w="2130" w:type="dxa"/>
            <w:shd w:val="clear" w:color="auto" w:fill="DEEAF6"/>
          </w:tcPr>
          <w:p w:rsidR="008327D5" w:rsidRDefault="008327D5" w:rsidP="00214A05">
            <w:pPr>
              <w:pStyle w:val="QB20"/>
              <w:ind w:firstLineChars="0" w:firstLine="0"/>
              <w:rPr>
                <w:b/>
                <w:bCs/>
              </w:rPr>
            </w:pPr>
            <w:r>
              <w:rPr>
                <w:rFonts w:cs="Times New Roman" w:hint="eastAsia"/>
                <w:b/>
                <w:bCs/>
              </w:rPr>
              <w:t>ID</w:t>
            </w:r>
          </w:p>
        </w:tc>
        <w:tc>
          <w:tcPr>
            <w:tcW w:w="2130" w:type="dxa"/>
            <w:shd w:val="clear" w:color="auto" w:fill="DEEAF6"/>
          </w:tcPr>
          <w:p w:rsidR="008327D5" w:rsidRDefault="008327D5" w:rsidP="00214A05">
            <w:pPr>
              <w:pStyle w:val="QB20"/>
              <w:ind w:firstLineChars="0" w:firstLine="0"/>
            </w:pPr>
            <w:r>
              <w:rPr>
                <w:rFonts w:hint="eastAsia"/>
              </w:rPr>
              <w:t>Int</w:t>
            </w:r>
          </w:p>
        </w:tc>
        <w:tc>
          <w:tcPr>
            <w:tcW w:w="2131" w:type="dxa"/>
            <w:shd w:val="clear" w:color="auto" w:fill="DEEAF6"/>
          </w:tcPr>
          <w:p w:rsidR="008327D5" w:rsidRDefault="008327D5" w:rsidP="00214A05">
            <w:pPr>
              <w:pStyle w:val="QB20"/>
              <w:ind w:firstLineChars="0" w:firstLine="0"/>
            </w:pPr>
            <w:r>
              <w:rPr>
                <w:rFonts w:hint="eastAsia"/>
              </w:rPr>
              <w:t>平台</w:t>
            </w:r>
            <w:r>
              <w:t>维护的事务ID</w:t>
            </w:r>
          </w:p>
        </w:tc>
        <w:tc>
          <w:tcPr>
            <w:tcW w:w="2393" w:type="dxa"/>
            <w:shd w:val="clear" w:color="auto" w:fill="DEEAF6"/>
          </w:tcPr>
          <w:p w:rsidR="008327D5" w:rsidRDefault="00410C5A" w:rsidP="00214A05">
            <w:pPr>
              <w:pStyle w:val="QB20"/>
              <w:ind w:firstLineChars="0" w:firstLine="0"/>
            </w:pPr>
            <w:r>
              <w:rPr>
                <w:rFonts w:hint="eastAsia"/>
              </w:rPr>
              <w:t>省级数字家庭管理</w:t>
            </w:r>
            <w:r w:rsidR="008327D5">
              <w:t>平台按请求原值返回</w:t>
            </w:r>
          </w:p>
        </w:tc>
      </w:tr>
      <w:tr w:rsidR="008327D5" w:rsidTr="00214A05">
        <w:tc>
          <w:tcPr>
            <w:tcW w:w="2130" w:type="dxa"/>
          </w:tcPr>
          <w:p w:rsidR="008327D5" w:rsidRDefault="008327D5" w:rsidP="00214A05">
            <w:pPr>
              <w:pStyle w:val="QB20"/>
              <w:ind w:firstLineChars="0" w:firstLine="0"/>
              <w:rPr>
                <w:b/>
                <w:bCs/>
              </w:rPr>
            </w:pPr>
            <w:r>
              <w:rPr>
                <w:rFonts w:cs="Times New Roman"/>
                <w:b/>
                <w:bCs/>
              </w:rPr>
              <w:t>CmdType</w:t>
            </w:r>
          </w:p>
        </w:tc>
        <w:tc>
          <w:tcPr>
            <w:tcW w:w="2130" w:type="dxa"/>
          </w:tcPr>
          <w:p w:rsidR="008327D5" w:rsidRDefault="008327D5" w:rsidP="00214A05">
            <w:pPr>
              <w:pStyle w:val="QB20"/>
              <w:ind w:firstLineChars="0" w:firstLine="0"/>
            </w:pPr>
            <w:r>
              <w:t>String</w:t>
            </w:r>
          </w:p>
        </w:tc>
        <w:tc>
          <w:tcPr>
            <w:tcW w:w="2131" w:type="dxa"/>
          </w:tcPr>
          <w:p w:rsidR="008327D5" w:rsidRDefault="008327D5" w:rsidP="00214A05">
            <w:pPr>
              <w:pStyle w:val="QB20"/>
              <w:ind w:firstLineChars="0" w:firstLine="0"/>
            </w:pPr>
            <w:r>
              <w:t>命令类型</w:t>
            </w:r>
          </w:p>
        </w:tc>
        <w:tc>
          <w:tcPr>
            <w:tcW w:w="2393" w:type="dxa"/>
          </w:tcPr>
          <w:p w:rsidR="008327D5" w:rsidRDefault="00410C5A" w:rsidP="00214A05">
            <w:pPr>
              <w:pStyle w:val="QB20"/>
              <w:ind w:firstLineChars="0" w:firstLine="0"/>
            </w:pPr>
            <w:r>
              <w:rPr>
                <w:rFonts w:hint="eastAsia"/>
              </w:rPr>
              <w:t>省级数字家庭管理</w:t>
            </w:r>
            <w:r w:rsidR="008327D5">
              <w:t>平台</w:t>
            </w:r>
            <w:r w:rsidR="008327D5">
              <w:rPr>
                <w:rFonts w:hint="eastAsia"/>
              </w:rPr>
              <w:t>按照请求的原值返回。</w:t>
            </w:r>
          </w:p>
        </w:tc>
      </w:tr>
      <w:tr w:rsidR="008327D5" w:rsidTr="00214A05">
        <w:tc>
          <w:tcPr>
            <w:tcW w:w="2130" w:type="dxa"/>
            <w:shd w:val="clear" w:color="auto" w:fill="DEEAF6"/>
          </w:tcPr>
          <w:p w:rsidR="008327D5" w:rsidRDefault="008327D5" w:rsidP="00214A05">
            <w:pPr>
              <w:pStyle w:val="QB20"/>
              <w:ind w:firstLineChars="0" w:firstLine="0"/>
              <w:rPr>
                <w:b/>
                <w:bCs/>
              </w:rPr>
            </w:pPr>
            <w:r>
              <w:rPr>
                <w:rFonts w:cs="Times New Roman"/>
                <w:b/>
                <w:bCs/>
              </w:rPr>
              <w:t>SequenceId</w:t>
            </w:r>
          </w:p>
        </w:tc>
        <w:tc>
          <w:tcPr>
            <w:tcW w:w="2130" w:type="dxa"/>
            <w:shd w:val="clear" w:color="auto" w:fill="DEEAF6"/>
          </w:tcPr>
          <w:p w:rsidR="008327D5" w:rsidRDefault="008327D5" w:rsidP="00214A05">
            <w:pPr>
              <w:pStyle w:val="QB20"/>
              <w:ind w:firstLineChars="0" w:firstLine="0"/>
            </w:pPr>
            <w:r>
              <w:t>String</w:t>
            </w:r>
          </w:p>
        </w:tc>
        <w:tc>
          <w:tcPr>
            <w:tcW w:w="2131" w:type="dxa"/>
            <w:shd w:val="clear" w:color="auto" w:fill="DEEAF6"/>
          </w:tcPr>
          <w:p w:rsidR="008327D5" w:rsidRDefault="008327D5" w:rsidP="00214A05">
            <w:pPr>
              <w:pStyle w:val="QB20"/>
              <w:ind w:firstLineChars="0" w:firstLine="0"/>
            </w:pPr>
            <w:r>
              <w:t>请求编号</w:t>
            </w:r>
          </w:p>
        </w:tc>
        <w:tc>
          <w:tcPr>
            <w:tcW w:w="2393" w:type="dxa"/>
            <w:shd w:val="clear" w:color="auto" w:fill="DEEAF6"/>
          </w:tcPr>
          <w:p w:rsidR="008327D5" w:rsidRDefault="008327D5" w:rsidP="00214A05">
            <w:pPr>
              <w:pStyle w:val="QB20"/>
              <w:ind w:firstLineChars="0" w:firstLine="0"/>
            </w:pPr>
            <w:r>
              <w:rPr>
                <w:rFonts w:hint="eastAsia"/>
              </w:rPr>
              <w:t>SequenceId为</w:t>
            </w:r>
            <w:r w:rsidR="00C270D5">
              <w:rPr>
                <w:rFonts w:hint="eastAsia"/>
              </w:rPr>
              <w:t>一级</w:t>
            </w:r>
            <w:r w:rsidR="0030286F">
              <w:rPr>
                <w:rFonts w:hint="eastAsia"/>
              </w:rPr>
              <w:t>家庭开放平台</w:t>
            </w:r>
            <w:r>
              <w:rPr>
                <w:rFonts w:hint="eastAsia"/>
              </w:rPr>
              <w:t>动态生成，表示命令序列，</w:t>
            </w:r>
            <w:r w:rsidR="00410C5A">
              <w:rPr>
                <w:rFonts w:hint="eastAsia"/>
              </w:rPr>
              <w:t>省级数字家庭管理</w:t>
            </w:r>
            <w:r>
              <w:t>平台</w:t>
            </w:r>
            <w:r>
              <w:rPr>
                <w:rFonts w:hint="eastAsia"/>
              </w:rPr>
              <w:t>按照请求的原值返回。</w:t>
            </w:r>
          </w:p>
          <w:p w:rsidR="008327D5" w:rsidRDefault="008327D5" w:rsidP="00214A05">
            <w:pPr>
              <w:pStyle w:val="QB20"/>
              <w:ind w:firstLineChars="0" w:firstLine="0"/>
            </w:pPr>
            <w:r>
              <w:rPr>
                <w:rFonts w:hint="eastAsia"/>
              </w:rPr>
              <w:t>16进制数，8位</w:t>
            </w:r>
          </w:p>
        </w:tc>
      </w:tr>
      <w:tr w:rsidR="004A048D" w:rsidTr="00214A05">
        <w:tc>
          <w:tcPr>
            <w:tcW w:w="2130" w:type="dxa"/>
          </w:tcPr>
          <w:p w:rsidR="004A048D" w:rsidRDefault="004A048D" w:rsidP="00214A05">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tcPr>
          <w:p w:rsidR="004A048D" w:rsidRDefault="004A048D" w:rsidP="00214A05">
            <w:pPr>
              <w:pStyle w:val="QB20"/>
              <w:ind w:firstLineChars="0" w:firstLine="0"/>
            </w:pPr>
            <w:r>
              <w:rPr>
                <w:rFonts w:hint="eastAsia"/>
              </w:rPr>
              <w:t>Object</w:t>
            </w:r>
          </w:p>
        </w:tc>
        <w:tc>
          <w:tcPr>
            <w:tcW w:w="2131" w:type="dxa"/>
          </w:tcPr>
          <w:p w:rsidR="004A048D" w:rsidRDefault="004A048D" w:rsidP="00214A05">
            <w:pPr>
              <w:pStyle w:val="QB20"/>
              <w:ind w:firstLineChars="0" w:firstLine="0"/>
            </w:pPr>
            <w:r>
              <w:rPr>
                <w:rFonts w:hint="eastAsia"/>
              </w:rPr>
              <w:t>操作</w:t>
            </w:r>
            <w:r>
              <w:t>返回的结果</w:t>
            </w:r>
          </w:p>
        </w:tc>
        <w:tc>
          <w:tcPr>
            <w:tcW w:w="2393" w:type="dxa"/>
          </w:tcPr>
          <w:p w:rsidR="004A048D" w:rsidRDefault="004A048D" w:rsidP="00214A05">
            <w:pPr>
              <w:pStyle w:val="QB20"/>
              <w:ind w:firstLineChars="0" w:firstLine="0"/>
            </w:pPr>
          </w:p>
        </w:tc>
      </w:tr>
    </w:tbl>
    <w:p w:rsidR="00555F95" w:rsidRPr="008327D5" w:rsidRDefault="00214A05" w:rsidP="00C66872">
      <w:r>
        <w:rPr>
          <w:rFonts w:hint="eastAsia"/>
        </w:rPr>
        <w:t>手机</w:t>
      </w:r>
    </w:p>
    <w:p w:rsidR="00555F95" w:rsidRDefault="00555F95" w:rsidP="00C66872"/>
    <w:p w:rsidR="00D42845" w:rsidRDefault="00214A05" w:rsidP="000315B9">
      <w:pPr>
        <w:pStyle w:val="QB2"/>
      </w:pPr>
      <w:bookmarkStart w:id="385" w:name="_Toc448149312"/>
      <w:r>
        <w:rPr>
          <w:rFonts w:hint="eastAsia"/>
        </w:rPr>
        <w:t>插件</w:t>
      </w:r>
      <w:r w:rsidR="00D03175">
        <w:rPr>
          <w:rFonts w:hint="eastAsia"/>
        </w:rPr>
        <w:t>安装</w:t>
      </w:r>
      <w:r>
        <w:rPr>
          <w:rFonts w:hint="eastAsia"/>
        </w:rPr>
        <w:t>反馈</w:t>
      </w:r>
      <w:bookmarkEnd w:id="385"/>
    </w:p>
    <w:p w:rsidR="00214A05" w:rsidRDefault="00214A05" w:rsidP="00C66872"/>
    <w:p w:rsidR="00214A05" w:rsidRDefault="00214A05" w:rsidP="00214A05">
      <w:pPr>
        <w:pStyle w:val="QB3"/>
      </w:pPr>
      <w:bookmarkStart w:id="386" w:name="_Toc448149313"/>
      <w:r>
        <w:t>接口说明</w:t>
      </w:r>
      <w:bookmarkEnd w:id="386"/>
    </w:p>
    <w:p w:rsidR="00214A05" w:rsidRDefault="00214A05" w:rsidP="00214A05">
      <w:pPr>
        <w:pStyle w:val="QB7"/>
        <w:ind w:firstLine="420"/>
      </w:pPr>
      <w:r>
        <w:rPr>
          <w:rFonts w:hint="eastAsia"/>
        </w:rPr>
        <w:t>省级数字家庭管理</w:t>
      </w:r>
      <w:r>
        <w:t>平台</w:t>
      </w:r>
      <w:r>
        <w:rPr>
          <w:rFonts w:hint="eastAsia"/>
        </w:rPr>
        <w:t>进行插件安装后通知</w:t>
      </w:r>
      <w:r w:rsidR="00C270D5">
        <w:rPr>
          <w:rFonts w:hint="eastAsia"/>
        </w:rPr>
        <w:t>一级</w:t>
      </w:r>
      <w:r w:rsidR="0030286F">
        <w:rPr>
          <w:rFonts w:hint="eastAsia"/>
        </w:rPr>
        <w:t>家庭开放平台</w:t>
      </w:r>
      <w:r>
        <w:rPr>
          <w:rFonts w:hint="eastAsia"/>
        </w:rPr>
        <w:t>安装结果</w:t>
      </w:r>
    </w:p>
    <w:p w:rsidR="00214A05" w:rsidRPr="0093017C" w:rsidRDefault="00214A05" w:rsidP="00214A05">
      <w:pPr>
        <w:pStyle w:val="QB7"/>
        <w:ind w:firstLine="420"/>
      </w:pPr>
      <w:r w:rsidRPr="00073E74">
        <w:rPr>
          <w:rFonts w:hint="eastAsia"/>
        </w:rPr>
        <w:t>消息发送方向：</w:t>
      </w:r>
      <w:r>
        <w:rPr>
          <w:rFonts w:hint="eastAsia"/>
        </w:rPr>
        <w:t>省级数字家庭管理平台</w:t>
      </w:r>
      <w:r w:rsidRPr="00073E74">
        <w:rPr>
          <w:rFonts w:hint="eastAsia"/>
        </w:rPr>
        <w:t>－&gt;</w:t>
      </w:r>
      <w:r w:rsidR="00C270D5">
        <w:rPr>
          <w:rFonts w:hint="eastAsia"/>
        </w:rPr>
        <w:t>一级</w:t>
      </w:r>
      <w:r w:rsidR="0030286F">
        <w:rPr>
          <w:rFonts w:hint="eastAsia"/>
        </w:rPr>
        <w:t>家庭开放平台</w:t>
      </w:r>
    </w:p>
    <w:p w:rsidR="00214A05" w:rsidRDefault="00214A05" w:rsidP="00214A05">
      <w:pPr>
        <w:pStyle w:val="QB3"/>
      </w:pPr>
      <w:bookmarkStart w:id="387" w:name="_Toc448149314"/>
      <w:r>
        <w:rPr>
          <w:rFonts w:hint="eastAsia"/>
        </w:rPr>
        <w:t>接口类型</w:t>
      </w:r>
      <w:bookmarkEnd w:id="387"/>
    </w:p>
    <w:p w:rsidR="00214A05" w:rsidRDefault="007E4262" w:rsidP="00214A05">
      <w:pPr>
        <w:pStyle w:val="QB7"/>
        <w:ind w:firstLine="420"/>
      </w:pPr>
      <w:r>
        <w:rPr>
          <w:rFonts w:hint="eastAsia"/>
        </w:rPr>
        <w:t>名称：</w:t>
      </w:r>
      <w:r w:rsidR="001F3187">
        <w:rPr>
          <w:rFonts w:hint="eastAsia"/>
        </w:rPr>
        <w:t>r</w:t>
      </w:r>
      <w:r w:rsidR="00214A05">
        <w:rPr>
          <w:rFonts w:hint="eastAsia"/>
        </w:rPr>
        <w:t>eport</w:t>
      </w:r>
      <w:r w:rsidR="001F3187">
        <w:rPr>
          <w:rFonts w:hint="eastAsia"/>
        </w:rPr>
        <w:t>InstallPluginResult</w:t>
      </w:r>
    </w:p>
    <w:p w:rsidR="00214A05" w:rsidRDefault="00214A05" w:rsidP="00214A05">
      <w:pPr>
        <w:pStyle w:val="QB7"/>
        <w:ind w:firstLine="420"/>
      </w:pPr>
    </w:p>
    <w:p w:rsidR="00214A05" w:rsidRDefault="00214A05" w:rsidP="00214A05">
      <w:pPr>
        <w:pStyle w:val="QB3"/>
      </w:pPr>
      <w:bookmarkStart w:id="388" w:name="_Toc448149315"/>
      <w:r>
        <w:rPr>
          <w:rFonts w:hint="eastAsia"/>
        </w:rPr>
        <w:lastRenderedPageBreak/>
        <w:t>请求报文</w:t>
      </w:r>
      <w:r>
        <w:t>定义</w:t>
      </w:r>
      <w:bookmarkEnd w:id="388"/>
    </w:p>
    <w:p w:rsidR="00214A05" w:rsidRDefault="00214A05" w:rsidP="00214A05">
      <w:pPr>
        <w:pStyle w:val="QB7"/>
        <w:ind w:firstLine="420"/>
      </w:pPr>
      <w:r>
        <w:rPr>
          <w:rFonts w:hint="eastAsia"/>
        </w:rPr>
        <w:t>例程:</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"Report "，</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"REPORT_INSTALL_</w:t>
      </w:r>
      <w:r w:rsidRPr="009B4054">
        <w:rPr>
          <w:rFonts w:hint="eastAsia"/>
        </w:rPr>
        <w:t>P</w:t>
      </w:r>
      <w:r>
        <w:t>LUGIN</w:t>
      </w:r>
      <w:r>
        <w:rPr>
          <w:rFonts w:hint="eastAsia"/>
        </w:rPr>
        <w:t>_RESULT ",</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00E60C1D">
        <w:t>Plugin_</w:t>
      </w:r>
      <w:r w:rsidR="00E60C1D">
        <w:rPr>
          <w:rFonts w:hint="eastAsia"/>
        </w:rPr>
        <w:t>Name</w:t>
      </w:r>
      <w:r>
        <w:rPr>
          <w:rFonts w:hint="eastAsia"/>
        </w:rPr>
        <w:t>":"插件编号"，</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C17747">
        <w:t>Version</w:t>
      </w:r>
      <w:r>
        <w:t>”</w:t>
      </w:r>
      <w:r>
        <w:rPr>
          <w:rFonts w:hint="eastAsia"/>
        </w:rPr>
        <w:t>：</w:t>
      </w:r>
      <w:r>
        <w:t>”</w:t>
      </w:r>
      <w:r>
        <w:t>版本</w:t>
      </w:r>
      <w:r>
        <w:t>”</w:t>
      </w:r>
      <w:r>
        <w:rPr>
          <w:rFonts w:hint="eastAsia"/>
        </w:rPr>
        <w:t>,</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“MAC”："mac地址“</w:t>
      </w:r>
    </w:p>
    <w:p w:rsidR="00142B07" w:rsidRDefault="00142B07"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”Result“：“安装结果”</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214A05" w:rsidRDefault="00214A05" w:rsidP="00214A05">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214A05" w:rsidTr="00214A05">
        <w:tc>
          <w:tcPr>
            <w:tcW w:w="2519" w:type="dxa"/>
            <w:tcBorders>
              <w:top w:val="single" w:sz="4" w:space="0" w:color="5B9BD5"/>
              <w:left w:val="single" w:sz="4" w:space="0" w:color="5B9BD5"/>
              <w:bottom w:val="single" w:sz="4" w:space="0" w:color="5B9BD5"/>
              <w:right w:val="nil"/>
            </w:tcBorders>
            <w:shd w:val="clear" w:color="auto" w:fill="5B9BD5"/>
          </w:tcPr>
          <w:p w:rsidR="00214A05" w:rsidRDefault="00214A05" w:rsidP="00214A05">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214A05" w:rsidRDefault="00214A05" w:rsidP="00214A05">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214A05" w:rsidRDefault="00214A05" w:rsidP="00214A05">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214A05" w:rsidRDefault="00214A05" w:rsidP="00214A05">
            <w:pPr>
              <w:pStyle w:val="QB20"/>
              <w:ind w:firstLineChars="0" w:firstLine="0"/>
              <w:jc w:val="center"/>
              <w:rPr>
                <w:b/>
                <w:bCs/>
                <w:color w:val="FFFFFF"/>
              </w:rPr>
            </w:pPr>
            <w:r>
              <w:rPr>
                <w:b/>
                <w:bCs/>
                <w:color w:val="FFFFFF"/>
              </w:rPr>
              <w:t>说明</w:t>
            </w:r>
          </w:p>
        </w:tc>
      </w:tr>
      <w:tr w:rsidR="00214A05" w:rsidTr="00214A05">
        <w:trPr>
          <w:trHeight w:val="90"/>
        </w:trPr>
        <w:tc>
          <w:tcPr>
            <w:tcW w:w="2519" w:type="dxa"/>
            <w:shd w:val="clear" w:color="auto" w:fill="DEEAF6"/>
          </w:tcPr>
          <w:p w:rsidR="00214A05" w:rsidRDefault="00214A05" w:rsidP="00214A05">
            <w:pPr>
              <w:pStyle w:val="QB20"/>
              <w:ind w:firstLineChars="0" w:firstLine="0"/>
              <w:rPr>
                <w:b/>
                <w:bCs/>
              </w:rPr>
            </w:pPr>
            <w:r>
              <w:rPr>
                <w:rFonts w:cs="Times New Roman" w:hint="eastAsia"/>
                <w:b/>
                <w:bCs/>
              </w:rPr>
              <w:t>RPCMethod</w:t>
            </w:r>
          </w:p>
        </w:tc>
        <w:tc>
          <w:tcPr>
            <w:tcW w:w="1638" w:type="dxa"/>
            <w:shd w:val="clear" w:color="auto" w:fill="DEEAF6"/>
          </w:tcPr>
          <w:p w:rsidR="00214A05" w:rsidRDefault="00214A05" w:rsidP="00214A05">
            <w:pPr>
              <w:pStyle w:val="QB20"/>
              <w:ind w:firstLineChars="0" w:firstLine="0"/>
            </w:pPr>
            <w:r>
              <w:rPr>
                <w:rFonts w:hint="eastAsia"/>
              </w:rPr>
              <w:t>String</w:t>
            </w:r>
          </w:p>
        </w:tc>
        <w:tc>
          <w:tcPr>
            <w:tcW w:w="2049" w:type="dxa"/>
            <w:shd w:val="clear" w:color="auto" w:fill="DEEAF6"/>
          </w:tcPr>
          <w:p w:rsidR="00214A05" w:rsidRDefault="00214A05" w:rsidP="00214A05">
            <w:pPr>
              <w:pStyle w:val="QB20"/>
              <w:ind w:firstLineChars="0" w:firstLine="0"/>
            </w:pPr>
            <w:r>
              <w:rPr>
                <w:rFonts w:hint="eastAsia"/>
              </w:rPr>
              <w:t>接口分类定义</w:t>
            </w:r>
          </w:p>
        </w:tc>
        <w:tc>
          <w:tcPr>
            <w:tcW w:w="2316" w:type="dxa"/>
            <w:shd w:val="clear" w:color="auto" w:fill="DEEAF6"/>
          </w:tcPr>
          <w:p w:rsidR="00214A05" w:rsidRDefault="00E72DE1" w:rsidP="00214A05">
            <w:pPr>
              <w:pStyle w:val="QB20"/>
              <w:ind w:firstLineChars="0" w:firstLine="0"/>
            </w:pPr>
            <w:r>
              <w:rPr>
                <w:rFonts w:hint="eastAsia"/>
              </w:rPr>
              <w:t>Report</w:t>
            </w:r>
          </w:p>
        </w:tc>
      </w:tr>
      <w:tr w:rsidR="00214A05" w:rsidTr="00214A05">
        <w:tc>
          <w:tcPr>
            <w:tcW w:w="2519" w:type="dxa"/>
          </w:tcPr>
          <w:p w:rsidR="00214A05" w:rsidRDefault="00214A05" w:rsidP="00214A05">
            <w:pPr>
              <w:pStyle w:val="QB20"/>
              <w:ind w:firstLineChars="0" w:firstLine="0"/>
              <w:rPr>
                <w:b/>
                <w:bCs/>
              </w:rPr>
            </w:pPr>
            <w:r>
              <w:rPr>
                <w:rFonts w:cs="Times New Roman" w:hint="eastAsia"/>
                <w:b/>
                <w:bCs/>
              </w:rPr>
              <w:t>ID</w:t>
            </w:r>
          </w:p>
        </w:tc>
        <w:tc>
          <w:tcPr>
            <w:tcW w:w="1638" w:type="dxa"/>
          </w:tcPr>
          <w:p w:rsidR="00214A05" w:rsidRDefault="00214A05" w:rsidP="00214A05">
            <w:pPr>
              <w:pStyle w:val="QB20"/>
              <w:ind w:firstLineChars="0" w:firstLine="0"/>
            </w:pPr>
            <w:r>
              <w:rPr>
                <w:rFonts w:hint="eastAsia"/>
              </w:rPr>
              <w:t>Int</w:t>
            </w:r>
          </w:p>
        </w:tc>
        <w:tc>
          <w:tcPr>
            <w:tcW w:w="2049" w:type="dxa"/>
          </w:tcPr>
          <w:p w:rsidR="00214A05" w:rsidRDefault="00214A05" w:rsidP="00214A05">
            <w:pPr>
              <w:pStyle w:val="QB20"/>
              <w:ind w:firstLineChars="0" w:firstLine="0"/>
            </w:pPr>
            <w:r>
              <w:rPr>
                <w:rFonts w:hint="eastAsia"/>
              </w:rPr>
              <w:t>平台</w:t>
            </w:r>
            <w:r>
              <w:t>维护的事务ID</w:t>
            </w:r>
          </w:p>
        </w:tc>
        <w:tc>
          <w:tcPr>
            <w:tcW w:w="2316" w:type="dxa"/>
          </w:tcPr>
          <w:p w:rsidR="00214A05" w:rsidRDefault="00214A05" w:rsidP="00214A05">
            <w:pPr>
              <w:pStyle w:val="QB20"/>
              <w:ind w:firstLineChars="0" w:firstLine="0"/>
            </w:pPr>
            <w:r>
              <w:rPr>
                <w:rFonts w:hint="eastAsia"/>
              </w:rPr>
              <w:t>省级数字家庭管理</w:t>
            </w:r>
            <w:r>
              <w:t>平台按请求原值返回</w:t>
            </w:r>
          </w:p>
        </w:tc>
      </w:tr>
      <w:tr w:rsidR="00214A05" w:rsidTr="00214A05">
        <w:trPr>
          <w:trHeight w:val="637"/>
        </w:trPr>
        <w:tc>
          <w:tcPr>
            <w:tcW w:w="2519" w:type="dxa"/>
            <w:shd w:val="clear" w:color="auto" w:fill="DEEAF6"/>
          </w:tcPr>
          <w:p w:rsidR="00214A05" w:rsidRDefault="00214A05" w:rsidP="00214A05">
            <w:pPr>
              <w:pStyle w:val="QB20"/>
              <w:ind w:firstLineChars="0" w:firstLine="0"/>
              <w:rPr>
                <w:b/>
                <w:bCs/>
              </w:rPr>
            </w:pPr>
            <w:r>
              <w:rPr>
                <w:rFonts w:cs="Times New Roman"/>
                <w:b/>
                <w:bCs/>
              </w:rPr>
              <w:t>CmdType</w:t>
            </w:r>
          </w:p>
        </w:tc>
        <w:tc>
          <w:tcPr>
            <w:tcW w:w="1638" w:type="dxa"/>
            <w:shd w:val="clear" w:color="auto" w:fill="DEEAF6"/>
          </w:tcPr>
          <w:p w:rsidR="00214A05" w:rsidRDefault="00214A05" w:rsidP="00214A05">
            <w:pPr>
              <w:pStyle w:val="QB20"/>
              <w:ind w:firstLineChars="0" w:firstLine="0"/>
            </w:pPr>
            <w:r>
              <w:t>String</w:t>
            </w:r>
          </w:p>
        </w:tc>
        <w:tc>
          <w:tcPr>
            <w:tcW w:w="2049" w:type="dxa"/>
            <w:shd w:val="clear" w:color="auto" w:fill="DEEAF6"/>
          </w:tcPr>
          <w:p w:rsidR="00214A05" w:rsidRDefault="00214A05" w:rsidP="00214A05">
            <w:pPr>
              <w:pStyle w:val="QB20"/>
              <w:ind w:firstLineChars="0" w:firstLine="0"/>
            </w:pPr>
            <w:r>
              <w:t>命令类型</w:t>
            </w:r>
          </w:p>
        </w:tc>
        <w:tc>
          <w:tcPr>
            <w:tcW w:w="2316" w:type="dxa"/>
            <w:shd w:val="clear" w:color="auto" w:fill="DEEAF6"/>
          </w:tcPr>
          <w:p w:rsidR="00214A05" w:rsidRDefault="00214A05" w:rsidP="00214A05">
            <w:pPr>
              <w:pStyle w:val="QB20"/>
              <w:ind w:firstLineChars="0" w:firstLine="0"/>
            </w:pPr>
            <w:r>
              <w:rPr>
                <w:rFonts w:hint="eastAsia"/>
              </w:rPr>
              <w:t>REPORT_INSTALL_</w:t>
            </w:r>
            <w:r w:rsidRPr="009B4054">
              <w:rPr>
                <w:rFonts w:hint="eastAsia"/>
              </w:rPr>
              <w:t>P</w:t>
            </w:r>
            <w:r>
              <w:t>LUGIN</w:t>
            </w:r>
            <w:r>
              <w:rPr>
                <w:rFonts w:hint="eastAsia"/>
              </w:rPr>
              <w:t>_RESULT</w:t>
            </w:r>
          </w:p>
        </w:tc>
      </w:tr>
      <w:tr w:rsidR="00214A05" w:rsidTr="00214A05">
        <w:tc>
          <w:tcPr>
            <w:tcW w:w="2519" w:type="dxa"/>
          </w:tcPr>
          <w:p w:rsidR="00214A05" w:rsidRDefault="00214A05" w:rsidP="00214A05">
            <w:pPr>
              <w:pStyle w:val="QB20"/>
              <w:ind w:firstLineChars="0" w:firstLine="0"/>
              <w:rPr>
                <w:b/>
                <w:bCs/>
              </w:rPr>
            </w:pPr>
            <w:r>
              <w:rPr>
                <w:rFonts w:cs="Times New Roman"/>
                <w:b/>
                <w:bCs/>
              </w:rPr>
              <w:t>SequenceId</w:t>
            </w:r>
          </w:p>
        </w:tc>
        <w:tc>
          <w:tcPr>
            <w:tcW w:w="1638" w:type="dxa"/>
          </w:tcPr>
          <w:p w:rsidR="00214A05" w:rsidRDefault="00214A05" w:rsidP="00214A05">
            <w:pPr>
              <w:pStyle w:val="QB20"/>
              <w:ind w:firstLineChars="0" w:firstLine="0"/>
            </w:pPr>
            <w:r>
              <w:t>String</w:t>
            </w:r>
          </w:p>
        </w:tc>
        <w:tc>
          <w:tcPr>
            <w:tcW w:w="2049" w:type="dxa"/>
          </w:tcPr>
          <w:p w:rsidR="00214A05" w:rsidRDefault="00214A05" w:rsidP="00214A05">
            <w:pPr>
              <w:pStyle w:val="QB20"/>
              <w:ind w:firstLineChars="0" w:firstLine="0"/>
            </w:pPr>
            <w:r>
              <w:t>请求编号</w:t>
            </w:r>
          </w:p>
        </w:tc>
        <w:tc>
          <w:tcPr>
            <w:tcW w:w="2316" w:type="dxa"/>
          </w:tcPr>
          <w:p w:rsidR="00214A05" w:rsidRDefault="00214A05" w:rsidP="00214A05">
            <w:pPr>
              <w:pStyle w:val="QB20"/>
              <w:ind w:firstLineChars="0" w:firstLine="0"/>
            </w:pPr>
            <w:r>
              <w:rPr>
                <w:rFonts w:hint="eastAsia"/>
              </w:rPr>
              <w:t>SequenceId为省级数字家庭管理</w:t>
            </w:r>
            <w:r>
              <w:t>平台</w:t>
            </w:r>
            <w:r>
              <w:rPr>
                <w:rFonts w:hint="eastAsia"/>
              </w:rPr>
              <w:t>动态生成，表示命令序列，网关按照请求的原值返回。</w:t>
            </w:r>
          </w:p>
          <w:p w:rsidR="00214A05" w:rsidRDefault="00214A05" w:rsidP="00214A05">
            <w:pPr>
              <w:pStyle w:val="QB20"/>
              <w:ind w:firstLineChars="0" w:firstLine="0"/>
            </w:pPr>
            <w:r>
              <w:rPr>
                <w:rFonts w:hint="eastAsia"/>
              </w:rPr>
              <w:t>16进制数，8位</w:t>
            </w:r>
          </w:p>
        </w:tc>
      </w:tr>
      <w:tr w:rsidR="00214A05" w:rsidTr="00214A05">
        <w:tc>
          <w:tcPr>
            <w:tcW w:w="2519" w:type="dxa"/>
            <w:tcBorders>
              <w:bottom w:val="single" w:sz="4" w:space="0" w:color="9CC2E5"/>
            </w:tcBorders>
            <w:shd w:val="clear" w:color="auto" w:fill="DEEAF6"/>
          </w:tcPr>
          <w:p w:rsidR="00214A05" w:rsidRDefault="00214A05" w:rsidP="00214A05">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214A05" w:rsidRDefault="00214A05" w:rsidP="00214A05">
            <w:pPr>
              <w:pStyle w:val="QB20"/>
              <w:ind w:firstLineChars="0" w:firstLine="0"/>
            </w:pPr>
            <w:r>
              <w:rPr>
                <w:rFonts w:hint="eastAsia"/>
              </w:rPr>
              <w:t>Object</w:t>
            </w:r>
          </w:p>
        </w:tc>
        <w:tc>
          <w:tcPr>
            <w:tcW w:w="2049" w:type="dxa"/>
            <w:tcBorders>
              <w:bottom w:val="single" w:sz="4" w:space="0" w:color="9CC2E5"/>
            </w:tcBorders>
            <w:shd w:val="clear" w:color="auto" w:fill="DEEAF6"/>
          </w:tcPr>
          <w:p w:rsidR="00214A05" w:rsidRDefault="00214A05" w:rsidP="00214A05">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214A05" w:rsidRDefault="00214A05" w:rsidP="00214A05">
            <w:pPr>
              <w:pStyle w:val="QB20"/>
              <w:ind w:firstLineChars="0" w:firstLine="0"/>
            </w:pPr>
          </w:p>
        </w:tc>
      </w:tr>
      <w:tr w:rsidR="00214A05" w:rsidTr="00214A05">
        <w:tc>
          <w:tcPr>
            <w:tcW w:w="2519" w:type="dxa"/>
            <w:shd w:val="clear" w:color="auto" w:fill="FFFFFF"/>
          </w:tcPr>
          <w:p w:rsidR="00214A05" w:rsidRDefault="00E60C1D" w:rsidP="00214A05">
            <w:pPr>
              <w:pStyle w:val="QB20"/>
              <w:ind w:firstLineChars="0" w:firstLine="0"/>
              <w:rPr>
                <w:rFonts w:cs="Times New Roman"/>
                <w:b/>
                <w:bCs/>
              </w:rPr>
            </w:pPr>
            <w:r>
              <w:t>Plugin_</w:t>
            </w:r>
            <w:r>
              <w:rPr>
                <w:rFonts w:hint="eastAsia"/>
              </w:rPr>
              <w:t>Name</w:t>
            </w:r>
          </w:p>
        </w:tc>
        <w:tc>
          <w:tcPr>
            <w:tcW w:w="1638" w:type="dxa"/>
            <w:shd w:val="clear" w:color="auto" w:fill="FFFFFF"/>
          </w:tcPr>
          <w:p w:rsidR="00214A05" w:rsidRDefault="00214A05" w:rsidP="00214A05">
            <w:pPr>
              <w:pStyle w:val="QB20"/>
              <w:ind w:firstLineChars="0" w:firstLine="0"/>
            </w:pPr>
            <w:r>
              <w:t>String</w:t>
            </w:r>
          </w:p>
        </w:tc>
        <w:tc>
          <w:tcPr>
            <w:tcW w:w="2049" w:type="dxa"/>
            <w:shd w:val="clear" w:color="auto" w:fill="FFFFFF"/>
          </w:tcPr>
          <w:p w:rsidR="00214A05" w:rsidRDefault="00214A05" w:rsidP="00214A05">
            <w:pPr>
              <w:pStyle w:val="QB20"/>
              <w:ind w:firstLineChars="0" w:firstLine="0"/>
            </w:pPr>
            <w:r>
              <w:rPr>
                <w:rFonts w:hint="eastAsia"/>
              </w:rPr>
              <w:t>插件编号</w:t>
            </w:r>
          </w:p>
        </w:tc>
        <w:tc>
          <w:tcPr>
            <w:tcW w:w="2316" w:type="dxa"/>
            <w:shd w:val="clear" w:color="auto" w:fill="FFFFFF"/>
          </w:tcPr>
          <w:p w:rsidR="00214A05" w:rsidRDefault="00214A05" w:rsidP="00214A05">
            <w:pPr>
              <w:pStyle w:val="QB20"/>
              <w:ind w:firstLineChars="0" w:firstLine="0"/>
            </w:pPr>
          </w:p>
        </w:tc>
      </w:tr>
      <w:tr w:rsidR="00214A05" w:rsidTr="00214A05">
        <w:tc>
          <w:tcPr>
            <w:tcW w:w="2519" w:type="dxa"/>
            <w:shd w:val="clear" w:color="auto" w:fill="FFFFFF"/>
          </w:tcPr>
          <w:p w:rsidR="00214A05" w:rsidRPr="00190505" w:rsidRDefault="00214A05" w:rsidP="00214A05">
            <w:pPr>
              <w:pStyle w:val="QB20"/>
              <w:ind w:firstLineChars="0" w:firstLine="0"/>
            </w:pPr>
            <w:r w:rsidRPr="00C17747">
              <w:t>Version</w:t>
            </w:r>
          </w:p>
        </w:tc>
        <w:tc>
          <w:tcPr>
            <w:tcW w:w="1638" w:type="dxa"/>
            <w:shd w:val="clear" w:color="auto" w:fill="FFFFFF"/>
          </w:tcPr>
          <w:p w:rsidR="00214A05" w:rsidRDefault="00214A05" w:rsidP="00214A05">
            <w:pPr>
              <w:pStyle w:val="QB20"/>
              <w:ind w:firstLineChars="0" w:firstLine="0"/>
            </w:pPr>
            <w:r>
              <w:rPr>
                <w:rFonts w:hint="eastAsia"/>
              </w:rPr>
              <w:t>String</w:t>
            </w:r>
          </w:p>
        </w:tc>
        <w:tc>
          <w:tcPr>
            <w:tcW w:w="2049" w:type="dxa"/>
            <w:shd w:val="clear" w:color="auto" w:fill="FFFFFF"/>
          </w:tcPr>
          <w:p w:rsidR="00214A05" w:rsidRDefault="00214A05" w:rsidP="00214A05">
            <w:pPr>
              <w:pStyle w:val="QB20"/>
              <w:ind w:firstLineChars="0" w:firstLine="0"/>
            </w:pPr>
            <w:r>
              <w:rPr>
                <w:rFonts w:hint="eastAsia"/>
              </w:rPr>
              <w:t>版本</w:t>
            </w:r>
          </w:p>
        </w:tc>
        <w:tc>
          <w:tcPr>
            <w:tcW w:w="2316" w:type="dxa"/>
            <w:shd w:val="clear" w:color="auto" w:fill="FFFFFF"/>
          </w:tcPr>
          <w:p w:rsidR="00214A05" w:rsidRDefault="00214A05" w:rsidP="00214A05">
            <w:pPr>
              <w:pStyle w:val="QB20"/>
              <w:ind w:firstLineChars="0" w:firstLine="0"/>
            </w:pPr>
          </w:p>
        </w:tc>
      </w:tr>
      <w:tr w:rsidR="00214A05" w:rsidTr="00214A05">
        <w:tc>
          <w:tcPr>
            <w:tcW w:w="2519" w:type="dxa"/>
            <w:shd w:val="clear" w:color="auto" w:fill="FFFFFF"/>
          </w:tcPr>
          <w:p w:rsidR="00214A05" w:rsidRPr="00C17747" w:rsidRDefault="00214A05" w:rsidP="00214A05">
            <w:pPr>
              <w:pStyle w:val="QB20"/>
              <w:ind w:firstLineChars="0" w:firstLine="0"/>
            </w:pPr>
            <w:r>
              <w:rPr>
                <w:rFonts w:cstheme="minorBidi" w:hint="eastAsia"/>
              </w:rPr>
              <w:t>MAC</w:t>
            </w:r>
          </w:p>
        </w:tc>
        <w:tc>
          <w:tcPr>
            <w:tcW w:w="1638" w:type="dxa"/>
            <w:shd w:val="clear" w:color="auto" w:fill="FFFFFF"/>
          </w:tcPr>
          <w:p w:rsidR="00214A05" w:rsidRDefault="00214A05" w:rsidP="00214A05">
            <w:pPr>
              <w:pStyle w:val="QB20"/>
              <w:ind w:firstLineChars="0" w:firstLine="0"/>
            </w:pPr>
            <w:r>
              <w:rPr>
                <w:rFonts w:hint="eastAsia"/>
              </w:rPr>
              <w:t>String</w:t>
            </w:r>
          </w:p>
        </w:tc>
        <w:tc>
          <w:tcPr>
            <w:tcW w:w="2049" w:type="dxa"/>
            <w:shd w:val="clear" w:color="auto" w:fill="FFFFFF"/>
          </w:tcPr>
          <w:p w:rsidR="00214A05" w:rsidRDefault="00214A05" w:rsidP="00214A05">
            <w:pPr>
              <w:pStyle w:val="QB20"/>
              <w:ind w:firstLineChars="0" w:firstLine="0"/>
            </w:pPr>
            <w:r>
              <w:rPr>
                <w:rFonts w:hint="eastAsia"/>
              </w:rPr>
              <w:t>安装插件的网关MAC地址</w:t>
            </w:r>
          </w:p>
        </w:tc>
        <w:tc>
          <w:tcPr>
            <w:tcW w:w="2316" w:type="dxa"/>
            <w:shd w:val="clear" w:color="auto" w:fill="FFFFFF"/>
          </w:tcPr>
          <w:p w:rsidR="00214A05" w:rsidRDefault="00142B07" w:rsidP="00214A05">
            <w:pPr>
              <w:pStyle w:val="QB20"/>
              <w:ind w:firstLineChars="0" w:firstLine="0"/>
            </w:pPr>
            <w:r>
              <w:rPr>
                <w:rFonts w:hint="eastAsia"/>
              </w:rPr>
              <w:t>如果未空，则表示全网的插件强制安装</w:t>
            </w:r>
          </w:p>
        </w:tc>
      </w:tr>
      <w:tr w:rsidR="00214A05" w:rsidTr="00214A05">
        <w:tc>
          <w:tcPr>
            <w:tcW w:w="2519" w:type="dxa"/>
            <w:shd w:val="clear" w:color="auto" w:fill="FFFFFF"/>
          </w:tcPr>
          <w:p w:rsidR="00214A05" w:rsidRDefault="00214A05" w:rsidP="00214A05">
            <w:pPr>
              <w:pStyle w:val="QB20"/>
              <w:ind w:firstLineChars="0" w:firstLine="0"/>
              <w:rPr>
                <w:rFonts w:cstheme="minorBidi"/>
              </w:rPr>
            </w:pPr>
            <w:r>
              <w:rPr>
                <w:rFonts w:cstheme="minorBidi" w:hint="eastAsia"/>
              </w:rPr>
              <w:t>Result</w:t>
            </w:r>
          </w:p>
        </w:tc>
        <w:tc>
          <w:tcPr>
            <w:tcW w:w="1638" w:type="dxa"/>
            <w:shd w:val="clear" w:color="auto" w:fill="FFFFFF"/>
          </w:tcPr>
          <w:p w:rsidR="00214A05" w:rsidRDefault="00214A05" w:rsidP="00214A05">
            <w:pPr>
              <w:pStyle w:val="QB20"/>
              <w:ind w:firstLineChars="0" w:firstLine="0"/>
            </w:pPr>
            <w:r>
              <w:rPr>
                <w:rFonts w:hint="eastAsia"/>
              </w:rPr>
              <w:t>Int</w:t>
            </w:r>
          </w:p>
        </w:tc>
        <w:tc>
          <w:tcPr>
            <w:tcW w:w="2049" w:type="dxa"/>
            <w:shd w:val="clear" w:color="auto" w:fill="FFFFFF"/>
          </w:tcPr>
          <w:p w:rsidR="00214A05" w:rsidRDefault="00214A05" w:rsidP="00214A05">
            <w:pPr>
              <w:pStyle w:val="QB20"/>
              <w:ind w:firstLineChars="0" w:firstLine="0"/>
            </w:pPr>
            <w:r>
              <w:rPr>
                <w:rFonts w:hint="eastAsia"/>
              </w:rPr>
              <w:t>安装结果</w:t>
            </w:r>
          </w:p>
        </w:tc>
        <w:tc>
          <w:tcPr>
            <w:tcW w:w="2316" w:type="dxa"/>
            <w:shd w:val="clear" w:color="auto" w:fill="FFFFFF"/>
          </w:tcPr>
          <w:p w:rsidR="00214A05" w:rsidRDefault="00214A05" w:rsidP="00214A05">
            <w:pPr>
              <w:pStyle w:val="QB20"/>
              <w:ind w:firstLineChars="0" w:firstLine="0"/>
            </w:pPr>
            <w:r>
              <w:rPr>
                <w:rFonts w:hint="eastAsia"/>
              </w:rPr>
              <w:t>安装成功=0，其他为出错代码</w:t>
            </w:r>
          </w:p>
        </w:tc>
      </w:tr>
    </w:tbl>
    <w:p w:rsidR="00214A05" w:rsidRDefault="00214A05" w:rsidP="00214A05">
      <w:pPr>
        <w:pStyle w:val="QB3"/>
      </w:pPr>
      <w:bookmarkStart w:id="389" w:name="_Toc448149316"/>
      <w:r>
        <w:t>响应报文定义</w:t>
      </w:r>
      <w:bookmarkEnd w:id="389"/>
    </w:p>
    <w:p w:rsidR="00214A05" w:rsidRDefault="00214A05" w:rsidP="00214A05">
      <w:pPr>
        <w:pStyle w:val="QB7"/>
        <w:ind w:firstLine="420"/>
      </w:pPr>
      <w:r>
        <w:rPr>
          <w:rFonts w:hint="eastAsia"/>
        </w:rPr>
        <w:t>返回成功例程:</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"REPORT_INSTALL_</w:t>
      </w:r>
      <w:r w:rsidRPr="009B4054">
        <w:rPr>
          <w:rFonts w:hint="eastAsia"/>
        </w:rPr>
        <w:t>P</w:t>
      </w:r>
      <w:r>
        <w:t>LUGIN</w:t>
      </w:r>
      <w:r>
        <w:rPr>
          <w:rFonts w:hint="eastAsia"/>
        </w:rPr>
        <w:t>_RESULT ",</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4A048D" w:rsidRDefault="004A048D"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w:t>
      </w:r>
    </w:p>
    <w:p w:rsidR="00214A05" w:rsidRDefault="00214A05" w:rsidP="00214A05">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214A05" w:rsidRDefault="00214A05" w:rsidP="00214A05">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214A05" w:rsidTr="00214A05">
        <w:tc>
          <w:tcPr>
            <w:tcW w:w="2130" w:type="dxa"/>
            <w:tcBorders>
              <w:top w:val="single" w:sz="4" w:space="0" w:color="5B9BD5"/>
              <w:left w:val="single" w:sz="4" w:space="0" w:color="5B9BD5"/>
              <w:bottom w:val="single" w:sz="4" w:space="0" w:color="5B9BD5"/>
              <w:right w:val="nil"/>
            </w:tcBorders>
            <w:shd w:val="clear" w:color="auto" w:fill="5B9BD5"/>
          </w:tcPr>
          <w:p w:rsidR="00214A05" w:rsidRDefault="00214A05" w:rsidP="00214A05">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214A05" w:rsidRDefault="00214A05" w:rsidP="00214A05">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214A05" w:rsidRDefault="00214A05" w:rsidP="00214A05">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214A05" w:rsidRDefault="00214A05" w:rsidP="00214A05">
            <w:pPr>
              <w:pStyle w:val="QB20"/>
              <w:ind w:firstLineChars="0" w:firstLine="0"/>
              <w:jc w:val="center"/>
              <w:rPr>
                <w:b/>
                <w:bCs/>
                <w:color w:val="FFFFFF"/>
              </w:rPr>
            </w:pPr>
            <w:r>
              <w:rPr>
                <w:b/>
                <w:bCs/>
                <w:color w:val="FFFFFF"/>
              </w:rPr>
              <w:t>说明</w:t>
            </w:r>
          </w:p>
        </w:tc>
      </w:tr>
      <w:tr w:rsidR="00214A05" w:rsidTr="00214A05">
        <w:tc>
          <w:tcPr>
            <w:tcW w:w="2130" w:type="dxa"/>
            <w:tcBorders>
              <w:top w:val="single" w:sz="4" w:space="0" w:color="5B9BD5"/>
            </w:tcBorders>
            <w:shd w:val="clear" w:color="auto" w:fill="FFFFFF"/>
          </w:tcPr>
          <w:p w:rsidR="00214A05" w:rsidRDefault="00214A05" w:rsidP="00214A05">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214A05" w:rsidRDefault="00214A05" w:rsidP="00214A05">
            <w:pPr>
              <w:pStyle w:val="QB20"/>
              <w:ind w:firstLineChars="0" w:firstLine="0"/>
            </w:pPr>
            <w:r>
              <w:rPr>
                <w:rFonts w:hint="eastAsia"/>
              </w:rPr>
              <w:t>Int</w:t>
            </w:r>
          </w:p>
        </w:tc>
        <w:tc>
          <w:tcPr>
            <w:tcW w:w="2131" w:type="dxa"/>
            <w:tcBorders>
              <w:top w:val="single" w:sz="4" w:space="0" w:color="5B9BD5"/>
            </w:tcBorders>
            <w:shd w:val="clear" w:color="auto" w:fill="FFFFFF"/>
          </w:tcPr>
          <w:p w:rsidR="00214A05" w:rsidRDefault="00214A05" w:rsidP="00214A05">
            <w:pPr>
              <w:pStyle w:val="QB20"/>
              <w:ind w:firstLineChars="0" w:firstLine="0"/>
            </w:pPr>
          </w:p>
        </w:tc>
        <w:tc>
          <w:tcPr>
            <w:tcW w:w="2393" w:type="dxa"/>
            <w:tcBorders>
              <w:top w:val="single" w:sz="4" w:space="0" w:color="5B9BD5"/>
            </w:tcBorders>
            <w:shd w:val="clear" w:color="auto" w:fill="FFFFFF"/>
          </w:tcPr>
          <w:p w:rsidR="00214A05" w:rsidRDefault="00214A05" w:rsidP="00214A05">
            <w:pPr>
              <w:pStyle w:val="QB20"/>
              <w:ind w:firstLineChars="0" w:firstLine="0"/>
            </w:pPr>
          </w:p>
        </w:tc>
      </w:tr>
      <w:tr w:rsidR="00214A05" w:rsidTr="00214A05">
        <w:tc>
          <w:tcPr>
            <w:tcW w:w="2130" w:type="dxa"/>
            <w:shd w:val="clear" w:color="auto" w:fill="DEEAF6"/>
          </w:tcPr>
          <w:p w:rsidR="00214A05" w:rsidRDefault="00214A05" w:rsidP="00214A05">
            <w:pPr>
              <w:pStyle w:val="QB20"/>
              <w:ind w:firstLineChars="0" w:firstLine="0"/>
              <w:rPr>
                <w:b/>
                <w:bCs/>
              </w:rPr>
            </w:pPr>
            <w:r>
              <w:rPr>
                <w:rFonts w:cs="Times New Roman" w:hint="eastAsia"/>
                <w:b/>
                <w:bCs/>
              </w:rPr>
              <w:t>ID</w:t>
            </w:r>
          </w:p>
        </w:tc>
        <w:tc>
          <w:tcPr>
            <w:tcW w:w="2130" w:type="dxa"/>
            <w:shd w:val="clear" w:color="auto" w:fill="DEEAF6"/>
          </w:tcPr>
          <w:p w:rsidR="00214A05" w:rsidRDefault="00214A05" w:rsidP="00214A05">
            <w:pPr>
              <w:pStyle w:val="QB20"/>
              <w:ind w:firstLineChars="0" w:firstLine="0"/>
            </w:pPr>
            <w:r>
              <w:rPr>
                <w:rFonts w:hint="eastAsia"/>
              </w:rPr>
              <w:t>Int</w:t>
            </w:r>
          </w:p>
        </w:tc>
        <w:tc>
          <w:tcPr>
            <w:tcW w:w="2131" w:type="dxa"/>
            <w:shd w:val="clear" w:color="auto" w:fill="DEEAF6"/>
          </w:tcPr>
          <w:p w:rsidR="00214A05" w:rsidRDefault="00214A05" w:rsidP="00214A05">
            <w:pPr>
              <w:pStyle w:val="QB20"/>
              <w:ind w:firstLineChars="0" w:firstLine="0"/>
            </w:pPr>
            <w:r>
              <w:rPr>
                <w:rFonts w:hint="eastAsia"/>
              </w:rPr>
              <w:t>平台</w:t>
            </w:r>
            <w:r>
              <w:t>维护的事务ID</w:t>
            </w:r>
          </w:p>
        </w:tc>
        <w:tc>
          <w:tcPr>
            <w:tcW w:w="2393" w:type="dxa"/>
            <w:shd w:val="clear" w:color="auto" w:fill="DEEAF6"/>
          </w:tcPr>
          <w:p w:rsidR="00214A05" w:rsidRDefault="00C270D5" w:rsidP="00214A05">
            <w:pPr>
              <w:pStyle w:val="QB20"/>
              <w:ind w:firstLineChars="0" w:firstLine="0"/>
            </w:pPr>
            <w:r>
              <w:rPr>
                <w:rFonts w:hint="eastAsia"/>
              </w:rPr>
              <w:t>一级</w:t>
            </w:r>
            <w:r w:rsidR="0030286F">
              <w:rPr>
                <w:rFonts w:hint="eastAsia"/>
              </w:rPr>
              <w:t>家庭开放平台</w:t>
            </w:r>
            <w:r w:rsidR="00214A05">
              <w:t>按请求原值返回</w:t>
            </w:r>
          </w:p>
        </w:tc>
      </w:tr>
      <w:tr w:rsidR="00214A05" w:rsidTr="00214A05">
        <w:tc>
          <w:tcPr>
            <w:tcW w:w="2130" w:type="dxa"/>
          </w:tcPr>
          <w:p w:rsidR="00214A05" w:rsidRDefault="00214A05" w:rsidP="00214A05">
            <w:pPr>
              <w:pStyle w:val="QB20"/>
              <w:ind w:firstLineChars="0" w:firstLine="0"/>
              <w:rPr>
                <w:b/>
                <w:bCs/>
              </w:rPr>
            </w:pPr>
            <w:r>
              <w:rPr>
                <w:rFonts w:cs="Times New Roman"/>
                <w:b/>
                <w:bCs/>
              </w:rPr>
              <w:t>CmdType</w:t>
            </w:r>
          </w:p>
        </w:tc>
        <w:tc>
          <w:tcPr>
            <w:tcW w:w="2130" w:type="dxa"/>
          </w:tcPr>
          <w:p w:rsidR="00214A05" w:rsidRDefault="00214A05" w:rsidP="00214A05">
            <w:pPr>
              <w:pStyle w:val="QB20"/>
              <w:ind w:firstLineChars="0" w:firstLine="0"/>
            </w:pPr>
            <w:r>
              <w:t>String</w:t>
            </w:r>
          </w:p>
        </w:tc>
        <w:tc>
          <w:tcPr>
            <w:tcW w:w="2131" w:type="dxa"/>
          </w:tcPr>
          <w:p w:rsidR="00214A05" w:rsidRDefault="00214A05" w:rsidP="00214A05">
            <w:pPr>
              <w:pStyle w:val="QB20"/>
              <w:ind w:firstLineChars="0" w:firstLine="0"/>
            </w:pPr>
            <w:r>
              <w:t>命令类型</w:t>
            </w:r>
          </w:p>
        </w:tc>
        <w:tc>
          <w:tcPr>
            <w:tcW w:w="2393" w:type="dxa"/>
          </w:tcPr>
          <w:p w:rsidR="00214A05" w:rsidRDefault="00C270D5" w:rsidP="00214A05">
            <w:pPr>
              <w:pStyle w:val="QB20"/>
              <w:ind w:firstLineChars="0" w:firstLine="0"/>
            </w:pPr>
            <w:r>
              <w:rPr>
                <w:rFonts w:hint="eastAsia"/>
              </w:rPr>
              <w:t>一级</w:t>
            </w:r>
            <w:r w:rsidR="0030286F">
              <w:rPr>
                <w:rFonts w:hint="eastAsia"/>
              </w:rPr>
              <w:t>家庭开放平台</w:t>
            </w:r>
            <w:r w:rsidR="00214A05">
              <w:rPr>
                <w:rFonts w:hint="eastAsia"/>
              </w:rPr>
              <w:t>按照请求的原值返回。</w:t>
            </w:r>
          </w:p>
        </w:tc>
      </w:tr>
      <w:tr w:rsidR="00214A05" w:rsidTr="00214A05">
        <w:tc>
          <w:tcPr>
            <w:tcW w:w="2130" w:type="dxa"/>
            <w:shd w:val="clear" w:color="auto" w:fill="DEEAF6"/>
          </w:tcPr>
          <w:p w:rsidR="00214A05" w:rsidRDefault="00214A05" w:rsidP="00214A05">
            <w:pPr>
              <w:pStyle w:val="QB20"/>
              <w:ind w:firstLineChars="0" w:firstLine="0"/>
              <w:rPr>
                <w:b/>
                <w:bCs/>
              </w:rPr>
            </w:pPr>
            <w:r>
              <w:rPr>
                <w:rFonts w:cs="Times New Roman"/>
                <w:b/>
                <w:bCs/>
              </w:rPr>
              <w:t>SequenceId</w:t>
            </w:r>
          </w:p>
        </w:tc>
        <w:tc>
          <w:tcPr>
            <w:tcW w:w="2130" w:type="dxa"/>
            <w:shd w:val="clear" w:color="auto" w:fill="DEEAF6"/>
          </w:tcPr>
          <w:p w:rsidR="00214A05" w:rsidRDefault="00214A05" w:rsidP="00214A05">
            <w:pPr>
              <w:pStyle w:val="QB20"/>
              <w:ind w:firstLineChars="0" w:firstLine="0"/>
            </w:pPr>
            <w:r>
              <w:t>String</w:t>
            </w:r>
          </w:p>
        </w:tc>
        <w:tc>
          <w:tcPr>
            <w:tcW w:w="2131" w:type="dxa"/>
            <w:shd w:val="clear" w:color="auto" w:fill="DEEAF6"/>
          </w:tcPr>
          <w:p w:rsidR="00214A05" w:rsidRDefault="00214A05" w:rsidP="00214A05">
            <w:pPr>
              <w:pStyle w:val="QB20"/>
              <w:ind w:firstLineChars="0" w:firstLine="0"/>
            </w:pPr>
            <w:r>
              <w:t>请求编号</w:t>
            </w:r>
          </w:p>
        </w:tc>
        <w:tc>
          <w:tcPr>
            <w:tcW w:w="2393" w:type="dxa"/>
            <w:shd w:val="clear" w:color="auto" w:fill="DEEAF6"/>
          </w:tcPr>
          <w:p w:rsidR="00214A05" w:rsidRDefault="00214A05" w:rsidP="00214A05">
            <w:pPr>
              <w:pStyle w:val="QB20"/>
              <w:ind w:firstLineChars="0" w:firstLine="0"/>
            </w:pPr>
            <w:r>
              <w:rPr>
                <w:rFonts w:hint="eastAsia"/>
              </w:rPr>
              <w:t>SequenceId为</w:t>
            </w:r>
            <w:r w:rsidR="00C9155D">
              <w:rPr>
                <w:rFonts w:hint="eastAsia"/>
              </w:rPr>
              <w:t>省级数字家庭管理</w:t>
            </w:r>
            <w:r>
              <w:t>平台</w:t>
            </w:r>
            <w:r>
              <w:rPr>
                <w:rFonts w:hint="eastAsia"/>
              </w:rPr>
              <w:t>动态生成，表示命令序列，</w:t>
            </w:r>
            <w:r w:rsidR="00C270D5">
              <w:rPr>
                <w:rFonts w:hint="eastAsia"/>
              </w:rPr>
              <w:t>一级</w:t>
            </w:r>
            <w:r w:rsidR="0030286F">
              <w:rPr>
                <w:rFonts w:hint="eastAsia"/>
              </w:rPr>
              <w:t>家庭开放平台</w:t>
            </w:r>
            <w:r>
              <w:rPr>
                <w:rFonts w:hint="eastAsia"/>
              </w:rPr>
              <w:t>按照请求的原值返回。</w:t>
            </w:r>
          </w:p>
          <w:p w:rsidR="00214A05" w:rsidRDefault="00214A05" w:rsidP="00214A05">
            <w:pPr>
              <w:pStyle w:val="QB20"/>
              <w:ind w:firstLineChars="0" w:firstLine="0"/>
            </w:pPr>
            <w:r>
              <w:rPr>
                <w:rFonts w:hint="eastAsia"/>
              </w:rPr>
              <w:t>16进制数，8位</w:t>
            </w:r>
          </w:p>
        </w:tc>
      </w:tr>
      <w:tr w:rsidR="004A048D" w:rsidTr="00214A05">
        <w:tc>
          <w:tcPr>
            <w:tcW w:w="2130" w:type="dxa"/>
          </w:tcPr>
          <w:p w:rsidR="004A048D" w:rsidRDefault="004A048D" w:rsidP="00214A05">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tcPr>
          <w:p w:rsidR="004A048D" w:rsidRDefault="004A048D" w:rsidP="00214A05">
            <w:pPr>
              <w:pStyle w:val="QB20"/>
              <w:ind w:firstLineChars="0" w:firstLine="0"/>
            </w:pPr>
            <w:r>
              <w:rPr>
                <w:rFonts w:hint="eastAsia"/>
              </w:rPr>
              <w:t>Object</w:t>
            </w:r>
          </w:p>
        </w:tc>
        <w:tc>
          <w:tcPr>
            <w:tcW w:w="2131" w:type="dxa"/>
          </w:tcPr>
          <w:p w:rsidR="004A048D" w:rsidRDefault="004A048D" w:rsidP="00214A05">
            <w:pPr>
              <w:pStyle w:val="QB20"/>
              <w:ind w:firstLineChars="0" w:firstLine="0"/>
            </w:pPr>
            <w:r>
              <w:rPr>
                <w:rFonts w:hint="eastAsia"/>
              </w:rPr>
              <w:t>操作</w:t>
            </w:r>
            <w:r>
              <w:t>返回的结果</w:t>
            </w:r>
          </w:p>
        </w:tc>
        <w:tc>
          <w:tcPr>
            <w:tcW w:w="2393" w:type="dxa"/>
          </w:tcPr>
          <w:p w:rsidR="00596CD2" w:rsidRDefault="00596CD2">
            <w:pPr>
              <w:pStyle w:val="QB20"/>
              <w:ind w:firstLineChars="0" w:firstLine="0"/>
            </w:pPr>
          </w:p>
        </w:tc>
      </w:tr>
    </w:tbl>
    <w:p w:rsidR="00B271CA" w:rsidRDefault="00AC6E77">
      <w:pPr>
        <w:pStyle w:val="QB2"/>
      </w:pPr>
      <w:r>
        <w:t>插件安装进度查询</w:t>
      </w:r>
    </w:p>
    <w:p w:rsidR="00B271CA" w:rsidRDefault="00AC6E77">
      <w:pPr>
        <w:pStyle w:val="QB3"/>
      </w:pPr>
      <w:r w:rsidRPr="00456020">
        <w:t>接口说明</w:t>
      </w:r>
    </w:p>
    <w:p w:rsidR="00AC6E77" w:rsidRDefault="00AC6E77" w:rsidP="00AC6E77">
      <w:pPr>
        <w:pStyle w:val="QB7"/>
        <w:spacing w:line="300" w:lineRule="auto"/>
        <w:ind w:firstLine="420"/>
        <w:rPr>
          <w:rFonts w:hAnsi="宋体"/>
        </w:rPr>
      </w:pPr>
      <w:r>
        <w:rPr>
          <w:rFonts w:hAnsi="宋体"/>
        </w:rPr>
        <w:t>查询插件当前的安装进度</w:t>
      </w:r>
      <w:r>
        <w:rPr>
          <w:rFonts w:hAnsi="宋体" w:hint="eastAsia"/>
        </w:rPr>
        <w:t>。</w:t>
      </w:r>
    </w:p>
    <w:p w:rsidR="00B271CA" w:rsidRDefault="00AC6E77">
      <w:pPr>
        <w:pStyle w:val="QB7"/>
        <w:spacing w:line="300" w:lineRule="auto"/>
        <w:ind w:firstLine="420"/>
      </w:pPr>
      <w:r w:rsidRPr="00B05C1F">
        <w:rPr>
          <w:rFonts w:hint="eastAsia"/>
        </w:rPr>
        <w:t>消息发送方向：</w:t>
      </w:r>
      <w:r w:rsidR="00772E7C">
        <w:rPr>
          <w:rFonts w:hint="eastAsia"/>
        </w:rPr>
        <w:t>一级家庭开放平台</w:t>
      </w:r>
      <w:r w:rsidRPr="00B05C1F">
        <w:rPr>
          <w:rFonts w:hint="eastAsia"/>
        </w:rPr>
        <w:t>－&gt;</w:t>
      </w:r>
      <w:r w:rsidR="00772E7C">
        <w:rPr>
          <w:rFonts w:hint="eastAsia"/>
        </w:rPr>
        <w:t>省级数字家庭管理平台</w:t>
      </w:r>
    </w:p>
    <w:p w:rsidR="00AC6E77" w:rsidRDefault="00AC6E77" w:rsidP="00AC6E77">
      <w:pPr>
        <w:pStyle w:val="QB3"/>
      </w:pPr>
      <w:r>
        <w:rPr>
          <w:rFonts w:hint="eastAsia"/>
        </w:rPr>
        <w:t>接口类型</w:t>
      </w:r>
    </w:p>
    <w:p w:rsidR="00B271CA" w:rsidRDefault="00AC6E77">
      <w:pPr>
        <w:pStyle w:val="QB7"/>
        <w:ind w:firstLine="420"/>
      </w:pPr>
      <w:r>
        <w:rPr>
          <w:rFonts w:hint="eastAsia"/>
        </w:rPr>
        <w:t>名称：notifyQueryInstallProcess</w:t>
      </w:r>
    </w:p>
    <w:p w:rsidR="00B271CA" w:rsidRDefault="00AC6E77">
      <w:pPr>
        <w:pStyle w:val="QB3"/>
      </w:pPr>
      <w:r>
        <w:rPr>
          <w:rFonts w:hint="eastAsia"/>
        </w:rPr>
        <w:t>请求报文定义</w:t>
      </w:r>
    </w:p>
    <w:p w:rsidR="00AC6E77" w:rsidRPr="00B05C1F" w:rsidRDefault="00AC6E77" w:rsidP="00AC6E77">
      <w:pPr>
        <w:pStyle w:val="QB7"/>
        <w:spacing w:line="300" w:lineRule="auto"/>
        <w:ind w:firstLine="420"/>
      </w:pPr>
      <w:r w:rsidRPr="00B05C1F">
        <w:rPr>
          <w:rFonts w:hint="eastAsia"/>
        </w:rPr>
        <w:t>消息格式如下：</w:t>
      </w:r>
    </w:p>
    <w:p w:rsidR="00AC6E77" w:rsidRPr="00062052"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420"/>
      </w:pPr>
      <w:r w:rsidRPr="00062052">
        <w:t>{</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"Notify "，</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"NOTIFY_QUERY_INSTALL_PROCESS",</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sidRPr="00912980">
        <w:t>"</w:t>
      </w:r>
      <w:r>
        <w:t>MAC</w:t>
      </w:r>
      <w:r w:rsidRPr="00912980">
        <w:t>"</w:t>
      </w:r>
      <w:r>
        <w:t>:</w:t>
      </w:r>
      <w:r w:rsidRPr="00912980">
        <w:t xml:space="preserve"> "</w:t>
      </w:r>
      <w:r>
        <w:t>%s</w:t>
      </w:r>
      <w:r w:rsidRPr="00912980">
        <w:t>"</w:t>
      </w:r>
      <w:r>
        <w:t>,</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062052">
        <w:t>Plugin_Name</w:t>
      </w:r>
      <w:r>
        <w:t>”</w:t>
      </w:r>
      <w:r w:rsidRPr="00062052">
        <w:t xml:space="preserve">: </w:t>
      </w:r>
      <w:r>
        <w:t>“</w:t>
      </w:r>
      <w:r w:rsidR="00E60C1D">
        <w:rPr>
          <w:rFonts w:hint="eastAsia"/>
        </w:rPr>
        <w:t>插件</w:t>
      </w:r>
      <w:r>
        <w:t>”</w:t>
      </w:r>
      <w:r w:rsidRPr="00062052">
        <w:t>,</w:t>
      </w:r>
      <w:r w:rsidR="00E60C1D">
        <w:rPr>
          <w:rFonts w:hint="eastAsia"/>
        </w:rPr>
        <w:t>编号</w:t>
      </w:r>
    </w:p>
    <w:p w:rsidR="00AC6E77" w:rsidRPr="00A00C26"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A00C26">
        <w:rPr>
          <w:rFonts w:hint="eastAsia"/>
        </w:rPr>
        <w:t>Version</w:t>
      </w:r>
      <w:r>
        <w:t>”</w:t>
      </w:r>
      <w:r w:rsidRPr="00A00C26">
        <w:rPr>
          <w:rFonts w:hint="eastAsia"/>
        </w:rPr>
        <w:t>:</w:t>
      </w:r>
      <w:r>
        <w:t>”</w:t>
      </w:r>
      <w:r w:rsidRPr="00A00C26">
        <w:rPr>
          <w:rFonts w:hint="eastAsia"/>
        </w:rPr>
        <w:t>插件版本号</w:t>
      </w:r>
      <w:r>
        <w:t>”</w:t>
      </w:r>
      <w:r w:rsidRPr="00A00C26">
        <w:rPr>
          <w:rFonts w:hint="eastAsia"/>
        </w:rPr>
        <w:t>,</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p>
    <w:p w:rsidR="00AC6E77" w:rsidRPr="00062052"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420"/>
      </w:pPr>
      <w:r w:rsidRPr="00062052">
        <w:t>}</w:t>
      </w:r>
    </w:p>
    <w:p w:rsidR="00AC6E77" w:rsidRDefault="00AC6E77" w:rsidP="00AC6E77">
      <w:pPr>
        <w:pStyle w:val="QB7"/>
        <w:spacing w:line="300" w:lineRule="auto"/>
        <w:ind w:firstLine="420"/>
      </w:pPr>
      <w:r>
        <w:t>参数说明</w:t>
      </w:r>
      <w:r>
        <w:rPr>
          <w:rFonts w:hint="eastAsia"/>
        </w:rPr>
        <w:t>：</w:t>
      </w:r>
    </w:p>
    <w:tbl>
      <w:tblPr>
        <w:tblStyle w:val="4-12"/>
        <w:tblW w:w="0" w:type="auto"/>
        <w:tblLook w:val="04A0"/>
      </w:tblPr>
      <w:tblGrid>
        <w:gridCol w:w="1938"/>
        <w:gridCol w:w="1689"/>
        <w:gridCol w:w="1599"/>
        <w:gridCol w:w="3296"/>
      </w:tblGrid>
      <w:tr w:rsidR="00AC6E77" w:rsidTr="00573C40">
        <w:trPr>
          <w:cnfStyle w:val="100000000000"/>
        </w:trPr>
        <w:tc>
          <w:tcPr>
            <w:cnfStyle w:val="001000000000"/>
            <w:tcW w:w="2102" w:type="dxa"/>
          </w:tcPr>
          <w:p w:rsidR="00AC6E77" w:rsidRDefault="00AC6E77" w:rsidP="00E72DE1">
            <w:pPr>
              <w:pStyle w:val="QB20"/>
              <w:ind w:firstLineChars="0" w:firstLine="0"/>
              <w:jc w:val="center"/>
              <w:rPr>
                <w:b w:val="0"/>
                <w:bCs w:val="0"/>
                <w:color w:val="FFFFFF"/>
              </w:rPr>
            </w:pPr>
            <w:r>
              <w:rPr>
                <w:b w:val="0"/>
                <w:bCs w:val="0"/>
                <w:color w:val="FFFFFF"/>
              </w:rPr>
              <w:t>参数名称</w:t>
            </w:r>
          </w:p>
        </w:tc>
        <w:tc>
          <w:tcPr>
            <w:tcW w:w="1953" w:type="dxa"/>
          </w:tcPr>
          <w:p w:rsidR="00AC6E77" w:rsidRDefault="00AC6E77" w:rsidP="00E72DE1">
            <w:pPr>
              <w:pStyle w:val="QB20"/>
              <w:ind w:firstLineChars="0" w:firstLine="0"/>
              <w:jc w:val="center"/>
              <w:cnfStyle w:val="100000000000"/>
              <w:rPr>
                <w:b w:val="0"/>
                <w:bCs w:val="0"/>
                <w:color w:val="FFFFFF"/>
              </w:rPr>
            </w:pPr>
            <w:r>
              <w:rPr>
                <w:b w:val="0"/>
                <w:bCs w:val="0"/>
                <w:color w:val="FFFFFF"/>
              </w:rPr>
              <w:t>参数类型</w:t>
            </w:r>
          </w:p>
        </w:tc>
        <w:tc>
          <w:tcPr>
            <w:tcW w:w="1941" w:type="dxa"/>
          </w:tcPr>
          <w:p w:rsidR="00AC6E77" w:rsidRDefault="00AC6E77" w:rsidP="00E72DE1">
            <w:pPr>
              <w:pStyle w:val="QB20"/>
              <w:ind w:firstLineChars="0" w:firstLine="0"/>
              <w:jc w:val="center"/>
              <w:cnfStyle w:val="100000000000"/>
              <w:rPr>
                <w:b w:val="0"/>
                <w:bCs w:val="0"/>
                <w:color w:val="FFFFFF"/>
              </w:rPr>
            </w:pPr>
            <w:r>
              <w:rPr>
                <w:b w:val="0"/>
                <w:bCs w:val="0"/>
                <w:color w:val="FFFFFF"/>
              </w:rPr>
              <w:t>参数含义</w:t>
            </w:r>
          </w:p>
        </w:tc>
        <w:tc>
          <w:tcPr>
            <w:tcW w:w="2526" w:type="dxa"/>
          </w:tcPr>
          <w:p w:rsidR="00AC6E77" w:rsidRDefault="00AC6E77" w:rsidP="00E72DE1">
            <w:pPr>
              <w:pStyle w:val="QB20"/>
              <w:ind w:firstLineChars="0" w:firstLine="0"/>
              <w:jc w:val="center"/>
              <w:cnfStyle w:val="100000000000"/>
              <w:rPr>
                <w:b w:val="0"/>
                <w:bCs w:val="0"/>
                <w:color w:val="FFFFFF"/>
              </w:rPr>
            </w:pPr>
            <w:r>
              <w:rPr>
                <w:b w:val="0"/>
                <w:bCs w:val="0"/>
                <w:color w:val="FFFFFF"/>
              </w:rPr>
              <w:t>说明</w:t>
            </w:r>
          </w:p>
        </w:tc>
      </w:tr>
      <w:tr w:rsidR="00AC6E77" w:rsidTr="00573C40">
        <w:trPr>
          <w:cnfStyle w:val="000000100000"/>
        </w:trPr>
        <w:tc>
          <w:tcPr>
            <w:cnfStyle w:val="001000000000"/>
            <w:tcW w:w="2102" w:type="dxa"/>
            <w:vAlign w:val="center"/>
          </w:tcPr>
          <w:p w:rsidR="00AC6E77" w:rsidRPr="00707375" w:rsidRDefault="00AC6E77" w:rsidP="00E72DE1">
            <w:pPr>
              <w:pStyle w:val="QB20"/>
              <w:ind w:firstLineChars="0" w:firstLine="0"/>
              <w:jc w:val="left"/>
              <w:rPr>
                <w:bCs w:val="0"/>
              </w:rPr>
            </w:pPr>
            <w:r w:rsidRPr="00707375">
              <w:rPr>
                <w:rFonts w:cs="Times New Roman" w:hint="eastAsia"/>
                <w:bCs w:val="0"/>
              </w:rPr>
              <w:t>RPCMethod</w:t>
            </w:r>
          </w:p>
        </w:tc>
        <w:tc>
          <w:tcPr>
            <w:tcW w:w="1953" w:type="dxa"/>
            <w:vAlign w:val="center"/>
          </w:tcPr>
          <w:p w:rsidR="00AC6E77" w:rsidRDefault="00AC6E77" w:rsidP="00E72DE1">
            <w:pPr>
              <w:pStyle w:val="QB20"/>
              <w:ind w:firstLineChars="0" w:firstLine="0"/>
              <w:jc w:val="left"/>
              <w:cnfStyle w:val="000000100000"/>
            </w:pPr>
            <w:r>
              <w:rPr>
                <w:rFonts w:hint="eastAsia"/>
              </w:rPr>
              <w:t>String</w:t>
            </w:r>
          </w:p>
        </w:tc>
        <w:tc>
          <w:tcPr>
            <w:tcW w:w="1941" w:type="dxa"/>
            <w:vAlign w:val="center"/>
          </w:tcPr>
          <w:p w:rsidR="00AC6E77" w:rsidRDefault="00AC6E77" w:rsidP="00E72DE1">
            <w:pPr>
              <w:pStyle w:val="QB20"/>
              <w:ind w:firstLineChars="0" w:firstLine="0"/>
              <w:jc w:val="left"/>
              <w:cnfStyle w:val="000000100000"/>
            </w:pPr>
            <w:r>
              <w:rPr>
                <w:rFonts w:hint="eastAsia"/>
              </w:rPr>
              <w:t>接口分类定义</w:t>
            </w:r>
          </w:p>
        </w:tc>
        <w:tc>
          <w:tcPr>
            <w:tcW w:w="2526" w:type="dxa"/>
            <w:vAlign w:val="center"/>
          </w:tcPr>
          <w:p w:rsidR="00B271CA" w:rsidRDefault="00E72DE1">
            <w:pPr>
              <w:pStyle w:val="QB20"/>
              <w:ind w:firstLineChars="0" w:firstLine="0"/>
              <w:jc w:val="left"/>
              <w:cnfStyle w:val="000000100000"/>
              <w:rPr>
                <w:rFonts w:eastAsia="宋体" w:hAnsi="Times New Roman"/>
                <w:kern w:val="2"/>
                <w:sz w:val="21"/>
                <w:szCs w:val="24"/>
              </w:rPr>
            </w:pPr>
            <w:r>
              <w:t>N</w:t>
            </w:r>
            <w:r>
              <w:rPr>
                <w:rFonts w:hint="eastAsia"/>
              </w:rPr>
              <w:t>otify</w:t>
            </w:r>
          </w:p>
        </w:tc>
      </w:tr>
      <w:tr w:rsidR="00AC6E77" w:rsidTr="00573C40">
        <w:tc>
          <w:tcPr>
            <w:cnfStyle w:val="001000000000"/>
            <w:tcW w:w="2102" w:type="dxa"/>
            <w:vAlign w:val="center"/>
          </w:tcPr>
          <w:p w:rsidR="00AC6E77" w:rsidRPr="00707375" w:rsidRDefault="00AC6E77" w:rsidP="00E72DE1">
            <w:pPr>
              <w:pStyle w:val="QB20"/>
              <w:ind w:firstLineChars="0" w:firstLine="0"/>
              <w:jc w:val="left"/>
              <w:rPr>
                <w:bCs w:val="0"/>
              </w:rPr>
            </w:pPr>
            <w:r w:rsidRPr="00707375">
              <w:rPr>
                <w:rFonts w:cs="Times New Roman" w:hint="eastAsia"/>
                <w:bCs w:val="0"/>
              </w:rPr>
              <w:t>ID</w:t>
            </w:r>
          </w:p>
        </w:tc>
        <w:tc>
          <w:tcPr>
            <w:tcW w:w="1953" w:type="dxa"/>
            <w:vAlign w:val="center"/>
          </w:tcPr>
          <w:p w:rsidR="00AC6E77" w:rsidRDefault="00AC6E77" w:rsidP="00E72DE1">
            <w:pPr>
              <w:pStyle w:val="QB20"/>
              <w:ind w:firstLineChars="0" w:firstLine="0"/>
              <w:jc w:val="left"/>
              <w:cnfStyle w:val="000000000000"/>
            </w:pPr>
            <w:r>
              <w:rPr>
                <w:rFonts w:hint="eastAsia"/>
              </w:rPr>
              <w:t>Int</w:t>
            </w:r>
          </w:p>
        </w:tc>
        <w:tc>
          <w:tcPr>
            <w:tcW w:w="1941" w:type="dxa"/>
            <w:vAlign w:val="center"/>
          </w:tcPr>
          <w:p w:rsidR="00AC6E77" w:rsidRDefault="00AC6E77" w:rsidP="00E72DE1">
            <w:pPr>
              <w:pStyle w:val="QB20"/>
              <w:ind w:firstLineChars="0" w:firstLine="0"/>
              <w:jc w:val="left"/>
              <w:cnfStyle w:val="000000000000"/>
            </w:pPr>
            <w:r>
              <w:rPr>
                <w:rFonts w:hint="eastAsia"/>
              </w:rPr>
              <w:t>平台</w:t>
            </w:r>
            <w:r>
              <w:t>维护的事务ID</w:t>
            </w:r>
          </w:p>
        </w:tc>
        <w:tc>
          <w:tcPr>
            <w:tcW w:w="2526" w:type="dxa"/>
            <w:vAlign w:val="center"/>
          </w:tcPr>
          <w:p w:rsidR="00AC6E77" w:rsidRDefault="00AC6E77" w:rsidP="00E72DE1">
            <w:pPr>
              <w:pStyle w:val="QB20"/>
              <w:ind w:firstLineChars="0" w:firstLine="0"/>
              <w:jc w:val="left"/>
              <w:cnfStyle w:val="000000000000"/>
            </w:pPr>
            <w:r w:rsidRPr="00A00C26">
              <w:rPr>
                <w:rFonts w:hint="eastAsia"/>
              </w:rPr>
              <w:t>事务ID用于标识对应操作序号</w:t>
            </w:r>
          </w:p>
        </w:tc>
      </w:tr>
      <w:tr w:rsidR="00573C40" w:rsidTr="00573C40">
        <w:trPr>
          <w:cnfStyle w:val="000000100000"/>
        </w:trPr>
        <w:tc>
          <w:tcPr>
            <w:cnfStyle w:val="001000000000"/>
            <w:tcW w:w="2102" w:type="dxa"/>
          </w:tcPr>
          <w:p w:rsidR="00573C40" w:rsidRPr="00707375" w:rsidRDefault="00573C40" w:rsidP="00E72DE1">
            <w:pPr>
              <w:pStyle w:val="QB20"/>
              <w:ind w:firstLineChars="0" w:firstLine="0"/>
              <w:jc w:val="left"/>
              <w:rPr>
                <w:rFonts w:cs="Times New Roman"/>
              </w:rPr>
            </w:pPr>
            <w:r w:rsidRPr="001C05E3">
              <w:lastRenderedPageBreak/>
              <w:t>CmdType</w:t>
            </w:r>
          </w:p>
        </w:tc>
        <w:tc>
          <w:tcPr>
            <w:tcW w:w="1953" w:type="dxa"/>
          </w:tcPr>
          <w:p w:rsidR="00573C40" w:rsidRDefault="00573C40" w:rsidP="00E72DE1">
            <w:pPr>
              <w:pStyle w:val="QB20"/>
              <w:ind w:firstLineChars="0" w:firstLine="0"/>
              <w:jc w:val="left"/>
              <w:cnfStyle w:val="000000100000"/>
            </w:pPr>
            <w:r>
              <w:t>String</w:t>
            </w:r>
          </w:p>
        </w:tc>
        <w:tc>
          <w:tcPr>
            <w:tcW w:w="1941" w:type="dxa"/>
          </w:tcPr>
          <w:p w:rsidR="00573C40" w:rsidRDefault="00573C40" w:rsidP="00E72DE1">
            <w:pPr>
              <w:pStyle w:val="QB20"/>
              <w:ind w:firstLineChars="0" w:firstLine="0"/>
              <w:jc w:val="left"/>
              <w:cnfStyle w:val="000000100000"/>
            </w:pPr>
            <w:r>
              <w:t>命令类型</w:t>
            </w:r>
          </w:p>
        </w:tc>
        <w:tc>
          <w:tcPr>
            <w:tcW w:w="2526" w:type="dxa"/>
          </w:tcPr>
          <w:p w:rsidR="00573C40" w:rsidRPr="00A00C26" w:rsidRDefault="00573C40" w:rsidP="00E72DE1">
            <w:pPr>
              <w:pStyle w:val="QB20"/>
              <w:ind w:firstLineChars="0" w:firstLine="0"/>
              <w:jc w:val="left"/>
              <w:cnfStyle w:val="000000100000"/>
            </w:pPr>
            <w:r>
              <w:rPr>
                <w:rFonts w:hint="eastAsia"/>
              </w:rPr>
              <w:t>NOTIFY_QUERY_INSTALL_PROCESS</w:t>
            </w:r>
          </w:p>
        </w:tc>
      </w:tr>
      <w:tr w:rsidR="00573C40" w:rsidTr="00573C40">
        <w:tc>
          <w:tcPr>
            <w:cnfStyle w:val="001000000000"/>
            <w:tcW w:w="2102" w:type="dxa"/>
          </w:tcPr>
          <w:p w:rsidR="00573C40" w:rsidRPr="00707375" w:rsidRDefault="00573C40" w:rsidP="00E72DE1">
            <w:pPr>
              <w:pStyle w:val="QB20"/>
              <w:ind w:firstLineChars="0" w:firstLine="0"/>
              <w:jc w:val="left"/>
              <w:rPr>
                <w:rFonts w:cs="Times New Roman"/>
              </w:rPr>
            </w:pPr>
            <w:r w:rsidRPr="001C05E3">
              <w:t>SequenceId</w:t>
            </w:r>
          </w:p>
        </w:tc>
        <w:tc>
          <w:tcPr>
            <w:tcW w:w="1953" w:type="dxa"/>
          </w:tcPr>
          <w:p w:rsidR="00573C40" w:rsidRDefault="00573C40" w:rsidP="00E72DE1">
            <w:pPr>
              <w:pStyle w:val="QB20"/>
              <w:ind w:firstLineChars="0" w:firstLine="0"/>
              <w:jc w:val="left"/>
              <w:cnfStyle w:val="000000000000"/>
            </w:pPr>
            <w:r>
              <w:t>String</w:t>
            </w:r>
          </w:p>
        </w:tc>
        <w:tc>
          <w:tcPr>
            <w:tcW w:w="1941" w:type="dxa"/>
          </w:tcPr>
          <w:p w:rsidR="00573C40" w:rsidRDefault="00573C40" w:rsidP="00E72DE1">
            <w:pPr>
              <w:pStyle w:val="QB20"/>
              <w:ind w:firstLineChars="0" w:firstLine="0"/>
              <w:jc w:val="left"/>
              <w:cnfStyle w:val="000000000000"/>
            </w:pPr>
            <w:r>
              <w:t>请求编号</w:t>
            </w:r>
          </w:p>
        </w:tc>
        <w:tc>
          <w:tcPr>
            <w:tcW w:w="2526" w:type="dxa"/>
          </w:tcPr>
          <w:p w:rsidR="00573C40" w:rsidRDefault="00573C40" w:rsidP="00E72DE1">
            <w:pPr>
              <w:cnfStyle w:val="000000000000"/>
            </w:pPr>
            <w:r>
              <w:rPr>
                <w:rFonts w:hint="eastAsia"/>
              </w:rPr>
              <w:t>SequenceId</w:t>
            </w:r>
            <w:r>
              <w:rPr>
                <w:rFonts w:hint="eastAsia"/>
              </w:rPr>
              <w:t>表示命令序列，按照请求的原值返回。</w:t>
            </w:r>
          </w:p>
          <w:p w:rsidR="00573C40" w:rsidRPr="00A00C26" w:rsidRDefault="00573C40" w:rsidP="00E72DE1">
            <w:pPr>
              <w:pStyle w:val="QB20"/>
              <w:ind w:firstLineChars="0" w:firstLine="0"/>
              <w:jc w:val="left"/>
              <w:cnfStyle w:val="000000000000"/>
            </w:pPr>
            <w:r>
              <w:rPr>
                <w:rFonts w:hint="eastAsia"/>
              </w:rPr>
              <w:t>16进制数，8位</w:t>
            </w:r>
          </w:p>
        </w:tc>
      </w:tr>
      <w:tr w:rsidR="00573C40" w:rsidTr="00573C40">
        <w:trPr>
          <w:cnfStyle w:val="000000100000"/>
        </w:trPr>
        <w:tc>
          <w:tcPr>
            <w:cnfStyle w:val="001000000000"/>
            <w:tcW w:w="2102" w:type="dxa"/>
          </w:tcPr>
          <w:p w:rsidR="00573C40" w:rsidRPr="00A00C26" w:rsidRDefault="00573C40" w:rsidP="00E72DE1">
            <w:pPr>
              <w:pStyle w:val="QB20"/>
              <w:ind w:firstLineChars="0" w:firstLine="0"/>
              <w:jc w:val="left"/>
            </w:pPr>
            <w:r w:rsidRPr="001C05E3">
              <w:t>Parameter</w:t>
            </w:r>
          </w:p>
        </w:tc>
        <w:tc>
          <w:tcPr>
            <w:tcW w:w="1953" w:type="dxa"/>
          </w:tcPr>
          <w:p w:rsidR="00573C40" w:rsidRDefault="00573C40" w:rsidP="00E72DE1">
            <w:pPr>
              <w:pStyle w:val="QB20"/>
              <w:ind w:firstLineChars="0" w:firstLine="0"/>
              <w:jc w:val="left"/>
              <w:cnfStyle w:val="000000100000"/>
            </w:pPr>
            <w:r>
              <w:rPr>
                <w:rFonts w:hint="eastAsia"/>
              </w:rPr>
              <w:t>object</w:t>
            </w:r>
          </w:p>
        </w:tc>
        <w:tc>
          <w:tcPr>
            <w:tcW w:w="1941" w:type="dxa"/>
          </w:tcPr>
          <w:p w:rsidR="00573C40" w:rsidRPr="00A00C26" w:rsidRDefault="00573C40" w:rsidP="00E72DE1">
            <w:pPr>
              <w:pStyle w:val="QB20"/>
              <w:ind w:firstLineChars="0" w:firstLine="0"/>
              <w:jc w:val="left"/>
              <w:cnfStyle w:val="000000100000"/>
            </w:pPr>
            <w:r>
              <w:rPr>
                <w:rFonts w:hint="eastAsia"/>
              </w:rPr>
              <w:t>报文中的请求参数</w:t>
            </w:r>
          </w:p>
        </w:tc>
        <w:tc>
          <w:tcPr>
            <w:tcW w:w="2526" w:type="dxa"/>
          </w:tcPr>
          <w:p w:rsidR="00573C40" w:rsidRDefault="00573C40" w:rsidP="00E72DE1">
            <w:pPr>
              <w:pStyle w:val="QB20"/>
              <w:ind w:firstLineChars="0" w:firstLine="0"/>
              <w:jc w:val="left"/>
              <w:cnfStyle w:val="000000100000"/>
            </w:pPr>
          </w:p>
        </w:tc>
      </w:tr>
      <w:tr w:rsidR="00573C40" w:rsidTr="00573C40">
        <w:tc>
          <w:tcPr>
            <w:cnfStyle w:val="001000000000"/>
            <w:tcW w:w="2102" w:type="dxa"/>
          </w:tcPr>
          <w:p w:rsidR="00573C40" w:rsidRPr="001C05E3" w:rsidRDefault="00573C40" w:rsidP="00E72DE1">
            <w:pPr>
              <w:pStyle w:val="QB20"/>
              <w:ind w:firstLineChars="0" w:firstLine="0"/>
              <w:jc w:val="left"/>
            </w:pPr>
            <w:r>
              <w:rPr>
                <w:rFonts w:hint="eastAsia"/>
              </w:rPr>
              <w:t>MAC</w:t>
            </w:r>
          </w:p>
        </w:tc>
        <w:tc>
          <w:tcPr>
            <w:tcW w:w="1953" w:type="dxa"/>
          </w:tcPr>
          <w:p w:rsidR="00573C40" w:rsidRDefault="00573C40" w:rsidP="00E72DE1">
            <w:pPr>
              <w:pStyle w:val="QB20"/>
              <w:ind w:firstLineChars="0" w:firstLine="0"/>
              <w:jc w:val="left"/>
              <w:cnfStyle w:val="000000000000"/>
            </w:pPr>
            <w:r>
              <w:t>S</w:t>
            </w:r>
            <w:r>
              <w:rPr>
                <w:rFonts w:hint="eastAsia"/>
              </w:rPr>
              <w:t>tring</w:t>
            </w:r>
          </w:p>
        </w:tc>
        <w:tc>
          <w:tcPr>
            <w:tcW w:w="1941" w:type="dxa"/>
          </w:tcPr>
          <w:p w:rsidR="00573C40" w:rsidRDefault="00573C40" w:rsidP="00E72DE1">
            <w:pPr>
              <w:pStyle w:val="QB20"/>
              <w:ind w:firstLineChars="0" w:firstLine="0"/>
              <w:jc w:val="left"/>
              <w:cnfStyle w:val="000000000000"/>
            </w:pPr>
            <w:r>
              <w:rPr>
                <w:rFonts w:hint="eastAsia"/>
              </w:rPr>
              <w:t>网关mac地址</w:t>
            </w:r>
          </w:p>
        </w:tc>
        <w:tc>
          <w:tcPr>
            <w:tcW w:w="2526" w:type="dxa"/>
          </w:tcPr>
          <w:p w:rsidR="00573C40" w:rsidRDefault="00573C40" w:rsidP="00E72DE1">
            <w:pPr>
              <w:pStyle w:val="QB20"/>
              <w:ind w:firstLineChars="0" w:firstLine="0"/>
              <w:jc w:val="left"/>
              <w:cnfStyle w:val="000000000000"/>
            </w:pPr>
          </w:p>
        </w:tc>
      </w:tr>
      <w:tr w:rsidR="00573C40" w:rsidTr="00573C40">
        <w:trPr>
          <w:cnfStyle w:val="000000100000"/>
        </w:trPr>
        <w:tc>
          <w:tcPr>
            <w:cnfStyle w:val="001000000000"/>
            <w:tcW w:w="2102" w:type="dxa"/>
            <w:vAlign w:val="center"/>
          </w:tcPr>
          <w:p w:rsidR="00573C40" w:rsidRDefault="00573C40" w:rsidP="00E72DE1">
            <w:pPr>
              <w:pStyle w:val="QB20"/>
              <w:ind w:firstLineChars="0" w:firstLine="0"/>
              <w:jc w:val="left"/>
              <w:rPr>
                <w:b w:val="0"/>
                <w:bCs w:val="0"/>
              </w:rPr>
            </w:pPr>
            <w:r w:rsidRPr="00A00C26">
              <w:rPr>
                <w:rFonts w:cs="Times New Roman"/>
              </w:rPr>
              <w:t>Plugin_Name</w:t>
            </w:r>
          </w:p>
        </w:tc>
        <w:tc>
          <w:tcPr>
            <w:tcW w:w="1953" w:type="dxa"/>
            <w:vAlign w:val="center"/>
          </w:tcPr>
          <w:p w:rsidR="00573C40" w:rsidRDefault="00573C40" w:rsidP="00E72DE1">
            <w:pPr>
              <w:pStyle w:val="QB20"/>
              <w:ind w:firstLineChars="0" w:firstLine="0"/>
              <w:jc w:val="left"/>
              <w:cnfStyle w:val="000000100000"/>
            </w:pPr>
            <w:r>
              <w:t>String</w:t>
            </w:r>
          </w:p>
        </w:tc>
        <w:tc>
          <w:tcPr>
            <w:tcW w:w="1941" w:type="dxa"/>
            <w:vAlign w:val="center"/>
          </w:tcPr>
          <w:p w:rsidR="00573C40" w:rsidRDefault="00573C40" w:rsidP="00E72DE1">
            <w:pPr>
              <w:pStyle w:val="QB20"/>
              <w:ind w:firstLineChars="0" w:firstLine="0"/>
              <w:jc w:val="left"/>
              <w:cnfStyle w:val="000000100000"/>
            </w:pPr>
            <w:r>
              <w:rPr>
                <w:rFonts w:hint="eastAsia"/>
              </w:rPr>
              <w:t>插件</w:t>
            </w:r>
            <w:r>
              <w:t>编号</w:t>
            </w:r>
          </w:p>
        </w:tc>
        <w:tc>
          <w:tcPr>
            <w:tcW w:w="2526" w:type="dxa"/>
            <w:vAlign w:val="center"/>
          </w:tcPr>
          <w:p w:rsidR="00573C40" w:rsidRDefault="00573C40" w:rsidP="00E72DE1">
            <w:pPr>
              <w:pStyle w:val="QB20"/>
              <w:ind w:firstLineChars="0" w:firstLine="0"/>
              <w:jc w:val="left"/>
              <w:cnfStyle w:val="000000100000"/>
            </w:pPr>
          </w:p>
        </w:tc>
      </w:tr>
      <w:tr w:rsidR="00573C40" w:rsidTr="00573C40">
        <w:tc>
          <w:tcPr>
            <w:cnfStyle w:val="001000000000"/>
            <w:tcW w:w="2102" w:type="dxa"/>
            <w:vAlign w:val="center"/>
          </w:tcPr>
          <w:p w:rsidR="00573C40" w:rsidRPr="00A00C26" w:rsidRDefault="00573C40" w:rsidP="00E72DE1">
            <w:pPr>
              <w:pStyle w:val="QB20"/>
              <w:ind w:firstLineChars="0" w:firstLine="0"/>
              <w:jc w:val="left"/>
              <w:rPr>
                <w:rFonts w:cs="Times New Roman"/>
              </w:rPr>
            </w:pPr>
            <w:r>
              <w:rPr>
                <w:rFonts w:cs="Times New Roman" w:hint="eastAsia"/>
              </w:rPr>
              <w:t>Version</w:t>
            </w:r>
          </w:p>
        </w:tc>
        <w:tc>
          <w:tcPr>
            <w:tcW w:w="1953" w:type="dxa"/>
            <w:vAlign w:val="center"/>
          </w:tcPr>
          <w:p w:rsidR="00573C40" w:rsidRDefault="00573C40" w:rsidP="00E72DE1">
            <w:pPr>
              <w:pStyle w:val="QB20"/>
              <w:ind w:firstLineChars="0" w:firstLine="0"/>
              <w:jc w:val="left"/>
              <w:cnfStyle w:val="000000000000"/>
            </w:pPr>
            <w:r>
              <w:rPr>
                <w:rFonts w:hint="eastAsia"/>
              </w:rPr>
              <w:t>String</w:t>
            </w:r>
          </w:p>
        </w:tc>
        <w:tc>
          <w:tcPr>
            <w:tcW w:w="1941" w:type="dxa"/>
            <w:vAlign w:val="center"/>
          </w:tcPr>
          <w:p w:rsidR="00573C40" w:rsidRDefault="00573C40" w:rsidP="00E72DE1">
            <w:pPr>
              <w:pStyle w:val="QB20"/>
              <w:ind w:firstLineChars="0" w:firstLine="0"/>
              <w:jc w:val="left"/>
              <w:cnfStyle w:val="000000000000"/>
            </w:pPr>
            <w:r>
              <w:rPr>
                <w:rFonts w:hint="eastAsia"/>
              </w:rPr>
              <w:t>插件版本</w:t>
            </w:r>
          </w:p>
        </w:tc>
        <w:tc>
          <w:tcPr>
            <w:tcW w:w="2526" w:type="dxa"/>
            <w:vAlign w:val="center"/>
          </w:tcPr>
          <w:p w:rsidR="00573C40" w:rsidRPr="00A00C26" w:rsidRDefault="00573C40" w:rsidP="00E72DE1">
            <w:pPr>
              <w:pStyle w:val="QB20"/>
              <w:ind w:firstLineChars="0" w:firstLine="0"/>
              <w:jc w:val="left"/>
              <w:cnfStyle w:val="000000000000"/>
            </w:pPr>
          </w:p>
        </w:tc>
      </w:tr>
    </w:tbl>
    <w:p w:rsidR="00AC6E77" w:rsidRDefault="00AC6E77" w:rsidP="00AC6E77">
      <w:pPr>
        <w:spacing w:line="300" w:lineRule="auto"/>
        <w:rPr>
          <w:rFonts w:ascii="宋体" w:hAnsi="宋体"/>
          <w:sz w:val="24"/>
        </w:rPr>
      </w:pPr>
    </w:p>
    <w:p w:rsidR="00AC6E77" w:rsidRDefault="00AC6E77" w:rsidP="00AC6E77">
      <w:pPr>
        <w:spacing w:line="300" w:lineRule="auto"/>
        <w:rPr>
          <w:rFonts w:ascii="宋体" w:hAnsi="宋体"/>
          <w:sz w:val="24"/>
        </w:rPr>
      </w:pPr>
    </w:p>
    <w:p w:rsidR="00B271CA" w:rsidRDefault="00AC6E77">
      <w:pPr>
        <w:pStyle w:val="QB3"/>
      </w:pPr>
      <w:r>
        <w:t>响应报文定义</w:t>
      </w:r>
    </w:p>
    <w:p w:rsidR="00AC6E77" w:rsidRPr="00B05C1F" w:rsidRDefault="00AC6E77" w:rsidP="00AC6E77">
      <w:pPr>
        <w:pStyle w:val="QB7"/>
        <w:spacing w:line="300" w:lineRule="auto"/>
        <w:ind w:firstLine="420"/>
      </w:pPr>
      <w:r w:rsidRPr="00B05C1F">
        <w:rPr>
          <w:rFonts w:hint="eastAsia"/>
        </w:rPr>
        <w:t>消息发送方向：</w:t>
      </w:r>
      <w:r w:rsidR="00772E7C">
        <w:rPr>
          <w:rFonts w:hint="eastAsia"/>
        </w:rPr>
        <w:t>省级数字家庭管理平台</w:t>
      </w:r>
      <w:r w:rsidRPr="00B05C1F">
        <w:rPr>
          <w:rFonts w:hint="eastAsia"/>
        </w:rPr>
        <w:t>－&gt;</w:t>
      </w:r>
      <w:r w:rsidR="00772E7C">
        <w:rPr>
          <w:rFonts w:hint="eastAsia"/>
        </w:rPr>
        <w:t>一级家庭开放平台</w:t>
      </w:r>
    </w:p>
    <w:p w:rsidR="00AC6E77" w:rsidRPr="00B05C1F" w:rsidRDefault="00AC6E77" w:rsidP="00AC6E77">
      <w:pPr>
        <w:pStyle w:val="QB7"/>
        <w:spacing w:line="300" w:lineRule="auto"/>
        <w:ind w:firstLine="420"/>
      </w:pPr>
      <w:r w:rsidRPr="00B05C1F">
        <w:rPr>
          <w:rFonts w:hint="eastAsia"/>
        </w:rPr>
        <w:t>消息格式如下：</w:t>
      </w:r>
    </w:p>
    <w:p w:rsidR="00AC6E77" w:rsidRPr="00B05C1F"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420"/>
      </w:pPr>
      <w:r w:rsidRPr="00B05C1F">
        <w:t>{</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"REPORT_INSTALL_</w:t>
      </w:r>
      <w:r w:rsidRPr="009B4054">
        <w:rPr>
          <w:rFonts w:hint="eastAsia"/>
        </w:rPr>
        <w:t>P</w:t>
      </w:r>
      <w:r>
        <w:t>LUGIN</w:t>
      </w:r>
      <w:r>
        <w:rPr>
          <w:rFonts w:hint="eastAsia"/>
        </w:rPr>
        <w:t>_RESULT ",</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sidRPr="00912980">
        <w:t>"</w:t>
      </w:r>
      <w:r>
        <w:t>MAC</w:t>
      </w:r>
      <w:r w:rsidRPr="00912980">
        <w:t>"</w:t>
      </w:r>
      <w:r>
        <w:t>:</w:t>
      </w:r>
      <w:r w:rsidRPr="00912980">
        <w:t xml:space="preserve"> "</w:t>
      </w:r>
      <w:r>
        <w:t>%s</w:t>
      </w:r>
      <w:r w:rsidRPr="00912980">
        <w:t>"</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062052">
        <w:t>Plugin_Name</w:t>
      </w:r>
      <w:r>
        <w:t>”</w:t>
      </w:r>
      <w:r w:rsidRPr="00062052">
        <w:t xml:space="preserve">: </w:t>
      </w:r>
      <w:r>
        <w:t>“</w:t>
      </w:r>
      <w:r w:rsidRPr="00062052">
        <w:t>Plugin_ID</w:t>
      </w:r>
      <w:r>
        <w:t>”</w:t>
      </w:r>
      <w:r w:rsidRPr="00062052">
        <w:t>,</w:t>
      </w:r>
    </w:p>
    <w:p w:rsidR="00AC6E77" w:rsidRPr="00062052"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B05C1F">
        <w:t>Percent</w:t>
      </w:r>
      <w:r>
        <w:t>”</w:t>
      </w:r>
      <w:r>
        <w:t>:0-100,</w:t>
      </w:r>
    </w:p>
    <w:p w:rsidR="00AC6E77" w:rsidRPr="00B05C1F"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AC6E77" w:rsidRPr="00B05C1F"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420"/>
      </w:pPr>
      <w:r w:rsidRPr="00B05C1F">
        <w:t>}</w:t>
      </w:r>
    </w:p>
    <w:p w:rsidR="00AC6E77" w:rsidRDefault="00AC6E77" w:rsidP="00AC6E77">
      <w:pPr>
        <w:pStyle w:val="QB7"/>
        <w:spacing w:line="300" w:lineRule="auto"/>
        <w:ind w:firstLine="420"/>
      </w:pPr>
      <w:r>
        <w:t>参数说明</w:t>
      </w:r>
      <w:r>
        <w:rPr>
          <w:rFonts w:hint="eastAsia"/>
        </w:rPr>
        <w:t>：</w:t>
      </w:r>
    </w:p>
    <w:tbl>
      <w:tblPr>
        <w:tblStyle w:val="4-12"/>
        <w:tblW w:w="0" w:type="auto"/>
        <w:tblLook w:val="04A0"/>
      </w:tblPr>
      <w:tblGrid>
        <w:gridCol w:w="2122"/>
        <w:gridCol w:w="1984"/>
        <w:gridCol w:w="1985"/>
        <w:gridCol w:w="2409"/>
      </w:tblGrid>
      <w:tr w:rsidR="00AC6E77" w:rsidTr="00E72DE1">
        <w:trPr>
          <w:cnfStyle w:val="100000000000"/>
        </w:trPr>
        <w:tc>
          <w:tcPr>
            <w:cnfStyle w:val="001000000000"/>
            <w:tcW w:w="2122" w:type="dxa"/>
          </w:tcPr>
          <w:p w:rsidR="00AC6E77" w:rsidRDefault="00AC6E77" w:rsidP="00E72DE1">
            <w:pPr>
              <w:pStyle w:val="QB20"/>
              <w:ind w:firstLineChars="0" w:firstLine="0"/>
              <w:jc w:val="center"/>
              <w:rPr>
                <w:b w:val="0"/>
                <w:bCs w:val="0"/>
                <w:color w:val="FFFFFF"/>
              </w:rPr>
            </w:pPr>
            <w:r>
              <w:rPr>
                <w:b w:val="0"/>
                <w:bCs w:val="0"/>
                <w:color w:val="FFFFFF"/>
              </w:rPr>
              <w:t>参数名称</w:t>
            </w:r>
          </w:p>
        </w:tc>
        <w:tc>
          <w:tcPr>
            <w:tcW w:w="1984" w:type="dxa"/>
          </w:tcPr>
          <w:p w:rsidR="00AC6E77" w:rsidRDefault="00AC6E77" w:rsidP="00E72DE1">
            <w:pPr>
              <w:pStyle w:val="QB20"/>
              <w:ind w:firstLineChars="0" w:firstLine="0"/>
              <w:jc w:val="center"/>
              <w:cnfStyle w:val="100000000000"/>
              <w:rPr>
                <w:b w:val="0"/>
                <w:bCs w:val="0"/>
                <w:color w:val="FFFFFF"/>
              </w:rPr>
            </w:pPr>
            <w:r>
              <w:rPr>
                <w:b w:val="0"/>
                <w:bCs w:val="0"/>
                <w:color w:val="FFFFFF"/>
              </w:rPr>
              <w:t>参数类型</w:t>
            </w:r>
          </w:p>
        </w:tc>
        <w:tc>
          <w:tcPr>
            <w:tcW w:w="1985" w:type="dxa"/>
          </w:tcPr>
          <w:p w:rsidR="00AC6E77" w:rsidRDefault="00AC6E77" w:rsidP="00E72DE1">
            <w:pPr>
              <w:pStyle w:val="QB20"/>
              <w:ind w:firstLineChars="0" w:firstLine="0"/>
              <w:jc w:val="center"/>
              <w:cnfStyle w:val="100000000000"/>
              <w:rPr>
                <w:b w:val="0"/>
                <w:bCs w:val="0"/>
                <w:color w:val="FFFFFF"/>
              </w:rPr>
            </w:pPr>
            <w:r>
              <w:rPr>
                <w:b w:val="0"/>
                <w:bCs w:val="0"/>
                <w:color w:val="FFFFFF"/>
              </w:rPr>
              <w:t>参数含义</w:t>
            </w:r>
          </w:p>
        </w:tc>
        <w:tc>
          <w:tcPr>
            <w:tcW w:w="2409" w:type="dxa"/>
          </w:tcPr>
          <w:p w:rsidR="00AC6E77" w:rsidRDefault="00AC6E77" w:rsidP="00E72DE1">
            <w:pPr>
              <w:pStyle w:val="QB20"/>
              <w:ind w:firstLineChars="0" w:firstLine="0"/>
              <w:jc w:val="center"/>
              <w:cnfStyle w:val="100000000000"/>
              <w:rPr>
                <w:b w:val="0"/>
                <w:bCs w:val="0"/>
                <w:color w:val="FFFFFF"/>
              </w:rPr>
            </w:pPr>
            <w:r>
              <w:rPr>
                <w:b w:val="0"/>
                <w:bCs w:val="0"/>
                <w:color w:val="FFFFFF"/>
              </w:rPr>
              <w:t>说明</w:t>
            </w:r>
          </w:p>
        </w:tc>
      </w:tr>
    </w:tbl>
    <w:tbl>
      <w:tblPr>
        <w:tblW w:w="847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1947"/>
        <w:gridCol w:w="1985"/>
        <w:gridCol w:w="2410"/>
      </w:tblGrid>
      <w:tr w:rsidR="00AC6E77" w:rsidTr="00AC6E77">
        <w:tc>
          <w:tcPr>
            <w:tcW w:w="2130" w:type="dxa"/>
            <w:tcBorders>
              <w:top w:val="single" w:sz="4" w:space="0" w:color="5B9BD5"/>
            </w:tcBorders>
            <w:shd w:val="clear" w:color="auto" w:fill="FFFFFF"/>
          </w:tcPr>
          <w:p w:rsidR="00AC6E77" w:rsidRDefault="00AC6E77" w:rsidP="00E72DE1">
            <w:pPr>
              <w:pStyle w:val="QB20"/>
              <w:ind w:firstLineChars="0" w:firstLine="0"/>
              <w:rPr>
                <w:rFonts w:cs="Times New Roman"/>
                <w:b/>
                <w:bCs/>
              </w:rPr>
            </w:pPr>
            <w:r>
              <w:rPr>
                <w:rFonts w:cs="Times New Roman" w:hint="eastAsia"/>
                <w:b/>
                <w:bCs/>
              </w:rPr>
              <w:t>Result</w:t>
            </w:r>
          </w:p>
        </w:tc>
        <w:tc>
          <w:tcPr>
            <w:tcW w:w="1947" w:type="dxa"/>
            <w:tcBorders>
              <w:top w:val="single" w:sz="4" w:space="0" w:color="5B9BD5"/>
            </w:tcBorders>
            <w:shd w:val="clear" w:color="auto" w:fill="FFFFFF"/>
          </w:tcPr>
          <w:p w:rsidR="00AC6E77" w:rsidRDefault="00AC6E77" w:rsidP="00E72DE1">
            <w:pPr>
              <w:pStyle w:val="QB20"/>
              <w:ind w:firstLineChars="0" w:firstLine="0"/>
            </w:pPr>
            <w:r>
              <w:rPr>
                <w:rFonts w:hint="eastAsia"/>
              </w:rPr>
              <w:t>Int</w:t>
            </w:r>
          </w:p>
        </w:tc>
        <w:tc>
          <w:tcPr>
            <w:tcW w:w="1985" w:type="dxa"/>
            <w:tcBorders>
              <w:top w:val="single" w:sz="4" w:space="0" w:color="5B9BD5"/>
            </w:tcBorders>
            <w:shd w:val="clear" w:color="auto" w:fill="FFFFFF"/>
          </w:tcPr>
          <w:p w:rsidR="00AC6E77" w:rsidRDefault="00AC6E77" w:rsidP="00E72DE1">
            <w:pPr>
              <w:pStyle w:val="QB20"/>
              <w:ind w:firstLineChars="0" w:firstLine="0"/>
            </w:pPr>
          </w:p>
        </w:tc>
        <w:tc>
          <w:tcPr>
            <w:tcW w:w="2410" w:type="dxa"/>
            <w:tcBorders>
              <w:top w:val="single" w:sz="4" w:space="0" w:color="5B9BD5"/>
            </w:tcBorders>
            <w:shd w:val="clear" w:color="auto" w:fill="FFFFFF"/>
          </w:tcPr>
          <w:p w:rsidR="00AC6E77" w:rsidRDefault="00AC6E77" w:rsidP="00E72DE1">
            <w:pPr>
              <w:pStyle w:val="QB20"/>
              <w:ind w:firstLineChars="0" w:firstLine="0"/>
            </w:pPr>
          </w:p>
        </w:tc>
      </w:tr>
      <w:tr w:rsidR="00AC6E77" w:rsidTr="00AC6E77">
        <w:tc>
          <w:tcPr>
            <w:tcW w:w="2130" w:type="dxa"/>
            <w:shd w:val="clear" w:color="auto" w:fill="DEEAF6"/>
          </w:tcPr>
          <w:p w:rsidR="00AC6E77" w:rsidRDefault="00AC6E77" w:rsidP="00E72DE1">
            <w:pPr>
              <w:pStyle w:val="QB20"/>
              <w:ind w:firstLineChars="0" w:firstLine="0"/>
              <w:rPr>
                <w:b/>
                <w:bCs/>
              </w:rPr>
            </w:pPr>
            <w:r>
              <w:rPr>
                <w:rFonts w:cs="Times New Roman" w:hint="eastAsia"/>
                <w:b/>
                <w:bCs/>
              </w:rPr>
              <w:t>ID</w:t>
            </w:r>
          </w:p>
        </w:tc>
        <w:tc>
          <w:tcPr>
            <w:tcW w:w="1947" w:type="dxa"/>
            <w:shd w:val="clear" w:color="auto" w:fill="DEEAF6"/>
          </w:tcPr>
          <w:p w:rsidR="00AC6E77" w:rsidRDefault="00AC6E77" w:rsidP="00E72DE1">
            <w:pPr>
              <w:pStyle w:val="QB20"/>
              <w:ind w:firstLineChars="0" w:firstLine="0"/>
            </w:pPr>
            <w:r>
              <w:rPr>
                <w:rFonts w:hint="eastAsia"/>
              </w:rPr>
              <w:t>Int</w:t>
            </w:r>
          </w:p>
        </w:tc>
        <w:tc>
          <w:tcPr>
            <w:tcW w:w="1985" w:type="dxa"/>
            <w:shd w:val="clear" w:color="auto" w:fill="DEEAF6"/>
          </w:tcPr>
          <w:p w:rsidR="00AC6E77" w:rsidRDefault="00AC6E77" w:rsidP="00E72DE1">
            <w:pPr>
              <w:pStyle w:val="QB20"/>
              <w:ind w:firstLineChars="0" w:firstLine="0"/>
            </w:pPr>
            <w:r>
              <w:rPr>
                <w:rFonts w:hint="eastAsia"/>
              </w:rPr>
              <w:t>平台</w:t>
            </w:r>
            <w:r>
              <w:t>维护的事务ID</w:t>
            </w:r>
          </w:p>
        </w:tc>
        <w:tc>
          <w:tcPr>
            <w:tcW w:w="2410" w:type="dxa"/>
            <w:shd w:val="clear" w:color="auto" w:fill="DEEAF6"/>
          </w:tcPr>
          <w:p w:rsidR="00AC6E77" w:rsidRDefault="00AC6E77" w:rsidP="00E72DE1">
            <w:pPr>
              <w:pStyle w:val="QB20"/>
              <w:ind w:firstLineChars="0" w:firstLine="0"/>
            </w:pPr>
            <w:r>
              <w:rPr>
                <w:rFonts w:hint="eastAsia"/>
              </w:rPr>
              <w:t>一级家庭开放平台</w:t>
            </w:r>
            <w:r>
              <w:t>按请求原值返回</w:t>
            </w:r>
          </w:p>
        </w:tc>
      </w:tr>
      <w:tr w:rsidR="00AC6E77" w:rsidTr="00AC6E77">
        <w:tc>
          <w:tcPr>
            <w:tcW w:w="2130" w:type="dxa"/>
          </w:tcPr>
          <w:p w:rsidR="00AC6E77" w:rsidRDefault="00AC6E77" w:rsidP="00E72DE1">
            <w:pPr>
              <w:pStyle w:val="QB20"/>
              <w:ind w:firstLineChars="0" w:firstLine="0"/>
              <w:rPr>
                <w:b/>
                <w:bCs/>
              </w:rPr>
            </w:pPr>
            <w:r>
              <w:rPr>
                <w:rFonts w:cs="Times New Roman"/>
                <w:b/>
                <w:bCs/>
              </w:rPr>
              <w:t>CmdType</w:t>
            </w:r>
          </w:p>
        </w:tc>
        <w:tc>
          <w:tcPr>
            <w:tcW w:w="1947" w:type="dxa"/>
          </w:tcPr>
          <w:p w:rsidR="00AC6E77" w:rsidRDefault="00AC6E77" w:rsidP="00E72DE1">
            <w:pPr>
              <w:pStyle w:val="QB20"/>
              <w:ind w:firstLineChars="0" w:firstLine="0"/>
            </w:pPr>
            <w:r>
              <w:t>String</w:t>
            </w:r>
          </w:p>
        </w:tc>
        <w:tc>
          <w:tcPr>
            <w:tcW w:w="1985" w:type="dxa"/>
          </w:tcPr>
          <w:p w:rsidR="00AC6E77" w:rsidRDefault="00AC6E77" w:rsidP="00E72DE1">
            <w:pPr>
              <w:pStyle w:val="QB20"/>
              <w:ind w:firstLineChars="0" w:firstLine="0"/>
            </w:pPr>
            <w:r>
              <w:t>命令类型</w:t>
            </w:r>
          </w:p>
        </w:tc>
        <w:tc>
          <w:tcPr>
            <w:tcW w:w="2410" w:type="dxa"/>
          </w:tcPr>
          <w:p w:rsidR="00AC6E77" w:rsidRDefault="00AC6E77" w:rsidP="00E72DE1">
            <w:pPr>
              <w:pStyle w:val="QB20"/>
              <w:ind w:firstLineChars="0" w:firstLine="0"/>
            </w:pPr>
            <w:r>
              <w:rPr>
                <w:rFonts w:hint="eastAsia"/>
              </w:rPr>
              <w:t>一级家庭开放平台按照请求的原值返回。</w:t>
            </w:r>
          </w:p>
        </w:tc>
      </w:tr>
      <w:tr w:rsidR="00AC6E77" w:rsidTr="00AC6E77">
        <w:tc>
          <w:tcPr>
            <w:tcW w:w="2130" w:type="dxa"/>
            <w:shd w:val="clear" w:color="auto" w:fill="DEEAF6"/>
          </w:tcPr>
          <w:p w:rsidR="00AC6E77" w:rsidRDefault="00AC6E77" w:rsidP="00E72DE1">
            <w:pPr>
              <w:pStyle w:val="QB20"/>
              <w:ind w:firstLineChars="0" w:firstLine="0"/>
              <w:rPr>
                <w:b/>
                <w:bCs/>
              </w:rPr>
            </w:pPr>
            <w:r>
              <w:rPr>
                <w:rFonts w:cs="Times New Roman"/>
                <w:b/>
                <w:bCs/>
              </w:rPr>
              <w:t>SequenceId</w:t>
            </w:r>
          </w:p>
        </w:tc>
        <w:tc>
          <w:tcPr>
            <w:tcW w:w="1947" w:type="dxa"/>
            <w:shd w:val="clear" w:color="auto" w:fill="DEEAF6"/>
          </w:tcPr>
          <w:p w:rsidR="00AC6E77" w:rsidRDefault="00AC6E77" w:rsidP="00E72DE1">
            <w:pPr>
              <w:pStyle w:val="QB20"/>
              <w:ind w:firstLineChars="0" w:firstLine="0"/>
            </w:pPr>
            <w:r>
              <w:t>String</w:t>
            </w:r>
          </w:p>
        </w:tc>
        <w:tc>
          <w:tcPr>
            <w:tcW w:w="1985" w:type="dxa"/>
            <w:shd w:val="clear" w:color="auto" w:fill="DEEAF6"/>
          </w:tcPr>
          <w:p w:rsidR="00AC6E77" w:rsidRDefault="00AC6E77" w:rsidP="00E72DE1">
            <w:pPr>
              <w:pStyle w:val="QB20"/>
              <w:ind w:firstLineChars="0" w:firstLine="0"/>
            </w:pPr>
            <w:r>
              <w:t>请求编号</w:t>
            </w:r>
          </w:p>
        </w:tc>
        <w:tc>
          <w:tcPr>
            <w:tcW w:w="2410" w:type="dxa"/>
            <w:shd w:val="clear" w:color="auto" w:fill="DEEAF6"/>
          </w:tcPr>
          <w:p w:rsidR="00AC6E77" w:rsidRDefault="00AC6E77" w:rsidP="00E72DE1">
            <w:pPr>
              <w:pStyle w:val="QB20"/>
              <w:ind w:firstLineChars="0" w:firstLine="0"/>
            </w:pPr>
            <w:r>
              <w:rPr>
                <w:rFonts w:hint="eastAsia"/>
              </w:rPr>
              <w:t>SequenceId为省级数字家庭管理</w:t>
            </w:r>
            <w:r>
              <w:t>平台</w:t>
            </w:r>
            <w:r>
              <w:rPr>
                <w:rFonts w:hint="eastAsia"/>
              </w:rPr>
              <w:t>动态生成，表示命令序列，一级家庭开放平台按照请求的原值返回。</w:t>
            </w:r>
          </w:p>
          <w:p w:rsidR="00AC6E77" w:rsidRDefault="00AC6E77" w:rsidP="00E72DE1">
            <w:pPr>
              <w:pStyle w:val="QB20"/>
              <w:ind w:firstLineChars="0" w:firstLine="0"/>
            </w:pPr>
            <w:r>
              <w:rPr>
                <w:rFonts w:hint="eastAsia"/>
              </w:rPr>
              <w:t>16进制数，8位</w:t>
            </w:r>
          </w:p>
        </w:tc>
      </w:tr>
      <w:tr w:rsidR="00AC6E77" w:rsidTr="00AC6E77">
        <w:tc>
          <w:tcPr>
            <w:tcW w:w="2130" w:type="dxa"/>
          </w:tcPr>
          <w:p w:rsidR="00AC6E77" w:rsidRDefault="00AC6E77" w:rsidP="00E72DE1">
            <w:pPr>
              <w:pStyle w:val="QB20"/>
              <w:ind w:firstLineChars="0" w:firstLine="0"/>
              <w:rPr>
                <w:b/>
                <w:bCs/>
              </w:rPr>
            </w:pPr>
            <w:r w:rsidRPr="00BD3C12">
              <w:rPr>
                <w:rFonts w:cs="Times New Roman" w:hint="eastAsia"/>
                <w:b/>
                <w:bCs/>
              </w:rPr>
              <w:t>R</w:t>
            </w:r>
            <w:r w:rsidRPr="00BD3C12">
              <w:rPr>
                <w:rFonts w:cs="Times New Roman"/>
                <w:b/>
                <w:bCs/>
              </w:rPr>
              <w:t>esultData</w:t>
            </w:r>
          </w:p>
        </w:tc>
        <w:tc>
          <w:tcPr>
            <w:tcW w:w="1947" w:type="dxa"/>
          </w:tcPr>
          <w:p w:rsidR="00AC6E77" w:rsidRDefault="00AC6E77" w:rsidP="00E72DE1">
            <w:pPr>
              <w:pStyle w:val="QB20"/>
              <w:ind w:firstLineChars="0" w:firstLine="0"/>
            </w:pPr>
            <w:r>
              <w:rPr>
                <w:rFonts w:hint="eastAsia"/>
              </w:rPr>
              <w:t>Object</w:t>
            </w:r>
          </w:p>
        </w:tc>
        <w:tc>
          <w:tcPr>
            <w:tcW w:w="1985" w:type="dxa"/>
          </w:tcPr>
          <w:p w:rsidR="00AC6E77" w:rsidRDefault="00AC6E77" w:rsidP="00E72DE1">
            <w:pPr>
              <w:pStyle w:val="QB20"/>
              <w:ind w:firstLineChars="0" w:firstLine="0"/>
            </w:pPr>
            <w:r>
              <w:rPr>
                <w:rFonts w:hint="eastAsia"/>
              </w:rPr>
              <w:t>操作</w:t>
            </w:r>
            <w:r>
              <w:t>返回的结果</w:t>
            </w:r>
          </w:p>
        </w:tc>
        <w:tc>
          <w:tcPr>
            <w:tcW w:w="2410" w:type="dxa"/>
          </w:tcPr>
          <w:p w:rsidR="00AC6E77" w:rsidRDefault="00AC6E77" w:rsidP="00E72DE1">
            <w:pPr>
              <w:pStyle w:val="QB20"/>
              <w:ind w:firstLineChars="0" w:firstLine="0"/>
            </w:pPr>
          </w:p>
        </w:tc>
      </w:tr>
    </w:tbl>
    <w:tbl>
      <w:tblPr>
        <w:tblStyle w:val="4-12"/>
        <w:tblW w:w="0" w:type="auto"/>
        <w:tblLook w:val="04A0"/>
      </w:tblPr>
      <w:tblGrid>
        <w:gridCol w:w="2122"/>
        <w:gridCol w:w="1984"/>
        <w:gridCol w:w="1985"/>
        <w:gridCol w:w="2409"/>
      </w:tblGrid>
      <w:tr w:rsidR="00AC6E77" w:rsidTr="00AC6E77">
        <w:trPr>
          <w:cnfStyle w:val="100000000000"/>
        </w:trPr>
        <w:tc>
          <w:tcPr>
            <w:cnfStyle w:val="001000000000"/>
            <w:tcW w:w="2122" w:type="dxa"/>
            <w:tcBorders>
              <w:top w:val="nil"/>
              <w:left w:val="nil"/>
              <w:bottom w:val="nil"/>
            </w:tcBorders>
            <w:vAlign w:val="center"/>
          </w:tcPr>
          <w:p w:rsidR="00AC6E77" w:rsidRPr="00A00C26" w:rsidRDefault="00AC6E77" w:rsidP="00E72DE1">
            <w:pPr>
              <w:pStyle w:val="QB20"/>
              <w:ind w:firstLineChars="0" w:firstLine="0"/>
              <w:jc w:val="left"/>
            </w:pPr>
            <w:r>
              <w:t>MAC</w:t>
            </w:r>
          </w:p>
        </w:tc>
        <w:tc>
          <w:tcPr>
            <w:tcW w:w="1984" w:type="dxa"/>
            <w:tcBorders>
              <w:top w:val="nil"/>
              <w:bottom w:val="nil"/>
            </w:tcBorders>
            <w:vAlign w:val="center"/>
          </w:tcPr>
          <w:p w:rsidR="00AC6E77" w:rsidRDefault="00AC6E77" w:rsidP="00E72DE1">
            <w:pPr>
              <w:pStyle w:val="QB20"/>
              <w:ind w:firstLineChars="0" w:firstLine="0"/>
              <w:jc w:val="left"/>
              <w:cnfStyle w:val="100000000000"/>
            </w:pPr>
            <w:r>
              <w:rPr>
                <w:rFonts w:hint="eastAsia"/>
              </w:rPr>
              <w:t>String</w:t>
            </w:r>
          </w:p>
        </w:tc>
        <w:tc>
          <w:tcPr>
            <w:tcW w:w="1985" w:type="dxa"/>
            <w:tcBorders>
              <w:top w:val="nil"/>
              <w:bottom w:val="nil"/>
            </w:tcBorders>
            <w:vAlign w:val="center"/>
          </w:tcPr>
          <w:p w:rsidR="00AC6E77" w:rsidRPr="00A00C26" w:rsidRDefault="00AC6E77" w:rsidP="00E72DE1">
            <w:pPr>
              <w:pStyle w:val="QB20"/>
              <w:ind w:firstLineChars="0" w:firstLine="0"/>
              <w:jc w:val="left"/>
              <w:cnfStyle w:val="100000000000"/>
            </w:pPr>
            <w:r>
              <w:rPr>
                <w:rFonts w:hint="eastAsia"/>
              </w:rPr>
              <w:t>安装该插件的网关的MAC地址</w:t>
            </w:r>
          </w:p>
        </w:tc>
        <w:tc>
          <w:tcPr>
            <w:tcW w:w="2409" w:type="dxa"/>
            <w:tcBorders>
              <w:top w:val="nil"/>
              <w:bottom w:val="nil"/>
              <w:right w:val="nil"/>
            </w:tcBorders>
            <w:vAlign w:val="center"/>
          </w:tcPr>
          <w:p w:rsidR="00AC6E77" w:rsidRDefault="00AC6E77" w:rsidP="00E72DE1">
            <w:pPr>
              <w:pStyle w:val="QB20"/>
              <w:ind w:firstLineChars="0" w:firstLine="0"/>
              <w:jc w:val="left"/>
              <w:cnfStyle w:val="100000000000"/>
            </w:pPr>
          </w:p>
        </w:tc>
      </w:tr>
      <w:tr w:rsidR="00AC6E77" w:rsidTr="00AC6E77">
        <w:trPr>
          <w:cnfStyle w:val="000000100000"/>
        </w:trPr>
        <w:tc>
          <w:tcPr>
            <w:cnfStyle w:val="001000000000"/>
            <w:tcW w:w="2122" w:type="dxa"/>
            <w:tcBorders>
              <w:top w:val="nil"/>
            </w:tcBorders>
            <w:vAlign w:val="center"/>
          </w:tcPr>
          <w:p w:rsidR="00AC6E77" w:rsidRDefault="00AC6E77" w:rsidP="00E72DE1">
            <w:pPr>
              <w:pStyle w:val="QB20"/>
              <w:ind w:firstLineChars="0" w:firstLine="0"/>
              <w:jc w:val="left"/>
              <w:rPr>
                <w:b w:val="0"/>
                <w:bCs w:val="0"/>
              </w:rPr>
            </w:pPr>
            <w:r w:rsidRPr="00A00C26">
              <w:rPr>
                <w:rFonts w:cs="Times New Roman"/>
              </w:rPr>
              <w:t>Plugin_Name</w:t>
            </w:r>
          </w:p>
        </w:tc>
        <w:tc>
          <w:tcPr>
            <w:tcW w:w="1984" w:type="dxa"/>
            <w:tcBorders>
              <w:top w:val="nil"/>
            </w:tcBorders>
            <w:vAlign w:val="center"/>
          </w:tcPr>
          <w:p w:rsidR="00AC6E77" w:rsidRDefault="00AC6E77" w:rsidP="00E72DE1">
            <w:pPr>
              <w:pStyle w:val="QB20"/>
              <w:ind w:firstLineChars="0" w:firstLine="0"/>
              <w:jc w:val="left"/>
              <w:cnfStyle w:val="000000100000"/>
            </w:pPr>
            <w:r>
              <w:t>String</w:t>
            </w:r>
          </w:p>
        </w:tc>
        <w:tc>
          <w:tcPr>
            <w:tcW w:w="1985" w:type="dxa"/>
            <w:tcBorders>
              <w:top w:val="nil"/>
            </w:tcBorders>
            <w:vAlign w:val="center"/>
          </w:tcPr>
          <w:p w:rsidR="00AC6E77" w:rsidRDefault="00AC6E77" w:rsidP="00E72DE1">
            <w:pPr>
              <w:pStyle w:val="QB20"/>
              <w:ind w:firstLineChars="0" w:firstLine="0"/>
              <w:jc w:val="left"/>
              <w:cnfStyle w:val="000000100000"/>
            </w:pPr>
            <w:r>
              <w:rPr>
                <w:rFonts w:hint="eastAsia"/>
              </w:rPr>
              <w:t>插件</w:t>
            </w:r>
            <w:r>
              <w:t>编号</w:t>
            </w:r>
          </w:p>
        </w:tc>
        <w:tc>
          <w:tcPr>
            <w:tcW w:w="2409" w:type="dxa"/>
            <w:tcBorders>
              <w:top w:val="nil"/>
            </w:tcBorders>
            <w:vAlign w:val="center"/>
          </w:tcPr>
          <w:p w:rsidR="00AC6E77" w:rsidRDefault="00AC6E77" w:rsidP="00E72DE1">
            <w:pPr>
              <w:pStyle w:val="QB20"/>
              <w:ind w:firstLineChars="0" w:firstLine="0"/>
              <w:jc w:val="left"/>
              <w:cnfStyle w:val="000000100000"/>
            </w:pPr>
            <w:r w:rsidRPr="00A00C26">
              <w:rPr>
                <w:rFonts w:hint="eastAsia"/>
              </w:rPr>
              <w:t>平台生成插件的唯一</w:t>
            </w:r>
            <w:r w:rsidRPr="00A00C26">
              <w:rPr>
                <w:rFonts w:hint="eastAsia"/>
              </w:rPr>
              <w:lastRenderedPageBreak/>
              <w:t>标示，生成规则为：</w:t>
            </w:r>
            <w:r>
              <w:t>”</w:t>
            </w:r>
            <w:r w:rsidRPr="00A00C26">
              <w:rPr>
                <w:rFonts w:hint="eastAsia"/>
              </w:rPr>
              <w:t>第三方插件名称</w:t>
            </w:r>
            <w:r>
              <w:t>”</w:t>
            </w:r>
            <w:r w:rsidRPr="00A00C26">
              <w:rPr>
                <w:rFonts w:hint="eastAsia"/>
              </w:rPr>
              <w:t>，插件名称应按照相应的OS的命名规则进行定义</w:t>
            </w:r>
          </w:p>
        </w:tc>
      </w:tr>
      <w:tr w:rsidR="00AC6E77" w:rsidTr="00AC6E77">
        <w:tc>
          <w:tcPr>
            <w:cnfStyle w:val="001000000000"/>
            <w:tcW w:w="2122" w:type="dxa"/>
            <w:vAlign w:val="center"/>
          </w:tcPr>
          <w:p w:rsidR="00AC6E77" w:rsidRPr="00707375" w:rsidRDefault="00AC6E77" w:rsidP="00E72DE1">
            <w:pPr>
              <w:pStyle w:val="QB20"/>
              <w:ind w:firstLineChars="0" w:firstLine="0"/>
              <w:jc w:val="left"/>
              <w:rPr>
                <w:rFonts w:cs="Times New Roman"/>
                <w:bCs w:val="0"/>
              </w:rPr>
            </w:pPr>
            <w:r w:rsidRPr="00B05C1F">
              <w:lastRenderedPageBreak/>
              <w:t>Percent</w:t>
            </w:r>
          </w:p>
        </w:tc>
        <w:tc>
          <w:tcPr>
            <w:tcW w:w="1984" w:type="dxa"/>
            <w:vAlign w:val="center"/>
          </w:tcPr>
          <w:p w:rsidR="00AC6E77" w:rsidRDefault="00AC6E77" w:rsidP="00E72DE1">
            <w:pPr>
              <w:pStyle w:val="QB20"/>
              <w:ind w:firstLineChars="0" w:firstLine="0"/>
              <w:jc w:val="left"/>
              <w:cnfStyle w:val="000000000000"/>
            </w:pPr>
            <w:r>
              <w:rPr>
                <w:rFonts w:hint="eastAsia"/>
              </w:rPr>
              <w:t>Int</w:t>
            </w:r>
          </w:p>
        </w:tc>
        <w:tc>
          <w:tcPr>
            <w:tcW w:w="1985" w:type="dxa"/>
            <w:vAlign w:val="center"/>
          </w:tcPr>
          <w:p w:rsidR="00AC6E77" w:rsidRDefault="00AC6E77" w:rsidP="00E72DE1">
            <w:pPr>
              <w:pStyle w:val="QB20"/>
              <w:ind w:firstLineChars="0" w:firstLine="0"/>
              <w:jc w:val="left"/>
              <w:cnfStyle w:val="000000000000"/>
            </w:pPr>
            <w:r>
              <w:rPr>
                <w:rFonts w:hint="eastAsia"/>
              </w:rPr>
              <w:t>进度百分比</w:t>
            </w:r>
          </w:p>
        </w:tc>
        <w:tc>
          <w:tcPr>
            <w:tcW w:w="2409" w:type="dxa"/>
            <w:vAlign w:val="center"/>
          </w:tcPr>
          <w:p w:rsidR="00AC6E77" w:rsidRPr="00A00C26" w:rsidRDefault="00AC6E77" w:rsidP="00E72DE1">
            <w:pPr>
              <w:pStyle w:val="QB20"/>
              <w:ind w:firstLineChars="0" w:firstLine="0"/>
              <w:jc w:val="left"/>
              <w:cnfStyle w:val="000000000000"/>
            </w:pPr>
            <w:r w:rsidRPr="00B05C1F">
              <w:rPr>
                <w:rFonts w:hint="eastAsia"/>
              </w:rPr>
              <w:t>0到100为安装百分比信息，100为安装成功</w:t>
            </w:r>
          </w:p>
        </w:tc>
      </w:tr>
    </w:tbl>
    <w:p w:rsidR="00B271CA" w:rsidRDefault="00B271CA">
      <w:pPr>
        <w:pStyle w:val="QB7"/>
        <w:spacing w:line="300" w:lineRule="auto"/>
        <w:ind w:firstLine="420"/>
      </w:pPr>
    </w:p>
    <w:p w:rsidR="00B271CA" w:rsidRDefault="00CF2AF9">
      <w:pPr>
        <w:pStyle w:val="QB2"/>
      </w:pPr>
      <w:r>
        <w:t>插件安装进度反馈</w:t>
      </w:r>
    </w:p>
    <w:p w:rsidR="00B271CA" w:rsidRDefault="00CF2AF9">
      <w:pPr>
        <w:pStyle w:val="QB3"/>
      </w:pPr>
      <w:r>
        <w:t>接口说明</w:t>
      </w:r>
    </w:p>
    <w:p w:rsidR="00B271CA" w:rsidRDefault="00CB710F">
      <w:pPr>
        <w:pStyle w:val="QB7"/>
        <w:spacing w:line="300" w:lineRule="auto"/>
        <w:ind w:firstLine="420"/>
      </w:pPr>
      <w:r>
        <w:t>反馈当前插件的安装嫉妒</w:t>
      </w:r>
      <w:r>
        <w:rPr>
          <w:rFonts w:hint="eastAsia"/>
        </w:rPr>
        <w:t>。</w:t>
      </w:r>
    </w:p>
    <w:p w:rsidR="00B271CA" w:rsidRDefault="00CB710F">
      <w:pPr>
        <w:pStyle w:val="QB7"/>
        <w:spacing w:line="300" w:lineRule="auto"/>
        <w:ind w:firstLine="420"/>
      </w:pPr>
      <w:r w:rsidRPr="00073E74">
        <w:rPr>
          <w:rFonts w:hint="eastAsia"/>
        </w:rPr>
        <w:t>消息发送方向：</w:t>
      </w:r>
      <w:r>
        <w:rPr>
          <w:rFonts w:hint="eastAsia"/>
        </w:rPr>
        <w:t>省级数字家庭管理平台</w:t>
      </w:r>
      <w:r w:rsidRPr="00073E74">
        <w:rPr>
          <w:rFonts w:hint="eastAsia"/>
        </w:rPr>
        <w:t>－&gt;</w:t>
      </w:r>
      <w:r>
        <w:rPr>
          <w:rFonts w:hint="eastAsia"/>
        </w:rPr>
        <w:t>一级家庭开放平台</w:t>
      </w:r>
    </w:p>
    <w:p w:rsidR="00B271CA" w:rsidRDefault="00B271CA">
      <w:pPr>
        <w:pStyle w:val="QB7"/>
        <w:spacing w:line="300" w:lineRule="auto"/>
        <w:ind w:firstLine="420"/>
      </w:pPr>
    </w:p>
    <w:p w:rsidR="00B271CA" w:rsidRDefault="00CF2AF9">
      <w:pPr>
        <w:pStyle w:val="QB3"/>
      </w:pPr>
      <w:r>
        <w:t>接口类型</w:t>
      </w:r>
    </w:p>
    <w:p w:rsidR="00B271CA" w:rsidRDefault="00CF2AF9">
      <w:pPr>
        <w:pStyle w:val="QB7"/>
        <w:spacing w:line="300" w:lineRule="auto"/>
        <w:ind w:firstLine="420"/>
      </w:pPr>
      <w:r>
        <w:t>名称</w:t>
      </w:r>
      <w:r>
        <w:rPr>
          <w:rFonts w:hint="eastAsia"/>
        </w:rPr>
        <w:t>：</w:t>
      </w:r>
      <w:r>
        <w:t>reportInstallProgress</w:t>
      </w:r>
    </w:p>
    <w:p w:rsidR="00B271CA" w:rsidRDefault="00B271CA">
      <w:pPr>
        <w:pStyle w:val="QB7"/>
        <w:spacing w:line="300" w:lineRule="auto"/>
        <w:ind w:firstLine="420"/>
      </w:pPr>
    </w:p>
    <w:p w:rsidR="00B271CA" w:rsidRDefault="00CF2AF9">
      <w:pPr>
        <w:pStyle w:val="QB3"/>
      </w:pPr>
      <w:r>
        <w:t>请求报文定义</w:t>
      </w:r>
    </w:p>
    <w:p w:rsidR="00224EE4" w:rsidRPr="004F67EB" w:rsidRDefault="00224EE4" w:rsidP="00224EE4">
      <w:pPr>
        <w:pStyle w:val="QB7"/>
        <w:spacing w:line="300" w:lineRule="auto"/>
        <w:ind w:firstLine="420"/>
      </w:pPr>
      <w:r w:rsidRPr="004F67EB">
        <w:rPr>
          <w:rFonts w:hint="eastAsia"/>
        </w:rPr>
        <w:t>消息格式如下：</w:t>
      </w:r>
    </w:p>
    <w:p w:rsidR="00224EE4" w:rsidRPr="004F67EB" w:rsidRDefault="00224EE4" w:rsidP="00224EE4">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224EE4" w:rsidRDefault="00224EE4" w:rsidP="00224EE4">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"RPCMethod":"Report"，</w:t>
      </w:r>
    </w:p>
    <w:p w:rsidR="00224EE4" w:rsidRDefault="00224EE4" w:rsidP="00224EE4">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224EE4" w:rsidRDefault="00224EE4" w:rsidP="00224EE4">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Pr>
          <w:rFonts w:hAnsi="宋体" w:hint="eastAsia"/>
          <w:szCs w:val="21"/>
        </w:rPr>
        <w:t>REPORT_INSTALL_</w:t>
      </w:r>
      <w:r>
        <w:rPr>
          <w:rFonts w:hAnsi="宋体"/>
          <w:szCs w:val="21"/>
        </w:rPr>
        <w:t>PROGRESS</w:t>
      </w:r>
      <w:r>
        <w:t>",</w:t>
      </w:r>
    </w:p>
    <w:p w:rsidR="00224EE4" w:rsidRDefault="00224EE4" w:rsidP="00224EE4">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224EE4" w:rsidRDefault="00224EE4" w:rsidP="00224EE4">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224EE4" w:rsidRDefault="00224EE4" w:rsidP="00224EE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sidRPr="00912980">
        <w:t>"</w:t>
      </w:r>
      <w:r>
        <w:t>MAC</w:t>
      </w:r>
      <w:r w:rsidRPr="00912980">
        <w:t>"</w:t>
      </w:r>
      <w:r>
        <w:t>:</w:t>
      </w:r>
      <w:r w:rsidRPr="00912980">
        <w:t xml:space="preserve"> "</w:t>
      </w:r>
      <w:r>
        <w:t>%s</w:t>
      </w:r>
      <w:r w:rsidRPr="00912980">
        <w:t>"</w:t>
      </w:r>
      <w:r>
        <w:t>,</w:t>
      </w:r>
    </w:p>
    <w:p w:rsidR="00224EE4" w:rsidRDefault="00224EE4" w:rsidP="00224EE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4F67EB">
        <w:t>Plugin_Name</w:t>
      </w:r>
      <w:r>
        <w:t>”</w:t>
      </w:r>
      <w:r w:rsidRPr="004F67EB">
        <w:t xml:space="preserve">: </w:t>
      </w:r>
      <w:r>
        <w:t>“</w:t>
      </w:r>
      <w:r>
        <w:rPr>
          <w:rFonts w:hint="eastAsia"/>
        </w:rPr>
        <w:t>插件编号</w:t>
      </w:r>
      <w:r>
        <w:t>”</w:t>
      </w:r>
      <w:r>
        <w:t>,</w:t>
      </w:r>
    </w:p>
    <w:p w:rsidR="00224EE4" w:rsidRDefault="00224EE4" w:rsidP="00224EE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B05C1F">
        <w:t>Percent</w:t>
      </w:r>
      <w:r>
        <w:t>”</w:t>
      </w:r>
      <w:r>
        <w:t>: 数字,</w:t>
      </w:r>
    </w:p>
    <w:p w:rsidR="00224EE4" w:rsidRDefault="00224EE4" w:rsidP="00224EE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224EE4" w:rsidRPr="004F67EB" w:rsidRDefault="00224EE4" w:rsidP="00224EE4">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224EE4" w:rsidRDefault="00224EE4" w:rsidP="00224EE4">
      <w:pPr>
        <w:pStyle w:val="QB7"/>
        <w:spacing w:line="300" w:lineRule="auto"/>
        <w:ind w:firstLine="420"/>
      </w:pPr>
      <w:r>
        <w:t>参数说明</w:t>
      </w:r>
      <w:r>
        <w:rPr>
          <w:rFonts w:hint="eastAsia"/>
        </w:rPr>
        <w:t>：</w:t>
      </w:r>
    </w:p>
    <w:tbl>
      <w:tblPr>
        <w:tblStyle w:val="4-12"/>
        <w:tblW w:w="0" w:type="auto"/>
        <w:tblLook w:val="04A0"/>
      </w:tblPr>
      <w:tblGrid>
        <w:gridCol w:w="2055"/>
        <w:gridCol w:w="1876"/>
        <w:gridCol w:w="1845"/>
        <w:gridCol w:w="2746"/>
      </w:tblGrid>
      <w:tr w:rsidR="00224EE4" w:rsidTr="00092C22">
        <w:trPr>
          <w:cnfStyle w:val="100000000000"/>
        </w:trPr>
        <w:tc>
          <w:tcPr>
            <w:cnfStyle w:val="001000000000"/>
            <w:tcW w:w="2102" w:type="dxa"/>
          </w:tcPr>
          <w:p w:rsidR="00224EE4" w:rsidRDefault="00224EE4" w:rsidP="00092C22">
            <w:pPr>
              <w:pStyle w:val="QB20"/>
              <w:ind w:firstLineChars="0" w:firstLine="0"/>
              <w:jc w:val="center"/>
              <w:rPr>
                <w:b w:val="0"/>
                <w:bCs w:val="0"/>
                <w:color w:val="FFFFFF"/>
              </w:rPr>
            </w:pPr>
            <w:r>
              <w:rPr>
                <w:b w:val="0"/>
                <w:bCs w:val="0"/>
                <w:color w:val="FFFFFF"/>
              </w:rPr>
              <w:t>参数名称</w:t>
            </w:r>
          </w:p>
        </w:tc>
        <w:tc>
          <w:tcPr>
            <w:tcW w:w="1951" w:type="dxa"/>
          </w:tcPr>
          <w:p w:rsidR="00224EE4" w:rsidRDefault="00224EE4" w:rsidP="00092C22">
            <w:pPr>
              <w:pStyle w:val="QB20"/>
              <w:ind w:firstLineChars="0" w:firstLine="0"/>
              <w:jc w:val="center"/>
              <w:cnfStyle w:val="100000000000"/>
              <w:rPr>
                <w:b w:val="0"/>
                <w:bCs w:val="0"/>
                <w:color w:val="FFFFFF"/>
              </w:rPr>
            </w:pPr>
            <w:r>
              <w:rPr>
                <w:b w:val="0"/>
                <w:bCs w:val="0"/>
                <w:color w:val="FFFFFF"/>
              </w:rPr>
              <w:t>参数类型</w:t>
            </w:r>
          </w:p>
        </w:tc>
        <w:tc>
          <w:tcPr>
            <w:tcW w:w="1943" w:type="dxa"/>
          </w:tcPr>
          <w:p w:rsidR="00224EE4" w:rsidRDefault="00224EE4" w:rsidP="00092C22">
            <w:pPr>
              <w:pStyle w:val="QB20"/>
              <w:ind w:firstLineChars="0" w:firstLine="0"/>
              <w:jc w:val="center"/>
              <w:cnfStyle w:val="100000000000"/>
              <w:rPr>
                <w:b w:val="0"/>
                <w:bCs w:val="0"/>
                <w:color w:val="FFFFFF"/>
              </w:rPr>
            </w:pPr>
            <w:r>
              <w:rPr>
                <w:b w:val="0"/>
                <w:bCs w:val="0"/>
                <w:color w:val="FFFFFF"/>
              </w:rPr>
              <w:t>参数含义</w:t>
            </w:r>
          </w:p>
        </w:tc>
        <w:tc>
          <w:tcPr>
            <w:tcW w:w="2526" w:type="dxa"/>
          </w:tcPr>
          <w:p w:rsidR="00224EE4" w:rsidRDefault="00224EE4" w:rsidP="00092C22">
            <w:pPr>
              <w:pStyle w:val="QB20"/>
              <w:ind w:firstLineChars="0" w:firstLine="0"/>
              <w:jc w:val="center"/>
              <w:cnfStyle w:val="100000000000"/>
              <w:rPr>
                <w:b w:val="0"/>
                <w:bCs w:val="0"/>
                <w:color w:val="FFFFFF"/>
              </w:rPr>
            </w:pPr>
            <w:r>
              <w:rPr>
                <w:b w:val="0"/>
                <w:bCs w:val="0"/>
                <w:color w:val="FFFFFF"/>
              </w:rPr>
              <w:t>说明</w:t>
            </w:r>
          </w:p>
        </w:tc>
      </w:tr>
      <w:tr w:rsidR="00224EE4" w:rsidTr="00092C22">
        <w:trPr>
          <w:cnfStyle w:val="000000100000"/>
        </w:trPr>
        <w:tc>
          <w:tcPr>
            <w:cnfStyle w:val="001000000000"/>
            <w:tcW w:w="2102" w:type="dxa"/>
            <w:vAlign w:val="center"/>
          </w:tcPr>
          <w:p w:rsidR="00224EE4" w:rsidRPr="00707375" w:rsidRDefault="00224EE4" w:rsidP="00092C22">
            <w:pPr>
              <w:pStyle w:val="QB20"/>
              <w:ind w:firstLineChars="0" w:firstLine="0"/>
              <w:jc w:val="left"/>
              <w:rPr>
                <w:bCs w:val="0"/>
              </w:rPr>
            </w:pPr>
            <w:r w:rsidRPr="00707375">
              <w:rPr>
                <w:rFonts w:cs="Times New Roman" w:hint="eastAsia"/>
                <w:bCs w:val="0"/>
              </w:rPr>
              <w:t>RPCMethod</w:t>
            </w:r>
          </w:p>
        </w:tc>
        <w:tc>
          <w:tcPr>
            <w:tcW w:w="1951" w:type="dxa"/>
            <w:vAlign w:val="center"/>
          </w:tcPr>
          <w:p w:rsidR="00224EE4" w:rsidRDefault="00224EE4" w:rsidP="00092C22">
            <w:pPr>
              <w:pStyle w:val="QB20"/>
              <w:ind w:firstLineChars="0" w:firstLine="0"/>
              <w:jc w:val="left"/>
              <w:cnfStyle w:val="000000100000"/>
            </w:pPr>
            <w:r>
              <w:rPr>
                <w:rFonts w:hint="eastAsia"/>
              </w:rPr>
              <w:t>String</w:t>
            </w:r>
          </w:p>
        </w:tc>
        <w:tc>
          <w:tcPr>
            <w:tcW w:w="1943" w:type="dxa"/>
            <w:vAlign w:val="center"/>
          </w:tcPr>
          <w:p w:rsidR="00224EE4" w:rsidRDefault="00224EE4" w:rsidP="00092C22">
            <w:pPr>
              <w:pStyle w:val="QB20"/>
              <w:ind w:firstLineChars="0" w:firstLine="0"/>
              <w:jc w:val="left"/>
              <w:cnfStyle w:val="000000100000"/>
            </w:pPr>
            <w:r>
              <w:rPr>
                <w:rFonts w:hint="eastAsia"/>
              </w:rPr>
              <w:t>接口分类定义</w:t>
            </w:r>
          </w:p>
        </w:tc>
        <w:tc>
          <w:tcPr>
            <w:tcW w:w="2526" w:type="dxa"/>
            <w:vAlign w:val="center"/>
          </w:tcPr>
          <w:p w:rsidR="00224EE4" w:rsidRDefault="00224EE4" w:rsidP="00092C22">
            <w:pPr>
              <w:pStyle w:val="QB20"/>
              <w:ind w:firstLineChars="0" w:firstLine="0"/>
              <w:jc w:val="left"/>
              <w:cnfStyle w:val="000000100000"/>
            </w:pPr>
            <w:r>
              <w:t>N</w:t>
            </w:r>
            <w:r>
              <w:rPr>
                <w:rFonts w:hint="eastAsia"/>
              </w:rPr>
              <w:t>otify</w:t>
            </w:r>
          </w:p>
        </w:tc>
      </w:tr>
      <w:tr w:rsidR="00224EE4" w:rsidTr="00092C22">
        <w:tc>
          <w:tcPr>
            <w:cnfStyle w:val="001000000000"/>
            <w:tcW w:w="2102" w:type="dxa"/>
          </w:tcPr>
          <w:p w:rsidR="00224EE4" w:rsidRPr="00707375" w:rsidRDefault="00224EE4" w:rsidP="00092C22">
            <w:pPr>
              <w:pStyle w:val="QB20"/>
              <w:ind w:firstLineChars="0" w:firstLine="0"/>
              <w:jc w:val="left"/>
              <w:rPr>
                <w:rFonts w:cs="Times New Roman"/>
              </w:rPr>
            </w:pPr>
            <w:r w:rsidRPr="001C05E3">
              <w:t>ID</w:t>
            </w:r>
          </w:p>
        </w:tc>
        <w:tc>
          <w:tcPr>
            <w:tcW w:w="1951" w:type="dxa"/>
          </w:tcPr>
          <w:p w:rsidR="00224EE4" w:rsidRDefault="00224EE4" w:rsidP="00092C22">
            <w:pPr>
              <w:pStyle w:val="QB20"/>
              <w:ind w:firstLineChars="0" w:firstLine="0"/>
              <w:jc w:val="left"/>
              <w:cnfStyle w:val="000000000000"/>
            </w:pPr>
            <w:r>
              <w:rPr>
                <w:rFonts w:hint="eastAsia"/>
              </w:rPr>
              <w:t>Int</w:t>
            </w:r>
          </w:p>
        </w:tc>
        <w:tc>
          <w:tcPr>
            <w:tcW w:w="1943" w:type="dxa"/>
          </w:tcPr>
          <w:p w:rsidR="00224EE4" w:rsidRDefault="00224EE4" w:rsidP="00092C22">
            <w:pPr>
              <w:pStyle w:val="QB20"/>
              <w:ind w:firstLineChars="0" w:firstLine="0"/>
              <w:jc w:val="left"/>
              <w:cnfStyle w:val="000000000000"/>
            </w:pPr>
            <w:r>
              <w:rPr>
                <w:rFonts w:hint="eastAsia"/>
              </w:rPr>
              <w:t>平台</w:t>
            </w:r>
            <w:r>
              <w:t>维护的事务ID</w:t>
            </w:r>
          </w:p>
        </w:tc>
        <w:tc>
          <w:tcPr>
            <w:tcW w:w="2526" w:type="dxa"/>
          </w:tcPr>
          <w:p w:rsidR="00224EE4" w:rsidRDefault="00224EE4" w:rsidP="00092C22">
            <w:pPr>
              <w:pStyle w:val="QB20"/>
              <w:ind w:firstLineChars="0" w:firstLine="0"/>
              <w:jc w:val="left"/>
              <w:cnfStyle w:val="000000000000"/>
            </w:pPr>
            <w:r>
              <w:t>按请求原值返回</w:t>
            </w:r>
          </w:p>
        </w:tc>
      </w:tr>
      <w:tr w:rsidR="00224EE4" w:rsidTr="00092C22">
        <w:trPr>
          <w:cnfStyle w:val="000000100000"/>
        </w:trPr>
        <w:tc>
          <w:tcPr>
            <w:cnfStyle w:val="001000000000"/>
            <w:tcW w:w="2102" w:type="dxa"/>
          </w:tcPr>
          <w:p w:rsidR="00224EE4" w:rsidRPr="00707375" w:rsidRDefault="00224EE4" w:rsidP="00092C22">
            <w:pPr>
              <w:pStyle w:val="QB20"/>
              <w:ind w:firstLineChars="0" w:firstLine="0"/>
              <w:jc w:val="left"/>
              <w:rPr>
                <w:rFonts w:cs="Times New Roman"/>
              </w:rPr>
            </w:pPr>
            <w:r w:rsidRPr="001C05E3">
              <w:t>CmdType</w:t>
            </w:r>
          </w:p>
        </w:tc>
        <w:tc>
          <w:tcPr>
            <w:tcW w:w="1951" w:type="dxa"/>
          </w:tcPr>
          <w:p w:rsidR="00224EE4" w:rsidRDefault="00224EE4" w:rsidP="00092C22">
            <w:pPr>
              <w:pStyle w:val="QB20"/>
              <w:ind w:firstLineChars="0" w:firstLine="0"/>
              <w:jc w:val="left"/>
              <w:cnfStyle w:val="000000100000"/>
            </w:pPr>
            <w:r>
              <w:t>String</w:t>
            </w:r>
          </w:p>
        </w:tc>
        <w:tc>
          <w:tcPr>
            <w:tcW w:w="1943" w:type="dxa"/>
          </w:tcPr>
          <w:p w:rsidR="00224EE4" w:rsidRDefault="00224EE4" w:rsidP="00092C22">
            <w:pPr>
              <w:pStyle w:val="QB20"/>
              <w:ind w:firstLineChars="0" w:firstLine="0"/>
              <w:jc w:val="left"/>
              <w:cnfStyle w:val="000000100000"/>
            </w:pPr>
            <w:r>
              <w:t>命令类型</w:t>
            </w:r>
          </w:p>
        </w:tc>
        <w:tc>
          <w:tcPr>
            <w:tcW w:w="2526" w:type="dxa"/>
          </w:tcPr>
          <w:p w:rsidR="00224EE4" w:rsidRPr="00062052" w:rsidRDefault="00264E0A" w:rsidP="00092C22">
            <w:pPr>
              <w:pStyle w:val="QB20"/>
              <w:ind w:firstLineChars="0" w:firstLine="0"/>
              <w:jc w:val="left"/>
              <w:cnfStyle w:val="000000100000"/>
            </w:pPr>
            <w:r>
              <w:rPr>
                <w:rFonts w:hAnsi="宋体" w:hint="eastAsia"/>
                <w:szCs w:val="21"/>
              </w:rPr>
              <w:t>REPORT_INSTALL_</w:t>
            </w:r>
            <w:r>
              <w:rPr>
                <w:rFonts w:hAnsi="宋体"/>
                <w:szCs w:val="21"/>
              </w:rPr>
              <w:t>PROGRESS</w:t>
            </w:r>
          </w:p>
        </w:tc>
      </w:tr>
      <w:tr w:rsidR="00224EE4" w:rsidTr="00092C22">
        <w:tc>
          <w:tcPr>
            <w:cnfStyle w:val="001000000000"/>
            <w:tcW w:w="2102" w:type="dxa"/>
          </w:tcPr>
          <w:p w:rsidR="00224EE4" w:rsidRPr="00707375" w:rsidRDefault="00224EE4" w:rsidP="00092C22">
            <w:pPr>
              <w:pStyle w:val="QB20"/>
              <w:ind w:firstLineChars="0" w:firstLine="0"/>
              <w:jc w:val="left"/>
              <w:rPr>
                <w:bCs w:val="0"/>
              </w:rPr>
            </w:pPr>
            <w:r w:rsidRPr="001C05E3">
              <w:t>SequenceId</w:t>
            </w:r>
          </w:p>
        </w:tc>
        <w:tc>
          <w:tcPr>
            <w:tcW w:w="1951" w:type="dxa"/>
          </w:tcPr>
          <w:p w:rsidR="00224EE4" w:rsidRDefault="00224EE4" w:rsidP="00092C22">
            <w:pPr>
              <w:pStyle w:val="QB20"/>
              <w:ind w:firstLineChars="0" w:firstLine="0"/>
              <w:jc w:val="left"/>
              <w:cnfStyle w:val="000000000000"/>
            </w:pPr>
            <w:r>
              <w:t>String</w:t>
            </w:r>
          </w:p>
        </w:tc>
        <w:tc>
          <w:tcPr>
            <w:tcW w:w="1943" w:type="dxa"/>
          </w:tcPr>
          <w:p w:rsidR="00224EE4" w:rsidRDefault="00224EE4" w:rsidP="00092C22">
            <w:pPr>
              <w:pStyle w:val="QB20"/>
              <w:ind w:firstLineChars="0" w:firstLine="0"/>
              <w:jc w:val="left"/>
              <w:cnfStyle w:val="000000000000"/>
            </w:pPr>
            <w:r>
              <w:t>请求编号</w:t>
            </w:r>
          </w:p>
        </w:tc>
        <w:tc>
          <w:tcPr>
            <w:tcW w:w="2526" w:type="dxa"/>
          </w:tcPr>
          <w:p w:rsidR="00224EE4" w:rsidRDefault="00224EE4" w:rsidP="00092C22">
            <w:pPr>
              <w:cnfStyle w:val="000000000000"/>
            </w:pPr>
            <w:r>
              <w:rPr>
                <w:rFonts w:hint="eastAsia"/>
              </w:rPr>
              <w:t>SequenceId</w:t>
            </w:r>
            <w:r>
              <w:rPr>
                <w:rFonts w:hint="eastAsia"/>
              </w:rPr>
              <w:t>表示命令序列，按照请求的原值返回。</w:t>
            </w:r>
          </w:p>
          <w:p w:rsidR="00224EE4" w:rsidRDefault="00224EE4" w:rsidP="00092C22">
            <w:pPr>
              <w:pStyle w:val="QB20"/>
              <w:ind w:firstLineChars="0" w:firstLine="0"/>
              <w:jc w:val="left"/>
              <w:cnfStyle w:val="000000000000"/>
            </w:pPr>
            <w:r>
              <w:rPr>
                <w:rFonts w:hint="eastAsia"/>
              </w:rPr>
              <w:t>16进制数，8位</w:t>
            </w:r>
          </w:p>
        </w:tc>
      </w:tr>
      <w:tr w:rsidR="00224EE4" w:rsidTr="00092C22">
        <w:trPr>
          <w:cnfStyle w:val="000000100000"/>
        </w:trPr>
        <w:tc>
          <w:tcPr>
            <w:cnfStyle w:val="001000000000"/>
            <w:tcW w:w="2102" w:type="dxa"/>
          </w:tcPr>
          <w:p w:rsidR="00224EE4" w:rsidRDefault="00224EE4" w:rsidP="00092C22">
            <w:pPr>
              <w:pStyle w:val="QB20"/>
              <w:ind w:firstLineChars="0" w:firstLine="0"/>
              <w:jc w:val="left"/>
              <w:rPr>
                <w:b w:val="0"/>
                <w:bCs w:val="0"/>
              </w:rPr>
            </w:pPr>
            <w:r w:rsidRPr="001C05E3">
              <w:t>Parameter</w:t>
            </w:r>
          </w:p>
        </w:tc>
        <w:tc>
          <w:tcPr>
            <w:tcW w:w="1951" w:type="dxa"/>
          </w:tcPr>
          <w:p w:rsidR="00224EE4" w:rsidRDefault="00224EE4" w:rsidP="00092C22">
            <w:pPr>
              <w:pStyle w:val="QB20"/>
              <w:ind w:firstLineChars="0" w:firstLine="0"/>
              <w:jc w:val="left"/>
              <w:cnfStyle w:val="000000100000"/>
            </w:pPr>
            <w:r>
              <w:rPr>
                <w:rFonts w:hint="eastAsia"/>
              </w:rPr>
              <w:t>object</w:t>
            </w:r>
          </w:p>
        </w:tc>
        <w:tc>
          <w:tcPr>
            <w:tcW w:w="1943" w:type="dxa"/>
          </w:tcPr>
          <w:p w:rsidR="00224EE4" w:rsidRDefault="00224EE4" w:rsidP="00092C22">
            <w:pPr>
              <w:pStyle w:val="QB20"/>
              <w:ind w:firstLineChars="0" w:firstLine="0"/>
              <w:jc w:val="left"/>
              <w:cnfStyle w:val="000000100000"/>
            </w:pPr>
            <w:r>
              <w:rPr>
                <w:rFonts w:hint="eastAsia"/>
              </w:rPr>
              <w:t>报文中的请求参数</w:t>
            </w:r>
          </w:p>
        </w:tc>
        <w:tc>
          <w:tcPr>
            <w:tcW w:w="2526" w:type="dxa"/>
          </w:tcPr>
          <w:p w:rsidR="00224EE4" w:rsidRDefault="00224EE4" w:rsidP="00092C22">
            <w:pPr>
              <w:pStyle w:val="QB20"/>
              <w:ind w:firstLineChars="0" w:firstLine="0"/>
              <w:jc w:val="left"/>
              <w:cnfStyle w:val="000000100000"/>
            </w:pPr>
          </w:p>
        </w:tc>
      </w:tr>
      <w:tr w:rsidR="00224EE4" w:rsidTr="00092C22">
        <w:tc>
          <w:tcPr>
            <w:cnfStyle w:val="001000000000"/>
            <w:tcW w:w="2102" w:type="dxa"/>
            <w:vAlign w:val="center"/>
          </w:tcPr>
          <w:p w:rsidR="00224EE4" w:rsidRPr="00A00C26" w:rsidRDefault="00224EE4" w:rsidP="00092C22">
            <w:pPr>
              <w:pStyle w:val="QB20"/>
              <w:ind w:firstLineChars="0" w:firstLine="0"/>
              <w:jc w:val="left"/>
            </w:pPr>
            <w:r>
              <w:lastRenderedPageBreak/>
              <w:t>MAC</w:t>
            </w:r>
          </w:p>
        </w:tc>
        <w:tc>
          <w:tcPr>
            <w:tcW w:w="1951" w:type="dxa"/>
            <w:vAlign w:val="center"/>
          </w:tcPr>
          <w:p w:rsidR="00224EE4" w:rsidRDefault="00224EE4" w:rsidP="00092C22">
            <w:pPr>
              <w:pStyle w:val="QB20"/>
              <w:ind w:firstLineChars="0" w:firstLine="0"/>
              <w:jc w:val="left"/>
              <w:cnfStyle w:val="000000000000"/>
            </w:pPr>
            <w:r>
              <w:rPr>
                <w:rFonts w:hint="eastAsia"/>
              </w:rPr>
              <w:t>String</w:t>
            </w:r>
          </w:p>
        </w:tc>
        <w:tc>
          <w:tcPr>
            <w:tcW w:w="1943" w:type="dxa"/>
            <w:vAlign w:val="center"/>
          </w:tcPr>
          <w:p w:rsidR="00224EE4" w:rsidRPr="00A00C26" w:rsidRDefault="00224EE4" w:rsidP="00092C22">
            <w:pPr>
              <w:pStyle w:val="QB20"/>
              <w:ind w:firstLineChars="0" w:firstLine="0"/>
              <w:jc w:val="left"/>
              <w:cnfStyle w:val="000000000000"/>
            </w:pPr>
            <w:r>
              <w:rPr>
                <w:rFonts w:hint="eastAsia"/>
              </w:rPr>
              <w:t>网关MAC地址</w:t>
            </w:r>
          </w:p>
        </w:tc>
        <w:tc>
          <w:tcPr>
            <w:tcW w:w="2526" w:type="dxa"/>
            <w:vAlign w:val="center"/>
          </w:tcPr>
          <w:p w:rsidR="00224EE4" w:rsidRDefault="00224EE4" w:rsidP="00092C22">
            <w:pPr>
              <w:pStyle w:val="QB20"/>
              <w:ind w:firstLineChars="0" w:firstLine="0"/>
              <w:jc w:val="left"/>
              <w:cnfStyle w:val="000000000000"/>
            </w:pPr>
          </w:p>
        </w:tc>
      </w:tr>
      <w:tr w:rsidR="00224EE4" w:rsidTr="00092C22">
        <w:trPr>
          <w:cnfStyle w:val="000000100000"/>
        </w:trPr>
        <w:tc>
          <w:tcPr>
            <w:cnfStyle w:val="001000000000"/>
            <w:tcW w:w="2102" w:type="dxa"/>
            <w:vAlign w:val="center"/>
          </w:tcPr>
          <w:p w:rsidR="00224EE4" w:rsidRDefault="00224EE4" w:rsidP="00092C22">
            <w:pPr>
              <w:pStyle w:val="QB20"/>
              <w:ind w:firstLineChars="0" w:firstLine="0"/>
              <w:jc w:val="left"/>
            </w:pPr>
            <w:r w:rsidRPr="004F67EB">
              <w:t>Plugin_Name</w:t>
            </w:r>
          </w:p>
        </w:tc>
        <w:tc>
          <w:tcPr>
            <w:tcW w:w="1951" w:type="dxa"/>
            <w:vAlign w:val="center"/>
          </w:tcPr>
          <w:p w:rsidR="00224EE4" w:rsidRDefault="00224EE4" w:rsidP="00092C22">
            <w:pPr>
              <w:pStyle w:val="QB20"/>
              <w:ind w:firstLineChars="0" w:firstLine="0"/>
              <w:jc w:val="left"/>
              <w:cnfStyle w:val="000000100000"/>
            </w:pPr>
            <w:r>
              <w:rPr>
                <w:rFonts w:hint="eastAsia"/>
              </w:rPr>
              <w:t>String</w:t>
            </w:r>
          </w:p>
        </w:tc>
        <w:tc>
          <w:tcPr>
            <w:tcW w:w="1943" w:type="dxa"/>
            <w:vAlign w:val="center"/>
          </w:tcPr>
          <w:p w:rsidR="00224EE4" w:rsidRDefault="00224EE4" w:rsidP="00092C22">
            <w:pPr>
              <w:pStyle w:val="QB20"/>
              <w:ind w:firstLineChars="0" w:firstLine="0"/>
              <w:jc w:val="left"/>
              <w:cnfStyle w:val="000000100000"/>
              <w:rPr>
                <w:rFonts w:eastAsia="宋体" w:hAnsi="Times New Roman"/>
                <w:kern w:val="2"/>
                <w:sz w:val="21"/>
                <w:szCs w:val="24"/>
              </w:rPr>
            </w:pPr>
            <w:r>
              <w:rPr>
                <w:rFonts w:hint="eastAsia"/>
              </w:rPr>
              <w:t>插件名称</w:t>
            </w:r>
          </w:p>
        </w:tc>
        <w:tc>
          <w:tcPr>
            <w:tcW w:w="2526" w:type="dxa"/>
            <w:vAlign w:val="center"/>
          </w:tcPr>
          <w:p w:rsidR="00224EE4" w:rsidRDefault="00224EE4" w:rsidP="00092C22">
            <w:pPr>
              <w:pStyle w:val="QB20"/>
              <w:ind w:firstLineChars="0" w:firstLine="0"/>
              <w:jc w:val="left"/>
              <w:cnfStyle w:val="000000100000"/>
            </w:pPr>
          </w:p>
        </w:tc>
      </w:tr>
      <w:tr w:rsidR="00224EE4" w:rsidTr="00092C22">
        <w:tc>
          <w:tcPr>
            <w:cnfStyle w:val="001000000000"/>
            <w:tcW w:w="2102" w:type="dxa"/>
            <w:vAlign w:val="center"/>
          </w:tcPr>
          <w:p w:rsidR="00224EE4" w:rsidRPr="004F67EB" w:rsidRDefault="00224EE4" w:rsidP="00092C22">
            <w:pPr>
              <w:pStyle w:val="QB20"/>
              <w:ind w:firstLineChars="0" w:firstLine="0"/>
              <w:jc w:val="left"/>
            </w:pPr>
            <w:r w:rsidRPr="00B05C1F">
              <w:t>Percent</w:t>
            </w:r>
          </w:p>
        </w:tc>
        <w:tc>
          <w:tcPr>
            <w:tcW w:w="1951" w:type="dxa"/>
            <w:vAlign w:val="center"/>
          </w:tcPr>
          <w:p w:rsidR="00224EE4" w:rsidRDefault="00224EE4" w:rsidP="00092C22">
            <w:pPr>
              <w:pStyle w:val="QB20"/>
              <w:ind w:firstLineChars="0" w:firstLine="0"/>
              <w:jc w:val="left"/>
              <w:cnfStyle w:val="000000000000"/>
            </w:pPr>
            <w:r>
              <w:rPr>
                <w:rFonts w:hint="eastAsia"/>
              </w:rPr>
              <w:t>Int</w:t>
            </w:r>
          </w:p>
        </w:tc>
        <w:tc>
          <w:tcPr>
            <w:tcW w:w="1943" w:type="dxa"/>
            <w:vAlign w:val="center"/>
          </w:tcPr>
          <w:p w:rsidR="00224EE4" w:rsidRDefault="00224EE4" w:rsidP="00092C22">
            <w:pPr>
              <w:pStyle w:val="QB20"/>
              <w:ind w:firstLineChars="0" w:firstLine="0"/>
              <w:jc w:val="left"/>
              <w:cnfStyle w:val="000000000000"/>
            </w:pPr>
            <w:r>
              <w:rPr>
                <w:rFonts w:hint="eastAsia"/>
              </w:rPr>
              <w:t>插件的安装进度</w:t>
            </w:r>
          </w:p>
        </w:tc>
        <w:tc>
          <w:tcPr>
            <w:tcW w:w="2526" w:type="dxa"/>
            <w:vAlign w:val="center"/>
          </w:tcPr>
          <w:p w:rsidR="00224EE4" w:rsidRDefault="00264E0A" w:rsidP="00092C22">
            <w:pPr>
              <w:pStyle w:val="QB20"/>
              <w:ind w:firstLineChars="0" w:firstLine="0"/>
              <w:jc w:val="left"/>
              <w:cnfStyle w:val="000000000000"/>
            </w:pPr>
            <w:r>
              <w:t>0-100</w:t>
            </w:r>
          </w:p>
        </w:tc>
      </w:tr>
    </w:tbl>
    <w:p w:rsidR="00B271CA" w:rsidRDefault="00B271CA">
      <w:pPr>
        <w:pStyle w:val="QB7"/>
        <w:spacing w:line="300" w:lineRule="auto"/>
        <w:ind w:firstLine="420"/>
      </w:pPr>
    </w:p>
    <w:p w:rsidR="00B271CA" w:rsidRDefault="00CF2AF9">
      <w:pPr>
        <w:pStyle w:val="QB3"/>
      </w:pPr>
      <w:r>
        <w:t>响应报文定义</w:t>
      </w:r>
    </w:p>
    <w:p w:rsidR="00264E0A" w:rsidRDefault="00264E0A" w:rsidP="00264E0A">
      <w:pPr>
        <w:pStyle w:val="QB7"/>
        <w:ind w:firstLine="420"/>
      </w:pPr>
      <w:r>
        <w:rPr>
          <w:rFonts w:hint="eastAsia"/>
        </w:rPr>
        <w:t>返回成功例程:</w:t>
      </w:r>
    </w:p>
    <w:p w:rsidR="00264E0A" w:rsidRDefault="00264E0A" w:rsidP="00264E0A">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264E0A" w:rsidRDefault="00264E0A" w:rsidP="00264E0A">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264E0A" w:rsidRDefault="00264E0A" w:rsidP="00264E0A">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264E0A" w:rsidRDefault="00264E0A" w:rsidP="00264E0A">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Pr>
          <w:rFonts w:hAnsi="宋体" w:hint="eastAsia"/>
          <w:szCs w:val="21"/>
        </w:rPr>
        <w:t>REPORT_INSTALL_</w:t>
      </w:r>
      <w:r>
        <w:rPr>
          <w:rFonts w:hAnsi="宋体"/>
          <w:szCs w:val="21"/>
        </w:rPr>
        <w:t>PROGRESS</w:t>
      </w:r>
      <w:r>
        <w:rPr>
          <w:rFonts w:hint="eastAsia"/>
        </w:rPr>
        <w:t>",</w:t>
      </w:r>
    </w:p>
    <w:p w:rsidR="00264E0A" w:rsidRDefault="00264E0A" w:rsidP="00264E0A">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264E0A" w:rsidRDefault="00264E0A" w:rsidP="00264E0A">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264E0A" w:rsidRDefault="00264E0A" w:rsidP="00264E0A">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264E0A" w:rsidRDefault="00264E0A" w:rsidP="00264E0A">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264E0A" w:rsidRDefault="00264E0A" w:rsidP="00264E0A">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264E0A" w:rsidTr="00092C22">
        <w:tc>
          <w:tcPr>
            <w:tcW w:w="2130" w:type="dxa"/>
            <w:tcBorders>
              <w:top w:val="single" w:sz="4" w:space="0" w:color="5B9BD5"/>
              <w:left w:val="single" w:sz="4" w:space="0" w:color="5B9BD5"/>
              <w:bottom w:val="single" w:sz="4" w:space="0" w:color="5B9BD5"/>
              <w:right w:val="nil"/>
            </w:tcBorders>
            <w:shd w:val="clear" w:color="auto" w:fill="5B9BD5"/>
          </w:tcPr>
          <w:p w:rsidR="00264E0A" w:rsidRDefault="00264E0A" w:rsidP="00092C22">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264E0A" w:rsidRDefault="00264E0A" w:rsidP="00092C22">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264E0A" w:rsidRDefault="00264E0A" w:rsidP="00092C22">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264E0A" w:rsidRDefault="00264E0A" w:rsidP="00092C22">
            <w:pPr>
              <w:pStyle w:val="QB20"/>
              <w:ind w:firstLineChars="0" w:firstLine="0"/>
              <w:jc w:val="center"/>
              <w:rPr>
                <w:b/>
                <w:bCs/>
                <w:color w:val="FFFFFF"/>
              </w:rPr>
            </w:pPr>
            <w:r>
              <w:rPr>
                <w:b/>
                <w:bCs/>
                <w:color w:val="FFFFFF"/>
              </w:rPr>
              <w:t>说明</w:t>
            </w:r>
          </w:p>
        </w:tc>
      </w:tr>
      <w:tr w:rsidR="00264E0A" w:rsidTr="00092C22">
        <w:tc>
          <w:tcPr>
            <w:tcW w:w="2130" w:type="dxa"/>
            <w:tcBorders>
              <w:top w:val="single" w:sz="4" w:space="0" w:color="5B9BD5"/>
            </w:tcBorders>
            <w:shd w:val="clear" w:color="auto" w:fill="FFFFFF"/>
          </w:tcPr>
          <w:p w:rsidR="00264E0A" w:rsidRDefault="00264E0A" w:rsidP="00092C22">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264E0A" w:rsidRDefault="00264E0A" w:rsidP="00092C22">
            <w:pPr>
              <w:pStyle w:val="QB20"/>
              <w:ind w:firstLineChars="0" w:firstLine="0"/>
            </w:pPr>
            <w:r>
              <w:rPr>
                <w:rFonts w:hint="eastAsia"/>
              </w:rPr>
              <w:t>Int</w:t>
            </w:r>
          </w:p>
        </w:tc>
        <w:tc>
          <w:tcPr>
            <w:tcW w:w="2131" w:type="dxa"/>
            <w:tcBorders>
              <w:top w:val="single" w:sz="4" w:space="0" w:color="5B9BD5"/>
            </w:tcBorders>
            <w:shd w:val="clear" w:color="auto" w:fill="FFFFFF"/>
          </w:tcPr>
          <w:p w:rsidR="00264E0A" w:rsidRDefault="00264E0A" w:rsidP="00092C22">
            <w:pPr>
              <w:pStyle w:val="QB20"/>
              <w:ind w:firstLineChars="0" w:firstLine="0"/>
            </w:pPr>
          </w:p>
        </w:tc>
        <w:tc>
          <w:tcPr>
            <w:tcW w:w="2393" w:type="dxa"/>
            <w:tcBorders>
              <w:top w:val="single" w:sz="4" w:space="0" w:color="5B9BD5"/>
            </w:tcBorders>
            <w:shd w:val="clear" w:color="auto" w:fill="FFFFFF"/>
          </w:tcPr>
          <w:p w:rsidR="00264E0A" w:rsidRDefault="00264E0A" w:rsidP="00092C22">
            <w:pPr>
              <w:pStyle w:val="QB20"/>
              <w:ind w:firstLineChars="0" w:firstLine="0"/>
            </w:pPr>
          </w:p>
        </w:tc>
      </w:tr>
      <w:tr w:rsidR="00264E0A" w:rsidTr="00092C22">
        <w:tc>
          <w:tcPr>
            <w:tcW w:w="2130" w:type="dxa"/>
            <w:shd w:val="clear" w:color="auto" w:fill="DEEAF6"/>
          </w:tcPr>
          <w:p w:rsidR="00264E0A" w:rsidRDefault="00264E0A" w:rsidP="00092C22">
            <w:pPr>
              <w:pStyle w:val="QB20"/>
              <w:ind w:firstLineChars="0" w:firstLine="0"/>
              <w:rPr>
                <w:b/>
                <w:bCs/>
              </w:rPr>
            </w:pPr>
            <w:r>
              <w:rPr>
                <w:rFonts w:cs="Times New Roman" w:hint="eastAsia"/>
                <w:b/>
                <w:bCs/>
              </w:rPr>
              <w:t>ID</w:t>
            </w:r>
          </w:p>
        </w:tc>
        <w:tc>
          <w:tcPr>
            <w:tcW w:w="2130" w:type="dxa"/>
            <w:shd w:val="clear" w:color="auto" w:fill="DEEAF6"/>
          </w:tcPr>
          <w:p w:rsidR="00264E0A" w:rsidRDefault="00264E0A" w:rsidP="00092C22">
            <w:pPr>
              <w:pStyle w:val="QB20"/>
              <w:ind w:firstLineChars="0" w:firstLine="0"/>
            </w:pPr>
            <w:r>
              <w:rPr>
                <w:rFonts w:hint="eastAsia"/>
              </w:rPr>
              <w:t>Int</w:t>
            </w:r>
          </w:p>
        </w:tc>
        <w:tc>
          <w:tcPr>
            <w:tcW w:w="2131" w:type="dxa"/>
            <w:shd w:val="clear" w:color="auto" w:fill="DEEAF6"/>
          </w:tcPr>
          <w:p w:rsidR="00264E0A" w:rsidRDefault="00264E0A" w:rsidP="00092C22">
            <w:pPr>
              <w:pStyle w:val="QB20"/>
              <w:ind w:firstLineChars="0" w:firstLine="0"/>
            </w:pPr>
            <w:r>
              <w:rPr>
                <w:rFonts w:hint="eastAsia"/>
              </w:rPr>
              <w:t>平台</w:t>
            </w:r>
            <w:r>
              <w:t>维护的事务ID</w:t>
            </w:r>
          </w:p>
        </w:tc>
        <w:tc>
          <w:tcPr>
            <w:tcW w:w="2393" w:type="dxa"/>
            <w:shd w:val="clear" w:color="auto" w:fill="DEEAF6"/>
          </w:tcPr>
          <w:p w:rsidR="00264E0A" w:rsidRDefault="00264E0A" w:rsidP="00092C22">
            <w:pPr>
              <w:pStyle w:val="QB20"/>
              <w:ind w:firstLineChars="0" w:firstLine="0"/>
            </w:pPr>
            <w:r>
              <w:rPr>
                <w:rFonts w:hint="eastAsia"/>
              </w:rPr>
              <w:t>省级数字家庭管理平台</w:t>
            </w:r>
            <w:r>
              <w:t>按请求原值返回</w:t>
            </w:r>
          </w:p>
        </w:tc>
      </w:tr>
      <w:tr w:rsidR="00264E0A" w:rsidTr="00092C22">
        <w:tc>
          <w:tcPr>
            <w:tcW w:w="2130" w:type="dxa"/>
          </w:tcPr>
          <w:p w:rsidR="00264E0A" w:rsidRDefault="00264E0A" w:rsidP="00092C22">
            <w:pPr>
              <w:pStyle w:val="QB20"/>
              <w:ind w:firstLineChars="0" w:firstLine="0"/>
              <w:rPr>
                <w:b/>
                <w:bCs/>
              </w:rPr>
            </w:pPr>
            <w:r>
              <w:rPr>
                <w:rFonts w:cs="Times New Roman"/>
                <w:b/>
                <w:bCs/>
              </w:rPr>
              <w:t>CmdType</w:t>
            </w:r>
          </w:p>
        </w:tc>
        <w:tc>
          <w:tcPr>
            <w:tcW w:w="2130" w:type="dxa"/>
          </w:tcPr>
          <w:p w:rsidR="00264E0A" w:rsidRDefault="00264E0A" w:rsidP="00092C22">
            <w:pPr>
              <w:pStyle w:val="QB20"/>
              <w:ind w:firstLineChars="0" w:firstLine="0"/>
            </w:pPr>
            <w:r>
              <w:t>String</w:t>
            </w:r>
          </w:p>
        </w:tc>
        <w:tc>
          <w:tcPr>
            <w:tcW w:w="2131" w:type="dxa"/>
          </w:tcPr>
          <w:p w:rsidR="00264E0A" w:rsidRDefault="00264E0A" w:rsidP="00092C22">
            <w:pPr>
              <w:pStyle w:val="QB20"/>
              <w:ind w:firstLineChars="0" w:firstLine="0"/>
            </w:pPr>
            <w:r>
              <w:t>命令类型</w:t>
            </w:r>
          </w:p>
        </w:tc>
        <w:tc>
          <w:tcPr>
            <w:tcW w:w="2393" w:type="dxa"/>
          </w:tcPr>
          <w:p w:rsidR="00264E0A" w:rsidRDefault="00264E0A" w:rsidP="00092C22">
            <w:pPr>
              <w:pStyle w:val="QB20"/>
              <w:ind w:firstLineChars="0" w:firstLine="0"/>
            </w:pPr>
            <w:r>
              <w:rPr>
                <w:rFonts w:hint="eastAsia"/>
              </w:rPr>
              <w:t>省级数字家庭管理</w:t>
            </w:r>
            <w:r>
              <w:t>平台</w:t>
            </w:r>
            <w:r>
              <w:rPr>
                <w:rFonts w:hint="eastAsia"/>
              </w:rPr>
              <w:t>按照请求的原值返回。</w:t>
            </w:r>
          </w:p>
        </w:tc>
      </w:tr>
      <w:tr w:rsidR="00264E0A" w:rsidTr="00092C22">
        <w:tc>
          <w:tcPr>
            <w:tcW w:w="2130" w:type="dxa"/>
            <w:shd w:val="clear" w:color="auto" w:fill="DEEAF6"/>
          </w:tcPr>
          <w:p w:rsidR="00264E0A" w:rsidRDefault="00264E0A" w:rsidP="00092C22">
            <w:pPr>
              <w:pStyle w:val="QB20"/>
              <w:ind w:firstLineChars="0" w:firstLine="0"/>
              <w:rPr>
                <w:b/>
                <w:bCs/>
              </w:rPr>
            </w:pPr>
            <w:r>
              <w:rPr>
                <w:rFonts w:cs="Times New Roman"/>
                <w:b/>
                <w:bCs/>
              </w:rPr>
              <w:t>SequenceId</w:t>
            </w:r>
          </w:p>
        </w:tc>
        <w:tc>
          <w:tcPr>
            <w:tcW w:w="2130" w:type="dxa"/>
            <w:shd w:val="clear" w:color="auto" w:fill="DEEAF6"/>
          </w:tcPr>
          <w:p w:rsidR="00264E0A" w:rsidRDefault="00264E0A" w:rsidP="00092C22">
            <w:pPr>
              <w:pStyle w:val="QB20"/>
              <w:ind w:firstLineChars="0" w:firstLine="0"/>
            </w:pPr>
            <w:r>
              <w:t>String</w:t>
            </w:r>
          </w:p>
        </w:tc>
        <w:tc>
          <w:tcPr>
            <w:tcW w:w="2131" w:type="dxa"/>
            <w:shd w:val="clear" w:color="auto" w:fill="DEEAF6"/>
          </w:tcPr>
          <w:p w:rsidR="00264E0A" w:rsidRDefault="00264E0A" w:rsidP="00092C22">
            <w:pPr>
              <w:pStyle w:val="QB20"/>
              <w:ind w:firstLineChars="0" w:firstLine="0"/>
            </w:pPr>
            <w:r>
              <w:t>请求编号</w:t>
            </w:r>
          </w:p>
        </w:tc>
        <w:tc>
          <w:tcPr>
            <w:tcW w:w="2393" w:type="dxa"/>
            <w:shd w:val="clear" w:color="auto" w:fill="DEEAF6"/>
          </w:tcPr>
          <w:p w:rsidR="00264E0A" w:rsidRDefault="00264E0A" w:rsidP="00092C22">
            <w:pPr>
              <w:pStyle w:val="QB20"/>
              <w:ind w:firstLineChars="0" w:firstLine="0"/>
            </w:pPr>
            <w:r>
              <w:rPr>
                <w:rFonts w:hint="eastAsia"/>
              </w:rPr>
              <w:t>SequenceId为一级家庭开放平台动态生成，表示命令序列，省级数字家庭管理</w:t>
            </w:r>
            <w:r>
              <w:t>平台</w:t>
            </w:r>
            <w:r>
              <w:rPr>
                <w:rFonts w:hint="eastAsia"/>
              </w:rPr>
              <w:t>按照请求的原值返回。</w:t>
            </w:r>
          </w:p>
          <w:p w:rsidR="00264E0A" w:rsidRDefault="00264E0A" w:rsidP="00092C22">
            <w:pPr>
              <w:pStyle w:val="QB20"/>
              <w:ind w:firstLineChars="0" w:firstLine="0"/>
            </w:pPr>
            <w:r>
              <w:rPr>
                <w:rFonts w:hint="eastAsia"/>
              </w:rPr>
              <w:t>16进制数，8位</w:t>
            </w:r>
          </w:p>
        </w:tc>
      </w:tr>
      <w:tr w:rsidR="00264E0A" w:rsidTr="00092C22">
        <w:tc>
          <w:tcPr>
            <w:tcW w:w="2130" w:type="dxa"/>
          </w:tcPr>
          <w:p w:rsidR="00264E0A" w:rsidRDefault="00264E0A" w:rsidP="00092C22">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tcPr>
          <w:p w:rsidR="00264E0A" w:rsidRDefault="00264E0A" w:rsidP="00092C22">
            <w:pPr>
              <w:pStyle w:val="QB20"/>
              <w:ind w:firstLineChars="0" w:firstLine="0"/>
            </w:pPr>
            <w:r>
              <w:rPr>
                <w:rFonts w:hint="eastAsia"/>
              </w:rPr>
              <w:t>Object</w:t>
            </w:r>
          </w:p>
        </w:tc>
        <w:tc>
          <w:tcPr>
            <w:tcW w:w="2131" w:type="dxa"/>
          </w:tcPr>
          <w:p w:rsidR="00264E0A" w:rsidRDefault="00264E0A" w:rsidP="00092C22">
            <w:pPr>
              <w:pStyle w:val="QB20"/>
              <w:ind w:firstLineChars="0" w:firstLine="0"/>
            </w:pPr>
            <w:r>
              <w:rPr>
                <w:rFonts w:hint="eastAsia"/>
              </w:rPr>
              <w:t>操作</w:t>
            </w:r>
            <w:r>
              <w:t>返回的结果</w:t>
            </w:r>
          </w:p>
        </w:tc>
        <w:tc>
          <w:tcPr>
            <w:tcW w:w="2393" w:type="dxa"/>
          </w:tcPr>
          <w:p w:rsidR="00264E0A" w:rsidRDefault="00264E0A" w:rsidP="00092C22">
            <w:pPr>
              <w:pStyle w:val="QB20"/>
              <w:ind w:firstLineChars="0" w:firstLine="0"/>
            </w:pPr>
          </w:p>
        </w:tc>
      </w:tr>
    </w:tbl>
    <w:p w:rsidR="00B271CA" w:rsidRDefault="00B271CA">
      <w:pPr>
        <w:pStyle w:val="QB7"/>
        <w:spacing w:line="300" w:lineRule="auto"/>
        <w:ind w:firstLine="420"/>
      </w:pPr>
    </w:p>
    <w:p w:rsidR="00B271CA" w:rsidRDefault="00AC6E77">
      <w:pPr>
        <w:pStyle w:val="QB2"/>
      </w:pPr>
      <w:r>
        <w:t>插件取消安装</w:t>
      </w:r>
    </w:p>
    <w:p w:rsidR="00B271CA" w:rsidRDefault="00AC6E77">
      <w:pPr>
        <w:pStyle w:val="QB3"/>
      </w:pPr>
      <w:r w:rsidRPr="00456020">
        <w:t>接口说明</w:t>
      </w:r>
    </w:p>
    <w:p w:rsidR="00AC6E77" w:rsidRDefault="00AC6E77" w:rsidP="00AC6E77">
      <w:pPr>
        <w:pStyle w:val="QB7"/>
        <w:spacing w:line="300" w:lineRule="auto"/>
        <w:ind w:firstLine="420"/>
      </w:pPr>
      <w:r w:rsidRPr="001D1486">
        <w:t>取消当前正在安装的插件</w:t>
      </w:r>
      <w:r w:rsidRPr="001D1486">
        <w:rPr>
          <w:rFonts w:hint="eastAsia"/>
        </w:rPr>
        <w:t>。</w:t>
      </w:r>
    </w:p>
    <w:p w:rsidR="00573C40" w:rsidRDefault="00573C40" w:rsidP="00AC6E77">
      <w:pPr>
        <w:pStyle w:val="QB7"/>
        <w:spacing w:line="300" w:lineRule="auto"/>
        <w:ind w:firstLine="420"/>
      </w:pPr>
      <w:r w:rsidRPr="004F67EB">
        <w:rPr>
          <w:rFonts w:hint="eastAsia"/>
        </w:rPr>
        <w:t>消息发送方向：</w:t>
      </w:r>
      <w:r w:rsidR="00772E7C">
        <w:rPr>
          <w:rFonts w:hint="eastAsia"/>
        </w:rPr>
        <w:t>一级家庭开放平台</w:t>
      </w:r>
      <w:r w:rsidRPr="004F67EB">
        <w:rPr>
          <w:rFonts w:hint="eastAsia"/>
        </w:rPr>
        <w:t>－&gt;</w:t>
      </w:r>
      <w:r w:rsidR="00772E7C">
        <w:rPr>
          <w:rFonts w:hint="eastAsia"/>
        </w:rPr>
        <w:t>省级数字家庭管理平台</w:t>
      </w:r>
      <w:r w:rsidRPr="004F67EB">
        <w:rPr>
          <w:rFonts w:hint="eastAsia"/>
        </w:rPr>
        <w:t>。</w:t>
      </w:r>
    </w:p>
    <w:p w:rsidR="00B271CA" w:rsidRDefault="00573C40">
      <w:pPr>
        <w:pStyle w:val="QB3"/>
      </w:pPr>
      <w:r>
        <w:rPr>
          <w:rFonts w:hint="eastAsia"/>
        </w:rPr>
        <w:t>接口类型</w:t>
      </w:r>
    </w:p>
    <w:p w:rsidR="00573C40" w:rsidRPr="001D1486" w:rsidRDefault="00573C40" w:rsidP="00AC6E77">
      <w:pPr>
        <w:pStyle w:val="QB7"/>
        <w:spacing w:line="300" w:lineRule="auto"/>
        <w:ind w:firstLine="420"/>
      </w:pPr>
      <w:r>
        <w:rPr>
          <w:rFonts w:hint="eastAsia"/>
        </w:rPr>
        <w:t>名称：notifyInstallCancel</w:t>
      </w:r>
    </w:p>
    <w:p w:rsidR="00B271CA" w:rsidRDefault="00AC6E77">
      <w:pPr>
        <w:pStyle w:val="QB3"/>
      </w:pPr>
      <w:r>
        <w:rPr>
          <w:rFonts w:hint="eastAsia"/>
        </w:rPr>
        <w:t>请求报文定义</w:t>
      </w:r>
    </w:p>
    <w:p w:rsidR="00AC6E77" w:rsidRPr="004F67EB" w:rsidRDefault="00AC6E77" w:rsidP="00AC6E77">
      <w:pPr>
        <w:pStyle w:val="QB7"/>
        <w:spacing w:line="300" w:lineRule="auto"/>
        <w:ind w:firstLine="420"/>
      </w:pPr>
      <w:r w:rsidRPr="004F67EB">
        <w:rPr>
          <w:rFonts w:hint="eastAsia"/>
        </w:rPr>
        <w:t>消息格式如下：</w:t>
      </w:r>
    </w:p>
    <w:p w:rsidR="00AC6E77" w:rsidRPr="004F67EB"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573C40" w:rsidRDefault="00573C40" w:rsidP="00573C40">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"RPCMethod":"Notify"，</w:t>
      </w:r>
    </w:p>
    <w:p w:rsidR="00573C40" w:rsidRDefault="00573C40" w:rsidP="00573C40">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lastRenderedPageBreak/>
        <w:t>"ID":数字 ，</w:t>
      </w:r>
    </w:p>
    <w:p w:rsidR="00573C40" w:rsidRDefault="00573C40" w:rsidP="00573C40">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Pr>
          <w:rFonts w:hAnsi="宋体" w:hint="eastAsia"/>
          <w:szCs w:val="21"/>
        </w:rPr>
        <w:t>NOTIFY_INSTALL_CANCEL</w:t>
      </w:r>
      <w:r>
        <w:t xml:space="preserve"> ",</w:t>
      </w:r>
    </w:p>
    <w:p w:rsidR="00573C40" w:rsidRDefault="00573C40" w:rsidP="00573C40">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573C40" w:rsidRDefault="00573C40" w:rsidP="00573C40">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573C40" w:rsidRDefault="00573C40" w:rsidP="00573C4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sidRPr="00912980">
        <w:t>"</w:t>
      </w:r>
      <w:r>
        <w:t>MAC</w:t>
      </w:r>
      <w:r w:rsidRPr="00912980">
        <w:t>"</w:t>
      </w:r>
      <w:r>
        <w:t>:</w:t>
      </w:r>
      <w:r w:rsidRPr="00912980">
        <w:t xml:space="preserve"> "</w:t>
      </w:r>
      <w:r>
        <w:t>%s</w:t>
      </w:r>
      <w:r w:rsidRPr="00912980">
        <w:t>"</w:t>
      </w:r>
      <w:r>
        <w:t>,</w:t>
      </w:r>
    </w:p>
    <w:p w:rsidR="00AC6E77" w:rsidRDefault="00AC6E77" w:rsidP="00573C4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4F67EB">
        <w:t>Plugin_Name</w:t>
      </w:r>
      <w:r>
        <w:t>”</w:t>
      </w:r>
      <w:r w:rsidRPr="004F67EB">
        <w:t xml:space="preserve">: </w:t>
      </w:r>
      <w:r>
        <w:t>“</w:t>
      </w:r>
      <w:r w:rsidR="00E60C1D">
        <w:rPr>
          <w:rFonts w:hint="eastAsia"/>
        </w:rPr>
        <w:t>插件编号</w:t>
      </w:r>
      <w:r>
        <w:t>”</w:t>
      </w:r>
      <w:r>
        <w:t>,</w:t>
      </w:r>
    </w:p>
    <w:p w:rsidR="00AC6E77"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00573C40">
        <w:rPr>
          <w:rFonts w:hint="eastAsia"/>
        </w:rPr>
        <w:t>Version“：版本号</w:t>
      </w:r>
    </w:p>
    <w:p w:rsidR="00573C40" w:rsidRDefault="00573C40" w:rsidP="00AC6E77">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AC6E77" w:rsidRPr="004F67EB"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AC6E77" w:rsidRDefault="00AC6E77" w:rsidP="00AC6E77">
      <w:pPr>
        <w:pStyle w:val="QB7"/>
        <w:spacing w:line="300" w:lineRule="auto"/>
        <w:ind w:firstLine="420"/>
      </w:pPr>
      <w:r>
        <w:t>参数说明</w:t>
      </w:r>
      <w:r>
        <w:rPr>
          <w:rFonts w:hint="eastAsia"/>
        </w:rPr>
        <w:t>：</w:t>
      </w:r>
    </w:p>
    <w:tbl>
      <w:tblPr>
        <w:tblStyle w:val="4-12"/>
        <w:tblW w:w="0" w:type="auto"/>
        <w:tblLook w:val="04A0"/>
      </w:tblPr>
      <w:tblGrid>
        <w:gridCol w:w="2102"/>
        <w:gridCol w:w="1951"/>
        <w:gridCol w:w="1943"/>
        <w:gridCol w:w="2526"/>
      </w:tblGrid>
      <w:tr w:rsidR="00AC6E77" w:rsidTr="00E72DE1">
        <w:trPr>
          <w:cnfStyle w:val="100000000000"/>
        </w:trPr>
        <w:tc>
          <w:tcPr>
            <w:cnfStyle w:val="001000000000"/>
            <w:tcW w:w="2102" w:type="dxa"/>
          </w:tcPr>
          <w:p w:rsidR="00AC6E77" w:rsidRDefault="00AC6E77" w:rsidP="00E72DE1">
            <w:pPr>
              <w:pStyle w:val="QB20"/>
              <w:ind w:firstLineChars="0" w:firstLine="0"/>
              <w:jc w:val="center"/>
              <w:rPr>
                <w:b w:val="0"/>
                <w:bCs w:val="0"/>
                <w:color w:val="FFFFFF"/>
              </w:rPr>
            </w:pPr>
            <w:r>
              <w:rPr>
                <w:b w:val="0"/>
                <w:bCs w:val="0"/>
                <w:color w:val="FFFFFF"/>
              </w:rPr>
              <w:t>参数名称</w:t>
            </w:r>
          </w:p>
        </w:tc>
        <w:tc>
          <w:tcPr>
            <w:tcW w:w="1951" w:type="dxa"/>
          </w:tcPr>
          <w:p w:rsidR="00AC6E77" w:rsidRDefault="00AC6E77" w:rsidP="00E72DE1">
            <w:pPr>
              <w:pStyle w:val="QB20"/>
              <w:ind w:firstLineChars="0" w:firstLine="0"/>
              <w:jc w:val="center"/>
              <w:cnfStyle w:val="100000000000"/>
              <w:rPr>
                <w:b w:val="0"/>
                <w:bCs w:val="0"/>
                <w:color w:val="FFFFFF"/>
              </w:rPr>
            </w:pPr>
            <w:r>
              <w:rPr>
                <w:b w:val="0"/>
                <w:bCs w:val="0"/>
                <w:color w:val="FFFFFF"/>
              </w:rPr>
              <w:t>参数类型</w:t>
            </w:r>
          </w:p>
        </w:tc>
        <w:tc>
          <w:tcPr>
            <w:tcW w:w="1943" w:type="dxa"/>
          </w:tcPr>
          <w:p w:rsidR="00AC6E77" w:rsidRDefault="00AC6E77" w:rsidP="00E72DE1">
            <w:pPr>
              <w:pStyle w:val="QB20"/>
              <w:ind w:firstLineChars="0" w:firstLine="0"/>
              <w:jc w:val="center"/>
              <w:cnfStyle w:val="100000000000"/>
              <w:rPr>
                <w:b w:val="0"/>
                <w:bCs w:val="0"/>
                <w:color w:val="FFFFFF"/>
              </w:rPr>
            </w:pPr>
            <w:r>
              <w:rPr>
                <w:b w:val="0"/>
                <w:bCs w:val="0"/>
                <w:color w:val="FFFFFF"/>
              </w:rPr>
              <w:t>参数含义</w:t>
            </w:r>
          </w:p>
        </w:tc>
        <w:tc>
          <w:tcPr>
            <w:tcW w:w="2526" w:type="dxa"/>
          </w:tcPr>
          <w:p w:rsidR="00AC6E77" w:rsidRDefault="00AC6E77" w:rsidP="00E72DE1">
            <w:pPr>
              <w:pStyle w:val="QB20"/>
              <w:ind w:firstLineChars="0" w:firstLine="0"/>
              <w:jc w:val="center"/>
              <w:cnfStyle w:val="100000000000"/>
              <w:rPr>
                <w:b w:val="0"/>
                <w:bCs w:val="0"/>
                <w:color w:val="FFFFFF"/>
              </w:rPr>
            </w:pPr>
            <w:r>
              <w:rPr>
                <w:b w:val="0"/>
                <w:bCs w:val="0"/>
                <w:color w:val="FFFFFF"/>
              </w:rPr>
              <w:t>说明</w:t>
            </w:r>
          </w:p>
        </w:tc>
      </w:tr>
      <w:tr w:rsidR="00AC6E77" w:rsidTr="00E72DE1">
        <w:trPr>
          <w:cnfStyle w:val="000000100000"/>
        </w:trPr>
        <w:tc>
          <w:tcPr>
            <w:cnfStyle w:val="001000000000"/>
            <w:tcW w:w="2102" w:type="dxa"/>
            <w:vAlign w:val="center"/>
          </w:tcPr>
          <w:p w:rsidR="00AC6E77" w:rsidRPr="00707375" w:rsidRDefault="00AC6E77" w:rsidP="00E72DE1">
            <w:pPr>
              <w:pStyle w:val="QB20"/>
              <w:ind w:firstLineChars="0" w:firstLine="0"/>
              <w:jc w:val="left"/>
              <w:rPr>
                <w:bCs w:val="0"/>
              </w:rPr>
            </w:pPr>
            <w:r w:rsidRPr="00707375">
              <w:rPr>
                <w:rFonts w:cs="Times New Roman" w:hint="eastAsia"/>
                <w:bCs w:val="0"/>
              </w:rPr>
              <w:t>RPCMethod</w:t>
            </w:r>
          </w:p>
        </w:tc>
        <w:tc>
          <w:tcPr>
            <w:tcW w:w="1951" w:type="dxa"/>
            <w:vAlign w:val="center"/>
          </w:tcPr>
          <w:p w:rsidR="00AC6E77" w:rsidRDefault="00AC6E77" w:rsidP="00E72DE1">
            <w:pPr>
              <w:pStyle w:val="QB20"/>
              <w:ind w:firstLineChars="0" w:firstLine="0"/>
              <w:jc w:val="left"/>
              <w:cnfStyle w:val="000000100000"/>
            </w:pPr>
            <w:r>
              <w:rPr>
                <w:rFonts w:hint="eastAsia"/>
              </w:rPr>
              <w:t>String</w:t>
            </w:r>
          </w:p>
        </w:tc>
        <w:tc>
          <w:tcPr>
            <w:tcW w:w="1943" w:type="dxa"/>
            <w:vAlign w:val="center"/>
          </w:tcPr>
          <w:p w:rsidR="00AC6E77" w:rsidRDefault="00AC6E77" w:rsidP="00E72DE1">
            <w:pPr>
              <w:pStyle w:val="QB20"/>
              <w:ind w:firstLineChars="0" w:firstLine="0"/>
              <w:jc w:val="left"/>
              <w:cnfStyle w:val="000000100000"/>
            </w:pPr>
            <w:r>
              <w:rPr>
                <w:rFonts w:hint="eastAsia"/>
              </w:rPr>
              <w:t>接口分类定义</w:t>
            </w:r>
          </w:p>
        </w:tc>
        <w:tc>
          <w:tcPr>
            <w:tcW w:w="2526" w:type="dxa"/>
            <w:vAlign w:val="center"/>
          </w:tcPr>
          <w:p w:rsidR="00AC6E77" w:rsidRDefault="00E72DE1" w:rsidP="00E72DE1">
            <w:pPr>
              <w:pStyle w:val="QB20"/>
              <w:ind w:firstLineChars="0" w:firstLine="0"/>
              <w:jc w:val="left"/>
              <w:cnfStyle w:val="000000100000"/>
            </w:pPr>
            <w:r>
              <w:t>N</w:t>
            </w:r>
            <w:r>
              <w:rPr>
                <w:rFonts w:hint="eastAsia"/>
              </w:rPr>
              <w:t>otify</w:t>
            </w:r>
          </w:p>
        </w:tc>
      </w:tr>
      <w:tr w:rsidR="00E72DE1" w:rsidTr="00E72DE1">
        <w:tc>
          <w:tcPr>
            <w:cnfStyle w:val="001000000000"/>
            <w:tcW w:w="2102" w:type="dxa"/>
          </w:tcPr>
          <w:p w:rsidR="00E72DE1" w:rsidRPr="00707375" w:rsidRDefault="00E72DE1" w:rsidP="00E72DE1">
            <w:pPr>
              <w:pStyle w:val="QB20"/>
              <w:ind w:firstLineChars="0" w:firstLine="0"/>
              <w:jc w:val="left"/>
              <w:rPr>
                <w:rFonts w:cs="Times New Roman"/>
              </w:rPr>
            </w:pPr>
            <w:r w:rsidRPr="001C05E3">
              <w:t>ID</w:t>
            </w:r>
          </w:p>
        </w:tc>
        <w:tc>
          <w:tcPr>
            <w:tcW w:w="1951" w:type="dxa"/>
          </w:tcPr>
          <w:p w:rsidR="00E72DE1" w:rsidRDefault="00E72DE1" w:rsidP="00E72DE1">
            <w:pPr>
              <w:pStyle w:val="QB20"/>
              <w:ind w:firstLineChars="0" w:firstLine="0"/>
              <w:jc w:val="left"/>
              <w:cnfStyle w:val="000000000000"/>
            </w:pPr>
            <w:r>
              <w:rPr>
                <w:rFonts w:hint="eastAsia"/>
              </w:rPr>
              <w:t>Int</w:t>
            </w:r>
          </w:p>
        </w:tc>
        <w:tc>
          <w:tcPr>
            <w:tcW w:w="1943" w:type="dxa"/>
          </w:tcPr>
          <w:p w:rsidR="00E72DE1" w:rsidRDefault="00E72DE1" w:rsidP="00E72DE1">
            <w:pPr>
              <w:pStyle w:val="QB20"/>
              <w:ind w:firstLineChars="0" w:firstLine="0"/>
              <w:jc w:val="left"/>
              <w:cnfStyle w:val="000000000000"/>
            </w:pPr>
            <w:r>
              <w:rPr>
                <w:rFonts w:hint="eastAsia"/>
              </w:rPr>
              <w:t>平台</w:t>
            </w:r>
            <w:r>
              <w:t>维护的事务ID</w:t>
            </w:r>
          </w:p>
        </w:tc>
        <w:tc>
          <w:tcPr>
            <w:tcW w:w="2526" w:type="dxa"/>
          </w:tcPr>
          <w:p w:rsidR="00E72DE1" w:rsidRDefault="00E72DE1" w:rsidP="00E72DE1">
            <w:pPr>
              <w:pStyle w:val="QB20"/>
              <w:ind w:firstLineChars="0" w:firstLine="0"/>
              <w:jc w:val="left"/>
              <w:cnfStyle w:val="000000000000"/>
            </w:pPr>
            <w:r>
              <w:t>按请求原值返回</w:t>
            </w:r>
          </w:p>
        </w:tc>
      </w:tr>
      <w:tr w:rsidR="00E72DE1" w:rsidTr="00E72DE1">
        <w:trPr>
          <w:cnfStyle w:val="000000100000"/>
        </w:trPr>
        <w:tc>
          <w:tcPr>
            <w:cnfStyle w:val="001000000000"/>
            <w:tcW w:w="2102" w:type="dxa"/>
          </w:tcPr>
          <w:p w:rsidR="00E72DE1" w:rsidRPr="00707375" w:rsidRDefault="00E72DE1" w:rsidP="00E72DE1">
            <w:pPr>
              <w:pStyle w:val="QB20"/>
              <w:ind w:firstLineChars="0" w:firstLine="0"/>
              <w:jc w:val="left"/>
              <w:rPr>
                <w:rFonts w:cs="Times New Roman"/>
              </w:rPr>
            </w:pPr>
            <w:r w:rsidRPr="001C05E3">
              <w:t>CmdType</w:t>
            </w:r>
          </w:p>
        </w:tc>
        <w:tc>
          <w:tcPr>
            <w:tcW w:w="1951" w:type="dxa"/>
          </w:tcPr>
          <w:p w:rsidR="00E72DE1" w:rsidRDefault="00E72DE1" w:rsidP="00E72DE1">
            <w:pPr>
              <w:pStyle w:val="QB20"/>
              <w:ind w:firstLineChars="0" w:firstLine="0"/>
              <w:jc w:val="left"/>
              <w:cnfStyle w:val="000000100000"/>
            </w:pPr>
            <w:r>
              <w:t>String</w:t>
            </w:r>
          </w:p>
        </w:tc>
        <w:tc>
          <w:tcPr>
            <w:tcW w:w="1943" w:type="dxa"/>
          </w:tcPr>
          <w:p w:rsidR="00E72DE1" w:rsidRDefault="00E72DE1" w:rsidP="00E72DE1">
            <w:pPr>
              <w:pStyle w:val="QB20"/>
              <w:ind w:firstLineChars="0" w:firstLine="0"/>
              <w:jc w:val="left"/>
              <w:cnfStyle w:val="000000100000"/>
            </w:pPr>
            <w:r>
              <w:t>命令类型</w:t>
            </w:r>
          </w:p>
        </w:tc>
        <w:tc>
          <w:tcPr>
            <w:tcW w:w="2526" w:type="dxa"/>
          </w:tcPr>
          <w:p w:rsidR="00E72DE1" w:rsidRPr="00062052" w:rsidRDefault="00E72DE1" w:rsidP="00E72DE1">
            <w:pPr>
              <w:pStyle w:val="QB20"/>
              <w:ind w:firstLineChars="0" w:firstLine="0"/>
              <w:jc w:val="left"/>
              <w:cnfStyle w:val="000000100000"/>
            </w:pPr>
            <w:r>
              <w:rPr>
                <w:rFonts w:hAnsi="宋体" w:hint="eastAsia"/>
                <w:szCs w:val="21"/>
              </w:rPr>
              <w:t>NOTIFY_INSTALL_CANCEL</w:t>
            </w:r>
          </w:p>
        </w:tc>
      </w:tr>
      <w:tr w:rsidR="00E72DE1" w:rsidTr="00E72DE1">
        <w:tc>
          <w:tcPr>
            <w:cnfStyle w:val="001000000000"/>
            <w:tcW w:w="2102" w:type="dxa"/>
          </w:tcPr>
          <w:p w:rsidR="00E72DE1" w:rsidRPr="00707375" w:rsidRDefault="00E72DE1" w:rsidP="00E72DE1">
            <w:pPr>
              <w:pStyle w:val="QB20"/>
              <w:ind w:firstLineChars="0" w:firstLine="0"/>
              <w:jc w:val="left"/>
              <w:rPr>
                <w:bCs w:val="0"/>
              </w:rPr>
            </w:pPr>
            <w:r w:rsidRPr="001C05E3">
              <w:t>SequenceId</w:t>
            </w:r>
          </w:p>
        </w:tc>
        <w:tc>
          <w:tcPr>
            <w:tcW w:w="1951" w:type="dxa"/>
          </w:tcPr>
          <w:p w:rsidR="00E72DE1" w:rsidRDefault="00E72DE1" w:rsidP="00E72DE1">
            <w:pPr>
              <w:pStyle w:val="QB20"/>
              <w:ind w:firstLineChars="0" w:firstLine="0"/>
              <w:jc w:val="left"/>
              <w:cnfStyle w:val="000000000000"/>
            </w:pPr>
            <w:r>
              <w:t>String</w:t>
            </w:r>
          </w:p>
        </w:tc>
        <w:tc>
          <w:tcPr>
            <w:tcW w:w="1943" w:type="dxa"/>
          </w:tcPr>
          <w:p w:rsidR="00E72DE1" w:rsidRDefault="00E72DE1" w:rsidP="00E72DE1">
            <w:pPr>
              <w:pStyle w:val="QB20"/>
              <w:ind w:firstLineChars="0" w:firstLine="0"/>
              <w:jc w:val="left"/>
              <w:cnfStyle w:val="000000000000"/>
            </w:pPr>
            <w:r>
              <w:t>请求编号</w:t>
            </w:r>
          </w:p>
        </w:tc>
        <w:tc>
          <w:tcPr>
            <w:tcW w:w="2526" w:type="dxa"/>
          </w:tcPr>
          <w:p w:rsidR="00E72DE1" w:rsidRDefault="00E72DE1" w:rsidP="00E72DE1">
            <w:pPr>
              <w:cnfStyle w:val="000000000000"/>
            </w:pPr>
            <w:r>
              <w:rPr>
                <w:rFonts w:hint="eastAsia"/>
              </w:rPr>
              <w:t>SequenceId</w:t>
            </w:r>
            <w:r>
              <w:rPr>
                <w:rFonts w:hint="eastAsia"/>
              </w:rPr>
              <w:t>表示命令序列，按照请求的原值返回。</w:t>
            </w:r>
          </w:p>
          <w:p w:rsidR="00E72DE1" w:rsidRDefault="00E72DE1" w:rsidP="00E72DE1">
            <w:pPr>
              <w:pStyle w:val="QB20"/>
              <w:ind w:firstLineChars="0" w:firstLine="0"/>
              <w:jc w:val="left"/>
              <w:cnfStyle w:val="000000000000"/>
            </w:pPr>
            <w:r>
              <w:rPr>
                <w:rFonts w:hint="eastAsia"/>
              </w:rPr>
              <w:t>16进制数，8位</w:t>
            </w:r>
          </w:p>
        </w:tc>
      </w:tr>
      <w:tr w:rsidR="00E72DE1" w:rsidTr="00E72DE1">
        <w:trPr>
          <w:cnfStyle w:val="000000100000"/>
        </w:trPr>
        <w:tc>
          <w:tcPr>
            <w:cnfStyle w:val="001000000000"/>
            <w:tcW w:w="2102" w:type="dxa"/>
          </w:tcPr>
          <w:p w:rsidR="00E72DE1" w:rsidRDefault="00E72DE1" w:rsidP="00E72DE1">
            <w:pPr>
              <w:pStyle w:val="QB20"/>
              <w:ind w:firstLineChars="0" w:firstLine="0"/>
              <w:jc w:val="left"/>
              <w:rPr>
                <w:b w:val="0"/>
                <w:bCs w:val="0"/>
              </w:rPr>
            </w:pPr>
            <w:r w:rsidRPr="001C05E3">
              <w:t>Parameter</w:t>
            </w:r>
          </w:p>
        </w:tc>
        <w:tc>
          <w:tcPr>
            <w:tcW w:w="1951" w:type="dxa"/>
          </w:tcPr>
          <w:p w:rsidR="00E72DE1" w:rsidRDefault="00E72DE1" w:rsidP="00E72DE1">
            <w:pPr>
              <w:pStyle w:val="QB20"/>
              <w:ind w:firstLineChars="0" w:firstLine="0"/>
              <w:jc w:val="left"/>
              <w:cnfStyle w:val="000000100000"/>
            </w:pPr>
            <w:r>
              <w:rPr>
                <w:rFonts w:hint="eastAsia"/>
              </w:rPr>
              <w:t>object</w:t>
            </w:r>
          </w:p>
        </w:tc>
        <w:tc>
          <w:tcPr>
            <w:tcW w:w="1943" w:type="dxa"/>
          </w:tcPr>
          <w:p w:rsidR="00E72DE1" w:rsidRDefault="00E72DE1" w:rsidP="00E72DE1">
            <w:pPr>
              <w:pStyle w:val="QB20"/>
              <w:ind w:firstLineChars="0" w:firstLine="0"/>
              <w:jc w:val="left"/>
              <w:cnfStyle w:val="000000100000"/>
            </w:pPr>
            <w:r>
              <w:rPr>
                <w:rFonts w:hint="eastAsia"/>
              </w:rPr>
              <w:t>报文中的请求参数</w:t>
            </w:r>
          </w:p>
        </w:tc>
        <w:tc>
          <w:tcPr>
            <w:tcW w:w="2526" w:type="dxa"/>
          </w:tcPr>
          <w:p w:rsidR="00E72DE1" w:rsidRDefault="00E72DE1" w:rsidP="00E72DE1">
            <w:pPr>
              <w:pStyle w:val="QB20"/>
              <w:ind w:firstLineChars="0" w:firstLine="0"/>
              <w:jc w:val="left"/>
              <w:cnfStyle w:val="000000100000"/>
            </w:pPr>
          </w:p>
        </w:tc>
      </w:tr>
      <w:tr w:rsidR="00E72DE1" w:rsidTr="00E72DE1">
        <w:tc>
          <w:tcPr>
            <w:cnfStyle w:val="001000000000"/>
            <w:tcW w:w="2102" w:type="dxa"/>
            <w:vAlign w:val="center"/>
          </w:tcPr>
          <w:p w:rsidR="00E72DE1" w:rsidRPr="00A00C26" w:rsidRDefault="00E72DE1" w:rsidP="00E72DE1">
            <w:pPr>
              <w:pStyle w:val="QB20"/>
              <w:ind w:firstLineChars="0" w:firstLine="0"/>
              <w:jc w:val="left"/>
            </w:pPr>
            <w:r>
              <w:t>MAC</w:t>
            </w:r>
          </w:p>
        </w:tc>
        <w:tc>
          <w:tcPr>
            <w:tcW w:w="1951" w:type="dxa"/>
            <w:vAlign w:val="center"/>
          </w:tcPr>
          <w:p w:rsidR="00E72DE1" w:rsidRDefault="00E72DE1" w:rsidP="00E72DE1">
            <w:pPr>
              <w:pStyle w:val="QB20"/>
              <w:ind w:firstLineChars="0" w:firstLine="0"/>
              <w:jc w:val="left"/>
              <w:cnfStyle w:val="000000000000"/>
            </w:pPr>
            <w:r>
              <w:rPr>
                <w:rFonts w:hint="eastAsia"/>
              </w:rPr>
              <w:t>String</w:t>
            </w:r>
          </w:p>
        </w:tc>
        <w:tc>
          <w:tcPr>
            <w:tcW w:w="1943" w:type="dxa"/>
            <w:vAlign w:val="center"/>
          </w:tcPr>
          <w:p w:rsidR="00E72DE1" w:rsidRPr="00A00C26" w:rsidRDefault="00E72DE1" w:rsidP="00E72DE1">
            <w:pPr>
              <w:pStyle w:val="QB20"/>
              <w:ind w:firstLineChars="0" w:firstLine="0"/>
              <w:jc w:val="left"/>
              <w:cnfStyle w:val="000000000000"/>
            </w:pPr>
            <w:r>
              <w:rPr>
                <w:rFonts w:hint="eastAsia"/>
              </w:rPr>
              <w:t>网关MAC地址</w:t>
            </w:r>
          </w:p>
        </w:tc>
        <w:tc>
          <w:tcPr>
            <w:tcW w:w="2526" w:type="dxa"/>
            <w:vAlign w:val="center"/>
          </w:tcPr>
          <w:p w:rsidR="00E72DE1" w:rsidRDefault="00E72DE1" w:rsidP="00E72DE1">
            <w:pPr>
              <w:pStyle w:val="QB20"/>
              <w:ind w:firstLineChars="0" w:firstLine="0"/>
              <w:jc w:val="left"/>
              <w:cnfStyle w:val="000000000000"/>
            </w:pPr>
          </w:p>
        </w:tc>
      </w:tr>
      <w:tr w:rsidR="00E72DE1" w:rsidTr="00E72DE1">
        <w:trPr>
          <w:cnfStyle w:val="000000100000"/>
        </w:trPr>
        <w:tc>
          <w:tcPr>
            <w:cnfStyle w:val="001000000000"/>
            <w:tcW w:w="2102" w:type="dxa"/>
            <w:vAlign w:val="center"/>
          </w:tcPr>
          <w:p w:rsidR="00E72DE1" w:rsidRDefault="00E72DE1" w:rsidP="00E72DE1">
            <w:pPr>
              <w:pStyle w:val="QB20"/>
              <w:ind w:firstLineChars="0" w:firstLine="0"/>
              <w:jc w:val="left"/>
            </w:pPr>
            <w:r w:rsidRPr="004F67EB">
              <w:t>Plugin_Name</w:t>
            </w:r>
          </w:p>
        </w:tc>
        <w:tc>
          <w:tcPr>
            <w:tcW w:w="1951" w:type="dxa"/>
            <w:vAlign w:val="center"/>
          </w:tcPr>
          <w:p w:rsidR="00E72DE1" w:rsidRDefault="00E72DE1" w:rsidP="00E72DE1">
            <w:pPr>
              <w:pStyle w:val="QB20"/>
              <w:ind w:firstLineChars="0" w:firstLine="0"/>
              <w:jc w:val="left"/>
              <w:cnfStyle w:val="000000100000"/>
            </w:pPr>
            <w:r>
              <w:rPr>
                <w:rFonts w:hint="eastAsia"/>
              </w:rPr>
              <w:t>String</w:t>
            </w:r>
          </w:p>
        </w:tc>
        <w:tc>
          <w:tcPr>
            <w:tcW w:w="1943" w:type="dxa"/>
            <w:vAlign w:val="center"/>
          </w:tcPr>
          <w:p w:rsidR="00B271CA" w:rsidRDefault="00E72DE1">
            <w:pPr>
              <w:pStyle w:val="QB20"/>
              <w:ind w:firstLineChars="0" w:firstLine="0"/>
              <w:jc w:val="left"/>
              <w:cnfStyle w:val="000000100000"/>
              <w:rPr>
                <w:rFonts w:eastAsia="宋体" w:hAnsi="Times New Roman"/>
                <w:kern w:val="2"/>
                <w:sz w:val="21"/>
                <w:szCs w:val="24"/>
              </w:rPr>
            </w:pPr>
            <w:r>
              <w:rPr>
                <w:rFonts w:hint="eastAsia"/>
              </w:rPr>
              <w:t>插件名称</w:t>
            </w:r>
          </w:p>
        </w:tc>
        <w:tc>
          <w:tcPr>
            <w:tcW w:w="2526" w:type="dxa"/>
            <w:vAlign w:val="center"/>
          </w:tcPr>
          <w:p w:rsidR="00E72DE1" w:rsidRDefault="00E72DE1" w:rsidP="00E72DE1">
            <w:pPr>
              <w:pStyle w:val="QB20"/>
              <w:ind w:firstLineChars="0" w:firstLine="0"/>
              <w:jc w:val="left"/>
              <w:cnfStyle w:val="000000100000"/>
            </w:pPr>
          </w:p>
        </w:tc>
      </w:tr>
      <w:tr w:rsidR="00E72DE1" w:rsidTr="00E72DE1">
        <w:tc>
          <w:tcPr>
            <w:cnfStyle w:val="001000000000"/>
            <w:tcW w:w="2102" w:type="dxa"/>
            <w:vAlign w:val="center"/>
          </w:tcPr>
          <w:p w:rsidR="00E72DE1" w:rsidRPr="004F67EB" w:rsidRDefault="00E72DE1" w:rsidP="00E72DE1">
            <w:pPr>
              <w:pStyle w:val="QB20"/>
              <w:ind w:firstLineChars="0" w:firstLine="0"/>
              <w:jc w:val="left"/>
            </w:pPr>
            <w:r>
              <w:rPr>
                <w:rFonts w:hint="eastAsia"/>
              </w:rPr>
              <w:t>Version</w:t>
            </w:r>
          </w:p>
        </w:tc>
        <w:tc>
          <w:tcPr>
            <w:tcW w:w="1951" w:type="dxa"/>
            <w:vAlign w:val="center"/>
          </w:tcPr>
          <w:p w:rsidR="00E72DE1" w:rsidRDefault="00E72DE1" w:rsidP="00E72DE1">
            <w:pPr>
              <w:pStyle w:val="QB20"/>
              <w:ind w:firstLineChars="0" w:firstLine="0"/>
              <w:jc w:val="left"/>
              <w:cnfStyle w:val="000000000000"/>
            </w:pPr>
            <w:r>
              <w:t>S</w:t>
            </w:r>
            <w:r>
              <w:rPr>
                <w:rFonts w:hint="eastAsia"/>
              </w:rPr>
              <w:t>tring</w:t>
            </w:r>
          </w:p>
        </w:tc>
        <w:tc>
          <w:tcPr>
            <w:tcW w:w="1943" w:type="dxa"/>
            <w:vAlign w:val="center"/>
          </w:tcPr>
          <w:p w:rsidR="00E72DE1" w:rsidRDefault="00E72DE1" w:rsidP="00573C40">
            <w:pPr>
              <w:pStyle w:val="QB20"/>
              <w:ind w:firstLineChars="0" w:firstLine="0"/>
              <w:jc w:val="left"/>
              <w:cnfStyle w:val="000000000000"/>
            </w:pPr>
            <w:r>
              <w:rPr>
                <w:rFonts w:hint="eastAsia"/>
              </w:rPr>
              <w:t>插件版本</w:t>
            </w:r>
          </w:p>
        </w:tc>
        <w:tc>
          <w:tcPr>
            <w:tcW w:w="2526" w:type="dxa"/>
            <w:vAlign w:val="center"/>
          </w:tcPr>
          <w:p w:rsidR="00E72DE1" w:rsidRDefault="00E72DE1" w:rsidP="00E72DE1">
            <w:pPr>
              <w:pStyle w:val="QB20"/>
              <w:ind w:firstLineChars="0" w:firstLine="0"/>
              <w:jc w:val="left"/>
              <w:cnfStyle w:val="000000000000"/>
            </w:pPr>
          </w:p>
        </w:tc>
      </w:tr>
    </w:tbl>
    <w:p w:rsidR="00AC6E77" w:rsidRDefault="00AC6E77" w:rsidP="00AC6E77">
      <w:pPr>
        <w:spacing w:line="300" w:lineRule="auto"/>
        <w:rPr>
          <w:rFonts w:ascii="宋体" w:hAnsi="宋体"/>
          <w:sz w:val="24"/>
        </w:rPr>
      </w:pPr>
    </w:p>
    <w:p w:rsidR="00B271CA" w:rsidRDefault="00AC6E77">
      <w:pPr>
        <w:pStyle w:val="QB3"/>
      </w:pPr>
      <w:r>
        <w:t>响应报文定义</w:t>
      </w:r>
    </w:p>
    <w:p w:rsidR="00AC6E77" w:rsidRPr="002F1CDB" w:rsidRDefault="00AC6E77" w:rsidP="00AC6E77">
      <w:pPr>
        <w:pStyle w:val="QB7"/>
        <w:spacing w:line="300" w:lineRule="auto"/>
        <w:ind w:firstLine="420"/>
      </w:pPr>
      <w:r w:rsidRPr="002F1CDB">
        <w:rPr>
          <w:rFonts w:hint="eastAsia"/>
        </w:rPr>
        <w:t>消息发送方向：</w:t>
      </w:r>
      <w:r w:rsidR="00772E7C">
        <w:rPr>
          <w:rFonts w:hint="eastAsia"/>
        </w:rPr>
        <w:t>省级数字家庭管理平台</w:t>
      </w:r>
      <w:r w:rsidRPr="002F1CDB">
        <w:rPr>
          <w:rFonts w:hint="eastAsia"/>
        </w:rPr>
        <w:t>－&gt;</w:t>
      </w:r>
      <w:r w:rsidR="00772E7C">
        <w:rPr>
          <w:rFonts w:hint="eastAsia"/>
        </w:rPr>
        <w:t>一级家庭开放平台</w:t>
      </w:r>
      <w:r w:rsidRPr="002F1CDB">
        <w:rPr>
          <w:rFonts w:hint="eastAsia"/>
        </w:rPr>
        <w:t>。</w:t>
      </w:r>
    </w:p>
    <w:p w:rsidR="00AC6E77" w:rsidRPr="002F1CDB" w:rsidRDefault="00AC6E77" w:rsidP="00AC6E77">
      <w:pPr>
        <w:pStyle w:val="QB7"/>
        <w:spacing w:line="300" w:lineRule="auto"/>
        <w:ind w:firstLine="420"/>
      </w:pPr>
      <w:r w:rsidRPr="002F1CDB">
        <w:rPr>
          <w:rFonts w:hint="eastAsia"/>
        </w:rPr>
        <w:t>消息格式如下：</w:t>
      </w:r>
    </w:p>
    <w:p w:rsidR="00AC6E77" w:rsidRPr="002F1CDB"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573C40" w:rsidRDefault="00573C40" w:rsidP="00573C4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573C40" w:rsidRDefault="00573C40" w:rsidP="00573C4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573C40" w:rsidRDefault="00573C40" w:rsidP="00573C4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Pr>
          <w:rFonts w:hAnsi="宋体" w:hint="eastAsia"/>
          <w:szCs w:val="21"/>
        </w:rPr>
        <w:t>NOTIFY_INSTALL_CANCEL</w:t>
      </w:r>
      <w:r>
        <w:rPr>
          <w:rFonts w:hint="eastAsia"/>
        </w:rPr>
        <w:t>",</w:t>
      </w:r>
    </w:p>
    <w:p w:rsidR="00573C40" w:rsidRDefault="00573C40" w:rsidP="00573C4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573C40" w:rsidRDefault="00573C40" w:rsidP="00573C40">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r>
        <w:rPr>
          <w:rFonts w:hint="eastAsia"/>
        </w:rPr>
        <w:t>}</w:t>
      </w:r>
    </w:p>
    <w:p w:rsidR="00AC6E77" w:rsidRPr="002F1CDB" w:rsidRDefault="00AC6E77" w:rsidP="00AC6E77">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AC6E77" w:rsidRDefault="00AC6E77" w:rsidP="00AC6E77">
      <w:pPr>
        <w:pStyle w:val="QB7"/>
        <w:spacing w:line="300" w:lineRule="auto"/>
        <w:ind w:firstLine="420"/>
      </w:pPr>
      <w:r>
        <w:t>参数说明</w:t>
      </w:r>
      <w:r>
        <w:rPr>
          <w:rFonts w:hint="eastAsia"/>
        </w:rPr>
        <w:t>：</w:t>
      </w:r>
    </w:p>
    <w:tbl>
      <w:tblPr>
        <w:tblStyle w:val="4-12"/>
        <w:tblW w:w="0" w:type="auto"/>
        <w:tblLook w:val="04A0"/>
      </w:tblPr>
      <w:tblGrid>
        <w:gridCol w:w="2122"/>
        <w:gridCol w:w="1984"/>
        <w:gridCol w:w="1985"/>
        <w:gridCol w:w="2409"/>
      </w:tblGrid>
      <w:tr w:rsidR="00AC6E77" w:rsidTr="00E72DE1">
        <w:trPr>
          <w:cnfStyle w:val="100000000000"/>
        </w:trPr>
        <w:tc>
          <w:tcPr>
            <w:cnfStyle w:val="001000000000"/>
            <w:tcW w:w="2122" w:type="dxa"/>
          </w:tcPr>
          <w:p w:rsidR="00AC6E77" w:rsidRDefault="00AC6E77" w:rsidP="00E72DE1">
            <w:pPr>
              <w:pStyle w:val="QB20"/>
              <w:ind w:firstLineChars="0" w:firstLine="0"/>
              <w:jc w:val="center"/>
              <w:rPr>
                <w:b w:val="0"/>
                <w:bCs w:val="0"/>
                <w:color w:val="FFFFFF"/>
              </w:rPr>
            </w:pPr>
            <w:r>
              <w:rPr>
                <w:b w:val="0"/>
                <w:bCs w:val="0"/>
                <w:color w:val="FFFFFF"/>
              </w:rPr>
              <w:t>参数名称</w:t>
            </w:r>
          </w:p>
        </w:tc>
        <w:tc>
          <w:tcPr>
            <w:tcW w:w="1984" w:type="dxa"/>
          </w:tcPr>
          <w:p w:rsidR="00AC6E77" w:rsidRDefault="00AC6E77" w:rsidP="00E72DE1">
            <w:pPr>
              <w:pStyle w:val="QB20"/>
              <w:ind w:firstLineChars="0" w:firstLine="0"/>
              <w:jc w:val="center"/>
              <w:cnfStyle w:val="100000000000"/>
              <w:rPr>
                <w:b w:val="0"/>
                <w:bCs w:val="0"/>
                <w:color w:val="FFFFFF"/>
              </w:rPr>
            </w:pPr>
            <w:r>
              <w:rPr>
                <w:b w:val="0"/>
                <w:bCs w:val="0"/>
                <w:color w:val="FFFFFF"/>
              </w:rPr>
              <w:t>参数类型</w:t>
            </w:r>
          </w:p>
        </w:tc>
        <w:tc>
          <w:tcPr>
            <w:tcW w:w="1985" w:type="dxa"/>
          </w:tcPr>
          <w:p w:rsidR="00AC6E77" w:rsidRDefault="00AC6E77" w:rsidP="00E72DE1">
            <w:pPr>
              <w:pStyle w:val="QB20"/>
              <w:ind w:firstLineChars="0" w:firstLine="0"/>
              <w:jc w:val="center"/>
              <w:cnfStyle w:val="100000000000"/>
              <w:rPr>
                <w:b w:val="0"/>
                <w:bCs w:val="0"/>
                <w:color w:val="FFFFFF"/>
              </w:rPr>
            </w:pPr>
            <w:r>
              <w:rPr>
                <w:b w:val="0"/>
                <w:bCs w:val="0"/>
                <w:color w:val="FFFFFF"/>
              </w:rPr>
              <w:t>参数含义</w:t>
            </w:r>
          </w:p>
        </w:tc>
        <w:tc>
          <w:tcPr>
            <w:tcW w:w="2409" w:type="dxa"/>
          </w:tcPr>
          <w:p w:rsidR="00AC6E77" w:rsidRDefault="00AC6E77" w:rsidP="00E72DE1">
            <w:pPr>
              <w:pStyle w:val="QB20"/>
              <w:ind w:firstLineChars="0" w:firstLine="0"/>
              <w:jc w:val="center"/>
              <w:cnfStyle w:val="100000000000"/>
              <w:rPr>
                <w:b w:val="0"/>
                <w:bCs w:val="0"/>
                <w:color w:val="FFFFFF"/>
              </w:rPr>
            </w:pPr>
            <w:r>
              <w:rPr>
                <w:b w:val="0"/>
                <w:bCs w:val="0"/>
                <w:color w:val="FFFFFF"/>
              </w:rPr>
              <w:t>说明</w:t>
            </w:r>
          </w:p>
        </w:tc>
      </w:tr>
      <w:tr w:rsidR="00573C40" w:rsidTr="00E72DE1">
        <w:trPr>
          <w:cnfStyle w:val="000000100000"/>
        </w:trPr>
        <w:tc>
          <w:tcPr>
            <w:cnfStyle w:val="001000000000"/>
            <w:tcW w:w="2122" w:type="dxa"/>
          </w:tcPr>
          <w:p w:rsidR="00573C40" w:rsidRPr="00707375" w:rsidRDefault="00573C40" w:rsidP="00E72DE1">
            <w:pPr>
              <w:pStyle w:val="QB20"/>
              <w:ind w:firstLineChars="0" w:firstLine="0"/>
              <w:jc w:val="left"/>
              <w:rPr>
                <w:bCs w:val="0"/>
              </w:rPr>
            </w:pPr>
            <w:r w:rsidRPr="00BD3C12">
              <w:rPr>
                <w:rFonts w:cs="Times New Roman" w:hint="eastAsia"/>
                <w:b w:val="0"/>
                <w:bCs w:val="0"/>
              </w:rPr>
              <w:t>Result</w:t>
            </w:r>
          </w:p>
        </w:tc>
        <w:tc>
          <w:tcPr>
            <w:tcW w:w="1984" w:type="dxa"/>
          </w:tcPr>
          <w:p w:rsidR="00573C40" w:rsidRDefault="00573C40" w:rsidP="00E72DE1">
            <w:pPr>
              <w:pStyle w:val="QB20"/>
              <w:ind w:firstLineChars="0" w:firstLine="0"/>
              <w:jc w:val="left"/>
              <w:cnfStyle w:val="000000100000"/>
            </w:pPr>
            <w:r>
              <w:rPr>
                <w:rFonts w:hint="eastAsia"/>
              </w:rPr>
              <w:t>Int</w:t>
            </w:r>
          </w:p>
        </w:tc>
        <w:tc>
          <w:tcPr>
            <w:tcW w:w="1985" w:type="dxa"/>
          </w:tcPr>
          <w:p w:rsidR="00573C40" w:rsidRDefault="00573C40" w:rsidP="00E72DE1">
            <w:pPr>
              <w:pStyle w:val="QB20"/>
              <w:ind w:firstLineChars="0" w:firstLine="0"/>
              <w:jc w:val="left"/>
              <w:cnfStyle w:val="000000100000"/>
            </w:pPr>
          </w:p>
        </w:tc>
        <w:tc>
          <w:tcPr>
            <w:tcW w:w="2409" w:type="dxa"/>
          </w:tcPr>
          <w:p w:rsidR="00573C40" w:rsidRDefault="00573C40" w:rsidP="00E72DE1">
            <w:pPr>
              <w:pStyle w:val="QB20"/>
              <w:ind w:firstLineChars="0" w:firstLine="0"/>
              <w:jc w:val="left"/>
              <w:cnfStyle w:val="000000100000"/>
            </w:pPr>
          </w:p>
        </w:tc>
      </w:tr>
      <w:tr w:rsidR="00573C40" w:rsidTr="00E72DE1">
        <w:tc>
          <w:tcPr>
            <w:cnfStyle w:val="001000000000"/>
            <w:tcW w:w="2122" w:type="dxa"/>
          </w:tcPr>
          <w:p w:rsidR="00573C40" w:rsidRDefault="00573C40" w:rsidP="00E72DE1">
            <w:pPr>
              <w:pStyle w:val="QB20"/>
              <w:ind w:firstLineChars="0" w:firstLine="0"/>
              <w:jc w:val="left"/>
              <w:rPr>
                <w:b w:val="0"/>
                <w:bCs w:val="0"/>
              </w:rPr>
            </w:pPr>
            <w:r w:rsidRPr="00BD3C12">
              <w:rPr>
                <w:rFonts w:cs="Times New Roman" w:hint="eastAsia"/>
                <w:b w:val="0"/>
                <w:bCs w:val="0"/>
              </w:rPr>
              <w:t>ID</w:t>
            </w:r>
          </w:p>
        </w:tc>
        <w:tc>
          <w:tcPr>
            <w:tcW w:w="1984" w:type="dxa"/>
          </w:tcPr>
          <w:p w:rsidR="00573C40" w:rsidRDefault="00573C40" w:rsidP="00E72DE1">
            <w:pPr>
              <w:pStyle w:val="QB20"/>
              <w:ind w:firstLineChars="0" w:firstLine="0"/>
              <w:jc w:val="left"/>
              <w:cnfStyle w:val="000000000000"/>
            </w:pPr>
            <w:r>
              <w:rPr>
                <w:rFonts w:hint="eastAsia"/>
              </w:rPr>
              <w:t>Int</w:t>
            </w:r>
          </w:p>
        </w:tc>
        <w:tc>
          <w:tcPr>
            <w:tcW w:w="1985" w:type="dxa"/>
          </w:tcPr>
          <w:p w:rsidR="00573C40" w:rsidRDefault="00573C40" w:rsidP="00E72DE1">
            <w:pPr>
              <w:pStyle w:val="QB20"/>
              <w:ind w:firstLineChars="0" w:firstLine="0"/>
              <w:jc w:val="left"/>
              <w:cnfStyle w:val="000000000000"/>
            </w:pPr>
            <w:r>
              <w:rPr>
                <w:rFonts w:hint="eastAsia"/>
              </w:rPr>
              <w:t>平台</w:t>
            </w:r>
            <w:r>
              <w:t>维护的事务ID</w:t>
            </w:r>
          </w:p>
        </w:tc>
        <w:tc>
          <w:tcPr>
            <w:tcW w:w="2409" w:type="dxa"/>
          </w:tcPr>
          <w:p w:rsidR="00573C40" w:rsidRDefault="00573C40" w:rsidP="00E72DE1">
            <w:pPr>
              <w:pStyle w:val="QB20"/>
              <w:ind w:firstLineChars="0" w:firstLine="0"/>
              <w:jc w:val="left"/>
              <w:cnfStyle w:val="000000000000"/>
            </w:pPr>
            <w:r>
              <w:t>按请求原值返回</w:t>
            </w:r>
          </w:p>
        </w:tc>
      </w:tr>
      <w:tr w:rsidR="00573C40" w:rsidTr="00E72DE1">
        <w:trPr>
          <w:cnfStyle w:val="000000100000"/>
        </w:trPr>
        <w:tc>
          <w:tcPr>
            <w:cnfStyle w:val="001000000000"/>
            <w:tcW w:w="2122" w:type="dxa"/>
          </w:tcPr>
          <w:p w:rsidR="00573C40" w:rsidRPr="00A00C26" w:rsidRDefault="00573C40" w:rsidP="00E72DE1">
            <w:pPr>
              <w:pStyle w:val="QB20"/>
              <w:ind w:firstLineChars="0" w:firstLine="0"/>
              <w:jc w:val="left"/>
            </w:pPr>
            <w:r w:rsidRPr="00BD3C12">
              <w:rPr>
                <w:rFonts w:cs="Times New Roman"/>
                <w:b w:val="0"/>
                <w:bCs w:val="0"/>
              </w:rPr>
              <w:t>CmdType</w:t>
            </w:r>
          </w:p>
        </w:tc>
        <w:tc>
          <w:tcPr>
            <w:tcW w:w="1984" w:type="dxa"/>
          </w:tcPr>
          <w:p w:rsidR="00573C40" w:rsidRDefault="00573C40" w:rsidP="00E72DE1">
            <w:pPr>
              <w:pStyle w:val="QB20"/>
              <w:ind w:firstLineChars="0" w:firstLine="0"/>
              <w:jc w:val="left"/>
              <w:cnfStyle w:val="000000100000"/>
            </w:pPr>
            <w:r>
              <w:t>String</w:t>
            </w:r>
          </w:p>
        </w:tc>
        <w:tc>
          <w:tcPr>
            <w:tcW w:w="1985" w:type="dxa"/>
          </w:tcPr>
          <w:p w:rsidR="00573C40" w:rsidRPr="00A00C26" w:rsidRDefault="00573C40" w:rsidP="00E72DE1">
            <w:pPr>
              <w:pStyle w:val="QB20"/>
              <w:ind w:firstLineChars="0" w:firstLine="0"/>
              <w:jc w:val="left"/>
              <w:cnfStyle w:val="000000100000"/>
            </w:pPr>
            <w:r>
              <w:t>命令类型</w:t>
            </w:r>
          </w:p>
        </w:tc>
        <w:tc>
          <w:tcPr>
            <w:tcW w:w="2409" w:type="dxa"/>
          </w:tcPr>
          <w:p w:rsidR="00573C40" w:rsidRDefault="00573C40" w:rsidP="00E72DE1">
            <w:pPr>
              <w:pStyle w:val="QB20"/>
              <w:ind w:firstLineChars="0" w:firstLine="0"/>
              <w:jc w:val="left"/>
              <w:cnfStyle w:val="000000100000"/>
            </w:pPr>
            <w:r>
              <w:rPr>
                <w:rFonts w:hint="eastAsia"/>
              </w:rPr>
              <w:t>按照请求的原值返回。</w:t>
            </w:r>
          </w:p>
        </w:tc>
      </w:tr>
      <w:tr w:rsidR="00573C40" w:rsidTr="00E72DE1">
        <w:tc>
          <w:tcPr>
            <w:cnfStyle w:val="001000000000"/>
            <w:tcW w:w="2122" w:type="dxa"/>
          </w:tcPr>
          <w:p w:rsidR="00573C40" w:rsidRDefault="00573C40" w:rsidP="00E72DE1">
            <w:pPr>
              <w:pStyle w:val="QB20"/>
              <w:ind w:firstLineChars="0" w:firstLine="0"/>
              <w:jc w:val="left"/>
            </w:pPr>
            <w:r w:rsidRPr="00BD3C12">
              <w:rPr>
                <w:rFonts w:cs="Times New Roman"/>
                <w:b w:val="0"/>
                <w:bCs w:val="0"/>
              </w:rPr>
              <w:t>SequenceId</w:t>
            </w:r>
          </w:p>
        </w:tc>
        <w:tc>
          <w:tcPr>
            <w:tcW w:w="1984" w:type="dxa"/>
          </w:tcPr>
          <w:p w:rsidR="00573C40" w:rsidRDefault="00573C40" w:rsidP="00E72DE1">
            <w:pPr>
              <w:pStyle w:val="QB20"/>
              <w:ind w:firstLineChars="0" w:firstLine="0"/>
              <w:jc w:val="left"/>
              <w:cnfStyle w:val="000000000000"/>
            </w:pPr>
            <w:r>
              <w:t>String</w:t>
            </w:r>
          </w:p>
        </w:tc>
        <w:tc>
          <w:tcPr>
            <w:tcW w:w="1985" w:type="dxa"/>
          </w:tcPr>
          <w:p w:rsidR="00573C40" w:rsidRDefault="00573C40" w:rsidP="00E72DE1">
            <w:pPr>
              <w:pStyle w:val="QB20"/>
              <w:ind w:firstLineChars="0" w:firstLine="0"/>
              <w:jc w:val="left"/>
              <w:cnfStyle w:val="000000000000"/>
            </w:pPr>
            <w:r>
              <w:t>请求编号</w:t>
            </w:r>
          </w:p>
        </w:tc>
        <w:tc>
          <w:tcPr>
            <w:tcW w:w="2409" w:type="dxa"/>
          </w:tcPr>
          <w:p w:rsidR="00573C40" w:rsidRDefault="00573C40" w:rsidP="00E72DE1">
            <w:pPr>
              <w:pStyle w:val="QB20"/>
              <w:ind w:firstLineChars="0" w:firstLine="0"/>
              <w:cnfStyle w:val="000000000000"/>
            </w:pPr>
            <w:r>
              <w:rPr>
                <w:rFonts w:hint="eastAsia"/>
              </w:rPr>
              <w:t>SequenceId表示命令</w:t>
            </w:r>
            <w:r>
              <w:rPr>
                <w:rFonts w:hint="eastAsia"/>
              </w:rPr>
              <w:lastRenderedPageBreak/>
              <w:t>序列，按照请求的原值返回。</w:t>
            </w:r>
          </w:p>
          <w:p w:rsidR="00573C40" w:rsidRDefault="00573C40" w:rsidP="00E72DE1">
            <w:pPr>
              <w:pStyle w:val="QB20"/>
              <w:ind w:firstLineChars="0" w:firstLine="0"/>
              <w:jc w:val="left"/>
              <w:cnfStyle w:val="000000000000"/>
            </w:pPr>
            <w:r>
              <w:rPr>
                <w:rFonts w:hint="eastAsia"/>
              </w:rPr>
              <w:t>16进制数，8位</w:t>
            </w:r>
          </w:p>
        </w:tc>
      </w:tr>
      <w:tr w:rsidR="00573C40" w:rsidTr="00E72DE1">
        <w:trPr>
          <w:cnfStyle w:val="000000100000"/>
        </w:trPr>
        <w:tc>
          <w:tcPr>
            <w:cnfStyle w:val="001000000000"/>
            <w:tcW w:w="2122" w:type="dxa"/>
          </w:tcPr>
          <w:p w:rsidR="00573C40" w:rsidRDefault="00573C40" w:rsidP="00E72DE1">
            <w:pPr>
              <w:pStyle w:val="QB20"/>
              <w:ind w:firstLineChars="0" w:firstLine="0"/>
              <w:jc w:val="left"/>
            </w:pPr>
            <w:r w:rsidRPr="00BD3C12">
              <w:rPr>
                <w:rFonts w:cs="Times New Roman" w:hint="eastAsia"/>
                <w:b w:val="0"/>
                <w:bCs w:val="0"/>
              </w:rPr>
              <w:lastRenderedPageBreak/>
              <w:t>R</w:t>
            </w:r>
            <w:r w:rsidRPr="00BD3C12">
              <w:rPr>
                <w:rFonts w:cs="Times New Roman"/>
                <w:b w:val="0"/>
                <w:bCs w:val="0"/>
              </w:rPr>
              <w:t>esultData</w:t>
            </w:r>
          </w:p>
        </w:tc>
        <w:tc>
          <w:tcPr>
            <w:tcW w:w="1984" w:type="dxa"/>
          </w:tcPr>
          <w:p w:rsidR="00573C40" w:rsidRDefault="00573C40" w:rsidP="00E72DE1">
            <w:pPr>
              <w:pStyle w:val="QB20"/>
              <w:ind w:firstLineChars="0" w:firstLine="0"/>
              <w:jc w:val="left"/>
              <w:cnfStyle w:val="000000100000"/>
            </w:pPr>
            <w:r>
              <w:rPr>
                <w:rFonts w:hint="eastAsia"/>
              </w:rPr>
              <w:t>Object</w:t>
            </w:r>
          </w:p>
        </w:tc>
        <w:tc>
          <w:tcPr>
            <w:tcW w:w="1985" w:type="dxa"/>
          </w:tcPr>
          <w:p w:rsidR="00573C40" w:rsidRDefault="00573C40" w:rsidP="00E72DE1">
            <w:pPr>
              <w:pStyle w:val="QB20"/>
              <w:ind w:firstLineChars="0" w:firstLine="0"/>
              <w:jc w:val="left"/>
              <w:cnfStyle w:val="000000100000"/>
            </w:pPr>
            <w:r>
              <w:rPr>
                <w:rFonts w:hint="eastAsia"/>
              </w:rPr>
              <w:t>操作</w:t>
            </w:r>
            <w:r>
              <w:t>返回的结果</w:t>
            </w:r>
          </w:p>
        </w:tc>
        <w:tc>
          <w:tcPr>
            <w:tcW w:w="2409" w:type="dxa"/>
          </w:tcPr>
          <w:p w:rsidR="00573C40" w:rsidRDefault="00573C40" w:rsidP="00E72DE1">
            <w:pPr>
              <w:pStyle w:val="QB20"/>
              <w:ind w:firstLineChars="0" w:firstLine="0"/>
              <w:jc w:val="left"/>
              <w:cnfStyle w:val="000000100000"/>
            </w:pPr>
          </w:p>
        </w:tc>
      </w:tr>
    </w:tbl>
    <w:p w:rsidR="00B271CA" w:rsidRDefault="00B271CA">
      <w:pPr>
        <w:pStyle w:val="QB7"/>
        <w:spacing w:line="300" w:lineRule="auto"/>
        <w:ind w:firstLine="420"/>
      </w:pPr>
    </w:p>
    <w:p w:rsidR="00B271CA" w:rsidRDefault="00203F53">
      <w:pPr>
        <w:pStyle w:val="QB2"/>
      </w:pPr>
      <w:r w:rsidRPr="00203F53">
        <w:t>插件取消安装</w:t>
      </w:r>
      <w:r w:rsidR="00055B3B">
        <w:rPr>
          <w:rFonts w:hint="eastAsia"/>
        </w:rPr>
        <w:t>反馈</w:t>
      </w:r>
    </w:p>
    <w:p w:rsidR="00B271CA" w:rsidRDefault="00203F53">
      <w:pPr>
        <w:pStyle w:val="QB3"/>
      </w:pPr>
      <w:r w:rsidRPr="00203F53">
        <w:t>接口说明</w:t>
      </w:r>
    </w:p>
    <w:p w:rsidR="00670245" w:rsidRDefault="00670245" w:rsidP="00670245">
      <w:pPr>
        <w:pStyle w:val="QB7"/>
        <w:spacing w:line="300" w:lineRule="auto"/>
        <w:ind w:firstLine="420"/>
      </w:pPr>
      <w:r>
        <w:rPr>
          <w:rFonts w:hint="eastAsia"/>
        </w:rPr>
        <w:t>插件取消安装完成后回调到一级平台的接口，将取消安装结果返回。</w:t>
      </w:r>
    </w:p>
    <w:p w:rsidR="00670245" w:rsidRPr="002F1CDB" w:rsidRDefault="00670245" w:rsidP="00670245">
      <w:pPr>
        <w:pStyle w:val="QB7"/>
        <w:spacing w:line="300" w:lineRule="auto"/>
        <w:ind w:firstLine="420"/>
      </w:pPr>
      <w:r w:rsidRPr="002F1CDB">
        <w:rPr>
          <w:rFonts w:hint="eastAsia"/>
        </w:rPr>
        <w:t>消息发送方向：</w:t>
      </w:r>
      <w:r>
        <w:rPr>
          <w:rFonts w:hint="eastAsia"/>
        </w:rPr>
        <w:t>省级数字家庭管理平台</w:t>
      </w:r>
      <w:r w:rsidRPr="002F1CDB">
        <w:rPr>
          <w:rFonts w:hint="eastAsia"/>
        </w:rPr>
        <w:t>－&gt;</w:t>
      </w:r>
      <w:r>
        <w:rPr>
          <w:rFonts w:hint="eastAsia"/>
        </w:rPr>
        <w:t>一级家庭开放平台</w:t>
      </w:r>
      <w:r w:rsidRPr="002F1CDB">
        <w:rPr>
          <w:rFonts w:hint="eastAsia"/>
        </w:rPr>
        <w:t>。</w:t>
      </w:r>
    </w:p>
    <w:p w:rsidR="00670245" w:rsidRPr="00B45EE9" w:rsidRDefault="00670245" w:rsidP="00670245">
      <w:pPr>
        <w:pStyle w:val="QB7"/>
        <w:spacing w:line="300" w:lineRule="auto"/>
        <w:ind w:firstLine="420"/>
      </w:pPr>
    </w:p>
    <w:p w:rsidR="00B271CA" w:rsidRDefault="00203F53">
      <w:pPr>
        <w:pStyle w:val="QB3"/>
      </w:pPr>
      <w:r w:rsidRPr="00203F53">
        <w:t>接口类型</w:t>
      </w:r>
    </w:p>
    <w:p w:rsidR="00670245" w:rsidRPr="00B45EE9" w:rsidRDefault="002936E0" w:rsidP="00670245">
      <w:pPr>
        <w:pStyle w:val="QB7"/>
        <w:spacing w:line="300" w:lineRule="auto"/>
        <w:ind w:firstLine="420"/>
      </w:pPr>
      <w:r>
        <w:rPr>
          <w:rFonts w:hint="eastAsia"/>
        </w:rPr>
        <w:t>名称：reportInstallCancelResult</w:t>
      </w:r>
    </w:p>
    <w:p w:rsidR="00670245" w:rsidRDefault="00670245" w:rsidP="00670245">
      <w:pPr>
        <w:spacing w:line="300" w:lineRule="auto"/>
        <w:rPr>
          <w:rFonts w:ascii="宋体" w:hAnsi="宋体"/>
          <w:sz w:val="24"/>
        </w:rPr>
      </w:pPr>
    </w:p>
    <w:p w:rsidR="00B271CA" w:rsidRDefault="00203F53">
      <w:pPr>
        <w:pStyle w:val="QB3"/>
      </w:pPr>
      <w:r w:rsidRPr="00203F53">
        <w:t>请求报文定义</w:t>
      </w:r>
    </w:p>
    <w:p w:rsidR="00670245" w:rsidRPr="002F1CDB" w:rsidRDefault="00670245" w:rsidP="00670245">
      <w:pPr>
        <w:pStyle w:val="QB7"/>
        <w:spacing w:line="300" w:lineRule="auto"/>
        <w:ind w:firstLine="420"/>
      </w:pPr>
      <w:r w:rsidRPr="002F1CDB">
        <w:rPr>
          <w:rFonts w:hint="eastAsia"/>
        </w:rPr>
        <w:t>消息格式如下：</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Report</w:t>
      </w:r>
      <w:r>
        <w:rPr>
          <w:rFonts w:hint="eastAsia"/>
        </w:rPr>
        <w:t>"，</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t>REPORT</w:t>
      </w:r>
      <w:r>
        <w:rPr>
          <w:rFonts w:hint="eastAsia"/>
        </w:rPr>
        <w:t>_</w:t>
      </w:r>
      <w:r>
        <w:t>INSTALL</w:t>
      </w:r>
      <w:r>
        <w:rPr>
          <w:rFonts w:hint="eastAsia"/>
        </w:rPr>
        <w:t>_C</w:t>
      </w:r>
      <w:r>
        <w:t>ANCEL_RESULT</w:t>
      </w:r>
      <w:r>
        <w:rPr>
          <w:rFonts w:hint="eastAsia"/>
        </w:rPr>
        <w:t>",</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670245" w:rsidRPr="002F1CDB"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2F1CDB">
        <w:rPr>
          <w:rFonts w:hint="eastAsia"/>
        </w:rPr>
        <w:t>Result</w:t>
      </w:r>
      <w:r>
        <w:t>”</w:t>
      </w:r>
      <w:r w:rsidRPr="002F1CDB">
        <w:rPr>
          <w:rFonts w:hint="eastAsia"/>
        </w:rPr>
        <w:t xml:space="preserve">:0/非0,  </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4F67EB">
        <w:t>Plugin_Name</w:t>
      </w:r>
      <w:r>
        <w:t>”</w:t>
      </w:r>
      <w:r w:rsidRPr="004F67EB">
        <w:t xml:space="preserve">: </w:t>
      </w:r>
      <w:r>
        <w:t>“</w:t>
      </w:r>
      <w:r w:rsidRPr="004F67EB">
        <w:t>Plugin_ID</w:t>
      </w:r>
      <w:r>
        <w:t>”</w:t>
      </w:r>
      <w:r>
        <w:t>,</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sidRPr="00912980">
        <w:t>"</w:t>
      </w:r>
      <w:r>
        <w:t>MAC</w:t>
      </w:r>
      <w:r w:rsidRPr="00912980">
        <w:t>"</w:t>
      </w:r>
      <w:r>
        <w:t>:</w:t>
      </w:r>
      <w:r w:rsidRPr="00912980">
        <w:t xml:space="preserve"> "</w:t>
      </w:r>
      <w:r>
        <w:t>%s</w:t>
      </w:r>
      <w:r w:rsidRPr="00912980">
        <w:t>"</w:t>
      </w:r>
    </w:p>
    <w:p w:rsidR="00670245" w:rsidRPr="002F1CDB"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670245" w:rsidRPr="002F1CDB"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670245" w:rsidRDefault="00670245" w:rsidP="00670245">
      <w:pPr>
        <w:pStyle w:val="QB7"/>
        <w:spacing w:line="300" w:lineRule="auto"/>
        <w:ind w:firstLine="420"/>
      </w:pPr>
      <w:r>
        <w:t>参数说明</w:t>
      </w:r>
      <w:r>
        <w:rPr>
          <w:rFonts w:hint="eastAsia"/>
        </w:rPr>
        <w:t>：</w:t>
      </w:r>
    </w:p>
    <w:tbl>
      <w:tblPr>
        <w:tblStyle w:val="4-11"/>
        <w:tblW w:w="0" w:type="auto"/>
        <w:tblLook w:val="04A0"/>
      </w:tblPr>
      <w:tblGrid>
        <w:gridCol w:w="2094"/>
        <w:gridCol w:w="1451"/>
        <w:gridCol w:w="1840"/>
        <w:gridCol w:w="3137"/>
      </w:tblGrid>
      <w:tr w:rsidR="00670245" w:rsidTr="00092C22">
        <w:trPr>
          <w:cnfStyle w:val="100000000000"/>
        </w:trPr>
        <w:tc>
          <w:tcPr>
            <w:cnfStyle w:val="001000000000"/>
            <w:tcW w:w="2101" w:type="dxa"/>
          </w:tcPr>
          <w:p w:rsidR="00670245" w:rsidRDefault="00670245" w:rsidP="00092C22">
            <w:pPr>
              <w:pStyle w:val="QB20"/>
              <w:ind w:firstLineChars="0" w:firstLine="0"/>
              <w:jc w:val="center"/>
              <w:rPr>
                <w:b w:val="0"/>
                <w:bCs w:val="0"/>
              </w:rPr>
            </w:pPr>
            <w:r>
              <w:rPr>
                <w:b w:val="0"/>
                <w:bCs w:val="0"/>
              </w:rPr>
              <w:t>参数名称</w:t>
            </w:r>
          </w:p>
        </w:tc>
        <w:tc>
          <w:tcPr>
            <w:tcW w:w="1551" w:type="dxa"/>
          </w:tcPr>
          <w:p w:rsidR="00670245" w:rsidRDefault="00670245" w:rsidP="00092C22">
            <w:pPr>
              <w:pStyle w:val="QB20"/>
              <w:ind w:firstLineChars="0" w:firstLine="0"/>
              <w:jc w:val="center"/>
              <w:cnfStyle w:val="100000000000"/>
              <w:rPr>
                <w:b w:val="0"/>
                <w:bCs w:val="0"/>
              </w:rPr>
            </w:pPr>
            <w:r>
              <w:rPr>
                <w:b w:val="0"/>
                <w:bCs w:val="0"/>
              </w:rPr>
              <w:t>参数类型</w:t>
            </w:r>
          </w:p>
        </w:tc>
        <w:tc>
          <w:tcPr>
            <w:tcW w:w="2048" w:type="dxa"/>
          </w:tcPr>
          <w:p w:rsidR="00670245" w:rsidRDefault="00670245" w:rsidP="00092C22">
            <w:pPr>
              <w:pStyle w:val="QB20"/>
              <w:ind w:firstLineChars="0" w:firstLine="0"/>
              <w:jc w:val="center"/>
              <w:cnfStyle w:val="100000000000"/>
              <w:rPr>
                <w:b w:val="0"/>
                <w:bCs w:val="0"/>
              </w:rPr>
            </w:pPr>
            <w:r>
              <w:rPr>
                <w:b w:val="0"/>
                <w:bCs w:val="0"/>
              </w:rPr>
              <w:t>参数含义</w:t>
            </w:r>
          </w:p>
        </w:tc>
        <w:tc>
          <w:tcPr>
            <w:tcW w:w="3156" w:type="dxa"/>
          </w:tcPr>
          <w:p w:rsidR="00670245" w:rsidRDefault="00670245" w:rsidP="00092C22">
            <w:pPr>
              <w:pStyle w:val="QB20"/>
              <w:ind w:firstLineChars="0" w:firstLine="0"/>
              <w:jc w:val="center"/>
              <w:cnfStyle w:val="100000000000"/>
              <w:rPr>
                <w:b w:val="0"/>
                <w:bCs w:val="0"/>
              </w:rPr>
            </w:pPr>
            <w:r>
              <w:rPr>
                <w:b w:val="0"/>
                <w:bCs w:val="0"/>
              </w:rPr>
              <w:t>说明</w:t>
            </w:r>
          </w:p>
        </w:tc>
      </w:tr>
      <w:tr w:rsidR="00670245" w:rsidTr="00092C22">
        <w:trPr>
          <w:cnfStyle w:val="000000100000"/>
        </w:trPr>
        <w:tc>
          <w:tcPr>
            <w:cnfStyle w:val="001000000000"/>
            <w:tcW w:w="2101" w:type="dxa"/>
          </w:tcPr>
          <w:p w:rsidR="00670245" w:rsidRDefault="00670245" w:rsidP="00092C22">
            <w:pPr>
              <w:pStyle w:val="QB20"/>
              <w:ind w:firstLineChars="0" w:firstLine="0"/>
              <w:jc w:val="left"/>
              <w:rPr>
                <w:b w:val="0"/>
                <w:bCs w:val="0"/>
                <w:color w:val="FFFFFF"/>
              </w:rPr>
            </w:pPr>
            <w:r>
              <w:rPr>
                <w:rFonts w:cs="Times New Roman" w:hint="eastAsia"/>
              </w:rPr>
              <w:t>RPCMethod</w:t>
            </w:r>
          </w:p>
        </w:tc>
        <w:tc>
          <w:tcPr>
            <w:tcW w:w="1551" w:type="dxa"/>
          </w:tcPr>
          <w:p w:rsidR="00670245" w:rsidRDefault="00670245" w:rsidP="00092C22">
            <w:pPr>
              <w:pStyle w:val="QB20"/>
              <w:ind w:firstLineChars="0" w:firstLine="0"/>
              <w:jc w:val="left"/>
              <w:cnfStyle w:val="000000100000"/>
              <w:rPr>
                <w:b/>
                <w:bCs/>
                <w:color w:val="FFFFFF"/>
              </w:rPr>
            </w:pPr>
            <w:r>
              <w:rPr>
                <w:rFonts w:hint="eastAsia"/>
              </w:rPr>
              <w:t>String</w:t>
            </w:r>
          </w:p>
        </w:tc>
        <w:tc>
          <w:tcPr>
            <w:tcW w:w="2048" w:type="dxa"/>
          </w:tcPr>
          <w:p w:rsidR="00670245" w:rsidRDefault="00670245" w:rsidP="00092C22">
            <w:pPr>
              <w:pStyle w:val="QB20"/>
              <w:ind w:firstLineChars="0" w:firstLine="0"/>
              <w:jc w:val="left"/>
              <w:cnfStyle w:val="000000100000"/>
              <w:rPr>
                <w:b/>
                <w:bCs/>
                <w:color w:val="FFFFFF"/>
              </w:rPr>
            </w:pPr>
            <w:r>
              <w:rPr>
                <w:rFonts w:hint="eastAsia"/>
              </w:rPr>
              <w:t>接口分类定义</w:t>
            </w:r>
          </w:p>
        </w:tc>
        <w:tc>
          <w:tcPr>
            <w:tcW w:w="3156" w:type="dxa"/>
          </w:tcPr>
          <w:p w:rsidR="00670245" w:rsidRDefault="00670245" w:rsidP="00092C22">
            <w:pPr>
              <w:pStyle w:val="QB20"/>
              <w:ind w:firstLineChars="0" w:firstLine="0"/>
              <w:jc w:val="left"/>
              <w:cnfStyle w:val="000000100000"/>
              <w:rPr>
                <w:b/>
                <w:bCs/>
                <w:color w:val="FFFFFF"/>
              </w:rPr>
            </w:pPr>
            <w:r>
              <w:rPr>
                <w:rFonts w:hint="eastAsia"/>
              </w:rPr>
              <w:t>Report</w:t>
            </w:r>
          </w:p>
        </w:tc>
      </w:tr>
      <w:tr w:rsidR="00670245" w:rsidTr="00092C22">
        <w:tc>
          <w:tcPr>
            <w:cnfStyle w:val="001000000000"/>
            <w:tcW w:w="2101" w:type="dxa"/>
          </w:tcPr>
          <w:p w:rsidR="00670245" w:rsidRDefault="00670245" w:rsidP="00092C22">
            <w:pPr>
              <w:pStyle w:val="QB20"/>
              <w:ind w:firstLineChars="0" w:firstLine="0"/>
              <w:jc w:val="left"/>
              <w:rPr>
                <w:b w:val="0"/>
                <w:bCs w:val="0"/>
                <w:color w:val="FFFFFF"/>
              </w:rPr>
            </w:pPr>
            <w:r>
              <w:rPr>
                <w:rFonts w:cs="Times New Roman" w:hint="eastAsia"/>
              </w:rPr>
              <w:t>ID</w:t>
            </w:r>
          </w:p>
        </w:tc>
        <w:tc>
          <w:tcPr>
            <w:tcW w:w="1551" w:type="dxa"/>
          </w:tcPr>
          <w:p w:rsidR="00670245" w:rsidRDefault="00670245" w:rsidP="00092C22">
            <w:pPr>
              <w:pStyle w:val="QB20"/>
              <w:ind w:firstLineChars="0" w:firstLine="0"/>
              <w:jc w:val="left"/>
              <w:cnfStyle w:val="000000000000"/>
              <w:rPr>
                <w:b/>
                <w:bCs/>
                <w:color w:val="FFFFFF"/>
              </w:rPr>
            </w:pPr>
            <w:r>
              <w:rPr>
                <w:rFonts w:hint="eastAsia"/>
              </w:rPr>
              <w:t>Int</w:t>
            </w:r>
          </w:p>
        </w:tc>
        <w:tc>
          <w:tcPr>
            <w:tcW w:w="2048" w:type="dxa"/>
          </w:tcPr>
          <w:p w:rsidR="00670245" w:rsidRDefault="00670245" w:rsidP="00092C22">
            <w:pPr>
              <w:pStyle w:val="QB20"/>
              <w:ind w:firstLineChars="0" w:firstLine="0"/>
              <w:jc w:val="left"/>
              <w:cnfStyle w:val="000000000000"/>
              <w:rPr>
                <w:b/>
                <w:bCs/>
                <w:color w:val="FFFFFF"/>
              </w:rPr>
            </w:pPr>
            <w:r>
              <w:rPr>
                <w:rFonts w:hint="eastAsia"/>
              </w:rPr>
              <w:t>平台</w:t>
            </w:r>
            <w:r>
              <w:t>维护的事务ID</w:t>
            </w:r>
          </w:p>
        </w:tc>
        <w:tc>
          <w:tcPr>
            <w:tcW w:w="3156" w:type="dxa"/>
          </w:tcPr>
          <w:p w:rsidR="00670245" w:rsidRDefault="00670245" w:rsidP="00092C22">
            <w:pPr>
              <w:pStyle w:val="QB20"/>
              <w:ind w:firstLineChars="0" w:firstLine="0"/>
              <w:jc w:val="left"/>
              <w:cnfStyle w:val="000000000000"/>
              <w:rPr>
                <w:b/>
                <w:bCs/>
                <w:color w:val="FFFFFF"/>
              </w:rPr>
            </w:pPr>
            <w:r w:rsidRPr="00A00C26">
              <w:rPr>
                <w:rFonts w:hint="eastAsia"/>
              </w:rPr>
              <w:t>事务ID用于标识对应操作序号</w:t>
            </w:r>
          </w:p>
        </w:tc>
      </w:tr>
      <w:tr w:rsidR="00670245" w:rsidTr="00092C22">
        <w:trPr>
          <w:cnfStyle w:val="000000100000"/>
        </w:trPr>
        <w:tc>
          <w:tcPr>
            <w:cnfStyle w:val="001000000000"/>
            <w:tcW w:w="2101" w:type="dxa"/>
          </w:tcPr>
          <w:p w:rsidR="00670245" w:rsidRDefault="00670245" w:rsidP="00092C22">
            <w:pPr>
              <w:pStyle w:val="QB20"/>
              <w:ind w:firstLineChars="0" w:firstLine="0"/>
              <w:jc w:val="left"/>
              <w:rPr>
                <w:b w:val="0"/>
                <w:bCs w:val="0"/>
                <w:color w:val="FFFFFF"/>
              </w:rPr>
            </w:pPr>
            <w:r>
              <w:rPr>
                <w:rFonts w:cs="Times New Roman"/>
              </w:rPr>
              <w:t>CmdType</w:t>
            </w:r>
          </w:p>
        </w:tc>
        <w:tc>
          <w:tcPr>
            <w:tcW w:w="1551" w:type="dxa"/>
          </w:tcPr>
          <w:p w:rsidR="00670245" w:rsidRDefault="00670245" w:rsidP="00092C22">
            <w:pPr>
              <w:pStyle w:val="QB20"/>
              <w:ind w:firstLineChars="0" w:firstLine="0"/>
              <w:jc w:val="left"/>
              <w:cnfStyle w:val="000000100000"/>
              <w:rPr>
                <w:b/>
                <w:bCs/>
                <w:color w:val="FFFFFF"/>
              </w:rPr>
            </w:pPr>
            <w:r>
              <w:t>String</w:t>
            </w:r>
          </w:p>
        </w:tc>
        <w:tc>
          <w:tcPr>
            <w:tcW w:w="2048" w:type="dxa"/>
          </w:tcPr>
          <w:p w:rsidR="00670245" w:rsidRDefault="00670245" w:rsidP="00092C22">
            <w:pPr>
              <w:pStyle w:val="QB20"/>
              <w:ind w:firstLineChars="0" w:firstLine="0"/>
              <w:jc w:val="left"/>
              <w:cnfStyle w:val="000000100000"/>
              <w:rPr>
                <w:b/>
                <w:bCs/>
                <w:color w:val="FFFFFF"/>
              </w:rPr>
            </w:pPr>
            <w:r>
              <w:t>命令类型</w:t>
            </w:r>
          </w:p>
        </w:tc>
        <w:tc>
          <w:tcPr>
            <w:tcW w:w="3156" w:type="dxa"/>
          </w:tcPr>
          <w:p w:rsidR="00670245" w:rsidRDefault="00670245" w:rsidP="00092C22">
            <w:pPr>
              <w:pStyle w:val="QB20"/>
              <w:ind w:firstLineChars="0" w:firstLine="0"/>
              <w:jc w:val="left"/>
              <w:cnfStyle w:val="000000100000"/>
              <w:rPr>
                <w:b/>
                <w:bCs/>
                <w:color w:val="FFFFFF"/>
              </w:rPr>
            </w:pPr>
            <w:r>
              <w:t>REPORT</w:t>
            </w:r>
            <w:r>
              <w:rPr>
                <w:rFonts w:hint="eastAsia"/>
              </w:rPr>
              <w:t>_</w:t>
            </w:r>
            <w:r>
              <w:t>INSTALL</w:t>
            </w:r>
            <w:r>
              <w:rPr>
                <w:rFonts w:hint="eastAsia"/>
              </w:rPr>
              <w:t>_C</w:t>
            </w:r>
            <w:r>
              <w:t>ANCEL_RESULT</w:t>
            </w:r>
          </w:p>
        </w:tc>
      </w:tr>
      <w:tr w:rsidR="00670245" w:rsidTr="00092C22">
        <w:tc>
          <w:tcPr>
            <w:cnfStyle w:val="001000000000"/>
            <w:tcW w:w="2101" w:type="dxa"/>
          </w:tcPr>
          <w:p w:rsidR="00670245" w:rsidRDefault="00670245" w:rsidP="00092C22">
            <w:pPr>
              <w:pStyle w:val="QB20"/>
              <w:ind w:firstLineChars="0" w:firstLine="0"/>
              <w:jc w:val="left"/>
              <w:rPr>
                <w:b w:val="0"/>
                <w:bCs w:val="0"/>
                <w:color w:val="FFFFFF"/>
              </w:rPr>
            </w:pPr>
            <w:r>
              <w:rPr>
                <w:rFonts w:cs="Times New Roman"/>
              </w:rPr>
              <w:t>SequenceId</w:t>
            </w:r>
          </w:p>
        </w:tc>
        <w:tc>
          <w:tcPr>
            <w:tcW w:w="1551" w:type="dxa"/>
          </w:tcPr>
          <w:p w:rsidR="00670245" w:rsidRDefault="00670245" w:rsidP="00092C22">
            <w:pPr>
              <w:pStyle w:val="QB20"/>
              <w:ind w:firstLineChars="0" w:firstLine="0"/>
              <w:jc w:val="left"/>
              <w:cnfStyle w:val="000000000000"/>
              <w:rPr>
                <w:b/>
                <w:bCs/>
                <w:color w:val="FFFFFF"/>
              </w:rPr>
            </w:pPr>
            <w:r>
              <w:t>String</w:t>
            </w:r>
          </w:p>
        </w:tc>
        <w:tc>
          <w:tcPr>
            <w:tcW w:w="2048" w:type="dxa"/>
          </w:tcPr>
          <w:p w:rsidR="00670245" w:rsidRDefault="00670245" w:rsidP="00092C22">
            <w:pPr>
              <w:pStyle w:val="QB20"/>
              <w:ind w:firstLineChars="0" w:firstLine="0"/>
              <w:jc w:val="left"/>
              <w:cnfStyle w:val="000000000000"/>
              <w:rPr>
                <w:b/>
                <w:bCs/>
                <w:color w:val="FFFFFF"/>
              </w:rPr>
            </w:pPr>
            <w:r>
              <w:t>请求编号</w:t>
            </w:r>
          </w:p>
        </w:tc>
        <w:tc>
          <w:tcPr>
            <w:tcW w:w="3156" w:type="dxa"/>
          </w:tcPr>
          <w:p w:rsidR="00670245" w:rsidRDefault="00670245" w:rsidP="00092C22">
            <w:pPr>
              <w:pStyle w:val="QB20"/>
              <w:ind w:firstLineChars="0" w:firstLine="0"/>
              <w:cnfStyle w:val="000000000000"/>
            </w:pPr>
            <w:r>
              <w:rPr>
                <w:rFonts w:hint="eastAsia"/>
              </w:rPr>
              <w:t>SequenceId为动态生成，表示命令序列，网关按照请求的原值返回。</w:t>
            </w:r>
          </w:p>
          <w:p w:rsidR="00670245" w:rsidRDefault="00670245" w:rsidP="00092C22">
            <w:pPr>
              <w:pStyle w:val="QB20"/>
              <w:ind w:firstLineChars="0" w:firstLine="0"/>
              <w:jc w:val="left"/>
              <w:cnfStyle w:val="000000000000"/>
              <w:rPr>
                <w:b/>
                <w:bCs/>
                <w:color w:val="FFFFFF"/>
              </w:rPr>
            </w:pPr>
            <w:r>
              <w:rPr>
                <w:rFonts w:hint="eastAsia"/>
              </w:rPr>
              <w:t>16进制数，8位</w:t>
            </w:r>
          </w:p>
        </w:tc>
      </w:tr>
      <w:tr w:rsidR="00670245" w:rsidTr="00092C22">
        <w:trPr>
          <w:cnfStyle w:val="000000100000"/>
        </w:trPr>
        <w:tc>
          <w:tcPr>
            <w:cnfStyle w:val="001000000000"/>
            <w:tcW w:w="2101" w:type="dxa"/>
          </w:tcPr>
          <w:p w:rsidR="00670245" w:rsidRDefault="00670245" w:rsidP="00092C22">
            <w:pPr>
              <w:pStyle w:val="QB20"/>
              <w:ind w:firstLineChars="0" w:firstLine="0"/>
              <w:jc w:val="left"/>
              <w:rPr>
                <w:b w:val="0"/>
                <w:bCs w:val="0"/>
                <w:color w:val="FFFFFF"/>
              </w:rPr>
            </w:pPr>
            <w:r>
              <w:rPr>
                <w:rFonts w:cs="Times New Roman"/>
              </w:rPr>
              <w:t>Parameter</w:t>
            </w:r>
          </w:p>
        </w:tc>
        <w:tc>
          <w:tcPr>
            <w:tcW w:w="1551" w:type="dxa"/>
          </w:tcPr>
          <w:p w:rsidR="00670245" w:rsidRDefault="00670245" w:rsidP="00092C22">
            <w:pPr>
              <w:pStyle w:val="QB20"/>
              <w:ind w:firstLineChars="0" w:firstLine="0"/>
              <w:jc w:val="left"/>
              <w:cnfStyle w:val="000000100000"/>
              <w:rPr>
                <w:b/>
                <w:bCs/>
                <w:color w:val="FFFFFF"/>
              </w:rPr>
            </w:pPr>
            <w:r>
              <w:rPr>
                <w:rFonts w:hint="eastAsia"/>
              </w:rPr>
              <w:t>Object</w:t>
            </w:r>
          </w:p>
        </w:tc>
        <w:tc>
          <w:tcPr>
            <w:tcW w:w="2048" w:type="dxa"/>
          </w:tcPr>
          <w:p w:rsidR="00670245" w:rsidRDefault="00670245" w:rsidP="00092C22">
            <w:pPr>
              <w:pStyle w:val="QB20"/>
              <w:ind w:firstLineChars="0" w:firstLine="0"/>
              <w:jc w:val="left"/>
              <w:cnfStyle w:val="000000100000"/>
              <w:rPr>
                <w:b/>
                <w:bCs/>
                <w:color w:val="FFFFFF"/>
              </w:rPr>
            </w:pPr>
            <w:r>
              <w:rPr>
                <w:rFonts w:hint="eastAsia"/>
              </w:rPr>
              <w:t>报文中的请求参数</w:t>
            </w:r>
          </w:p>
        </w:tc>
        <w:tc>
          <w:tcPr>
            <w:tcW w:w="3156" w:type="dxa"/>
          </w:tcPr>
          <w:p w:rsidR="00670245" w:rsidRDefault="00670245" w:rsidP="00092C22">
            <w:pPr>
              <w:pStyle w:val="QB20"/>
              <w:ind w:firstLineChars="0" w:firstLine="0"/>
              <w:jc w:val="left"/>
              <w:cnfStyle w:val="000000100000"/>
              <w:rPr>
                <w:b/>
                <w:bCs/>
                <w:color w:val="FFFFFF"/>
              </w:rPr>
            </w:pPr>
          </w:p>
        </w:tc>
      </w:tr>
      <w:tr w:rsidR="00670245" w:rsidTr="00092C22">
        <w:tc>
          <w:tcPr>
            <w:cnfStyle w:val="001000000000"/>
            <w:tcW w:w="2101" w:type="dxa"/>
            <w:vAlign w:val="center"/>
          </w:tcPr>
          <w:p w:rsidR="00670245" w:rsidRPr="00707375" w:rsidRDefault="00670245" w:rsidP="00092C22">
            <w:pPr>
              <w:pStyle w:val="QB20"/>
              <w:ind w:left="720" w:firstLineChars="0" w:firstLine="0"/>
              <w:jc w:val="left"/>
              <w:rPr>
                <w:bCs w:val="0"/>
              </w:rPr>
            </w:pPr>
            <w:r>
              <w:rPr>
                <w:rFonts w:cs="Times New Roman" w:hint="eastAsia"/>
                <w:bCs w:val="0"/>
              </w:rPr>
              <w:t>{</w:t>
            </w:r>
            <w:r w:rsidRPr="00707375">
              <w:rPr>
                <w:rFonts w:cs="Times New Roman"/>
                <w:bCs w:val="0"/>
              </w:rPr>
              <w:t>Result</w:t>
            </w:r>
          </w:p>
        </w:tc>
        <w:tc>
          <w:tcPr>
            <w:tcW w:w="1551" w:type="dxa"/>
            <w:vAlign w:val="center"/>
          </w:tcPr>
          <w:p w:rsidR="00670245" w:rsidRDefault="00670245" w:rsidP="00092C22">
            <w:pPr>
              <w:pStyle w:val="QB20"/>
              <w:ind w:firstLineChars="0" w:firstLine="0"/>
              <w:jc w:val="left"/>
              <w:cnfStyle w:val="000000000000"/>
            </w:pPr>
            <w:r>
              <w:rPr>
                <w:rFonts w:hint="eastAsia"/>
              </w:rPr>
              <w:t>Int</w:t>
            </w:r>
          </w:p>
        </w:tc>
        <w:tc>
          <w:tcPr>
            <w:tcW w:w="2048" w:type="dxa"/>
            <w:vAlign w:val="center"/>
          </w:tcPr>
          <w:p w:rsidR="00670245" w:rsidRDefault="00670245" w:rsidP="00092C22">
            <w:pPr>
              <w:pStyle w:val="QB20"/>
              <w:ind w:firstLineChars="0" w:firstLine="0"/>
              <w:jc w:val="left"/>
              <w:cnfStyle w:val="000000000000"/>
            </w:pPr>
            <w:r>
              <w:rPr>
                <w:rFonts w:hint="eastAsia"/>
              </w:rPr>
              <w:t>接口分类定义</w:t>
            </w:r>
          </w:p>
        </w:tc>
        <w:tc>
          <w:tcPr>
            <w:tcW w:w="3156" w:type="dxa"/>
            <w:vAlign w:val="center"/>
          </w:tcPr>
          <w:p w:rsidR="00670245" w:rsidRDefault="00670245" w:rsidP="00092C22">
            <w:pPr>
              <w:pStyle w:val="QB20"/>
              <w:ind w:firstLineChars="0" w:firstLine="0"/>
              <w:jc w:val="left"/>
              <w:cnfStyle w:val="000000000000"/>
            </w:pPr>
            <w:r w:rsidRPr="00F20ABC">
              <w:rPr>
                <w:rFonts w:hint="eastAsia"/>
              </w:rPr>
              <w:t>0</w:t>
            </w:r>
            <w:r w:rsidRPr="00F20ABC">
              <w:t>/</w:t>
            </w:r>
            <w:r w:rsidRPr="00F20ABC">
              <w:rPr>
                <w:rFonts w:hint="eastAsia"/>
              </w:rPr>
              <w:t>非</w:t>
            </w:r>
            <w:r>
              <w:rPr>
                <w:rFonts w:hint="eastAsia"/>
              </w:rPr>
              <w:t>0</w:t>
            </w:r>
          </w:p>
        </w:tc>
      </w:tr>
      <w:tr w:rsidR="00670245" w:rsidTr="00092C22">
        <w:trPr>
          <w:cnfStyle w:val="000000100000"/>
        </w:trPr>
        <w:tc>
          <w:tcPr>
            <w:cnfStyle w:val="001000000000"/>
            <w:tcW w:w="2101" w:type="dxa"/>
            <w:vAlign w:val="center"/>
          </w:tcPr>
          <w:p w:rsidR="00670245" w:rsidRDefault="00670245" w:rsidP="00092C22">
            <w:pPr>
              <w:pStyle w:val="QB20"/>
              <w:ind w:left="720" w:firstLineChars="0" w:firstLine="0"/>
              <w:jc w:val="left"/>
              <w:rPr>
                <w:b w:val="0"/>
                <w:bCs w:val="0"/>
              </w:rPr>
            </w:pPr>
            <w:r w:rsidRPr="00A00C26">
              <w:rPr>
                <w:rFonts w:cs="Times New Roman"/>
              </w:rPr>
              <w:t>Plugin_Name</w:t>
            </w:r>
          </w:p>
        </w:tc>
        <w:tc>
          <w:tcPr>
            <w:tcW w:w="1551" w:type="dxa"/>
            <w:vAlign w:val="center"/>
          </w:tcPr>
          <w:p w:rsidR="00670245" w:rsidRDefault="00670245" w:rsidP="00092C22">
            <w:pPr>
              <w:pStyle w:val="QB20"/>
              <w:ind w:firstLineChars="0" w:firstLine="0"/>
              <w:jc w:val="left"/>
              <w:cnfStyle w:val="000000100000"/>
            </w:pPr>
            <w:r>
              <w:t>String</w:t>
            </w:r>
          </w:p>
        </w:tc>
        <w:tc>
          <w:tcPr>
            <w:tcW w:w="2048" w:type="dxa"/>
            <w:vAlign w:val="center"/>
          </w:tcPr>
          <w:p w:rsidR="00670245" w:rsidRDefault="00670245" w:rsidP="00092C22">
            <w:pPr>
              <w:pStyle w:val="QB20"/>
              <w:ind w:firstLineChars="0" w:firstLine="0"/>
              <w:jc w:val="left"/>
              <w:cnfStyle w:val="000000100000"/>
            </w:pPr>
            <w:r>
              <w:rPr>
                <w:rFonts w:hint="eastAsia"/>
              </w:rPr>
              <w:t>插件</w:t>
            </w:r>
            <w:r>
              <w:t>编号</w:t>
            </w:r>
          </w:p>
        </w:tc>
        <w:tc>
          <w:tcPr>
            <w:tcW w:w="3156" w:type="dxa"/>
            <w:vAlign w:val="center"/>
          </w:tcPr>
          <w:p w:rsidR="00670245" w:rsidRDefault="00670245" w:rsidP="00092C22">
            <w:pPr>
              <w:pStyle w:val="QB20"/>
              <w:ind w:firstLineChars="0" w:firstLine="0"/>
              <w:jc w:val="left"/>
              <w:cnfStyle w:val="000000100000"/>
            </w:pPr>
            <w:r w:rsidRPr="00A00C26">
              <w:rPr>
                <w:rFonts w:hint="eastAsia"/>
              </w:rPr>
              <w:t>平台生成插件的唯一标示，生成规则为：</w:t>
            </w:r>
            <w:r>
              <w:t>”</w:t>
            </w:r>
            <w:r w:rsidRPr="00A00C26">
              <w:rPr>
                <w:rFonts w:hint="eastAsia"/>
              </w:rPr>
              <w:t>第三方插件名称</w:t>
            </w:r>
            <w:r>
              <w:t>”</w:t>
            </w:r>
            <w:r w:rsidRPr="00A00C26">
              <w:rPr>
                <w:rFonts w:hint="eastAsia"/>
              </w:rPr>
              <w:t>，插件名称应按照相应的OS的命名规则进</w:t>
            </w:r>
            <w:r w:rsidRPr="00A00C26">
              <w:rPr>
                <w:rFonts w:hint="eastAsia"/>
              </w:rPr>
              <w:lastRenderedPageBreak/>
              <w:t>行定义</w:t>
            </w:r>
          </w:p>
        </w:tc>
      </w:tr>
      <w:tr w:rsidR="00670245" w:rsidTr="00092C22">
        <w:tc>
          <w:tcPr>
            <w:cnfStyle w:val="001000000000"/>
            <w:tcW w:w="2101" w:type="dxa"/>
            <w:vAlign w:val="center"/>
          </w:tcPr>
          <w:p w:rsidR="00670245" w:rsidRPr="00A00C26" w:rsidRDefault="00670245" w:rsidP="00092C22">
            <w:pPr>
              <w:pStyle w:val="QB20"/>
              <w:ind w:left="720" w:firstLineChars="0" w:firstLine="0"/>
              <w:jc w:val="left"/>
            </w:pPr>
            <w:r>
              <w:lastRenderedPageBreak/>
              <w:t>MAC</w:t>
            </w:r>
            <w:r>
              <w:rPr>
                <w:rFonts w:hint="eastAsia"/>
              </w:rPr>
              <w:t>}</w:t>
            </w:r>
          </w:p>
        </w:tc>
        <w:tc>
          <w:tcPr>
            <w:tcW w:w="1551" w:type="dxa"/>
            <w:vAlign w:val="center"/>
          </w:tcPr>
          <w:p w:rsidR="00670245" w:rsidRDefault="00670245" w:rsidP="00092C22">
            <w:pPr>
              <w:pStyle w:val="QB20"/>
              <w:ind w:firstLineChars="0" w:firstLine="0"/>
              <w:jc w:val="left"/>
              <w:cnfStyle w:val="000000000000"/>
            </w:pPr>
            <w:r>
              <w:rPr>
                <w:rFonts w:hint="eastAsia"/>
              </w:rPr>
              <w:t>String</w:t>
            </w:r>
          </w:p>
        </w:tc>
        <w:tc>
          <w:tcPr>
            <w:tcW w:w="2048" w:type="dxa"/>
            <w:vAlign w:val="center"/>
          </w:tcPr>
          <w:p w:rsidR="00670245" w:rsidRPr="00A00C26" w:rsidRDefault="00670245" w:rsidP="00092C22">
            <w:pPr>
              <w:pStyle w:val="QB20"/>
              <w:ind w:firstLineChars="0" w:firstLine="0"/>
              <w:jc w:val="left"/>
              <w:cnfStyle w:val="000000000000"/>
            </w:pPr>
            <w:r>
              <w:rPr>
                <w:rFonts w:hint="eastAsia"/>
              </w:rPr>
              <w:t>网关的MAC地址</w:t>
            </w:r>
          </w:p>
        </w:tc>
        <w:tc>
          <w:tcPr>
            <w:tcW w:w="3156" w:type="dxa"/>
            <w:vAlign w:val="center"/>
          </w:tcPr>
          <w:p w:rsidR="00670245" w:rsidRDefault="00670245" w:rsidP="00092C22">
            <w:pPr>
              <w:pStyle w:val="QB20"/>
              <w:ind w:firstLineChars="0" w:firstLine="0"/>
              <w:jc w:val="left"/>
              <w:cnfStyle w:val="000000000000"/>
            </w:pPr>
          </w:p>
        </w:tc>
      </w:tr>
    </w:tbl>
    <w:p w:rsidR="00670245" w:rsidRDefault="00670245" w:rsidP="00670245">
      <w:pPr>
        <w:pStyle w:val="affb"/>
        <w:ind w:firstLine="420"/>
        <w:rPr>
          <w:rFonts w:ascii="宋体" w:hAnsi="宋体"/>
        </w:rPr>
      </w:pPr>
      <w:r>
        <w:rPr>
          <w:rFonts w:ascii="宋体" w:hAnsi="宋体" w:hint="eastAsia"/>
        </w:rPr>
        <w:t>Result表示执行结果：</w:t>
      </w:r>
    </w:p>
    <w:p w:rsidR="00670245" w:rsidRDefault="00670245" w:rsidP="00670245">
      <w:pPr>
        <w:pStyle w:val="QB7"/>
        <w:spacing w:line="300" w:lineRule="auto"/>
        <w:ind w:left="420" w:firstLine="420"/>
      </w:pPr>
      <w:r w:rsidRPr="002F1CDB">
        <w:rPr>
          <w:rFonts w:hint="eastAsia"/>
        </w:rPr>
        <w:t>0：成功，</w:t>
      </w:r>
    </w:p>
    <w:p w:rsidR="00670245" w:rsidRDefault="00670245" w:rsidP="00670245">
      <w:pPr>
        <w:pStyle w:val="QB7"/>
        <w:spacing w:line="300" w:lineRule="auto"/>
        <w:ind w:left="420" w:firstLine="420"/>
      </w:pPr>
      <w:r w:rsidRPr="002F1CDB">
        <w:rPr>
          <w:rFonts w:hint="eastAsia"/>
        </w:rPr>
        <w:t>-101：插件不存在，</w:t>
      </w:r>
    </w:p>
    <w:p w:rsidR="00670245" w:rsidRDefault="00670245" w:rsidP="00670245">
      <w:pPr>
        <w:pStyle w:val="QB7"/>
        <w:spacing w:line="300" w:lineRule="auto"/>
        <w:ind w:left="420" w:firstLine="420"/>
      </w:pPr>
      <w:r w:rsidRPr="002F1CDB">
        <w:rPr>
          <w:rFonts w:hint="eastAsia"/>
        </w:rPr>
        <w:t>-111：插件已安装</w:t>
      </w:r>
    </w:p>
    <w:p w:rsidR="00670245" w:rsidRDefault="00670245" w:rsidP="00670245">
      <w:pPr>
        <w:spacing w:line="300" w:lineRule="auto"/>
        <w:rPr>
          <w:rFonts w:ascii="宋体" w:hAnsi="宋体"/>
          <w:sz w:val="24"/>
        </w:rPr>
      </w:pPr>
    </w:p>
    <w:p w:rsidR="00B271CA" w:rsidRDefault="00203F53">
      <w:pPr>
        <w:pStyle w:val="QB3"/>
      </w:pPr>
      <w:r w:rsidRPr="00203F53">
        <w:t>响应报文定义</w:t>
      </w:r>
    </w:p>
    <w:p w:rsidR="00670245" w:rsidRDefault="00670245" w:rsidP="00670245">
      <w:pPr>
        <w:pStyle w:val="QB7"/>
        <w:ind w:firstLine="420"/>
      </w:pPr>
      <w:r>
        <w:rPr>
          <w:rFonts w:hint="eastAsia"/>
        </w:rPr>
        <w:t>返回成功例程:</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sidRPr="00F43DF1">
        <w:t>REPORT_INSTALL_CANCEL_RESULT</w:t>
      </w:r>
      <w:r>
        <w:rPr>
          <w:rFonts w:hint="eastAsia"/>
        </w:rPr>
        <w:t>",</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w:t>
      </w:r>
      <w:r>
        <w:rPr>
          <w:rFonts w:hint="eastAsia"/>
        </w:rPr>
        <w:t>tatus</w:t>
      </w:r>
      <w:r>
        <w:t>": "0"</w:t>
      </w:r>
    </w:p>
    <w:p w:rsidR="00670245" w:rsidRDefault="00670245" w:rsidP="00670245">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670245" w:rsidRDefault="00670245" w:rsidP="00670245">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670245" w:rsidTr="00092C22">
        <w:tc>
          <w:tcPr>
            <w:tcW w:w="2130" w:type="dxa"/>
            <w:tcBorders>
              <w:top w:val="single" w:sz="4" w:space="0" w:color="5B9BD5"/>
              <w:left w:val="single" w:sz="4" w:space="0" w:color="5B9BD5"/>
              <w:bottom w:val="single" w:sz="4" w:space="0" w:color="5B9BD5"/>
              <w:right w:val="nil"/>
            </w:tcBorders>
            <w:shd w:val="clear" w:color="auto" w:fill="5B9BD5"/>
          </w:tcPr>
          <w:p w:rsidR="00670245" w:rsidRDefault="00670245" w:rsidP="00092C22">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670245" w:rsidRDefault="00670245" w:rsidP="00092C22">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670245" w:rsidRDefault="00670245" w:rsidP="00092C22">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670245" w:rsidRDefault="00670245" w:rsidP="00092C22">
            <w:pPr>
              <w:pStyle w:val="QB20"/>
              <w:ind w:firstLineChars="0" w:firstLine="0"/>
              <w:jc w:val="center"/>
              <w:rPr>
                <w:b/>
                <w:bCs/>
                <w:color w:val="FFFFFF"/>
              </w:rPr>
            </w:pPr>
            <w:r>
              <w:rPr>
                <w:b/>
                <w:bCs/>
                <w:color w:val="FFFFFF"/>
              </w:rPr>
              <w:t>说明</w:t>
            </w:r>
          </w:p>
        </w:tc>
      </w:tr>
      <w:tr w:rsidR="00670245" w:rsidTr="00092C22">
        <w:tc>
          <w:tcPr>
            <w:tcW w:w="2130" w:type="dxa"/>
            <w:tcBorders>
              <w:top w:val="single" w:sz="4" w:space="0" w:color="5B9BD5"/>
            </w:tcBorders>
            <w:shd w:val="clear" w:color="auto" w:fill="FFFFFF"/>
          </w:tcPr>
          <w:p w:rsidR="00670245" w:rsidRDefault="00670245" w:rsidP="00092C22">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670245" w:rsidRDefault="00670245" w:rsidP="00092C22">
            <w:pPr>
              <w:pStyle w:val="QB20"/>
              <w:ind w:firstLineChars="0" w:firstLine="0"/>
            </w:pPr>
            <w:r>
              <w:rPr>
                <w:rFonts w:hint="eastAsia"/>
              </w:rPr>
              <w:t>Int</w:t>
            </w:r>
          </w:p>
        </w:tc>
        <w:tc>
          <w:tcPr>
            <w:tcW w:w="2131" w:type="dxa"/>
            <w:tcBorders>
              <w:top w:val="single" w:sz="4" w:space="0" w:color="5B9BD5"/>
            </w:tcBorders>
            <w:shd w:val="clear" w:color="auto" w:fill="FFFFFF"/>
          </w:tcPr>
          <w:p w:rsidR="00670245" w:rsidRDefault="00670245" w:rsidP="00092C22">
            <w:pPr>
              <w:pStyle w:val="QB20"/>
              <w:ind w:firstLineChars="0" w:firstLine="0"/>
            </w:pPr>
          </w:p>
        </w:tc>
        <w:tc>
          <w:tcPr>
            <w:tcW w:w="2393" w:type="dxa"/>
            <w:tcBorders>
              <w:top w:val="single" w:sz="4" w:space="0" w:color="5B9BD5"/>
            </w:tcBorders>
            <w:shd w:val="clear" w:color="auto" w:fill="FFFFFF"/>
          </w:tcPr>
          <w:p w:rsidR="00670245" w:rsidRDefault="00670245" w:rsidP="00092C22">
            <w:pPr>
              <w:pStyle w:val="QB20"/>
              <w:ind w:firstLineChars="0" w:firstLine="0"/>
            </w:pPr>
          </w:p>
        </w:tc>
      </w:tr>
      <w:tr w:rsidR="00670245" w:rsidTr="00092C22">
        <w:tc>
          <w:tcPr>
            <w:tcW w:w="2130" w:type="dxa"/>
            <w:shd w:val="clear" w:color="auto" w:fill="DEEAF6"/>
          </w:tcPr>
          <w:p w:rsidR="00670245" w:rsidRDefault="00670245" w:rsidP="00092C22">
            <w:pPr>
              <w:pStyle w:val="QB20"/>
              <w:ind w:firstLineChars="0" w:firstLine="0"/>
              <w:rPr>
                <w:b/>
                <w:bCs/>
              </w:rPr>
            </w:pPr>
            <w:r>
              <w:rPr>
                <w:rFonts w:cs="Times New Roman" w:hint="eastAsia"/>
                <w:b/>
                <w:bCs/>
              </w:rPr>
              <w:t>ID</w:t>
            </w:r>
          </w:p>
        </w:tc>
        <w:tc>
          <w:tcPr>
            <w:tcW w:w="2130" w:type="dxa"/>
            <w:shd w:val="clear" w:color="auto" w:fill="DEEAF6"/>
          </w:tcPr>
          <w:p w:rsidR="00670245" w:rsidRDefault="00670245" w:rsidP="00092C22">
            <w:pPr>
              <w:pStyle w:val="QB20"/>
              <w:ind w:firstLineChars="0" w:firstLine="0"/>
            </w:pPr>
            <w:r>
              <w:rPr>
                <w:rFonts w:hint="eastAsia"/>
              </w:rPr>
              <w:t>Int</w:t>
            </w:r>
          </w:p>
        </w:tc>
        <w:tc>
          <w:tcPr>
            <w:tcW w:w="2131" w:type="dxa"/>
            <w:shd w:val="clear" w:color="auto" w:fill="DEEAF6"/>
          </w:tcPr>
          <w:p w:rsidR="00670245" w:rsidRDefault="00670245" w:rsidP="00092C22">
            <w:pPr>
              <w:pStyle w:val="QB20"/>
              <w:ind w:firstLineChars="0" w:firstLine="0"/>
            </w:pPr>
            <w:r>
              <w:rPr>
                <w:rFonts w:hint="eastAsia"/>
              </w:rPr>
              <w:t>平台</w:t>
            </w:r>
            <w:r>
              <w:t>维护的事务ID</w:t>
            </w:r>
          </w:p>
        </w:tc>
        <w:tc>
          <w:tcPr>
            <w:tcW w:w="2393" w:type="dxa"/>
            <w:shd w:val="clear" w:color="auto" w:fill="DEEAF6"/>
          </w:tcPr>
          <w:p w:rsidR="00670245" w:rsidRDefault="00670245" w:rsidP="00092C22">
            <w:pPr>
              <w:pStyle w:val="QB20"/>
              <w:ind w:firstLineChars="0" w:firstLine="0"/>
            </w:pPr>
            <w:r>
              <w:rPr>
                <w:rFonts w:hint="eastAsia"/>
              </w:rPr>
              <w:t>二级家开</w:t>
            </w:r>
            <w:r>
              <w:t>平台按请求原值返回</w:t>
            </w:r>
          </w:p>
        </w:tc>
      </w:tr>
      <w:tr w:rsidR="00670245" w:rsidTr="00092C22">
        <w:tc>
          <w:tcPr>
            <w:tcW w:w="2130" w:type="dxa"/>
          </w:tcPr>
          <w:p w:rsidR="00670245" w:rsidRDefault="00670245" w:rsidP="00092C22">
            <w:pPr>
              <w:pStyle w:val="QB20"/>
              <w:ind w:firstLineChars="0" w:firstLine="0"/>
              <w:rPr>
                <w:b/>
                <w:bCs/>
              </w:rPr>
            </w:pPr>
            <w:r>
              <w:rPr>
                <w:rFonts w:cs="Times New Roman"/>
                <w:b/>
                <w:bCs/>
              </w:rPr>
              <w:t>CmdType</w:t>
            </w:r>
          </w:p>
        </w:tc>
        <w:tc>
          <w:tcPr>
            <w:tcW w:w="2130" w:type="dxa"/>
          </w:tcPr>
          <w:p w:rsidR="00670245" w:rsidRDefault="00670245" w:rsidP="00092C22">
            <w:pPr>
              <w:pStyle w:val="QB20"/>
              <w:ind w:firstLineChars="0" w:firstLine="0"/>
            </w:pPr>
            <w:r>
              <w:t>String</w:t>
            </w:r>
          </w:p>
        </w:tc>
        <w:tc>
          <w:tcPr>
            <w:tcW w:w="2131" w:type="dxa"/>
          </w:tcPr>
          <w:p w:rsidR="00670245" w:rsidRDefault="00670245" w:rsidP="00092C22">
            <w:pPr>
              <w:pStyle w:val="QB20"/>
              <w:ind w:firstLineChars="0" w:firstLine="0"/>
            </w:pPr>
            <w:r>
              <w:t>命令类型</w:t>
            </w:r>
          </w:p>
        </w:tc>
        <w:tc>
          <w:tcPr>
            <w:tcW w:w="2393" w:type="dxa"/>
          </w:tcPr>
          <w:p w:rsidR="00670245" w:rsidRDefault="00670245" w:rsidP="00092C22">
            <w:pPr>
              <w:pStyle w:val="QB20"/>
              <w:ind w:firstLineChars="0" w:firstLine="0"/>
            </w:pPr>
            <w:r>
              <w:rPr>
                <w:rFonts w:hint="eastAsia"/>
              </w:rPr>
              <w:t>二级家开</w:t>
            </w:r>
            <w:r>
              <w:t>平台</w:t>
            </w:r>
            <w:r>
              <w:rPr>
                <w:rFonts w:hint="eastAsia"/>
              </w:rPr>
              <w:t>按照请求的原值返回。</w:t>
            </w:r>
          </w:p>
        </w:tc>
      </w:tr>
      <w:tr w:rsidR="00670245" w:rsidTr="00092C22">
        <w:tc>
          <w:tcPr>
            <w:tcW w:w="2130" w:type="dxa"/>
            <w:shd w:val="clear" w:color="auto" w:fill="DEEAF6"/>
          </w:tcPr>
          <w:p w:rsidR="00670245" w:rsidRDefault="00670245" w:rsidP="00092C22">
            <w:pPr>
              <w:pStyle w:val="QB20"/>
              <w:ind w:firstLineChars="0" w:firstLine="0"/>
              <w:rPr>
                <w:b/>
                <w:bCs/>
              </w:rPr>
            </w:pPr>
            <w:r>
              <w:rPr>
                <w:rFonts w:cs="Times New Roman"/>
                <w:b/>
                <w:bCs/>
              </w:rPr>
              <w:t>SequenceId</w:t>
            </w:r>
          </w:p>
        </w:tc>
        <w:tc>
          <w:tcPr>
            <w:tcW w:w="2130" w:type="dxa"/>
            <w:shd w:val="clear" w:color="auto" w:fill="DEEAF6"/>
          </w:tcPr>
          <w:p w:rsidR="00670245" w:rsidRDefault="00670245" w:rsidP="00092C22">
            <w:pPr>
              <w:pStyle w:val="QB20"/>
              <w:ind w:firstLineChars="0" w:firstLine="0"/>
            </w:pPr>
            <w:r>
              <w:t>String</w:t>
            </w:r>
          </w:p>
        </w:tc>
        <w:tc>
          <w:tcPr>
            <w:tcW w:w="2131" w:type="dxa"/>
            <w:shd w:val="clear" w:color="auto" w:fill="DEEAF6"/>
          </w:tcPr>
          <w:p w:rsidR="00670245" w:rsidRDefault="00670245" w:rsidP="00092C22">
            <w:pPr>
              <w:pStyle w:val="QB20"/>
              <w:ind w:firstLineChars="0" w:firstLine="0"/>
            </w:pPr>
            <w:r>
              <w:t>请求编号</w:t>
            </w:r>
          </w:p>
        </w:tc>
        <w:tc>
          <w:tcPr>
            <w:tcW w:w="2393" w:type="dxa"/>
            <w:shd w:val="clear" w:color="auto" w:fill="DEEAF6"/>
          </w:tcPr>
          <w:p w:rsidR="00670245" w:rsidRDefault="00670245" w:rsidP="00092C22">
            <w:pPr>
              <w:pStyle w:val="QB20"/>
              <w:ind w:firstLineChars="0" w:firstLine="0"/>
            </w:pPr>
            <w:r>
              <w:rPr>
                <w:rFonts w:hint="eastAsia"/>
              </w:rPr>
              <w:t>SequenceId为动态生成，表示命令序列，二级家开</w:t>
            </w:r>
            <w:r>
              <w:t>平台</w:t>
            </w:r>
            <w:r>
              <w:rPr>
                <w:rFonts w:hint="eastAsia"/>
              </w:rPr>
              <w:t>按照请求的原值返回。</w:t>
            </w:r>
          </w:p>
          <w:p w:rsidR="00670245" w:rsidRDefault="00670245" w:rsidP="00092C22">
            <w:pPr>
              <w:pStyle w:val="QB20"/>
              <w:ind w:firstLineChars="0" w:firstLine="0"/>
            </w:pPr>
            <w:r>
              <w:rPr>
                <w:rFonts w:hint="eastAsia"/>
              </w:rPr>
              <w:t>16进制数，8位</w:t>
            </w:r>
          </w:p>
        </w:tc>
      </w:tr>
      <w:tr w:rsidR="00670245" w:rsidTr="00092C22">
        <w:tc>
          <w:tcPr>
            <w:tcW w:w="2130" w:type="dxa"/>
          </w:tcPr>
          <w:p w:rsidR="00670245" w:rsidRDefault="00670245" w:rsidP="00092C22">
            <w:pPr>
              <w:pStyle w:val="QB20"/>
              <w:ind w:firstLineChars="0" w:firstLine="0"/>
              <w:rPr>
                <w:b/>
                <w:bCs/>
              </w:rPr>
            </w:pPr>
            <w:r>
              <w:rPr>
                <w:rFonts w:cs="Times New Roman"/>
                <w:b/>
                <w:bCs/>
              </w:rPr>
              <w:t>S</w:t>
            </w:r>
            <w:r>
              <w:rPr>
                <w:rFonts w:cs="Times New Roman" w:hint="eastAsia"/>
                <w:b/>
                <w:bCs/>
              </w:rPr>
              <w:t>tatus</w:t>
            </w:r>
          </w:p>
        </w:tc>
        <w:tc>
          <w:tcPr>
            <w:tcW w:w="2130" w:type="dxa"/>
          </w:tcPr>
          <w:p w:rsidR="00670245" w:rsidRDefault="00670245" w:rsidP="00092C22">
            <w:pPr>
              <w:pStyle w:val="QB20"/>
              <w:ind w:firstLineChars="0" w:firstLine="0"/>
            </w:pPr>
            <w:r>
              <w:t>String</w:t>
            </w:r>
          </w:p>
        </w:tc>
        <w:tc>
          <w:tcPr>
            <w:tcW w:w="2131" w:type="dxa"/>
          </w:tcPr>
          <w:p w:rsidR="00670245" w:rsidRDefault="00670245" w:rsidP="00092C22">
            <w:pPr>
              <w:pStyle w:val="QB20"/>
              <w:ind w:firstLineChars="0" w:firstLine="0"/>
            </w:pPr>
            <w:r>
              <w:t>请求执行状态值</w:t>
            </w:r>
          </w:p>
        </w:tc>
        <w:tc>
          <w:tcPr>
            <w:tcW w:w="2393" w:type="dxa"/>
          </w:tcPr>
          <w:p w:rsidR="00670245" w:rsidRDefault="00670245" w:rsidP="00092C22">
            <w:pPr>
              <w:pStyle w:val="QB20"/>
              <w:ind w:firstLineChars="0" w:firstLine="0"/>
            </w:pPr>
            <w:r>
              <w:t>执行成功</w:t>
            </w:r>
            <w:r>
              <w:rPr>
                <w:rFonts w:hint="eastAsia"/>
              </w:rPr>
              <w:t>=</w:t>
            </w:r>
            <w:r>
              <w:t>0，执行失败=具体错误代码</w:t>
            </w:r>
          </w:p>
        </w:tc>
      </w:tr>
    </w:tbl>
    <w:p w:rsidR="00670245" w:rsidRDefault="00670245" w:rsidP="00670245">
      <w:pPr>
        <w:spacing w:line="300" w:lineRule="auto"/>
        <w:rPr>
          <w:rFonts w:ascii="宋体" w:hAnsi="宋体"/>
          <w:sz w:val="24"/>
        </w:rPr>
      </w:pPr>
    </w:p>
    <w:p w:rsidR="00B271CA" w:rsidRDefault="00B271CA">
      <w:pPr>
        <w:pStyle w:val="QB7"/>
        <w:spacing w:line="300" w:lineRule="auto"/>
        <w:ind w:firstLine="420"/>
      </w:pPr>
    </w:p>
    <w:p w:rsidR="00B271CA" w:rsidRDefault="00B271CA">
      <w:pPr>
        <w:pStyle w:val="QB7"/>
        <w:spacing w:line="300" w:lineRule="auto"/>
        <w:ind w:firstLine="420"/>
      </w:pPr>
    </w:p>
    <w:p w:rsidR="00B30649" w:rsidRDefault="00B30649" w:rsidP="00B30649">
      <w:pPr>
        <w:pStyle w:val="QB2"/>
      </w:pPr>
      <w:r>
        <w:t>插件</w:t>
      </w:r>
      <w:r>
        <w:rPr>
          <w:rFonts w:hint="eastAsia"/>
        </w:rPr>
        <w:t>卸载</w:t>
      </w:r>
    </w:p>
    <w:p w:rsidR="00B30649" w:rsidRPr="00456020" w:rsidRDefault="00B30649" w:rsidP="00B30649">
      <w:pPr>
        <w:pStyle w:val="QB3"/>
      </w:pPr>
      <w:r w:rsidRPr="00456020">
        <w:t>接口说明</w:t>
      </w:r>
    </w:p>
    <w:p w:rsidR="00B30649" w:rsidRDefault="00B30649" w:rsidP="00B30649">
      <w:pPr>
        <w:pStyle w:val="QB7"/>
        <w:spacing w:line="300" w:lineRule="auto"/>
        <w:ind w:firstLine="420"/>
      </w:pPr>
      <w:r>
        <w:rPr>
          <w:rFonts w:hint="eastAsia"/>
        </w:rPr>
        <w:t>卸载网关中</w:t>
      </w:r>
      <w:r w:rsidRPr="001D1486">
        <w:t>的插件</w:t>
      </w:r>
      <w:r w:rsidR="003C736D">
        <w:rPr>
          <w:rFonts w:hint="eastAsia"/>
        </w:rPr>
        <w:t>。</w:t>
      </w:r>
      <w:r w:rsidR="003C736D">
        <w:t>省级数字家庭管理平台</w:t>
      </w:r>
      <w:r w:rsidR="003C736D">
        <w:rPr>
          <w:rFonts w:hint="eastAsia"/>
        </w:rPr>
        <w:t>收到</w:t>
      </w:r>
      <w:r w:rsidR="003C736D">
        <w:t>一级家庭开放平台的</w:t>
      </w:r>
      <w:r w:rsidR="003C736D">
        <w:rPr>
          <w:rFonts w:hint="eastAsia"/>
        </w:rPr>
        <w:t>卸载</w:t>
      </w:r>
      <w:r w:rsidR="003C736D">
        <w:t>请求后</w:t>
      </w:r>
      <w:r w:rsidR="003C736D">
        <w:rPr>
          <w:rFonts w:hint="eastAsia"/>
        </w:rPr>
        <w:t>，将插件卸载指令下发到智能家庭网关上。</w:t>
      </w:r>
    </w:p>
    <w:p w:rsidR="00B30649" w:rsidRDefault="00B30649" w:rsidP="00B30649">
      <w:pPr>
        <w:pStyle w:val="QB7"/>
        <w:spacing w:line="300" w:lineRule="auto"/>
        <w:ind w:firstLine="420"/>
      </w:pPr>
      <w:r w:rsidRPr="004F67EB">
        <w:rPr>
          <w:rFonts w:hint="eastAsia"/>
        </w:rPr>
        <w:t>消息发送方向：</w:t>
      </w:r>
      <w:r w:rsidR="00772E7C">
        <w:rPr>
          <w:rFonts w:hint="eastAsia"/>
        </w:rPr>
        <w:t>一级家庭开放平台</w:t>
      </w:r>
      <w:r w:rsidRPr="004F67EB">
        <w:rPr>
          <w:rFonts w:hint="eastAsia"/>
        </w:rPr>
        <w:t>－&gt;</w:t>
      </w:r>
      <w:r w:rsidR="00772E7C">
        <w:rPr>
          <w:rFonts w:hint="eastAsia"/>
        </w:rPr>
        <w:t>省级数字家庭管理平台</w:t>
      </w:r>
      <w:r w:rsidRPr="004F67EB">
        <w:rPr>
          <w:rFonts w:hint="eastAsia"/>
        </w:rPr>
        <w:t>。</w:t>
      </w:r>
    </w:p>
    <w:p w:rsidR="00B30649" w:rsidRDefault="00B30649" w:rsidP="00B30649">
      <w:pPr>
        <w:pStyle w:val="QB3"/>
      </w:pPr>
      <w:r>
        <w:rPr>
          <w:rFonts w:hint="eastAsia"/>
        </w:rPr>
        <w:lastRenderedPageBreak/>
        <w:t>接口类型</w:t>
      </w:r>
    </w:p>
    <w:p w:rsidR="00B30649" w:rsidRPr="001D1486" w:rsidRDefault="00B30649" w:rsidP="00B30649">
      <w:pPr>
        <w:pStyle w:val="QB7"/>
        <w:spacing w:line="300" w:lineRule="auto"/>
        <w:ind w:firstLine="420"/>
      </w:pPr>
      <w:r>
        <w:rPr>
          <w:rFonts w:hint="eastAsia"/>
        </w:rPr>
        <w:t>名称：notifyUninstallPlugin</w:t>
      </w:r>
    </w:p>
    <w:p w:rsidR="00B30649" w:rsidRDefault="00B30649" w:rsidP="00B30649">
      <w:pPr>
        <w:pStyle w:val="QB3"/>
      </w:pPr>
      <w:r>
        <w:rPr>
          <w:rFonts w:hint="eastAsia"/>
        </w:rPr>
        <w:t>请求报文定义</w:t>
      </w:r>
    </w:p>
    <w:p w:rsidR="00B30649" w:rsidRPr="004F67EB" w:rsidRDefault="00B30649" w:rsidP="00B30649">
      <w:pPr>
        <w:pStyle w:val="QB7"/>
        <w:spacing w:line="300" w:lineRule="auto"/>
        <w:ind w:firstLine="420"/>
      </w:pPr>
      <w:r w:rsidRPr="004F67EB">
        <w:rPr>
          <w:rFonts w:hint="eastAsia"/>
        </w:rPr>
        <w:t>消息格式如下：</w:t>
      </w:r>
    </w:p>
    <w:p w:rsidR="00B30649" w:rsidRPr="004F67EB"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"RPCMethod":"Notify"，</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Pr>
          <w:rFonts w:hAnsi="宋体" w:hint="eastAsia"/>
          <w:szCs w:val="21"/>
        </w:rPr>
        <w:t>NOTIFY_UNINSTALL_PLUGIN</w:t>
      </w:r>
      <w:r>
        <w:t xml:space="preserve"> ",</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sidRPr="00912980">
        <w:t>"</w:t>
      </w:r>
      <w:r>
        <w:t>MAC</w:t>
      </w:r>
      <w:r w:rsidRPr="00912980">
        <w:t>"</w:t>
      </w:r>
      <w:r>
        <w:t>:</w:t>
      </w:r>
      <w:r w:rsidRPr="00912980">
        <w:t xml:space="preserve"> "</w:t>
      </w:r>
      <w:r>
        <w:t>%s</w:t>
      </w:r>
      <w:r w:rsidRPr="00912980">
        <w:t>"</w:t>
      </w:r>
      <w:r>
        <w:t>,</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4F67EB">
        <w:t>Plugin_Name</w:t>
      </w:r>
      <w:r>
        <w:t>”</w:t>
      </w:r>
      <w:r w:rsidRPr="004F67EB">
        <w:t xml:space="preserve">: </w:t>
      </w:r>
      <w:r>
        <w:t>“</w:t>
      </w:r>
      <w:r w:rsidR="00E60C1D">
        <w:rPr>
          <w:rFonts w:hint="eastAsia"/>
        </w:rPr>
        <w:t>插件编号</w:t>
      </w:r>
      <w:r>
        <w:t>”</w:t>
      </w:r>
      <w:r>
        <w:t>,</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Version“：版本号</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B30649" w:rsidRPr="004F67EB"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B30649" w:rsidRDefault="00B30649" w:rsidP="00B30649">
      <w:pPr>
        <w:pStyle w:val="QB7"/>
        <w:spacing w:line="300" w:lineRule="auto"/>
        <w:ind w:firstLine="420"/>
      </w:pPr>
      <w:r>
        <w:t>参数说明</w:t>
      </w:r>
      <w:r>
        <w:rPr>
          <w:rFonts w:hint="eastAsia"/>
        </w:rPr>
        <w:t>：</w:t>
      </w:r>
    </w:p>
    <w:tbl>
      <w:tblPr>
        <w:tblStyle w:val="4-12"/>
        <w:tblW w:w="0" w:type="auto"/>
        <w:tblLook w:val="04A0"/>
      </w:tblPr>
      <w:tblGrid>
        <w:gridCol w:w="2055"/>
        <w:gridCol w:w="1876"/>
        <w:gridCol w:w="1845"/>
        <w:gridCol w:w="2746"/>
      </w:tblGrid>
      <w:tr w:rsidR="00B30649" w:rsidTr="00E72DE1">
        <w:trPr>
          <w:cnfStyle w:val="100000000000"/>
        </w:trPr>
        <w:tc>
          <w:tcPr>
            <w:cnfStyle w:val="001000000000"/>
            <w:tcW w:w="2055" w:type="dxa"/>
          </w:tcPr>
          <w:p w:rsidR="00B30649" w:rsidRDefault="00B30649" w:rsidP="00E72DE1">
            <w:pPr>
              <w:pStyle w:val="QB20"/>
              <w:ind w:firstLineChars="0" w:firstLine="0"/>
              <w:jc w:val="center"/>
              <w:rPr>
                <w:b w:val="0"/>
                <w:bCs w:val="0"/>
                <w:color w:val="FFFFFF"/>
              </w:rPr>
            </w:pPr>
            <w:r>
              <w:rPr>
                <w:b w:val="0"/>
                <w:bCs w:val="0"/>
                <w:color w:val="FFFFFF"/>
              </w:rPr>
              <w:t>参数名称</w:t>
            </w:r>
          </w:p>
        </w:tc>
        <w:tc>
          <w:tcPr>
            <w:tcW w:w="1876" w:type="dxa"/>
          </w:tcPr>
          <w:p w:rsidR="00B30649" w:rsidRDefault="00B30649" w:rsidP="00E72DE1">
            <w:pPr>
              <w:pStyle w:val="QB20"/>
              <w:ind w:firstLineChars="0" w:firstLine="0"/>
              <w:jc w:val="center"/>
              <w:cnfStyle w:val="100000000000"/>
              <w:rPr>
                <w:b w:val="0"/>
                <w:bCs w:val="0"/>
                <w:color w:val="FFFFFF"/>
              </w:rPr>
            </w:pPr>
            <w:r>
              <w:rPr>
                <w:b w:val="0"/>
                <w:bCs w:val="0"/>
                <w:color w:val="FFFFFF"/>
              </w:rPr>
              <w:t>参数类型</w:t>
            </w:r>
          </w:p>
        </w:tc>
        <w:tc>
          <w:tcPr>
            <w:tcW w:w="1845" w:type="dxa"/>
          </w:tcPr>
          <w:p w:rsidR="00B30649" w:rsidRDefault="00B30649" w:rsidP="00E72DE1">
            <w:pPr>
              <w:pStyle w:val="QB20"/>
              <w:ind w:firstLineChars="0" w:firstLine="0"/>
              <w:jc w:val="center"/>
              <w:cnfStyle w:val="100000000000"/>
              <w:rPr>
                <w:b w:val="0"/>
                <w:bCs w:val="0"/>
                <w:color w:val="FFFFFF"/>
              </w:rPr>
            </w:pPr>
            <w:r>
              <w:rPr>
                <w:b w:val="0"/>
                <w:bCs w:val="0"/>
                <w:color w:val="FFFFFF"/>
              </w:rPr>
              <w:t>参数含义</w:t>
            </w:r>
          </w:p>
        </w:tc>
        <w:tc>
          <w:tcPr>
            <w:tcW w:w="2746" w:type="dxa"/>
          </w:tcPr>
          <w:p w:rsidR="00B30649" w:rsidRDefault="00B30649" w:rsidP="00E72DE1">
            <w:pPr>
              <w:pStyle w:val="QB20"/>
              <w:ind w:firstLineChars="0" w:firstLine="0"/>
              <w:jc w:val="center"/>
              <w:cnfStyle w:val="100000000000"/>
              <w:rPr>
                <w:b w:val="0"/>
                <w:bCs w:val="0"/>
                <w:color w:val="FFFFFF"/>
              </w:rPr>
            </w:pPr>
            <w:r>
              <w:rPr>
                <w:b w:val="0"/>
                <w:bCs w:val="0"/>
                <w:color w:val="FFFFFF"/>
              </w:rPr>
              <w:t>说明</w:t>
            </w:r>
          </w:p>
        </w:tc>
      </w:tr>
      <w:tr w:rsidR="00B30649" w:rsidTr="00E72DE1">
        <w:trPr>
          <w:cnfStyle w:val="000000100000"/>
        </w:trPr>
        <w:tc>
          <w:tcPr>
            <w:cnfStyle w:val="001000000000"/>
            <w:tcW w:w="2055" w:type="dxa"/>
            <w:vAlign w:val="center"/>
          </w:tcPr>
          <w:p w:rsidR="00B30649" w:rsidRPr="00707375" w:rsidRDefault="00B30649" w:rsidP="00E72DE1">
            <w:pPr>
              <w:pStyle w:val="QB20"/>
              <w:ind w:firstLineChars="0" w:firstLine="0"/>
              <w:jc w:val="left"/>
              <w:rPr>
                <w:bCs w:val="0"/>
              </w:rPr>
            </w:pPr>
            <w:r w:rsidRPr="00707375">
              <w:rPr>
                <w:rFonts w:cs="Times New Roman" w:hint="eastAsia"/>
                <w:bCs w:val="0"/>
              </w:rPr>
              <w:t>RPCMethod</w:t>
            </w:r>
          </w:p>
        </w:tc>
        <w:tc>
          <w:tcPr>
            <w:tcW w:w="1876" w:type="dxa"/>
            <w:vAlign w:val="center"/>
          </w:tcPr>
          <w:p w:rsidR="00B30649" w:rsidRDefault="00B30649" w:rsidP="00E72DE1">
            <w:pPr>
              <w:pStyle w:val="QB20"/>
              <w:ind w:firstLineChars="0" w:firstLine="0"/>
              <w:jc w:val="left"/>
              <w:cnfStyle w:val="000000100000"/>
            </w:pPr>
            <w:r>
              <w:rPr>
                <w:rFonts w:hint="eastAsia"/>
              </w:rPr>
              <w:t>String</w:t>
            </w:r>
          </w:p>
        </w:tc>
        <w:tc>
          <w:tcPr>
            <w:tcW w:w="1845" w:type="dxa"/>
            <w:vAlign w:val="center"/>
          </w:tcPr>
          <w:p w:rsidR="00B30649" w:rsidRDefault="00B30649" w:rsidP="00E72DE1">
            <w:pPr>
              <w:pStyle w:val="QB20"/>
              <w:ind w:firstLineChars="0" w:firstLine="0"/>
              <w:jc w:val="left"/>
              <w:cnfStyle w:val="000000100000"/>
            </w:pPr>
            <w:r>
              <w:rPr>
                <w:rFonts w:hint="eastAsia"/>
              </w:rPr>
              <w:t>接口分类定义</w:t>
            </w:r>
          </w:p>
        </w:tc>
        <w:tc>
          <w:tcPr>
            <w:tcW w:w="2746" w:type="dxa"/>
            <w:vAlign w:val="center"/>
          </w:tcPr>
          <w:p w:rsidR="00B30649" w:rsidRDefault="00E72DE1" w:rsidP="00E72DE1">
            <w:pPr>
              <w:pStyle w:val="QB20"/>
              <w:ind w:firstLineChars="0" w:firstLine="0"/>
              <w:jc w:val="left"/>
              <w:cnfStyle w:val="000000100000"/>
            </w:pPr>
            <w:r>
              <w:t>N</w:t>
            </w:r>
            <w:r>
              <w:rPr>
                <w:rFonts w:hint="eastAsia"/>
              </w:rPr>
              <w:t>otify</w:t>
            </w:r>
          </w:p>
        </w:tc>
      </w:tr>
      <w:tr w:rsidR="00E72DE1" w:rsidTr="00E72DE1">
        <w:tc>
          <w:tcPr>
            <w:cnfStyle w:val="001000000000"/>
            <w:tcW w:w="2055" w:type="dxa"/>
          </w:tcPr>
          <w:p w:rsidR="00E72DE1" w:rsidRPr="00707375" w:rsidRDefault="00E72DE1" w:rsidP="00E72DE1">
            <w:pPr>
              <w:pStyle w:val="QB20"/>
              <w:ind w:firstLineChars="0" w:firstLine="0"/>
              <w:jc w:val="left"/>
              <w:rPr>
                <w:rFonts w:cs="Times New Roman"/>
              </w:rPr>
            </w:pPr>
            <w:r w:rsidRPr="001C05E3">
              <w:t>ID</w:t>
            </w:r>
          </w:p>
        </w:tc>
        <w:tc>
          <w:tcPr>
            <w:tcW w:w="1876" w:type="dxa"/>
          </w:tcPr>
          <w:p w:rsidR="00E72DE1" w:rsidRDefault="00E72DE1" w:rsidP="00E72DE1">
            <w:pPr>
              <w:pStyle w:val="QB20"/>
              <w:ind w:firstLineChars="0" w:firstLine="0"/>
              <w:jc w:val="left"/>
              <w:cnfStyle w:val="000000000000"/>
            </w:pPr>
            <w:r>
              <w:rPr>
                <w:rFonts w:hint="eastAsia"/>
              </w:rPr>
              <w:t>Int</w:t>
            </w:r>
          </w:p>
        </w:tc>
        <w:tc>
          <w:tcPr>
            <w:tcW w:w="1845" w:type="dxa"/>
          </w:tcPr>
          <w:p w:rsidR="00E72DE1" w:rsidRDefault="00E72DE1" w:rsidP="00E72DE1">
            <w:pPr>
              <w:pStyle w:val="QB20"/>
              <w:ind w:firstLineChars="0" w:firstLine="0"/>
              <w:jc w:val="left"/>
              <w:cnfStyle w:val="000000000000"/>
            </w:pPr>
            <w:r>
              <w:rPr>
                <w:rFonts w:hint="eastAsia"/>
              </w:rPr>
              <w:t>平台</w:t>
            </w:r>
            <w:r>
              <w:t>维护的事务ID</w:t>
            </w:r>
          </w:p>
        </w:tc>
        <w:tc>
          <w:tcPr>
            <w:tcW w:w="2746" w:type="dxa"/>
          </w:tcPr>
          <w:p w:rsidR="00E72DE1" w:rsidRDefault="00E72DE1" w:rsidP="00E72DE1">
            <w:pPr>
              <w:pStyle w:val="QB20"/>
              <w:ind w:firstLineChars="0" w:firstLine="0"/>
              <w:jc w:val="left"/>
              <w:cnfStyle w:val="000000000000"/>
            </w:pPr>
            <w:r>
              <w:t>按请求原值返回</w:t>
            </w:r>
          </w:p>
        </w:tc>
      </w:tr>
      <w:tr w:rsidR="00E72DE1" w:rsidTr="00E72DE1">
        <w:trPr>
          <w:cnfStyle w:val="000000100000"/>
        </w:trPr>
        <w:tc>
          <w:tcPr>
            <w:cnfStyle w:val="001000000000"/>
            <w:tcW w:w="2055" w:type="dxa"/>
          </w:tcPr>
          <w:p w:rsidR="00E72DE1" w:rsidRPr="00707375" w:rsidRDefault="00E72DE1" w:rsidP="00E72DE1">
            <w:pPr>
              <w:pStyle w:val="QB20"/>
              <w:ind w:firstLineChars="0" w:firstLine="0"/>
              <w:jc w:val="left"/>
              <w:rPr>
                <w:rFonts w:cs="Times New Roman"/>
              </w:rPr>
            </w:pPr>
            <w:r w:rsidRPr="001C05E3">
              <w:t>CmdType</w:t>
            </w:r>
          </w:p>
        </w:tc>
        <w:tc>
          <w:tcPr>
            <w:tcW w:w="1876" w:type="dxa"/>
          </w:tcPr>
          <w:p w:rsidR="00E72DE1" w:rsidRDefault="00E72DE1" w:rsidP="00E72DE1">
            <w:pPr>
              <w:pStyle w:val="QB20"/>
              <w:ind w:firstLineChars="0" w:firstLine="0"/>
              <w:jc w:val="left"/>
              <w:cnfStyle w:val="000000100000"/>
            </w:pPr>
            <w:r>
              <w:t>String</w:t>
            </w:r>
          </w:p>
        </w:tc>
        <w:tc>
          <w:tcPr>
            <w:tcW w:w="1845" w:type="dxa"/>
          </w:tcPr>
          <w:p w:rsidR="00E72DE1" w:rsidRDefault="00E72DE1" w:rsidP="00E72DE1">
            <w:pPr>
              <w:pStyle w:val="QB20"/>
              <w:ind w:firstLineChars="0" w:firstLine="0"/>
              <w:jc w:val="left"/>
              <w:cnfStyle w:val="000000100000"/>
            </w:pPr>
            <w:r>
              <w:t>命令类型</w:t>
            </w:r>
          </w:p>
        </w:tc>
        <w:tc>
          <w:tcPr>
            <w:tcW w:w="2746" w:type="dxa"/>
          </w:tcPr>
          <w:p w:rsidR="00E72DE1" w:rsidRPr="00062052" w:rsidRDefault="00E72DE1" w:rsidP="00E72DE1">
            <w:pPr>
              <w:pStyle w:val="QB20"/>
              <w:ind w:firstLineChars="0" w:firstLine="0"/>
              <w:jc w:val="left"/>
              <w:cnfStyle w:val="000000100000"/>
            </w:pPr>
            <w:r>
              <w:rPr>
                <w:rFonts w:hAnsi="宋体" w:hint="eastAsia"/>
                <w:szCs w:val="21"/>
              </w:rPr>
              <w:t>NOTIFY_UNINSTALL_PLUGIN</w:t>
            </w:r>
          </w:p>
        </w:tc>
      </w:tr>
      <w:tr w:rsidR="00E72DE1" w:rsidTr="00E72DE1">
        <w:tc>
          <w:tcPr>
            <w:cnfStyle w:val="001000000000"/>
            <w:tcW w:w="2055" w:type="dxa"/>
          </w:tcPr>
          <w:p w:rsidR="00E72DE1" w:rsidRPr="00707375" w:rsidRDefault="00E72DE1" w:rsidP="00E72DE1">
            <w:pPr>
              <w:pStyle w:val="QB20"/>
              <w:ind w:firstLineChars="0" w:firstLine="0"/>
              <w:jc w:val="left"/>
              <w:rPr>
                <w:bCs w:val="0"/>
              </w:rPr>
            </w:pPr>
            <w:r w:rsidRPr="001C05E3">
              <w:t>SequenceId</w:t>
            </w:r>
          </w:p>
        </w:tc>
        <w:tc>
          <w:tcPr>
            <w:tcW w:w="1876" w:type="dxa"/>
          </w:tcPr>
          <w:p w:rsidR="00E72DE1" w:rsidRDefault="00E72DE1" w:rsidP="00E72DE1">
            <w:pPr>
              <w:pStyle w:val="QB20"/>
              <w:ind w:firstLineChars="0" w:firstLine="0"/>
              <w:jc w:val="left"/>
              <w:cnfStyle w:val="000000000000"/>
            </w:pPr>
            <w:r>
              <w:t>String</w:t>
            </w:r>
          </w:p>
        </w:tc>
        <w:tc>
          <w:tcPr>
            <w:tcW w:w="1845" w:type="dxa"/>
          </w:tcPr>
          <w:p w:rsidR="00E72DE1" w:rsidRDefault="00E72DE1" w:rsidP="00E72DE1">
            <w:pPr>
              <w:pStyle w:val="QB20"/>
              <w:ind w:firstLineChars="0" w:firstLine="0"/>
              <w:jc w:val="left"/>
              <w:cnfStyle w:val="000000000000"/>
            </w:pPr>
            <w:r>
              <w:t>请求编号</w:t>
            </w:r>
          </w:p>
        </w:tc>
        <w:tc>
          <w:tcPr>
            <w:tcW w:w="2746" w:type="dxa"/>
          </w:tcPr>
          <w:p w:rsidR="00E72DE1" w:rsidRDefault="00E72DE1" w:rsidP="00E72DE1">
            <w:pPr>
              <w:cnfStyle w:val="000000000000"/>
            </w:pPr>
            <w:r>
              <w:rPr>
                <w:rFonts w:hint="eastAsia"/>
              </w:rPr>
              <w:t>SequenceId</w:t>
            </w:r>
            <w:r>
              <w:rPr>
                <w:rFonts w:hint="eastAsia"/>
              </w:rPr>
              <w:t>表示命令序列，按照请求的原值返回。</w:t>
            </w:r>
          </w:p>
          <w:p w:rsidR="00E72DE1" w:rsidRDefault="00E72DE1" w:rsidP="00E72DE1">
            <w:pPr>
              <w:pStyle w:val="QB20"/>
              <w:ind w:firstLineChars="0" w:firstLine="0"/>
              <w:jc w:val="left"/>
              <w:cnfStyle w:val="000000000000"/>
            </w:pPr>
            <w:r>
              <w:rPr>
                <w:rFonts w:hint="eastAsia"/>
              </w:rPr>
              <w:t>16进制数，8位</w:t>
            </w:r>
          </w:p>
        </w:tc>
      </w:tr>
      <w:tr w:rsidR="00E72DE1" w:rsidTr="00E72DE1">
        <w:trPr>
          <w:cnfStyle w:val="000000100000"/>
        </w:trPr>
        <w:tc>
          <w:tcPr>
            <w:cnfStyle w:val="001000000000"/>
            <w:tcW w:w="2055" w:type="dxa"/>
          </w:tcPr>
          <w:p w:rsidR="00E72DE1" w:rsidRDefault="00E72DE1" w:rsidP="00E72DE1">
            <w:pPr>
              <w:pStyle w:val="QB20"/>
              <w:ind w:firstLineChars="0" w:firstLine="0"/>
              <w:jc w:val="left"/>
              <w:rPr>
                <w:b w:val="0"/>
                <w:bCs w:val="0"/>
              </w:rPr>
            </w:pPr>
            <w:r w:rsidRPr="001C05E3">
              <w:t>Parameter</w:t>
            </w:r>
          </w:p>
        </w:tc>
        <w:tc>
          <w:tcPr>
            <w:tcW w:w="1876" w:type="dxa"/>
          </w:tcPr>
          <w:p w:rsidR="00E72DE1" w:rsidRDefault="00E72DE1" w:rsidP="00E72DE1">
            <w:pPr>
              <w:pStyle w:val="QB20"/>
              <w:ind w:firstLineChars="0" w:firstLine="0"/>
              <w:jc w:val="left"/>
              <w:cnfStyle w:val="000000100000"/>
            </w:pPr>
            <w:r>
              <w:rPr>
                <w:rFonts w:hint="eastAsia"/>
              </w:rPr>
              <w:t>object</w:t>
            </w:r>
          </w:p>
        </w:tc>
        <w:tc>
          <w:tcPr>
            <w:tcW w:w="1845" w:type="dxa"/>
          </w:tcPr>
          <w:p w:rsidR="00E72DE1" w:rsidRDefault="00E72DE1" w:rsidP="00E72DE1">
            <w:pPr>
              <w:pStyle w:val="QB20"/>
              <w:ind w:firstLineChars="0" w:firstLine="0"/>
              <w:jc w:val="left"/>
              <w:cnfStyle w:val="000000100000"/>
            </w:pPr>
            <w:r>
              <w:rPr>
                <w:rFonts w:hint="eastAsia"/>
              </w:rPr>
              <w:t>报文中的请求参数</w:t>
            </w:r>
          </w:p>
        </w:tc>
        <w:tc>
          <w:tcPr>
            <w:tcW w:w="2746" w:type="dxa"/>
          </w:tcPr>
          <w:p w:rsidR="00E72DE1" w:rsidRDefault="00E72DE1" w:rsidP="00E72DE1">
            <w:pPr>
              <w:pStyle w:val="QB20"/>
              <w:ind w:firstLineChars="0" w:firstLine="0"/>
              <w:jc w:val="left"/>
              <w:cnfStyle w:val="000000100000"/>
            </w:pPr>
          </w:p>
        </w:tc>
      </w:tr>
      <w:tr w:rsidR="00E72DE1" w:rsidTr="00E72DE1">
        <w:tc>
          <w:tcPr>
            <w:cnfStyle w:val="001000000000"/>
            <w:tcW w:w="2055" w:type="dxa"/>
            <w:vAlign w:val="center"/>
          </w:tcPr>
          <w:p w:rsidR="00E72DE1" w:rsidRPr="00A00C26" w:rsidRDefault="00E72DE1" w:rsidP="00E72DE1">
            <w:pPr>
              <w:pStyle w:val="QB20"/>
              <w:ind w:firstLineChars="0" w:firstLine="0"/>
              <w:jc w:val="left"/>
            </w:pPr>
            <w:r>
              <w:t>MAC</w:t>
            </w:r>
          </w:p>
        </w:tc>
        <w:tc>
          <w:tcPr>
            <w:tcW w:w="1876" w:type="dxa"/>
            <w:vAlign w:val="center"/>
          </w:tcPr>
          <w:p w:rsidR="00E72DE1" w:rsidRDefault="00E72DE1" w:rsidP="00E72DE1">
            <w:pPr>
              <w:pStyle w:val="QB20"/>
              <w:ind w:firstLineChars="0" w:firstLine="0"/>
              <w:jc w:val="left"/>
              <w:cnfStyle w:val="000000000000"/>
            </w:pPr>
            <w:r>
              <w:rPr>
                <w:rFonts w:hint="eastAsia"/>
              </w:rPr>
              <w:t>String</w:t>
            </w:r>
          </w:p>
        </w:tc>
        <w:tc>
          <w:tcPr>
            <w:tcW w:w="1845" w:type="dxa"/>
            <w:vAlign w:val="center"/>
          </w:tcPr>
          <w:p w:rsidR="00E72DE1" w:rsidRPr="00A00C26" w:rsidRDefault="00E72DE1" w:rsidP="00E72DE1">
            <w:pPr>
              <w:pStyle w:val="QB20"/>
              <w:ind w:firstLineChars="0" w:firstLine="0"/>
              <w:jc w:val="left"/>
              <w:cnfStyle w:val="000000000000"/>
            </w:pPr>
            <w:r>
              <w:rPr>
                <w:rFonts w:hint="eastAsia"/>
              </w:rPr>
              <w:t>网关MAC地址</w:t>
            </w:r>
          </w:p>
        </w:tc>
        <w:tc>
          <w:tcPr>
            <w:tcW w:w="2746" w:type="dxa"/>
            <w:vAlign w:val="center"/>
          </w:tcPr>
          <w:p w:rsidR="00E72DE1" w:rsidRDefault="00E9229A" w:rsidP="00E72DE1">
            <w:pPr>
              <w:pStyle w:val="QB20"/>
              <w:ind w:firstLineChars="0" w:firstLine="0"/>
              <w:jc w:val="left"/>
              <w:cnfStyle w:val="000000000000"/>
            </w:pPr>
            <w:r>
              <w:rPr>
                <w:rFonts w:hint="eastAsia"/>
              </w:rPr>
              <w:t>如果mac地址为空，则强制所有网关进行插件的卸载</w:t>
            </w:r>
          </w:p>
        </w:tc>
      </w:tr>
      <w:tr w:rsidR="00E72DE1" w:rsidTr="00E72DE1">
        <w:trPr>
          <w:cnfStyle w:val="000000100000"/>
        </w:trPr>
        <w:tc>
          <w:tcPr>
            <w:cnfStyle w:val="001000000000"/>
            <w:tcW w:w="2055" w:type="dxa"/>
            <w:vAlign w:val="center"/>
          </w:tcPr>
          <w:p w:rsidR="00E72DE1" w:rsidRDefault="00E72DE1" w:rsidP="00E72DE1">
            <w:pPr>
              <w:pStyle w:val="QB20"/>
              <w:ind w:firstLineChars="0" w:firstLine="0"/>
              <w:jc w:val="left"/>
            </w:pPr>
            <w:r w:rsidRPr="004F67EB">
              <w:t>Plugin_Name</w:t>
            </w:r>
          </w:p>
        </w:tc>
        <w:tc>
          <w:tcPr>
            <w:tcW w:w="1876" w:type="dxa"/>
            <w:vAlign w:val="center"/>
          </w:tcPr>
          <w:p w:rsidR="00E72DE1" w:rsidRDefault="00E72DE1" w:rsidP="00E72DE1">
            <w:pPr>
              <w:pStyle w:val="QB20"/>
              <w:ind w:firstLineChars="0" w:firstLine="0"/>
              <w:jc w:val="left"/>
              <w:cnfStyle w:val="000000100000"/>
            </w:pPr>
            <w:r>
              <w:rPr>
                <w:rFonts w:hint="eastAsia"/>
              </w:rPr>
              <w:t>String</w:t>
            </w:r>
          </w:p>
        </w:tc>
        <w:tc>
          <w:tcPr>
            <w:tcW w:w="1845" w:type="dxa"/>
            <w:vAlign w:val="center"/>
          </w:tcPr>
          <w:p w:rsidR="00E72DE1" w:rsidRDefault="00E72DE1" w:rsidP="00E72DE1">
            <w:pPr>
              <w:pStyle w:val="QB20"/>
              <w:ind w:firstLineChars="0" w:firstLine="0"/>
              <w:jc w:val="left"/>
              <w:cnfStyle w:val="000000100000"/>
            </w:pPr>
            <w:r>
              <w:rPr>
                <w:rFonts w:hint="eastAsia"/>
              </w:rPr>
              <w:t>插件</w:t>
            </w:r>
            <w:r w:rsidR="00E60C1D">
              <w:rPr>
                <w:rFonts w:hint="eastAsia"/>
              </w:rPr>
              <w:t>编号</w:t>
            </w:r>
          </w:p>
        </w:tc>
        <w:tc>
          <w:tcPr>
            <w:tcW w:w="2746" w:type="dxa"/>
            <w:vAlign w:val="center"/>
          </w:tcPr>
          <w:p w:rsidR="00E72DE1" w:rsidRDefault="00E72DE1" w:rsidP="00E72DE1">
            <w:pPr>
              <w:pStyle w:val="QB20"/>
              <w:ind w:firstLineChars="0" w:firstLine="0"/>
              <w:jc w:val="left"/>
              <w:cnfStyle w:val="000000100000"/>
            </w:pPr>
          </w:p>
        </w:tc>
      </w:tr>
      <w:tr w:rsidR="00E72DE1" w:rsidTr="00E72DE1">
        <w:tc>
          <w:tcPr>
            <w:cnfStyle w:val="001000000000"/>
            <w:tcW w:w="2055" w:type="dxa"/>
            <w:vAlign w:val="center"/>
          </w:tcPr>
          <w:p w:rsidR="00E72DE1" w:rsidRPr="004F67EB" w:rsidRDefault="00E72DE1" w:rsidP="00E72DE1">
            <w:pPr>
              <w:pStyle w:val="QB20"/>
              <w:ind w:firstLineChars="0" w:firstLine="0"/>
              <w:jc w:val="left"/>
            </w:pPr>
            <w:r>
              <w:rPr>
                <w:rFonts w:hint="eastAsia"/>
              </w:rPr>
              <w:t>Version</w:t>
            </w:r>
          </w:p>
        </w:tc>
        <w:tc>
          <w:tcPr>
            <w:tcW w:w="1876" w:type="dxa"/>
            <w:vAlign w:val="center"/>
          </w:tcPr>
          <w:p w:rsidR="00E72DE1" w:rsidRDefault="00E72DE1" w:rsidP="00E72DE1">
            <w:pPr>
              <w:pStyle w:val="QB20"/>
              <w:ind w:firstLineChars="0" w:firstLine="0"/>
              <w:jc w:val="left"/>
              <w:cnfStyle w:val="000000000000"/>
            </w:pPr>
            <w:r>
              <w:t>S</w:t>
            </w:r>
            <w:r>
              <w:rPr>
                <w:rFonts w:hint="eastAsia"/>
              </w:rPr>
              <w:t>tring</w:t>
            </w:r>
          </w:p>
        </w:tc>
        <w:tc>
          <w:tcPr>
            <w:tcW w:w="1845" w:type="dxa"/>
            <w:vAlign w:val="center"/>
          </w:tcPr>
          <w:p w:rsidR="00E72DE1" w:rsidRDefault="00E72DE1" w:rsidP="00E72DE1">
            <w:pPr>
              <w:pStyle w:val="QB20"/>
              <w:ind w:firstLineChars="0" w:firstLine="0"/>
              <w:jc w:val="left"/>
              <w:cnfStyle w:val="000000000000"/>
            </w:pPr>
            <w:r>
              <w:rPr>
                <w:rFonts w:hint="eastAsia"/>
              </w:rPr>
              <w:t>插件版本</w:t>
            </w:r>
          </w:p>
        </w:tc>
        <w:tc>
          <w:tcPr>
            <w:tcW w:w="2746" w:type="dxa"/>
            <w:vAlign w:val="center"/>
          </w:tcPr>
          <w:p w:rsidR="00E72DE1" w:rsidRDefault="00E72DE1" w:rsidP="00E72DE1">
            <w:pPr>
              <w:pStyle w:val="QB20"/>
              <w:ind w:firstLineChars="0" w:firstLine="0"/>
              <w:jc w:val="left"/>
              <w:cnfStyle w:val="000000000000"/>
            </w:pPr>
          </w:p>
        </w:tc>
      </w:tr>
    </w:tbl>
    <w:p w:rsidR="00B30649" w:rsidRDefault="00B30649" w:rsidP="00B30649">
      <w:pPr>
        <w:spacing w:line="300" w:lineRule="auto"/>
        <w:rPr>
          <w:rFonts w:ascii="宋体" w:hAnsi="宋体"/>
          <w:sz w:val="24"/>
        </w:rPr>
      </w:pPr>
    </w:p>
    <w:p w:rsidR="00B30649" w:rsidRDefault="00B30649" w:rsidP="00B30649">
      <w:pPr>
        <w:pStyle w:val="QB3"/>
      </w:pPr>
      <w:r>
        <w:t>响应报文定义</w:t>
      </w:r>
    </w:p>
    <w:p w:rsidR="00B30649" w:rsidRPr="002F1CDB" w:rsidRDefault="00B30649" w:rsidP="00B30649">
      <w:pPr>
        <w:pStyle w:val="QB7"/>
        <w:spacing w:line="300" w:lineRule="auto"/>
        <w:ind w:firstLine="420"/>
      </w:pPr>
      <w:r w:rsidRPr="002F1CDB">
        <w:rPr>
          <w:rFonts w:hint="eastAsia"/>
        </w:rPr>
        <w:t>消息发送方向：</w:t>
      </w:r>
      <w:r w:rsidR="00772E7C">
        <w:rPr>
          <w:rFonts w:hint="eastAsia"/>
        </w:rPr>
        <w:t>省级数字家庭管理平台</w:t>
      </w:r>
      <w:r w:rsidRPr="002F1CDB">
        <w:rPr>
          <w:rFonts w:hint="eastAsia"/>
        </w:rPr>
        <w:t>－&gt;</w:t>
      </w:r>
      <w:r w:rsidR="00772E7C">
        <w:rPr>
          <w:rFonts w:hint="eastAsia"/>
        </w:rPr>
        <w:t>一级家庭开放平台</w:t>
      </w:r>
      <w:r w:rsidRPr="002F1CDB">
        <w:rPr>
          <w:rFonts w:hint="eastAsia"/>
        </w:rPr>
        <w:t>。</w:t>
      </w:r>
    </w:p>
    <w:p w:rsidR="00B30649" w:rsidRPr="002F1CDB" w:rsidRDefault="00B30649" w:rsidP="00B30649">
      <w:pPr>
        <w:pStyle w:val="QB7"/>
        <w:spacing w:line="300" w:lineRule="auto"/>
        <w:ind w:firstLine="420"/>
      </w:pPr>
      <w:r w:rsidRPr="002F1CDB">
        <w:rPr>
          <w:rFonts w:hint="eastAsia"/>
        </w:rPr>
        <w:t>消息格式如下：</w:t>
      </w:r>
    </w:p>
    <w:p w:rsidR="00B30649" w:rsidRPr="002F1CDB"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Pr>
          <w:rFonts w:hAnsi="宋体" w:hint="eastAsia"/>
          <w:szCs w:val="21"/>
        </w:rPr>
        <w:t>NOTIFY_UNINSTALL_PLUGIN</w:t>
      </w:r>
      <w:r>
        <w:rPr>
          <w:rFonts w:hint="eastAsia"/>
        </w:rPr>
        <w:t>",</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B30649"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r>
        <w:rPr>
          <w:rFonts w:hint="eastAsia"/>
        </w:rPr>
        <w:t>}</w:t>
      </w:r>
    </w:p>
    <w:p w:rsidR="00B30649" w:rsidRPr="002F1CDB" w:rsidRDefault="00B30649" w:rsidP="00B30649">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lastRenderedPageBreak/>
        <w:t>}</w:t>
      </w:r>
    </w:p>
    <w:p w:rsidR="00B30649" w:rsidRDefault="00B30649" w:rsidP="00B30649">
      <w:pPr>
        <w:pStyle w:val="QB7"/>
        <w:spacing w:line="300" w:lineRule="auto"/>
        <w:ind w:firstLine="420"/>
      </w:pPr>
      <w:r>
        <w:t>参数说明</w:t>
      </w:r>
      <w:r>
        <w:rPr>
          <w:rFonts w:hint="eastAsia"/>
        </w:rPr>
        <w:t>：</w:t>
      </w:r>
    </w:p>
    <w:tbl>
      <w:tblPr>
        <w:tblStyle w:val="4-12"/>
        <w:tblW w:w="0" w:type="auto"/>
        <w:tblLook w:val="04A0"/>
      </w:tblPr>
      <w:tblGrid>
        <w:gridCol w:w="2122"/>
        <w:gridCol w:w="1984"/>
        <w:gridCol w:w="1985"/>
        <w:gridCol w:w="2409"/>
      </w:tblGrid>
      <w:tr w:rsidR="00B30649" w:rsidTr="00E72DE1">
        <w:trPr>
          <w:cnfStyle w:val="100000000000"/>
        </w:trPr>
        <w:tc>
          <w:tcPr>
            <w:cnfStyle w:val="001000000000"/>
            <w:tcW w:w="2122" w:type="dxa"/>
          </w:tcPr>
          <w:p w:rsidR="00B30649" w:rsidRDefault="00B30649" w:rsidP="00E72DE1">
            <w:pPr>
              <w:pStyle w:val="QB20"/>
              <w:ind w:firstLineChars="0" w:firstLine="0"/>
              <w:jc w:val="center"/>
              <w:rPr>
                <w:b w:val="0"/>
                <w:bCs w:val="0"/>
                <w:color w:val="FFFFFF"/>
              </w:rPr>
            </w:pPr>
            <w:r>
              <w:rPr>
                <w:b w:val="0"/>
                <w:bCs w:val="0"/>
                <w:color w:val="FFFFFF"/>
              </w:rPr>
              <w:t>参数名称</w:t>
            </w:r>
          </w:p>
        </w:tc>
        <w:tc>
          <w:tcPr>
            <w:tcW w:w="1984" w:type="dxa"/>
          </w:tcPr>
          <w:p w:rsidR="00B30649" w:rsidRDefault="00B30649" w:rsidP="00E72DE1">
            <w:pPr>
              <w:pStyle w:val="QB20"/>
              <w:ind w:firstLineChars="0" w:firstLine="0"/>
              <w:jc w:val="center"/>
              <w:cnfStyle w:val="100000000000"/>
              <w:rPr>
                <w:b w:val="0"/>
                <w:bCs w:val="0"/>
                <w:color w:val="FFFFFF"/>
              </w:rPr>
            </w:pPr>
            <w:r>
              <w:rPr>
                <w:b w:val="0"/>
                <w:bCs w:val="0"/>
                <w:color w:val="FFFFFF"/>
              </w:rPr>
              <w:t>参数类型</w:t>
            </w:r>
          </w:p>
        </w:tc>
        <w:tc>
          <w:tcPr>
            <w:tcW w:w="1985" w:type="dxa"/>
          </w:tcPr>
          <w:p w:rsidR="00B30649" w:rsidRDefault="00B30649" w:rsidP="00E72DE1">
            <w:pPr>
              <w:pStyle w:val="QB20"/>
              <w:ind w:firstLineChars="0" w:firstLine="0"/>
              <w:jc w:val="center"/>
              <w:cnfStyle w:val="100000000000"/>
              <w:rPr>
                <w:b w:val="0"/>
                <w:bCs w:val="0"/>
                <w:color w:val="FFFFFF"/>
              </w:rPr>
            </w:pPr>
            <w:r>
              <w:rPr>
                <w:b w:val="0"/>
                <w:bCs w:val="0"/>
                <w:color w:val="FFFFFF"/>
              </w:rPr>
              <w:t>参数含义</w:t>
            </w:r>
          </w:p>
        </w:tc>
        <w:tc>
          <w:tcPr>
            <w:tcW w:w="2409" w:type="dxa"/>
          </w:tcPr>
          <w:p w:rsidR="00B30649" w:rsidRDefault="00B30649" w:rsidP="00E72DE1">
            <w:pPr>
              <w:pStyle w:val="QB20"/>
              <w:ind w:firstLineChars="0" w:firstLine="0"/>
              <w:jc w:val="center"/>
              <w:cnfStyle w:val="100000000000"/>
              <w:rPr>
                <w:b w:val="0"/>
                <w:bCs w:val="0"/>
                <w:color w:val="FFFFFF"/>
              </w:rPr>
            </w:pPr>
            <w:r>
              <w:rPr>
                <w:b w:val="0"/>
                <w:bCs w:val="0"/>
                <w:color w:val="FFFFFF"/>
              </w:rPr>
              <w:t>说明</w:t>
            </w:r>
          </w:p>
        </w:tc>
      </w:tr>
      <w:tr w:rsidR="00B30649" w:rsidTr="00E72DE1">
        <w:trPr>
          <w:cnfStyle w:val="000000100000"/>
        </w:trPr>
        <w:tc>
          <w:tcPr>
            <w:cnfStyle w:val="001000000000"/>
            <w:tcW w:w="2122" w:type="dxa"/>
          </w:tcPr>
          <w:p w:rsidR="00B30649" w:rsidRPr="00707375" w:rsidRDefault="00B30649" w:rsidP="00E72DE1">
            <w:pPr>
              <w:pStyle w:val="QB20"/>
              <w:ind w:firstLineChars="0" w:firstLine="0"/>
              <w:jc w:val="left"/>
              <w:rPr>
                <w:bCs w:val="0"/>
              </w:rPr>
            </w:pPr>
            <w:r w:rsidRPr="00BD3C12">
              <w:rPr>
                <w:rFonts w:cs="Times New Roman" w:hint="eastAsia"/>
                <w:b w:val="0"/>
                <w:bCs w:val="0"/>
              </w:rPr>
              <w:t>Result</w:t>
            </w:r>
          </w:p>
        </w:tc>
        <w:tc>
          <w:tcPr>
            <w:tcW w:w="1984" w:type="dxa"/>
          </w:tcPr>
          <w:p w:rsidR="00B30649" w:rsidRDefault="00B30649" w:rsidP="00E72DE1">
            <w:pPr>
              <w:pStyle w:val="QB20"/>
              <w:ind w:firstLineChars="0" w:firstLine="0"/>
              <w:jc w:val="left"/>
              <w:cnfStyle w:val="000000100000"/>
            </w:pPr>
            <w:r>
              <w:rPr>
                <w:rFonts w:hint="eastAsia"/>
              </w:rPr>
              <w:t>Int</w:t>
            </w:r>
          </w:p>
        </w:tc>
        <w:tc>
          <w:tcPr>
            <w:tcW w:w="1985" w:type="dxa"/>
          </w:tcPr>
          <w:p w:rsidR="00B30649" w:rsidRDefault="00B30649" w:rsidP="00E72DE1">
            <w:pPr>
              <w:pStyle w:val="QB20"/>
              <w:ind w:firstLineChars="0" w:firstLine="0"/>
              <w:jc w:val="left"/>
              <w:cnfStyle w:val="000000100000"/>
            </w:pPr>
          </w:p>
        </w:tc>
        <w:tc>
          <w:tcPr>
            <w:tcW w:w="2409" w:type="dxa"/>
          </w:tcPr>
          <w:p w:rsidR="00B30649" w:rsidRDefault="00B30649" w:rsidP="00E72DE1">
            <w:pPr>
              <w:pStyle w:val="QB20"/>
              <w:ind w:firstLineChars="0" w:firstLine="0"/>
              <w:jc w:val="left"/>
              <w:cnfStyle w:val="000000100000"/>
            </w:pPr>
          </w:p>
        </w:tc>
      </w:tr>
      <w:tr w:rsidR="00B30649" w:rsidTr="00E72DE1">
        <w:tc>
          <w:tcPr>
            <w:cnfStyle w:val="001000000000"/>
            <w:tcW w:w="2122" w:type="dxa"/>
          </w:tcPr>
          <w:p w:rsidR="00B30649" w:rsidRDefault="00B30649" w:rsidP="00E72DE1">
            <w:pPr>
              <w:pStyle w:val="QB20"/>
              <w:ind w:firstLineChars="0" w:firstLine="0"/>
              <w:jc w:val="left"/>
              <w:rPr>
                <w:b w:val="0"/>
                <w:bCs w:val="0"/>
              </w:rPr>
            </w:pPr>
            <w:r w:rsidRPr="00BD3C12">
              <w:rPr>
                <w:rFonts w:cs="Times New Roman" w:hint="eastAsia"/>
                <w:b w:val="0"/>
                <w:bCs w:val="0"/>
              </w:rPr>
              <w:t>ID</w:t>
            </w:r>
          </w:p>
        </w:tc>
        <w:tc>
          <w:tcPr>
            <w:tcW w:w="1984" w:type="dxa"/>
          </w:tcPr>
          <w:p w:rsidR="00B30649" w:rsidRDefault="00B30649" w:rsidP="00E72DE1">
            <w:pPr>
              <w:pStyle w:val="QB20"/>
              <w:ind w:firstLineChars="0" w:firstLine="0"/>
              <w:jc w:val="left"/>
              <w:cnfStyle w:val="000000000000"/>
            </w:pPr>
            <w:r>
              <w:rPr>
                <w:rFonts w:hint="eastAsia"/>
              </w:rPr>
              <w:t>Int</w:t>
            </w:r>
          </w:p>
        </w:tc>
        <w:tc>
          <w:tcPr>
            <w:tcW w:w="1985" w:type="dxa"/>
          </w:tcPr>
          <w:p w:rsidR="00B30649" w:rsidRDefault="00B30649" w:rsidP="00E72DE1">
            <w:pPr>
              <w:pStyle w:val="QB20"/>
              <w:ind w:firstLineChars="0" w:firstLine="0"/>
              <w:jc w:val="left"/>
              <w:cnfStyle w:val="000000000000"/>
            </w:pPr>
            <w:r>
              <w:rPr>
                <w:rFonts w:hint="eastAsia"/>
              </w:rPr>
              <w:t>平台</w:t>
            </w:r>
            <w:r>
              <w:t>维护的事务ID</w:t>
            </w:r>
          </w:p>
        </w:tc>
        <w:tc>
          <w:tcPr>
            <w:tcW w:w="2409" w:type="dxa"/>
          </w:tcPr>
          <w:p w:rsidR="00B30649" w:rsidRDefault="00B30649" w:rsidP="00E72DE1">
            <w:pPr>
              <w:pStyle w:val="QB20"/>
              <w:ind w:firstLineChars="0" w:firstLine="0"/>
              <w:jc w:val="left"/>
              <w:cnfStyle w:val="000000000000"/>
            </w:pPr>
            <w:r>
              <w:t>按请求原值返回</w:t>
            </w:r>
          </w:p>
        </w:tc>
      </w:tr>
      <w:tr w:rsidR="00B30649" w:rsidTr="00E72DE1">
        <w:trPr>
          <w:cnfStyle w:val="000000100000"/>
        </w:trPr>
        <w:tc>
          <w:tcPr>
            <w:cnfStyle w:val="001000000000"/>
            <w:tcW w:w="2122" w:type="dxa"/>
          </w:tcPr>
          <w:p w:rsidR="00B30649" w:rsidRPr="00A00C26" w:rsidRDefault="00B30649" w:rsidP="00E72DE1">
            <w:pPr>
              <w:pStyle w:val="QB20"/>
              <w:ind w:firstLineChars="0" w:firstLine="0"/>
              <w:jc w:val="left"/>
            </w:pPr>
            <w:r w:rsidRPr="00BD3C12">
              <w:rPr>
                <w:rFonts w:cs="Times New Roman"/>
                <w:b w:val="0"/>
                <w:bCs w:val="0"/>
              </w:rPr>
              <w:t>CmdType</w:t>
            </w:r>
          </w:p>
        </w:tc>
        <w:tc>
          <w:tcPr>
            <w:tcW w:w="1984" w:type="dxa"/>
          </w:tcPr>
          <w:p w:rsidR="00B30649" w:rsidRDefault="00B30649" w:rsidP="00E72DE1">
            <w:pPr>
              <w:pStyle w:val="QB20"/>
              <w:ind w:firstLineChars="0" w:firstLine="0"/>
              <w:jc w:val="left"/>
              <w:cnfStyle w:val="000000100000"/>
            </w:pPr>
            <w:r>
              <w:t>String</w:t>
            </w:r>
          </w:p>
        </w:tc>
        <w:tc>
          <w:tcPr>
            <w:tcW w:w="1985" w:type="dxa"/>
          </w:tcPr>
          <w:p w:rsidR="00B30649" w:rsidRPr="00A00C26" w:rsidRDefault="00B30649" w:rsidP="00E72DE1">
            <w:pPr>
              <w:pStyle w:val="QB20"/>
              <w:ind w:firstLineChars="0" w:firstLine="0"/>
              <w:jc w:val="left"/>
              <w:cnfStyle w:val="000000100000"/>
            </w:pPr>
            <w:r>
              <w:t>命令类型</w:t>
            </w:r>
          </w:p>
        </w:tc>
        <w:tc>
          <w:tcPr>
            <w:tcW w:w="2409" w:type="dxa"/>
          </w:tcPr>
          <w:p w:rsidR="00B30649" w:rsidRDefault="00B30649" w:rsidP="00E72DE1">
            <w:pPr>
              <w:pStyle w:val="QB20"/>
              <w:ind w:firstLineChars="0" w:firstLine="0"/>
              <w:jc w:val="left"/>
              <w:cnfStyle w:val="000000100000"/>
            </w:pPr>
            <w:r>
              <w:rPr>
                <w:rFonts w:hint="eastAsia"/>
              </w:rPr>
              <w:t>按照请求的原值返回。</w:t>
            </w:r>
          </w:p>
        </w:tc>
      </w:tr>
      <w:tr w:rsidR="00B30649" w:rsidTr="00E72DE1">
        <w:tc>
          <w:tcPr>
            <w:cnfStyle w:val="001000000000"/>
            <w:tcW w:w="2122" w:type="dxa"/>
          </w:tcPr>
          <w:p w:rsidR="00B30649" w:rsidRDefault="00B30649" w:rsidP="00E72DE1">
            <w:pPr>
              <w:pStyle w:val="QB20"/>
              <w:ind w:firstLineChars="0" w:firstLine="0"/>
              <w:jc w:val="left"/>
            </w:pPr>
            <w:r w:rsidRPr="00BD3C12">
              <w:rPr>
                <w:rFonts w:cs="Times New Roman"/>
                <w:b w:val="0"/>
                <w:bCs w:val="0"/>
              </w:rPr>
              <w:t>SequenceId</w:t>
            </w:r>
          </w:p>
        </w:tc>
        <w:tc>
          <w:tcPr>
            <w:tcW w:w="1984" w:type="dxa"/>
          </w:tcPr>
          <w:p w:rsidR="00B30649" w:rsidRDefault="00B30649" w:rsidP="00E72DE1">
            <w:pPr>
              <w:pStyle w:val="QB20"/>
              <w:ind w:firstLineChars="0" w:firstLine="0"/>
              <w:jc w:val="left"/>
              <w:cnfStyle w:val="000000000000"/>
            </w:pPr>
            <w:r>
              <w:t>String</w:t>
            </w:r>
          </w:p>
        </w:tc>
        <w:tc>
          <w:tcPr>
            <w:tcW w:w="1985" w:type="dxa"/>
          </w:tcPr>
          <w:p w:rsidR="00B30649" w:rsidRDefault="00B30649" w:rsidP="00E72DE1">
            <w:pPr>
              <w:pStyle w:val="QB20"/>
              <w:ind w:firstLineChars="0" w:firstLine="0"/>
              <w:jc w:val="left"/>
              <w:cnfStyle w:val="000000000000"/>
            </w:pPr>
            <w:r>
              <w:t>请求编号</w:t>
            </w:r>
          </w:p>
        </w:tc>
        <w:tc>
          <w:tcPr>
            <w:tcW w:w="2409" w:type="dxa"/>
          </w:tcPr>
          <w:p w:rsidR="00B30649" w:rsidRDefault="00B30649" w:rsidP="00E72DE1">
            <w:pPr>
              <w:pStyle w:val="QB20"/>
              <w:ind w:firstLineChars="0" w:firstLine="0"/>
              <w:cnfStyle w:val="000000000000"/>
            </w:pPr>
            <w:r>
              <w:rPr>
                <w:rFonts w:hint="eastAsia"/>
              </w:rPr>
              <w:t>SequenceId表示命令序列，按照请求的原值返回。</w:t>
            </w:r>
          </w:p>
          <w:p w:rsidR="00B30649" w:rsidRDefault="00B30649" w:rsidP="00E72DE1">
            <w:pPr>
              <w:pStyle w:val="QB20"/>
              <w:ind w:firstLineChars="0" w:firstLine="0"/>
              <w:jc w:val="left"/>
              <w:cnfStyle w:val="000000000000"/>
            </w:pPr>
            <w:r>
              <w:rPr>
                <w:rFonts w:hint="eastAsia"/>
              </w:rPr>
              <w:t>16进制数，8位</w:t>
            </w:r>
          </w:p>
        </w:tc>
      </w:tr>
      <w:tr w:rsidR="00B30649" w:rsidTr="00E72DE1">
        <w:trPr>
          <w:cnfStyle w:val="000000100000"/>
        </w:trPr>
        <w:tc>
          <w:tcPr>
            <w:cnfStyle w:val="001000000000"/>
            <w:tcW w:w="2122" w:type="dxa"/>
          </w:tcPr>
          <w:p w:rsidR="00B30649" w:rsidRDefault="00B30649" w:rsidP="00E72DE1">
            <w:pPr>
              <w:pStyle w:val="QB20"/>
              <w:ind w:firstLineChars="0" w:firstLine="0"/>
              <w:jc w:val="left"/>
            </w:pPr>
            <w:r w:rsidRPr="00BD3C12">
              <w:rPr>
                <w:rFonts w:cs="Times New Roman" w:hint="eastAsia"/>
                <w:b w:val="0"/>
                <w:bCs w:val="0"/>
              </w:rPr>
              <w:t>R</w:t>
            </w:r>
            <w:r w:rsidRPr="00BD3C12">
              <w:rPr>
                <w:rFonts w:cs="Times New Roman"/>
                <w:b w:val="0"/>
                <w:bCs w:val="0"/>
              </w:rPr>
              <w:t>esultData</w:t>
            </w:r>
          </w:p>
        </w:tc>
        <w:tc>
          <w:tcPr>
            <w:tcW w:w="1984" w:type="dxa"/>
          </w:tcPr>
          <w:p w:rsidR="00B30649" w:rsidRDefault="00B30649" w:rsidP="00E72DE1">
            <w:pPr>
              <w:pStyle w:val="QB20"/>
              <w:ind w:firstLineChars="0" w:firstLine="0"/>
              <w:jc w:val="left"/>
              <w:cnfStyle w:val="000000100000"/>
            </w:pPr>
            <w:r>
              <w:rPr>
                <w:rFonts w:hint="eastAsia"/>
              </w:rPr>
              <w:t>Object</w:t>
            </w:r>
          </w:p>
        </w:tc>
        <w:tc>
          <w:tcPr>
            <w:tcW w:w="1985" w:type="dxa"/>
          </w:tcPr>
          <w:p w:rsidR="00B30649" w:rsidRDefault="00B30649" w:rsidP="00E72DE1">
            <w:pPr>
              <w:pStyle w:val="QB20"/>
              <w:ind w:firstLineChars="0" w:firstLine="0"/>
              <w:jc w:val="left"/>
              <w:cnfStyle w:val="000000100000"/>
            </w:pPr>
            <w:r>
              <w:rPr>
                <w:rFonts w:hint="eastAsia"/>
              </w:rPr>
              <w:t>操作</w:t>
            </w:r>
            <w:r>
              <w:t>返回的结果</w:t>
            </w:r>
          </w:p>
        </w:tc>
        <w:tc>
          <w:tcPr>
            <w:tcW w:w="2409" w:type="dxa"/>
          </w:tcPr>
          <w:p w:rsidR="00B30649" w:rsidRDefault="00B30649" w:rsidP="00E72DE1">
            <w:pPr>
              <w:pStyle w:val="QB20"/>
              <w:ind w:firstLineChars="0" w:firstLine="0"/>
              <w:jc w:val="left"/>
              <w:cnfStyle w:val="000000100000"/>
            </w:pPr>
          </w:p>
        </w:tc>
      </w:tr>
    </w:tbl>
    <w:p w:rsidR="00B30649" w:rsidRDefault="00B30649" w:rsidP="00B30649"/>
    <w:p w:rsidR="00B271CA" w:rsidRDefault="00203F53">
      <w:pPr>
        <w:pStyle w:val="QB2"/>
      </w:pPr>
      <w:r w:rsidRPr="00203F53">
        <w:t>插件卸载</w:t>
      </w:r>
      <w:r w:rsidR="00CA7FD4">
        <w:rPr>
          <w:rFonts w:hint="eastAsia"/>
        </w:rPr>
        <w:t>反馈</w:t>
      </w:r>
    </w:p>
    <w:p w:rsidR="00B271CA" w:rsidRDefault="00203F53">
      <w:pPr>
        <w:pStyle w:val="QB3"/>
      </w:pPr>
      <w:r w:rsidRPr="00203F53">
        <w:t>接口说明</w:t>
      </w:r>
    </w:p>
    <w:p w:rsidR="00CA7FD4" w:rsidRDefault="00CA7FD4" w:rsidP="00CA7FD4">
      <w:pPr>
        <w:pStyle w:val="QB7"/>
        <w:spacing w:line="300" w:lineRule="auto"/>
        <w:ind w:firstLine="420"/>
      </w:pPr>
      <w:r>
        <w:rPr>
          <w:rFonts w:hint="eastAsia"/>
        </w:rPr>
        <w:t>插件卸载完成后回调到一级平台的接口，将结果返回。</w:t>
      </w:r>
    </w:p>
    <w:p w:rsidR="00CA7FD4" w:rsidRPr="002F1CDB" w:rsidRDefault="00CA7FD4" w:rsidP="00CA7FD4">
      <w:pPr>
        <w:pStyle w:val="QB7"/>
        <w:spacing w:line="300" w:lineRule="auto"/>
        <w:ind w:firstLine="420"/>
      </w:pPr>
      <w:r w:rsidRPr="002F1CDB">
        <w:rPr>
          <w:rFonts w:hint="eastAsia"/>
        </w:rPr>
        <w:t>消息发送方向：</w:t>
      </w:r>
      <w:r>
        <w:rPr>
          <w:rFonts w:hint="eastAsia"/>
        </w:rPr>
        <w:t>二级家开平台</w:t>
      </w:r>
      <w:r w:rsidRPr="002F1CDB">
        <w:rPr>
          <w:rFonts w:hint="eastAsia"/>
        </w:rPr>
        <w:t>－&gt;</w:t>
      </w:r>
      <w:r>
        <w:rPr>
          <w:rFonts w:hint="eastAsia"/>
        </w:rPr>
        <w:t>一级家开平台</w:t>
      </w:r>
      <w:r w:rsidRPr="002F1CDB">
        <w:rPr>
          <w:rFonts w:hint="eastAsia"/>
        </w:rPr>
        <w:t>。</w:t>
      </w:r>
    </w:p>
    <w:p w:rsidR="00CA7FD4" w:rsidRPr="00F43DF1" w:rsidRDefault="00CA7FD4" w:rsidP="00CA7FD4">
      <w:pPr>
        <w:pStyle w:val="QB7"/>
        <w:spacing w:line="300" w:lineRule="auto"/>
        <w:ind w:firstLine="420"/>
      </w:pPr>
    </w:p>
    <w:p w:rsidR="00B271CA" w:rsidRDefault="00203F53">
      <w:pPr>
        <w:pStyle w:val="QB3"/>
      </w:pPr>
      <w:r w:rsidRPr="00203F53">
        <w:t>接口类型</w:t>
      </w:r>
    </w:p>
    <w:p w:rsidR="00CA7FD4" w:rsidRDefault="00E16105" w:rsidP="00CA7FD4">
      <w:pPr>
        <w:pStyle w:val="QB7"/>
        <w:spacing w:line="300" w:lineRule="auto"/>
        <w:ind w:firstLine="420"/>
      </w:pPr>
      <w:r>
        <w:rPr>
          <w:rFonts w:hint="eastAsia"/>
        </w:rPr>
        <w:t>名称：reportUninstallResult</w:t>
      </w:r>
    </w:p>
    <w:p w:rsidR="00CA7FD4" w:rsidRPr="00F43DF1" w:rsidRDefault="00CA7FD4" w:rsidP="00CA7FD4">
      <w:pPr>
        <w:pStyle w:val="QB7"/>
        <w:spacing w:line="300" w:lineRule="auto"/>
        <w:ind w:firstLine="420"/>
      </w:pPr>
    </w:p>
    <w:p w:rsidR="00B271CA" w:rsidRDefault="00203F53">
      <w:pPr>
        <w:pStyle w:val="QB3"/>
      </w:pPr>
      <w:r w:rsidRPr="00203F53">
        <w:t>请求报文定义</w:t>
      </w:r>
    </w:p>
    <w:p w:rsidR="00CA7FD4" w:rsidRPr="002F1CDB" w:rsidRDefault="00CA7FD4" w:rsidP="00CA7FD4">
      <w:pPr>
        <w:pStyle w:val="QB7"/>
        <w:spacing w:line="300" w:lineRule="auto"/>
        <w:ind w:firstLine="420"/>
      </w:pPr>
      <w:r w:rsidRPr="002F1CDB">
        <w:rPr>
          <w:rFonts w:hint="eastAsia"/>
        </w:rPr>
        <w:t>消息格式如下：</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Report</w:t>
      </w:r>
      <w:r>
        <w:rPr>
          <w:rFonts w:hint="eastAsia"/>
        </w:rPr>
        <w:t>"，</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t>REPORT</w:t>
      </w:r>
      <w:r>
        <w:rPr>
          <w:rFonts w:hint="eastAsia"/>
        </w:rPr>
        <w:t>_</w:t>
      </w:r>
      <w:r>
        <w:t>UNINSTALL_RESULT</w:t>
      </w:r>
      <w:r>
        <w:rPr>
          <w:rFonts w:hint="eastAsia"/>
        </w:rPr>
        <w:t>",</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CA7FD4" w:rsidRPr="002F1CDB"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CA7FD4" w:rsidRPr="002F1CDB"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2F1CDB">
        <w:rPr>
          <w:rFonts w:hint="eastAsia"/>
        </w:rPr>
        <w:t>Result</w:t>
      </w:r>
      <w:r>
        <w:t>”</w:t>
      </w:r>
      <w:r w:rsidRPr="002F1CDB">
        <w:rPr>
          <w:rFonts w:hint="eastAsia"/>
        </w:rPr>
        <w:t xml:space="preserve">:0/非0,  </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4F67EB">
        <w:t>Plugin_Name</w:t>
      </w:r>
      <w:r>
        <w:t>”</w:t>
      </w:r>
      <w:r w:rsidRPr="004F67EB">
        <w:t xml:space="preserve">: </w:t>
      </w:r>
      <w:r>
        <w:t>“</w:t>
      </w:r>
      <w:r w:rsidRPr="004F67EB">
        <w:t>Plugin_ID</w:t>
      </w:r>
      <w:r>
        <w:t>”</w:t>
      </w:r>
      <w:r w:rsidRPr="004F67EB">
        <w:t xml:space="preserve">, </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sidRPr="00912980">
        <w:t>"</w:t>
      </w:r>
      <w:r>
        <w:t>MAC</w:t>
      </w:r>
      <w:r w:rsidRPr="00912980">
        <w:t>"</w:t>
      </w:r>
      <w:r>
        <w:t>:</w:t>
      </w:r>
      <w:r w:rsidRPr="00912980">
        <w:t xml:space="preserve"> "</w:t>
      </w:r>
      <w:r>
        <w:t>%s</w:t>
      </w:r>
      <w:r w:rsidRPr="00912980">
        <w:t>"</w:t>
      </w:r>
    </w:p>
    <w:p w:rsidR="00CA7FD4" w:rsidRPr="002F1CDB"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p>
    <w:p w:rsidR="00CA7FD4" w:rsidRPr="002F1CDB"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CA7FD4" w:rsidRDefault="00CA7FD4" w:rsidP="00CA7FD4">
      <w:pPr>
        <w:pStyle w:val="QB7"/>
        <w:spacing w:line="300" w:lineRule="auto"/>
        <w:ind w:firstLine="420"/>
      </w:pPr>
      <w:r>
        <w:t>参数说明</w:t>
      </w:r>
      <w:r>
        <w:rPr>
          <w:rFonts w:hint="eastAsia"/>
        </w:rPr>
        <w:t>：</w:t>
      </w:r>
    </w:p>
    <w:tbl>
      <w:tblPr>
        <w:tblStyle w:val="4-11"/>
        <w:tblW w:w="8897" w:type="dxa"/>
        <w:tblLook w:val="04A0"/>
      </w:tblPr>
      <w:tblGrid>
        <w:gridCol w:w="2122"/>
        <w:gridCol w:w="1984"/>
        <w:gridCol w:w="1985"/>
        <w:gridCol w:w="2806"/>
      </w:tblGrid>
      <w:tr w:rsidR="00CA7FD4" w:rsidTr="00092C22">
        <w:trPr>
          <w:cnfStyle w:val="100000000000"/>
        </w:trPr>
        <w:tc>
          <w:tcPr>
            <w:cnfStyle w:val="001000000000"/>
            <w:tcW w:w="2122" w:type="dxa"/>
          </w:tcPr>
          <w:p w:rsidR="00CA7FD4" w:rsidRDefault="00CA7FD4" w:rsidP="00092C22">
            <w:pPr>
              <w:pStyle w:val="QB20"/>
              <w:ind w:firstLineChars="0" w:firstLine="0"/>
              <w:jc w:val="center"/>
              <w:rPr>
                <w:b w:val="0"/>
                <w:bCs w:val="0"/>
              </w:rPr>
            </w:pPr>
            <w:r>
              <w:rPr>
                <w:b w:val="0"/>
                <w:bCs w:val="0"/>
              </w:rPr>
              <w:t>参数名称</w:t>
            </w:r>
          </w:p>
        </w:tc>
        <w:tc>
          <w:tcPr>
            <w:tcW w:w="1984" w:type="dxa"/>
          </w:tcPr>
          <w:p w:rsidR="00CA7FD4" w:rsidRDefault="00CA7FD4" w:rsidP="00092C22">
            <w:pPr>
              <w:pStyle w:val="QB20"/>
              <w:ind w:firstLineChars="0" w:firstLine="0"/>
              <w:jc w:val="center"/>
              <w:cnfStyle w:val="100000000000"/>
              <w:rPr>
                <w:b w:val="0"/>
                <w:bCs w:val="0"/>
              </w:rPr>
            </w:pPr>
            <w:r>
              <w:rPr>
                <w:b w:val="0"/>
                <w:bCs w:val="0"/>
              </w:rPr>
              <w:t>参数类型</w:t>
            </w:r>
          </w:p>
        </w:tc>
        <w:tc>
          <w:tcPr>
            <w:tcW w:w="1985" w:type="dxa"/>
          </w:tcPr>
          <w:p w:rsidR="00CA7FD4" w:rsidRDefault="00CA7FD4" w:rsidP="00092C22">
            <w:pPr>
              <w:pStyle w:val="QB20"/>
              <w:ind w:firstLineChars="0" w:firstLine="0"/>
              <w:jc w:val="center"/>
              <w:cnfStyle w:val="100000000000"/>
              <w:rPr>
                <w:b w:val="0"/>
                <w:bCs w:val="0"/>
              </w:rPr>
            </w:pPr>
            <w:r>
              <w:rPr>
                <w:b w:val="0"/>
                <w:bCs w:val="0"/>
              </w:rPr>
              <w:t>参数含义</w:t>
            </w:r>
          </w:p>
        </w:tc>
        <w:tc>
          <w:tcPr>
            <w:tcW w:w="2806" w:type="dxa"/>
          </w:tcPr>
          <w:p w:rsidR="00CA7FD4" w:rsidRDefault="00CA7FD4" w:rsidP="00092C22">
            <w:pPr>
              <w:pStyle w:val="QB20"/>
              <w:ind w:firstLineChars="0" w:firstLine="0"/>
              <w:jc w:val="center"/>
              <w:cnfStyle w:val="100000000000"/>
              <w:rPr>
                <w:b w:val="0"/>
                <w:bCs w:val="0"/>
              </w:rPr>
            </w:pPr>
            <w:r>
              <w:rPr>
                <w:b w:val="0"/>
                <w:bCs w:val="0"/>
              </w:rPr>
              <w:t>说明</w:t>
            </w:r>
          </w:p>
        </w:tc>
      </w:tr>
      <w:tr w:rsidR="00CA7FD4" w:rsidTr="00092C22">
        <w:trPr>
          <w:cnfStyle w:val="000000100000"/>
        </w:trPr>
        <w:tc>
          <w:tcPr>
            <w:cnfStyle w:val="001000000000"/>
            <w:tcW w:w="2122" w:type="dxa"/>
          </w:tcPr>
          <w:p w:rsidR="00CA7FD4" w:rsidRPr="00707375" w:rsidRDefault="00CA7FD4" w:rsidP="00092C22">
            <w:pPr>
              <w:pStyle w:val="QB20"/>
              <w:ind w:firstLineChars="0" w:firstLine="0"/>
              <w:jc w:val="left"/>
              <w:rPr>
                <w:bCs w:val="0"/>
              </w:rPr>
            </w:pPr>
            <w:r>
              <w:rPr>
                <w:rFonts w:cs="Times New Roman" w:hint="eastAsia"/>
              </w:rPr>
              <w:t>RPCMethod</w:t>
            </w:r>
          </w:p>
        </w:tc>
        <w:tc>
          <w:tcPr>
            <w:tcW w:w="1984" w:type="dxa"/>
          </w:tcPr>
          <w:p w:rsidR="00CA7FD4" w:rsidRDefault="00CA7FD4" w:rsidP="00092C22">
            <w:pPr>
              <w:pStyle w:val="QB20"/>
              <w:ind w:firstLineChars="0" w:firstLine="0"/>
              <w:jc w:val="left"/>
              <w:cnfStyle w:val="000000100000"/>
            </w:pPr>
            <w:r>
              <w:rPr>
                <w:rFonts w:hint="eastAsia"/>
              </w:rPr>
              <w:t>String</w:t>
            </w:r>
          </w:p>
        </w:tc>
        <w:tc>
          <w:tcPr>
            <w:tcW w:w="1985" w:type="dxa"/>
          </w:tcPr>
          <w:p w:rsidR="00CA7FD4" w:rsidRDefault="00CA7FD4" w:rsidP="00092C22">
            <w:pPr>
              <w:pStyle w:val="QB20"/>
              <w:ind w:firstLineChars="0" w:firstLine="0"/>
              <w:jc w:val="left"/>
              <w:cnfStyle w:val="000000100000"/>
            </w:pPr>
            <w:r>
              <w:rPr>
                <w:rFonts w:hint="eastAsia"/>
              </w:rPr>
              <w:t>接口分类定义</w:t>
            </w:r>
          </w:p>
        </w:tc>
        <w:tc>
          <w:tcPr>
            <w:tcW w:w="2806" w:type="dxa"/>
          </w:tcPr>
          <w:p w:rsidR="00CA7FD4" w:rsidRDefault="00CA7FD4" w:rsidP="00092C22">
            <w:pPr>
              <w:pStyle w:val="QB20"/>
              <w:ind w:firstLineChars="0" w:firstLine="0"/>
              <w:jc w:val="left"/>
              <w:cnfStyle w:val="000000100000"/>
            </w:pPr>
            <w:r>
              <w:rPr>
                <w:rFonts w:hint="eastAsia"/>
              </w:rPr>
              <w:t>Report</w:t>
            </w:r>
          </w:p>
        </w:tc>
      </w:tr>
      <w:tr w:rsidR="00CA7FD4" w:rsidTr="00092C22">
        <w:tc>
          <w:tcPr>
            <w:cnfStyle w:val="001000000000"/>
            <w:tcW w:w="2122" w:type="dxa"/>
          </w:tcPr>
          <w:p w:rsidR="00CA7FD4" w:rsidRPr="00707375" w:rsidRDefault="00CA7FD4" w:rsidP="00092C22">
            <w:pPr>
              <w:pStyle w:val="QB20"/>
              <w:ind w:firstLineChars="0" w:firstLine="0"/>
              <w:jc w:val="left"/>
              <w:rPr>
                <w:bCs w:val="0"/>
              </w:rPr>
            </w:pPr>
            <w:r>
              <w:rPr>
                <w:rFonts w:cs="Times New Roman" w:hint="eastAsia"/>
              </w:rPr>
              <w:t>ID</w:t>
            </w:r>
          </w:p>
        </w:tc>
        <w:tc>
          <w:tcPr>
            <w:tcW w:w="1984" w:type="dxa"/>
          </w:tcPr>
          <w:p w:rsidR="00CA7FD4" w:rsidRDefault="00CA7FD4" w:rsidP="00092C22">
            <w:pPr>
              <w:pStyle w:val="QB20"/>
              <w:ind w:firstLineChars="0" w:firstLine="0"/>
              <w:jc w:val="left"/>
              <w:cnfStyle w:val="000000000000"/>
            </w:pPr>
            <w:r>
              <w:rPr>
                <w:rFonts w:hint="eastAsia"/>
              </w:rPr>
              <w:t>Int</w:t>
            </w:r>
          </w:p>
        </w:tc>
        <w:tc>
          <w:tcPr>
            <w:tcW w:w="1985" w:type="dxa"/>
          </w:tcPr>
          <w:p w:rsidR="00CA7FD4" w:rsidRDefault="00CA7FD4" w:rsidP="00092C22">
            <w:pPr>
              <w:pStyle w:val="QB20"/>
              <w:ind w:firstLineChars="0" w:firstLine="0"/>
              <w:jc w:val="left"/>
              <w:cnfStyle w:val="000000000000"/>
            </w:pPr>
            <w:r>
              <w:rPr>
                <w:rFonts w:hint="eastAsia"/>
              </w:rPr>
              <w:t>平台</w:t>
            </w:r>
            <w:r>
              <w:t>维护的事务ID</w:t>
            </w:r>
          </w:p>
        </w:tc>
        <w:tc>
          <w:tcPr>
            <w:tcW w:w="2806" w:type="dxa"/>
          </w:tcPr>
          <w:p w:rsidR="00CA7FD4" w:rsidRDefault="00CA7FD4" w:rsidP="00092C22">
            <w:pPr>
              <w:pStyle w:val="QB20"/>
              <w:ind w:firstLineChars="0" w:firstLine="0"/>
              <w:jc w:val="left"/>
              <w:cnfStyle w:val="000000000000"/>
            </w:pPr>
            <w:r w:rsidRPr="00A00C26">
              <w:rPr>
                <w:rFonts w:hint="eastAsia"/>
              </w:rPr>
              <w:t>事务ID用于标识对应操作序号</w:t>
            </w:r>
          </w:p>
        </w:tc>
      </w:tr>
      <w:tr w:rsidR="00CA7FD4" w:rsidTr="00092C22">
        <w:trPr>
          <w:cnfStyle w:val="000000100000"/>
        </w:trPr>
        <w:tc>
          <w:tcPr>
            <w:cnfStyle w:val="001000000000"/>
            <w:tcW w:w="2122" w:type="dxa"/>
          </w:tcPr>
          <w:p w:rsidR="00CA7FD4" w:rsidRDefault="00CA7FD4" w:rsidP="00092C22">
            <w:pPr>
              <w:pStyle w:val="QB20"/>
              <w:ind w:firstLineChars="0" w:firstLine="0"/>
              <w:jc w:val="left"/>
              <w:rPr>
                <w:b w:val="0"/>
                <w:bCs w:val="0"/>
              </w:rPr>
            </w:pPr>
            <w:r>
              <w:rPr>
                <w:rFonts w:cs="Times New Roman"/>
              </w:rPr>
              <w:t>CmdType</w:t>
            </w:r>
          </w:p>
        </w:tc>
        <w:tc>
          <w:tcPr>
            <w:tcW w:w="1984" w:type="dxa"/>
          </w:tcPr>
          <w:p w:rsidR="00CA7FD4" w:rsidRDefault="00CA7FD4" w:rsidP="00092C22">
            <w:pPr>
              <w:pStyle w:val="QB20"/>
              <w:ind w:firstLineChars="0" w:firstLine="0"/>
              <w:jc w:val="left"/>
              <w:cnfStyle w:val="000000100000"/>
            </w:pPr>
            <w:r>
              <w:t>String</w:t>
            </w:r>
          </w:p>
        </w:tc>
        <w:tc>
          <w:tcPr>
            <w:tcW w:w="1985" w:type="dxa"/>
          </w:tcPr>
          <w:p w:rsidR="00CA7FD4" w:rsidRDefault="00CA7FD4" w:rsidP="00092C22">
            <w:pPr>
              <w:pStyle w:val="QB20"/>
              <w:ind w:firstLineChars="0" w:firstLine="0"/>
              <w:jc w:val="left"/>
              <w:cnfStyle w:val="000000100000"/>
            </w:pPr>
            <w:r>
              <w:t>命令类型</w:t>
            </w:r>
          </w:p>
        </w:tc>
        <w:tc>
          <w:tcPr>
            <w:tcW w:w="2806" w:type="dxa"/>
          </w:tcPr>
          <w:p w:rsidR="00CA7FD4" w:rsidRDefault="00CA7FD4" w:rsidP="00092C22">
            <w:pPr>
              <w:pStyle w:val="QB20"/>
              <w:ind w:firstLineChars="0" w:firstLine="0"/>
              <w:jc w:val="left"/>
              <w:cnfStyle w:val="000000100000"/>
            </w:pPr>
            <w:r>
              <w:t>REPORT</w:t>
            </w:r>
            <w:r>
              <w:rPr>
                <w:rFonts w:hint="eastAsia"/>
              </w:rPr>
              <w:t>_</w:t>
            </w:r>
            <w:r>
              <w:t>UNINSTALL _RESULT</w:t>
            </w:r>
          </w:p>
        </w:tc>
      </w:tr>
      <w:tr w:rsidR="00CA7FD4" w:rsidTr="00092C22">
        <w:tc>
          <w:tcPr>
            <w:cnfStyle w:val="001000000000"/>
            <w:tcW w:w="2122" w:type="dxa"/>
          </w:tcPr>
          <w:p w:rsidR="00CA7FD4" w:rsidRPr="00A00C26" w:rsidRDefault="00CA7FD4" w:rsidP="00092C22">
            <w:pPr>
              <w:pStyle w:val="QB20"/>
              <w:ind w:firstLineChars="0" w:firstLine="0"/>
              <w:jc w:val="left"/>
            </w:pPr>
            <w:r>
              <w:rPr>
                <w:rFonts w:cs="Times New Roman"/>
              </w:rPr>
              <w:lastRenderedPageBreak/>
              <w:t>SequenceId</w:t>
            </w:r>
          </w:p>
        </w:tc>
        <w:tc>
          <w:tcPr>
            <w:tcW w:w="1984" w:type="dxa"/>
          </w:tcPr>
          <w:p w:rsidR="00CA7FD4" w:rsidRDefault="00CA7FD4" w:rsidP="00092C22">
            <w:pPr>
              <w:pStyle w:val="QB20"/>
              <w:ind w:firstLineChars="0" w:firstLine="0"/>
              <w:jc w:val="left"/>
              <w:cnfStyle w:val="000000000000"/>
            </w:pPr>
            <w:r>
              <w:t>String</w:t>
            </w:r>
          </w:p>
        </w:tc>
        <w:tc>
          <w:tcPr>
            <w:tcW w:w="1985" w:type="dxa"/>
          </w:tcPr>
          <w:p w:rsidR="00CA7FD4" w:rsidRPr="00A00C26" w:rsidRDefault="00CA7FD4" w:rsidP="00092C22">
            <w:pPr>
              <w:pStyle w:val="QB20"/>
              <w:ind w:firstLineChars="0" w:firstLine="0"/>
              <w:jc w:val="left"/>
              <w:cnfStyle w:val="000000000000"/>
            </w:pPr>
            <w:r>
              <w:t>请求编号</w:t>
            </w:r>
          </w:p>
        </w:tc>
        <w:tc>
          <w:tcPr>
            <w:tcW w:w="2806" w:type="dxa"/>
          </w:tcPr>
          <w:p w:rsidR="00CA7FD4" w:rsidRDefault="00CA7FD4" w:rsidP="00092C22">
            <w:pPr>
              <w:pStyle w:val="QB20"/>
              <w:ind w:firstLineChars="0" w:firstLine="0"/>
              <w:cnfStyle w:val="000000000000"/>
            </w:pPr>
            <w:r>
              <w:rPr>
                <w:rFonts w:hint="eastAsia"/>
              </w:rPr>
              <w:t>SequenceId为动态生成，表示命令序列，网关按照请求的原值返回。</w:t>
            </w:r>
          </w:p>
          <w:p w:rsidR="00CA7FD4" w:rsidRDefault="00CA7FD4" w:rsidP="00092C22">
            <w:pPr>
              <w:pStyle w:val="QB20"/>
              <w:ind w:firstLineChars="0" w:firstLine="0"/>
              <w:jc w:val="left"/>
              <w:cnfStyle w:val="000000000000"/>
            </w:pPr>
            <w:r>
              <w:rPr>
                <w:rFonts w:hint="eastAsia"/>
              </w:rPr>
              <w:t>16进制数，8位</w:t>
            </w:r>
          </w:p>
        </w:tc>
      </w:tr>
      <w:tr w:rsidR="00CA7FD4" w:rsidTr="00092C22">
        <w:trPr>
          <w:cnfStyle w:val="000000100000"/>
        </w:trPr>
        <w:tc>
          <w:tcPr>
            <w:cnfStyle w:val="001000000000"/>
            <w:tcW w:w="2122" w:type="dxa"/>
          </w:tcPr>
          <w:p w:rsidR="00CA7FD4" w:rsidRDefault="00CA7FD4" w:rsidP="00092C22">
            <w:pPr>
              <w:pStyle w:val="QB20"/>
              <w:ind w:firstLineChars="0" w:firstLine="0"/>
              <w:jc w:val="left"/>
            </w:pPr>
            <w:r>
              <w:rPr>
                <w:rFonts w:cs="Times New Roman"/>
              </w:rPr>
              <w:t>Parameter</w:t>
            </w:r>
          </w:p>
        </w:tc>
        <w:tc>
          <w:tcPr>
            <w:tcW w:w="1984" w:type="dxa"/>
          </w:tcPr>
          <w:p w:rsidR="00CA7FD4" w:rsidRDefault="00CA7FD4" w:rsidP="00092C22">
            <w:pPr>
              <w:pStyle w:val="QB20"/>
              <w:ind w:firstLineChars="0" w:firstLine="0"/>
              <w:jc w:val="left"/>
              <w:cnfStyle w:val="000000100000"/>
            </w:pPr>
            <w:r>
              <w:rPr>
                <w:rFonts w:hint="eastAsia"/>
              </w:rPr>
              <w:t>Object</w:t>
            </w:r>
          </w:p>
        </w:tc>
        <w:tc>
          <w:tcPr>
            <w:tcW w:w="1985" w:type="dxa"/>
          </w:tcPr>
          <w:p w:rsidR="00CA7FD4" w:rsidRDefault="00CA7FD4" w:rsidP="00092C22">
            <w:pPr>
              <w:pStyle w:val="QB20"/>
              <w:ind w:firstLineChars="0" w:firstLine="0"/>
              <w:jc w:val="left"/>
              <w:cnfStyle w:val="000000100000"/>
            </w:pPr>
            <w:r>
              <w:rPr>
                <w:rFonts w:hint="eastAsia"/>
              </w:rPr>
              <w:t>报文中的请求参数</w:t>
            </w:r>
          </w:p>
        </w:tc>
        <w:tc>
          <w:tcPr>
            <w:tcW w:w="2806" w:type="dxa"/>
          </w:tcPr>
          <w:p w:rsidR="00CA7FD4" w:rsidRDefault="00CA7FD4" w:rsidP="00092C22">
            <w:pPr>
              <w:pStyle w:val="QB20"/>
              <w:ind w:firstLineChars="0" w:firstLine="0"/>
              <w:jc w:val="left"/>
              <w:cnfStyle w:val="000000100000"/>
            </w:pPr>
          </w:p>
        </w:tc>
      </w:tr>
      <w:tr w:rsidR="00CA7FD4" w:rsidTr="00092C22">
        <w:tc>
          <w:tcPr>
            <w:cnfStyle w:val="001000000000"/>
            <w:tcW w:w="2122" w:type="dxa"/>
            <w:vAlign w:val="center"/>
          </w:tcPr>
          <w:p w:rsidR="00CA7FD4" w:rsidRDefault="00CA7FD4" w:rsidP="00092C22">
            <w:pPr>
              <w:pStyle w:val="QB20"/>
              <w:ind w:firstLineChars="0" w:firstLine="0"/>
              <w:jc w:val="left"/>
              <w:rPr>
                <w:rFonts w:cs="Times New Roman"/>
                <w:b w:val="0"/>
                <w:bCs w:val="0"/>
              </w:rPr>
            </w:pPr>
            <w:r>
              <w:rPr>
                <w:rFonts w:cs="Times New Roman" w:hint="eastAsia"/>
                <w:bCs w:val="0"/>
              </w:rPr>
              <w:t>{</w:t>
            </w:r>
            <w:r w:rsidRPr="00707375">
              <w:rPr>
                <w:rFonts w:cs="Times New Roman"/>
                <w:bCs w:val="0"/>
              </w:rPr>
              <w:t>Result</w:t>
            </w:r>
          </w:p>
        </w:tc>
        <w:tc>
          <w:tcPr>
            <w:tcW w:w="1984" w:type="dxa"/>
            <w:vAlign w:val="center"/>
          </w:tcPr>
          <w:p w:rsidR="00CA7FD4" w:rsidRDefault="00CA7FD4" w:rsidP="00092C22">
            <w:pPr>
              <w:pStyle w:val="QB20"/>
              <w:ind w:firstLineChars="0" w:firstLine="0"/>
              <w:jc w:val="left"/>
              <w:cnfStyle w:val="000000000000"/>
            </w:pPr>
            <w:r>
              <w:rPr>
                <w:rFonts w:hint="eastAsia"/>
              </w:rPr>
              <w:t>Int</w:t>
            </w:r>
          </w:p>
        </w:tc>
        <w:tc>
          <w:tcPr>
            <w:tcW w:w="1985" w:type="dxa"/>
            <w:vAlign w:val="center"/>
          </w:tcPr>
          <w:p w:rsidR="00CA7FD4" w:rsidRDefault="00CA7FD4" w:rsidP="00092C22">
            <w:pPr>
              <w:pStyle w:val="QB20"/>
              <w:ind w:firstLineChars="0" w:firstLine="0"/>
              <w:jc w:val="left"/>
              <w:cnfStyle w:val="000000000000"/>
            </w:pPr>
            <w:r>
              <w:rPr>
                <w:rFonts w:hint="eastAsia"/>
              </w:rPr>
              <w:t>接口分类定义</w:t>
            </w:r>
          </w:p>
        </w:tc>
        <w:tc>
          <w:tcPr>
            <w:tcW w:w="2806" w:type="dxa"/>
            <w:vAlign w:val="center"/>
          </w:tcPr>
          <w:p w:rsidR="00CA7FD4" w:rsidRDefault="00CA7FD4" w:rsidP="00092C22">
            <w:pPr>
              <w:pStyle w:val="QB20"/>
              <w:ind w:firstLineChars="0" w:firstLine="0"/>
              <w:jc w:val="left"/>
              <w:cnfStyle w:val="000000000000"/>
            </w:pPr>
            <w:r w:rsidRPr="00F20ABC">
              <w:rPr>
                <w:rFonts w:hint="eastAsia"/>
              </w:rPr>
              <w:t>0</w:t>
            </w:r>
            <w:r w:rsidRPr="00F20ABC">
              <w:t>/</w:t>
            </w:r>
            <w:r w:rsidRPr="00F20ABC">
              <w:rPr>
                <w:rFonts w:hint="eastAsia"/>
              </w:rPr>
              <w:t>非</w:t>
            </w:r>
            <w:r>
              <w:rPr>
                <w:rFonts w:hint="eastAsia"/>
              </w:rPr>
              <w:t>0</w:t>
            </w:r>
          </w:p>
        </w:tc>
      </w:tr>
      <w:tr w:rsidR="00CA7FD4" w:rsidTr="00092C22">
        <w:trPr>
          <w:cnfStyle w:val="000000100000"/>
        </w:trPr>
        <w:tc>
          <w:tcPr>
            <w:cnfStyle w:val="001000000000"/>
            <w:tcW w:w="2122" w:type="dxa"/>
            <w:vAlign w:val="center"/>
          </w:tcPr>
          <w:p w:rsidR="00CA7FD4" w:rsidRDefault="00CA7FD4" w:rsidP="00092C22">
            <w:pPr>
              <w:pStyle w:val="QB20"/>
              <w:ind w:firstLineChars="0" w:firstLine="0"/>
              <w:jc w:val="left"/>
              <w:rPr>
                <w:rFonts w:cs="Times New Roman"/>
                <w:bCs w:val="0"/>
              </w:rPr>
            </w:pPr>
            <w:r w:rsidRPr="00A00C26">
              <w:rPr>
                <w:rFonts w:cs="Times New Roman"/>
              </w:rPr>
              <w:t>Plugin_Name</w:t>
            </w:r>
          </w:p>
        </w:tc>
        <w:tc>
          <w:tcPr>
            <w:tcW w:w="1984" w:type="dxa"/>
            <w:vAlign w:val="center"/>
          </w:tcPr>
          <w:p w:rsidR="00CA7FD4" w:rsidRDefault="00CA7FD4" w:rsidP="00092C22">
            <w:pPr>
              <w:pStyle w:val="QB20"/>
              <w:ind w:firstLineChars="0" w:firstLine="0"/>
              <w:jc w:val="left"/>
              <w:cnfStyle w:val="000000100000"/>
            </w:pPr>
            <w:r>
              <w:t>String</w:t>
            </w:r>
          </w:p>
        </w:tc>
        <w:tc>
          <w:tcPr>
            <w:tcW w:w="1985" w:type="dxa"/>
            <w:vAlign w:val="center"/>
          </w:tcPr>
          <w:p w:rsidR="00CA7FD4" w:rsidRDefault="00CA7FD4" w:rsidP="00092C22">
            <w:pPr>
              <w:pStyle w:val="QB20"/>
              <w:ind w:firstLineChars="0" w:firstLine="0"/>
              <w:jc w:val="left"/>
              <w:cnfStyle w:val="000000100000"/>
            </w:pPr>
            <w:r>
              <w:rPr>
                <w:rFonts w:hint="eastAsia"/>
              </w:rPr>
              <w:t>插件</w:t>
            </w:r>
            <w:r>
              <w:t>编号</w:t>
            </w:r>
          </w:p>
        </w:tc>
        <w:tc>
          <w:tcPr>
            <w:tcW w:w="2806" w:type="dxa"/>
            <w:vAlign w:val="center"/>
          </w:tcPr>
          <w:p w:rsidR="00CA7FD4" w:rsidRPr="00F20ABC" w:rsidRDefault="00CA7FD4" w:rsidP="00092C22">
            <w:pPr>
              <w:pStyle w:val="QB20"/>
              <w:ind w:firstLineChars="0" w:firstLine="0"/>
              <w:jc w:val="left"/>
              <w:cnfStyle w:val="000000100000"/>
            </w:pPr>
            <w:r w:rsidRPr="00A00C26">
              <w:rPr>
                <w:rFonts w:hint="eastAsia"/>
              </w:rPr>
              <w:t>平台生成插件的唯一标示，生成规则为：</w:t>
            </w:r>
            <w:r>
              <w:t>”</w:t>
            </w:r>
            <w:r w:rsidRPr="00A00C26">
              <w:rPr>
                <w:rFonts w:hint="eastAsia"/>
              </w:rPr>
              <w:t>第三方插件名称</w:t>
            </w:r>
            <w:r>
              <w:t>”</w:t>
            </w:r>
            <w:r w:rsidRPr="00A00C26">
              <w:rPr>
                <w:rFonts w:hint="eastAsia"/>
              </w:rPr>
              <w:t>，插件名称应按照相应的OS的命名规则进行定义</w:t>
            </w:r>
          </w:p>
        </w:tc>
      </w:tr>
      <w:tr w:rsidR="00CA7FD4" w:rsidTr="00092C22">
        <w:tc>
          <w:tcPr>
            <w:cnfStyle w:val="001000000000"/>
            <w:tcW w:w="2122" w:type="dxa"/>
            <w:vAlign w:val="center"/>
          </w:tcPr>
          <w:p w:rsidR="00CA7FD4" w:rsidRPr="00A00C26" w:rsidRDefault="00CA7FD4" w:rsidP="00092C22">
            <w:pPr>
              <w:pStyle w:val="QB20"/>
              <w:ind w:firstLineChars="0" w:firstLine="0"/>
              <w:jc w:val="left"/>
              <w:rPr>
                <w:rFonts w:cs="Times New Roman"/>
              </w:rPr>
            </w:pPr>
            <w:r>
              <w:t>MAC</w:t>
            </w:r>
            <w:r>
              <w:rPr>
                <w:rFonts w:hint="eastAsia"/>
              </w:rPr>
              <w:t>}</w:t>
            </w:r>
          </w:p>
        </w:tc>
        <w:tc>
          <w:tcPr>
            <w:tcW w:w="1984" w:type="dxa"/>
            <w:vAlign w:val="center"/>
          </w:tcPr>
          <w:p w:rsidR="00CA7FD4" w:rsidRDefault="00CA7FD4" w:rsidP="00092C22">
            <w:pPr>
              <w:pStyle w:val="QB20"/>
              <w:ind w:firstLineChars="0" w:firstLine="0"/>
              <w:jc w:val="left"/>
              <w:cnfStyle w:val="000000000000"/>
            </w:pPr>
            <w:r>
              <w:rPr>
                <w:rFonts w:hint="eastAsia"/>
              </w:rPr>
              <w:t>String</w:t>
            </w:r>
          </w:p>
        </w:tc>
        <w:tc>
          <w:tcPr>
            <w:tcW w:w="1985" w:type="dxa"/>
            <w:vAlign w:val="center"/>
          </w:tcPr>
          <w:p w:rsidR="00CA7FD4" w:rsidRDefault="00CA7FD4" w:rsidP="00092C22">
            <w:pPr>
              <w:pStyle w:val="QB20"/>
              <w:ind w:firstLineChars="0" w:firstLine="0"/>
              <w:jc w:val="left"/>
              <w:cnfStyle w:val="000000000000"/>
            </w:pPr>
            <w:r>
              <w:rPr>
                <w:rFonts w:hint="eastAsia"/>
              </w:rPr>
              <w:t>网关的MAC地址</w:t>
            </w:r>
          </w:p>
        </w:tc>
        <w:tc>
          <w:tcPr>
            <w:tcW w:w="2806" w:type="dxa"/>
            <w:vAlign w:val="center"/>
          </w:tcPr>
          <w:p w:rsidR="00CA7FD4" w:rsidRPr="00A00C26" w:rsidRDefault="00CA7FD4" w:rsidP="00092C22">
            <w:pPr>
              <w:pStyle w:val="QB20"/>
              <w:ind w:firstLineChars="0" w:firstLine="0"/>
              <w:jc w:val="left"/>
              <w:cnfStyle w:val="000000000000"/>
            </w:pPr>
          </w:p>
        </w:tc>
      </w:tr>
    </w:tbl>
    <w:p w:rsidR="00CA7FD4" w:rsidRDefault="00CA7FD4" w:rsidP="00CA7FD4">
      <w:pPr>
        <w:pStyle w:val="affb"/>
        <w:ind w:firstLine="420"/>
        <w:rPr>
          <w:rFonts w:ascii="宋体" w:hAnsi="宋体"/>
        </w:rPr>
      </w:pPr>
      <w:r>
        <w:rPr>
          <w:rFonts w:ascii="宋体" w:hAnsi="宋体" w:hint="eastAsia"/>
        </w:rPr>
        <w:t>Result表示执行结果：</w:t>
      </w:r>
    </w:p>
    <w:p w:rsidR="00CA7FD4" w:rsidRDefault="00CA7FD4" w:rsidP="00CA7FD4">
      <w:pPr>
        <w:pStyle w:val="QB7"/>
        <w:spacing w:line="300" w:lineRule="auto"/>
        <w:ind w:left="420" w:firstLine="420"/>
      </w:pPr>
      <w:r w:rsidRPr="002F1CDB">
        <w:rPr>
          <w:rFonts w:hint="eastAsia"/>
        </w:rPr>
        <w:t>0：成功，</w:t>
      </w:r>
    </w:p>
    <w:p w:rsidR="00CA7FD4" w:rsidRDefault="00CA7FD4" w:rsidP="00CA7FD4">
      <w:pPr>
        <w:pStyle w:val="QB7"/>
        <w:spacing w:line="300" w:lineRule="auto"/>
        <w:ind w:left="420" w:firstLine="420"/>
      </w:pPr>
      <w:r w:rsidRPr="002F1CDB">
        <w:rPr>
          <w:rFonts w:hint="eastAsia"/>
        </w:rPr>
        <w:t>-1</w:t>
      </w:r>
      <w:r>
        <w:t>12</w:t>
      </w:r>
      <w:r w:rsidRPr="002F1CDB">
        <w:rPr>
          <w:rFonts w:hint="eastAsia"/>
        </w:rPr>
        <w:t>：插件不存在</w:t>
      </w:r>
    </w:p>
    <w:p w:rsidR="00CA7FD4" w:rsidRDefault="00CA7FD4" w:rsidP="00CA7FD4">
      <w:pPr>
        <w:pStyle w:val="QB7"/>
        <w:spacing w:line="300" w:lineRule="auto"/>
        <w:ind w:left="420" w:firstLine="480"/>
        <w:rPr>
          <w:rFonts w:hAnsi="宋体"/>
          <w:sz w:val="24"/>
          <w:szCs w:val="24"/>
        </w:rPr>
      </w:pPr>
    </w:p>
    <w:p w:rsidR="00B271CA" w:rsidRDefault="00203F53">
      <w:pPr>
        <w:pStyle w:val="QB3"/>
      </w:pPr>
      <w:r w:rsidRPr="00203F53">
        <w:t>响应报文定义</w:t>
      </w:r>
    </w:p>
    <w:p w:rsidR="00CA7FD4" w:rsidRDefault="00CA7FD4" w:rsidP="00CA7FD4">
      <w:pPr>
        <w:pStyle w:val="QB7"/>
        <w:ind w:firstLine="420"/>
      </w:pPr>
      <w:r>
        <w:rPr>
          <w:rFonts w:hint="eastAsia"/>
        </w:rPr>
        <w:t>返回成功例程:</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sidRPr="00F43DF1">
        <w:t>REPORT_</w:t>
      </w:r>
      <w:r>
        <w:t>UN</w:t>
      </w:r>
      <w:r w:rsidRPr="00F43DF1">
        <w:t>INSTALL_RESULT</w:t>
      </w:r>
      <w:r>
        <w:rPr>
          <w:rFonts w:hint="eastAsia"/>
        </w:rPr>
        <w:t>",</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w:t>
      </w:r>
      <w:r>
        <w:rPr>
          <w:rFonts w:hint="eastAsia"/>
        </w:rPr>
        <w:t>tatus</w:t>
      </w:r>
      <w:r>
        <w:t>": "0"</w:t>
      </w:r>
    </w:p>
    <w:p w:rsidR="00CA7FD4" w:rsidRDefault="00CA7FD4" w:rsidP="00CA7FD4">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CA7FD4" w:rsidRDefault="00CA7FD4" w:rsidP="00CA7FD4">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CA7FD4" w:rsidTr="00092C22">
        <w:tc>
          <w:tcPr>
            <w:tcW w:w="2130" w:type="dxa"/>
            <w:tcBorders>
              <w:top w:val="single" w:sz="4" w:space="0" w:color="5B9BD5"/>
              <w:left w:val="single" w:sz="4" w:space="0" w:color="5B9BD5"/>
              <w:bottom w:val="single" w:sz="4" w:space="0" w:color="5B9BD5"/>
              <w:right w:val="nil"/>
            </w:tcBorders>
            <w:shd w:val="clear" w:color="auto" w:fill="5B9BD5"/>
          </w:tcPr>
          <w:p w:rsidR="00CA7FD4" w:rsidRDefault="00CA7FD4" w:rsidP="00092C22">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CA7FD4" w:rsidRDefault="00CA7FD4" w:rsidP="00092C22">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CA7FD4" w:rsidRDefault="00CA7FD4" w:rsidP="00092C22">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CA7FD4" w:rsidRDefault="00CA7FD4" w:rsidP="00092C22">
            <w:pPr>
              <w:pStyle w:val="QB20"/>
              <w:ind w:firstLineChars="0" w:firstLine="0"/>
              <w:jc w:val="center"/>
              <w:rPr>
                <w:b/>
                <w:bCs/>
                <w:color w:val="FFFFFF"/>
              </w:rPr>
            </w:pPr>
            <w:r>
              <w:rPr>
                <w:b/>
                <w:bCs/>
                <w:color w:val="FFFFFF"/>
              </w:rPr>
              <w:t>说明</w:t>
            </w:r>
          </w:p>
        </w:tc>
      </w:tr>
      <w:tr w:rsidR="00CA7FD4" w:rsidTr="00092C22">
        <w:tc>
          <w:tcPr>
            <w:tcW w:w="2130" w:type="dxa"/>
            <w:tcBorders>
              <w:top w:val="single" w:sz="4" w:space="0" w:color="5B9BD5"/>
            </w:tcBorders>
            <w:shd w:val="clear" w:color="auto" w:fill="FFFFFF"/>
          </w:tcPr>
          <w:p w:rsidR="00CA7FD4" w:rsidRDefault="00CA7FD4" w:rsidP="00092C22">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CA7FD4" w:rsidRDefault="00CA7FD4" w:rsidP="00092C22">
            <w:pPr>
              <w:pStyle w:val="QB20"/>
              <w:ind w:firstLineChars="0" w:firstLine="0"/>
            </w:pPr>
            <w:r>
              <w:rPr>
                <w:rFonts w:hint="eastAsia"/>
              </w:rPr>
              <w:t>Int</w:t>
            </w:r>
          </w:p>
        </w:tc>
        <w:tc>
          <w:tcPr>
            <w:tcW w:w="2131" w:type="dxa"/>
            <w:tcBorders>
              <w:top w:val="single" w:sz="4" w:space="0" w:color="5B9BD5"/>
            </w:tcBorders>
            <w:shd w:val="clear" w:color="auto" w:fill="FFFFFF"/>
          </w:tcPr>
          <w:p w:rsidR="00CA7FD4" w:rsidRDefault="00CA7FD4" w:rsidP="00092C22">
            <w:pPr>
              <w:pStyle w:val="QB20"/>
              <w:ind w:firstLineChars="0" w:firstLine="0"/>
            </w:pPr>
          </w:p>
        </w:tc>
        <w:tc>
          <w:tcPr>
            <w:tcW w:w="2393" w:type="dxa"/>
            <w:tcBorders>
              <w:top w:val="single" w:sz="4" w:space="0" w:color="5B9BD5"/>
            </w:tcBorders>
            <w:shd w:val="clear" w:color="auto" w:fill="FFFFFF"/>
          </w:tcPr>
          <w:p w:rsidR="00CA7FD4" w:rsidRDefault="00CA7FD4" w:rsidP="00092C22">
            <w:pPr>
              <w:pStyle w:val="QB20"/>
              <w:ind w:firstLineChars="0" w:firstLine="0"/>
            </w:pPr>
          </w:p>
        </w:tc>
      </w:tr>
      <w:tr w:rsidR="00CA7FD4" w:rsidTr="00092C22">
        <w:tc>
          <w:tcPr>
            <w:tcW w:w="2130" w:type="dxa"/>
            <w:shd w:val="clear" w:color="auto" w:fill="DEEAF6"/>
          </w:tcPr>
          <w:p w:rsidR="00CA7FD4" w:rsidRDefault="00CA7FD4" w:rsidP="00092C22">
            <w:pPr>
              <w:pStyle w:val="QB20"/>
              <w:ind w:firstLineChars="0" w:firstLine="0"/>
              <w:rPr>
                <w:b/>
                <w:bCs/>
              </w:rPr>
            </w:pPr>
            <w:r>
              <w:rPr>
                <w:rFonts w:cs="Times New Roman" w:hint="eastAsia"/>
                <w:b/>
                <w:bCs/>
              </w:rPr>
              <w:t>ID</w:t>
            </w:r>
          </w:p>
        </w:tc>
        <w:tc>
          <w:tcPr>
            <w:tcW w:w="2130" w:type="dxa"/>
            <w:shd w:val="clear" w:color="auto" w:fill="DEEAF6"/>
          </w:tcPr>
          <w:p w:rsidR="00CA7FD4" w:rsidRDefault="00CA7FD4" w:rsidP="00092C22">
            <w:pPr>
              <w:pStyle w:val="QB20"/>
              <w:ind w:firstLineChars="0" w:firstLine="0"/>
            </w:pPr>
            <w:r>
              <w:rPr>
                <w:rFonts w:hint="eastAsia"/>
              </w:rPr>
              <w:t>Int</w:t>
            </w:r>
          </w:p>
        </w:tc>
        <w:tc>
          <w:tcPr>
            <w:tcW w:w="2131" w:type="dxa"/>
            <w:shd w:val="clear" w:color="auto" w:fill="DEEAF6"/>
          </w:tcPr>
          <w:p w:rsidR="00CA7FD4" w:rsidRDefault="00CA7FD4" w:rsidP="00092C22">
            <w:pPr>
              <w:pStyle w:val="QB20"/>
              <w:ind w:firstLineChars="0" w:firstLine="0"/>
            </w:pPr>
            <w:r>
              <w:rPr>
                <w:rFonts w:hint="eastAsia"/>
              </w:rPr>
              <w:t>平台</w:t>
            </w:r>
            <w:r>
              <w:t>维护的事务ID</w:t>
            </w:r>
          </w:p>
        </w:tc>
        <w:tc>
          <w:tcPr>
            <w:tcW w:w="2393" w:type="dxa"/>
            <w:shd w:val="clear" w:color="auto" w:fill="DEEAF6"/>
          </w:tcPr>
          <w:p w:rsidR="00CA7FD4" w:rsidRDefault="00CA7FD4" w:rsidP="00092C22">
            <w:pPr>
              <w:pStyle w:val="QB20"/>
              <w:ind w:firstLineChars="0" w:firstLine="0"/>
            </w:pPr>
            <w:r>
              <w:rPr>
                <w:rFonts w:hint="eastAsia"/>
              </w:rPr>
              <w:t>二级家开</w:t>
            </w:r>
            <w:r>
              <w:t>平台按请求原值返回</w:t>
            </w:r>
          </w:p>
        </w:tc>
      </w:tr>
      <w:tr w:rsidR="00CA7FD4" w:rsidTr="00092C22">
        <w:tc>
          <w:tcPr>
            <w:tcW w:w="2130" w:type="dxa"/>
          </w:tcPr>
          <w:p w:rsidR="00CA7FD4" w:rsidRDefault="00CA7FD4" w:rsidP="00092C22">
            <w:pPr>
              <w:pStyle w:val="QB20"/>
              <w:ind w:firstLineChars="0" w:firstLine="0"/>
              <w:rPr>
                <w:b/>
                <w:bCs/>
              </w:rPr>
            </w:pPr>
            <w:r>
              <w:rPr>
                <w:rFonts w:cs="Times New Roman"/>
                <w:b/>
                <w:bCs/>
              </w:rPr>
              <w:t>CmdType</w:t>
            </w:r>
          </w:p>
        </w:tc>
        <w:tc>
          <w:tcPr>
            <w:tcW w:w="2130" w:type="dxa"/>
          </w:tcPr>
          <w:p w:rsidR="00CA7FD4" w:rsidRDefault="00CA7FD4" w:rsidP="00092C22">
            <w:pPr>
              <w:pStyle w:val="QB20"/>
              <w:ind w:firstLineChars="0" w:firstLine="0"/>
            </w:pPr>
            <w:r>
              <w:t>String</w:t>
            </w:r>
          </w:p>
        </w:tc>
        <w:tc>
          <w:tcPr>
            <w:tcW w:w="2131" w:type="dxa"/>
          </w:tcPr>
          <w:p w:rsidR="00CA7FD4" w:rsidRDefault="00CA7FD4" w:rsidP="00092C22">
            <w:pPr>
              <w:pStyle w:val="QB20"/>
              <w:ind w:firstLineChars="0" w:firstLine="0"/>
            </w:pPr>
            <w:r>
              <w:t>命令类型</w:t>
            </w:r>
          </w:p>
        </w:tc>
        <w:tc>
          <w:tcPr>
            <w:tcW w:w="2393" w:type="dxa"/>
          </w:tcPr>
          <w:p w:rsidR="00CA7FD4" w:rsidRDefault="00CA7FD4" w:rsidP="00092C22">
            <w:pPr>
              <w:pStyle w:val="QB20"/>
              <w:ind w:firstLineChars="0" w:firstLine="0"/>
            </w:pPr>
            <w:r>
              <w:rPr>
                <w:rFonts w:hint="eastAsia"/>
              </w:rPr>
              <w:t>二级家开</w:t>
            </w:r>
            <w:r>
              <w:t>平台</w:t>
            </w:r>
            <w:r>
              <w:rPr>
                <w:rFonts w:hint="eastAsia"/>
              </w:rPr>
              <w:t>按照请求的原值返回。</w:t>
            </w:r>
          </w:p>
        </w:tc>
      </w:tr>
      <w:tr w:rsidR="00CA7FD4" w:rsidTr="00092C22">
        <w:tc>
          <w:tcPr>
            <w:tcW w:w="2130" w:type="dxa"/>
            <w:shd w:val="clear" w:color="auto" w:fill="DEEAF6"/>
          </w:tcPr>
          <w:p w:rsidR="00CA7FD4" w:rsidRDefault="00CA7FD4" w:rsidP="00092C22">
            <w:pPr>
              <w:pStyle w:val="QB20"/>
              <w:ind w:firstLineChars="0" w:firstLine="0"/>
              <w:rPr>
                <w:b/>
                <w:bCs/>
              </w:rPr>
            </w:pPr>
            <w:r>
              <w:rPr>
                <w:rFonts w:cs="Times New Roman"/>
                <w:b/>
                <w:bCs/>
              </w:rPr>
              <w:t>SequenceId</w:t>
            </w:r>
          </w:p>
        </w:tc>
        <w:tc>
          <w:tcPr>
            <w:tcW w:w="2130" w:type="dxa"/>
            <w:shd w:val="clear" w:color="auto" w:fill="DEEAF6"/>
          </w:tcPr>
          <w:p w:rsidR="00CA7FD4" w:rsidRDefault="00CA7FD4" w:rsidP="00092C22">
            <w:pPr>
              <w:pStyle w:val="QB20"/>
              <w:ind w:firstLineChars="0" w:firstLine="0"/>
            </w:pPr>
            <w:r>
              <w:t>String</w:t>
            </w:r>
          </w:p>
        </w:tc>
        <w:tc>
          <w:tcPr>
            <w:tcW w:w="2131" w:type="dxa"/>
            <w:shd w:val="clear" w:color="auto" w:fill="DEEAF6"/>
          </w:tcPr>
          <w:p w:rsidR="00CA7FD4" w:rsidRDefault="00CA7FD4" w:rsidP="00092C22">
            <w:pPr>
              <w:pStyle w:val="QB20"/>
              <w:ind w:firstLineChars="0" w:firstLine="0"/>
            </w:pPr>
            <w:r>
              <w:t>请求编号</w:t>
            </w:r>
          </w:p>
        </w:tc>
        <w:tc>
          <w:tcPr>
            <w:tcW w:w="2393" w:type="dxa"/>
            <w:shd w:val="clear" w:color="auto" w:fill="DEEAF6"/>
          </w:tcPr>
          <w:p w:rsidR="00CA7FD4" w:rsidRDefault="00CA7FD4" w:rsidP="00092C22">
            <w:pPr>
              <w:pStyle w:val="QB20"/>
              <w:ind w:firstLineChars="0" w:firstLine="0"/>
            </w:pPr>
            <w:r>
              <w:rPr>
                <w:rFonts w:hint="eastAsia"/>
              </w:rPr>
              <w:t>SequenceId为动态生成，表示命令序列，二级家开</w:t>
            </w:r>
            <w:r>
              <w:t>平台</w:t>
            </w:r>
            <w:r>
              <w:rPr>
                <w:rFonts w:hint="eastAsia"/>
              </w:rPr>
              <w:t>按照请求的原值返回。</w:t>
            </w:r>
          </w:p>
          <w:p w:rsidR="00CA7FD4" w:rsidRDefault="00CA7FD4" w:rsidP="00092C22">
            <w:pPr>
              <w:pStyle w:val="QB20"/>
              <w:ind w:firstLineChars="0" w:firstLine="0"/>
            </w:pPr>
            <w:r>
              <w:rPr>
                <w:rFonts w:hint="eastAsia"/>
              </w:rPr>
              <w:t>16进制数，8位</w:t>
            </w:r>
          </w:p>
        </w:tc>
      </w:tr>
      <w:tr w:rsidR="00CA7FD4" w:rsidTr="00092C22">
        <w:tc>
          <w:tcPr>
            <w:tcW w:w="2130" w:type="dxa"/>
          </w:tcPr>
          <w:p w:rsidR="00CA7FD4" w:rsidRDefault="00CA7FD4" w:rsidP="00092C22">
            <w:pPr>
              <w:pStyle w:val="QB20"/>
              <w:ind w:firstLineChars="0" w:firstLine="0"/>
              <w:rPr>
                <w:b/>
                <w:bCs/>
              </w:rPr>
            </w:pPr>
            <w:r>
              <w:rPr>
                <w:rFonts w:cs="Times New Roman"/>
                <w:b/>
                <w:bCs/>
              </w:rPr>
              <w:t>S</w:t>
            </w:r>
            <w:r>
              <w:rPr>
                <w:rFonts w:cs="Times New Roman" w:hint="eastAsia"/>
                <w:b/>
                <w:bCs/>
              </w:rPr>
              <w:t>tatus</w:t>
            </w:r>
          </w:p>
        </w:tc>
        <w:tc>
          <w:tcPr>
            <w:tcW w:w="2130" w:type="dxa"/>
          </w:tcPr>
          <w:p w:rsidR="00CA7FD4" w:rsidRDefault="00CA7FD4" w:rsidP="00092C22">
            <w:pPr>
              <w:pStyle w:val="QB20"/>
              <w:ind w:firstLineChars="0" w:firstLine="0"/>
            </w:pPr>
            <w:r>
              <w:t>String</w:t>
            </w:r>
          </w:p>
        </w:tc>
        <w:tc>
          <w:tcPr>
            <w:tcW w:w="2131" w:type="dxa"/>
          </w:tcPr>
          <w:p w:rsidR="00CA7FD4" w:rsidRDefault="00CA7FD4" w:rsidP="00092C22">
            <w:pPr>
              <w:pStyle w:val="QB20"/>
              <w:ind w:firstLineChars="0" w:firstLine="0"/>
            </w:pPr>
            <w:r>
              <w:t>请求执行状态值</w:t>
            </w:r>
          </w:p>
        </w:tc>
        <w:tc>
          <w:tcPr>
            <w:tcW w:w="2393" w:type="dxa"/>
          </w:tcPr>
          <w:p w:rsidR="00CA7FD4" w:rsidRDefault="00CA7FD4" w:rsidP="00092C22">
            <w:pPr>
              <w:pStyle w:val="QB20"/>
              <w:ind w:firstLineChars="0" w:firstLine="0"/>
            </w:pPr>
            <w:r>
              <w:t>执行成功</w:t>
            </w:r>
            <w:r>
              <w:rPr>
                <w:rFonts w:hint="eastAsia"/>
              </w:rPr>
              <w:t>=</w:t>
            </w:r>
            <w:r>
              <w:t>0，执行失败=具体错误代码</w:t>
            </w:r>
          </w:p>
        </w:tc>
      </w:tr>
    </w:tbl>
    <w:p w:rsidR="00CA7FD4" w:rsidRPr="00CA7FD4" w:rsidRDefault="00CA7FD4" w:rsidP="00B30649"/>
    <w:p w:rsidR="00CA7FD4" w:rsidRPr="00AC6E77" w:rsidRDefault="00CA7FD4" w:rsidP="00B30649"/>
    <w:p w:rsidR="00E72DE1" w:rsidRDefault="00E72DE1" w:rsidP="00E72DE1">
      <w:pPr>
        <w:pStyle w:val="QB2"/>
      </w:pPr>
      <w:r>
        <w:rPr>
          <w:rFonts w:hint="eastAsia"/>
        </w:rPr>
        <w:lastRenderedPageBreak/>
        <w:t>启</w:t>
      </w:r>
      <w:r w:rsidR="00264E0A">
        <w:rPr>
          <w:rFonts w:hint="eastAsia"/>
        </w:rPr>
        <w:t>停</w:t>
      </w:r>
      <w:r>
        <w:t>插件</w:t>
      </w:r>
    </w:p>
    <w:p w:rsidR="00E72DE1" w:rsidRPr="00456020" w:rsidRDefault="00E72DE1" w:rsidP="00E72DE1">
      <w:pPr>
        <w:pStyle w:val="QB3"/>
      </w:pPr>
      <w:r w:rsidRPr="00456020">
        <w:t>接口说明</w:t>
      </w:r>
    </w:p>
    <w:p w:rsidR="00E72DE1" w:rsidRDefault="00264E0A" w:rsidP="00E72DE1">
      <w:pPr>
        <w:pStyle w:val="QB7"/>
        <w:spacing w:line="300" w:lineRule="auto"/>
        <w:ind w:firstLine="420"/>
      </w:pPr>
      <w:r>
        <w:rPr>
          <w:rFonts w:hint="eastAsia"/>
        </w:rPr>
        <w:t>启用或者停用</w:t>
      </w:r>
      <w:r w:rsidR="00E72DE1" w:rsidRPr="001D1486">
        <w:t>插件</w:t>
      </w:r>
      <w:r w:rsidR="00E72DE1" w:rsidRPr="001D1486">
        <w:rPr>
          <w:rFonts w:hint="eastAsia"/>
        </w:rPr>
        <w:t>。</w:t>
      </w:r>
    </w:p>
    <w:p w:rsidR="00E72DE1" w:rsidRDefault="00E72DE1" w:rsidP="00E72DE1">
      <w:pPr>
        <w:pStyle w:val="QB7"/>
        <w:spacing w:line="300" w:lineRule="auto"/>
        <w:ind w:firstLine="420"/>
      </w:pPr>
      <w:r w:rsidRPr="004F67EB">
        <w:rPr>
          <w:rFonts w:hint="eastAsia"/>
        </w:rPr>
        <w:t>消息发送方向：</w:t>
      </w:r>
      <w:r w:rsidR="00772E7C">
        <w:rPr>
          <w:rFonts w:hint="eastAsia"/>
        </w:rPr>
        <w:t>一级家庭开放平台</w:t>
      </w:r>
      <w:r w:rsidRPr="004F67EB">
        <w:rPr>
          <w:rFonts w:hint="eastAsia"/>
        </w:rPr>
        <w:t>－&gt;</w:t>
      </w:r>
      <w:r w:rsidR="00772E7C">
        <w:rPr>
          <w:rFonts w:hint="eastAsia"/>
        </w:rPr>
        <w:t>省级数字家庭管理平台</w:t>
      </w:r>
      <w:r w:rsidRPr="004F67EB">
        <w:rPr>
          <w:rFonts w:hint="eastAsia"/>
        </w:rPr>
        <w:t>。</w:t>
      </w:r>
    </w:p>
    <w:p w:rsidR="00E72DE1" w:rsidRDefault="00E72DE1" w:rsidP="00E72DE1">
      <w:pPr>
        <w:pStyle w:val="QB3"/>
      </w:pPr>
      <w:r>
        <w:rPr>
          <w:rFonts w:hint="eastAsia"/>
        </w:rPr>
        <w:t>接口类型</w:t>
      </w:r>
    </w:p>
    <w:p w:rsidR="00E72DE1" w:rsidRPr="001D1486" w:rsidRDefault="00E72DE1" w:rsidP="00E72DE1">
      <w:pPr>
        <w:pStyle w:val="QB7"/>
        <w:spacing w:line="300" w:lineRule="auto"/>
        <w:ind w:firstLine="420"/>
      </w:pPr>
      <w:r>
        <w:rPr>
          <w:rFonts w:hint="eastAsia"/>
        </w:rPr>
        <w:t>名称：notifyEnablePlugin</w:t>
      </w:r>
    </w:p>
    <w:p w:rsidR="00E72DE1" w:rsidRDefault="00E72DE1" w:rsidP="00E72DE1">
      <w:pPr>
        <w:pStyle w:val="QB3"/>
      </w:pPr>
      <w:r>
        <w:rPr>
          <w:rFonts w:hint="eastAsia"/>
        </w:rPr>
        <w:t>请求报文定义</w:t>
      </w:r>
    </w:p>
    <w:p w:rsidR="00E72DE1" w:rsidRPr="004F67EB" w:rsidRDefault="00E72DE1" w:rsidP="00E72DE1">
      <w:pPr>
        <w:pStyle w:val="QB7"/>
        <w:spacing w:line="300" w:lineRule="auto"/>
        <w:ind w:firstLine="420"/>
      </w:pPr>
      <w:r w:rsidRPr="004F67EB">
        <w:rPr>
          <w:rFonts w:hint="eastAsia"/>
        </w:rPr>
        <w:t>消息格式如下：</w:t>
      </w:r>
    </w:p>
    <w:p w:rsidR="00E72DE1" w:rsidRPr="004F67EB"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"RPCMethod":"Notify"，</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Pr>
          <w:rFonts w:hAnsi="宋体" w:hint="eastAsia"/>
          <w:szCs w:val="21"/>
        </w:rPr>
        <w:t>NOTIFY_ENABLE_PLUGIN</w:t>
      </w:r>
      <w:r>
        <w:t xml:space="preserve"> ",</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sidRPr="00912980">
        <w:t>"</w:t>
      </w:r>
      <w:r>
        <w:t>MAC</w:t>
      </w:r>
      <w:r w:rsidRPr="00912980">
        <w:t>"</w:t>
      </w:r>
      <w:r>
        <w:t>:</w:t>
      </w:r>
      <w:r w:rsidRPr="00912980">
        <w:t xml:space="preserve"> "</w:t>
      </w:r>
      <w:r>
        <w:t>%s</w:t>
      </w:r>
      <w:r w:rsidRPr="00912980">
        <w:t>"</w:t>
      </w:r>
      <w:r>
        <w:t>,</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4F67EB">
        <w:t>Plugin_Name</w:t>
      </w:r>
      <w:r>
        <w:t>”</w:t>
      </w:r>
      <w:r w:rsidRPr="004F67EB">
        <w:t xml:space="preserve">: </w:t>
      </w:r>
      <w:r>
        <w:t>“</w:t>
      </w:r>
      <w:r w:rsidR="00E60C1D">
        <w:rPr>
          <w:rFonts w:hint="eastAsia"/>
        </w:rPr>
        <w:t>插件编号</w:t>
      </w:r>
      <w:r>
        <w:t>”</w:t>
      </w:r>
      <w:r>
        <w:t>,</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Version“：版本号</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“Enable”：“0/1"</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E72DE1" w:rsidRPr="004F67EB"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E72DE1" w:rsidRDefault="00E72DE1" w:rsidP="00E72DE1">
      <w:pPr>
        <w:pStyle w:val="QB7"/>
        <w:spacing w:line="300" w:lineRule="auto"/>
        <w:ind w:firstLine="420"/>
      </w:pPr>
      <w:r>
        <w:t>参数说明</w:t>
      </w:r>
      <w:r>
        <w:rPr>
          <w:rFonts w:hint="eastAsia"/>
        </w:rPr>
        <w:t>：</w:t>
      </w:r>
    </w:p>
    <w:tbl>
      <w:tblPr>
        <w:tblStyle w:val="4-12"/>
        <w:tblW w:w="0" w:type="auto"/>
        <w:tblLook w:val="04A0"/>
      </w:tblPr>
      <w:tblGrid>
        <w:gridCol w:w="2122"/>
        <w:gridCol w:w="1984"/>
        <w:gridCol w:w="1985"/>
        <w:gridCol w:w="2416"/>
      </w:tblGrid>
      <w:tr w:rsidR="00E72DE1" w:rsidTr="00E72DE1">
        <w:trPr>
          <w:cnfStyle w:val="100000000000"/>
        </w:trPr>
        <w:tc>
          <w:tcPr>
            <w:cnfStyle w:val="001000000000"/>
            <w:tcW w:w="2122" w:type="dxa"/>
          </w:tcPr>
          <w:p w:rsidR="00E72DE1" w:rsidRDefault="00E72DE1" w:rsidP="00E72DE1">
            <w:pPr>
              <w:pStyle w:val="QB20"/>
              <w:ind w:firstLineChars="0" w:firstLine="0"/>
              <w:jc w:val="center"/>
              <w:rPr>
                <w:b w:val="0"/>
                <w:bCs w:val="0"/>
                <w:color w:val="FFFFFF"/>
              </w:rPr>
            </w:pPr>
            <w:r>
              <w:rPr>
                <w:b w:val="0"/>
                <w:bCs w:val="0"/>
                <w:color w:val="FFFFFF"/>
              </w:rPr>
              <w:t>参数名称</w:t>
            </w:r>
          </w:p>
        </w:tc>
        <w:tc>
          <w:tcPr>
            <w:tcW w:w="1984" w:type="dxa"/>
          </w:tcPr>
          <w:p w:rsidR="00E72DE1" w:rsidRDefault="00E72DE1" w:rsidP="00E72DE1">
            <w:pPr>
              <w:pStyle w:val="QB20"/>
              <w:ind w:firstLineChars="0" w:firstLine="0"/>
              <w:jc w:val="center"/>
              <w:cnfStyle w:val="100000000000"/>
              <w:rPr>
                <w:b w:val="0"/>
                <w:bCs w:val="0"/>
                <w:color w:val="FFFFFF"/>
              </w:rPr>
            </w:pPr>
            <w:r>
              <w:rPr>
                <w:b w:val="0"/>
                <w:bCs w:val="0"/>
                <w:color w:val="FFFFFF"/>
              </w:rPr>
              <w:t>参数类型</w:t>
            </w:r>
          </w:p>
        </w:tc>
        <w:tc>
          <w:tcPr>
            <w:tcW w:w="1985" w:type="dxa"/>
          </w:tcPr>
          <w:p w:rsidR="00E72DE1" w:rsidRDefault="00E72DE1" w:rsidP="00E72DE1">
            <w:pPr>
              <w:pStyle w:val="QB20"/>
              <w:ind w:firstLineChars="0" w:firstLine="0"/>
              <w:jc w:val="center"/>
              <w:cnfStyle w:val="100000000000"/>
              <w:rPr>
                <w:b w:val="0"/>
                <w:bCs w:val="0"/>
                <w:color w:val="FFFFFF"/>
              </w:rPr>
            </w:pPr>
            <w:r>
              <w:rPr>
                <w:b w:val="0"/>
                <w:bCs w:val="0"/>
                <w:color w:val="FFFFFF"/>
              </w:rPr>
              <w:t>参数含义</w:t>
            </w:r>
          </w:p>
        </w:tc>
        <w:tc>
          <w:tcPr>
            <w:tcW w:w="2416" w:type="dxa"/>
          </w:tcPr>
          <w:p w:rsidR="00E72DE1" w:rsidRDefault="00E72DE1" w:rsidP="00E72DE1">
            <w:pPr>
              <w:pStyle w:val="QB20"/>
              <w:ind w:firstLineChars="0" w:firstLine="0"/>
              <w:jc w:val="center"/>
              <w:cnfStyle w:val="100000000000"/>
              <w:rPr>
                <w:b w:val="0"/>
                <w:bCs w:val="0"/>
                <w:color w:val="FFFFFF"/>
              </w:rPr>
            </w:pPr>
            <w:r>
              <w:rPr>
                <w:b w:val="0"/>
                <w:bCs w:val="0"/>
                <w:color w:val="FFFFFF"/>
              </w:rPr>
              <w:t>说明</w:t>
            </w:r>
          </w:p>
        </w:tc>
      </w:tr>
      <w:tr w:rsidR="00E72DE1" w:rsidTr="00E72DE1">
        <w:trPr>
          <w:cnfStyle w:val="000000100000"/>
        </w:trPr>
        <w:tc>
          <w:tcPr>
            <w:cnfStyle w:val="001000000000"/>
            <w:tcW w:w="2122" w:type="dxa"/>
            <w:vAlign w:val="center"/>
          </w:tcPr>
          <w:p w:rsidR="00E72DE1" w:rsidRPr="00707375" w:rsidRDefault="00E72DE1" w:rsidP="00E72DE1">
            <w:pPr>
              <w:pStyle w:val="QB20"/>
              <w:ind w:firstLineChars="0" w:firstLine="0"/>
              <w:jc w:val="left"/>
              <w:rPr>
                <w:bCs w:val="0"/>
              </w:rPr>
            </w:pPr>
            <w:r w:rsidRPr="00707375">
              <w:rPr>
                <w:rFonts w:cs="Times New Roman" w:hint="eastAsia"/>
                <w:bCs w:val="0"/>
              </w:rPr>
              <w:t>RPCMethod</w:t>
            </w:r>
          </w:p>
        </w:tc>
        <w:tc>
          <w:tcPr>
            <w:tcW w:w="1984" w:type="dxa"/>
            <w:vAlign w:val="center"/>
          </w:tcPr>
          <w:p w:rsidR="00E72DE1" w:rsidRDefault="00E72DE1" w:rsidP="00E72DE1">
            <w:pPr>
              <w:pStyle w:val="QB20"/>
              <w:ind w:firstLineChars="0" w:firstLine="0"/>
              <w:jc w:val="left"/>
              <w:cnfStyle w:val="000000100000"/>
            </w:pPr>
            <w:r>
              <w:rPr>
                <w:rFonts w:hint="eastAsia"/>
              </w:rPr>
              <w:t>String</w:t>
            </w:r>
          </w:p>
        </w:tc>
        <w:tc>
          <w:tcPr>
            <w:tcW w:w="1985" w:type="dxa"/>
            <w:vAlign w:val="center"/>
          </w:tcPr>
          <w:p w:rsidR="00E72DE1" w:rsidRDefault="00E72DE1" w:rsidP="00E72DE1">
            <w:pPr>
              <w:pStyle w:val="QB20"/>
              <w:ind w:firstLineChars="0" w:firstLine="0"/>
              <w:jc w:val="left"/>
              <w:cnfStyle w:val="000000100000"/>
            </w:pPr>
            <w:r>
              <w:rPr>
                <w:rFonts w:hint="eastAsia"/>
              </w:rPr>
              <w:t>接口分类定义</w:t>
            </w:r>
          </w:p>
        </w:tc>
        <w:tc>
          <w:tcPr>
            <w:tcW w:w="2416" w:type="dxa"/>
            <w:vAlign w:val="center"/>
          </w:tcPr>
          <w:p w:rsidR="00E72DE1" w:rsidRDefault="00E72DE1" w:rsidP="00E72DE1">
            <w:pPr>
              <w:pStyle w:val="QB20"/>
              <w:ind w:firstLineChars="0" w:firstLine="0"/>
              <w:jc w:val="left"/>
              <w:cnfStyle w:val="000000100000"/>
            </w:pPr>
            <w:r>
              <w:rPr>
                <w:rFonts w:hint="eastAsia"/>
              </w:rPr>
              <w:t>Notify</w:t>
            </w:r>
          </w:p>
        </w:tc>
      </w:tr>
      <w:tr w:rsidR="00E72DE1" w:rsidTr="00E72DE1">
        <w:tc>
          <w:tcPr>
            <w:cnfStyle w:val="001000000000"/>
            <w:tcW w:w="2122" w:type="dxa"/>
          </w:tcPr>
          <w:p w:rsidR="00E72DE1" w:rsidRPr="00707375" w:rsidRDefault="00E72DE1" w:rsidP="00E72DE1">
            <w:pPr>
              <w:pStyle w:val="QB20"/>
              <w:ind w:firstLineChars="0" w:firstLine="0"/>
              <w:jc w:val="left"/>
              <w:rPr>
                <w:rFonts w:cs="Times New Roman"/>
              </w:rPr>
            </w:pPr>
            <w:r w:rsidRPr="001C05E3">
              <w:t>ID</w:t>
            </w:r>
          </w:p>
        </w:tc>
        <w:tc>
          <w:tcPr>
            <w:tcW w:w="1984" w:type="dxa"/>
          </w:tcPr>
          <w:p w:rsidR="00E72DE1" w:rsidRDefault="00E72DE1" w:rsidP="00E72DE1">
            <w:pPr>
              <w:pStyle w:val="QB20"/>
              <w:ind w:firstLineChars="0" w:firstLine="0"/>
              <w:jc w:val="left"/>
              <w:cnfStyle w:val="000000000000"/>
            </w:pPr>
            <w:r>
              <w:rPr>
                <w:rFonts w:hint="eastAsia"/>
              </w:rPr>
              <w:t>Int</w:t>
            </w:r>
          </w:p>
        </w:tc>
        <w:tc>
          <w:tcPr>
            <w:tcW w:w="1985" w:type="dxa"/>
          </w:tcPr>
          <w:p w:rsidR="00E72DE1" w:rsidRDefault="00E72DE1" w:rsidP="00E72DE1">
            <w:pPr>
              <w:pStyle w:val="QB20"/>
              <w:ind w:firstLineChars="0" w:firstLine="0"/>
              <w:jc w:val="left"/>
              <w:cnfStyle w:val="000000000000"/>
            </w:pPr>
            <w:r>
              <w:rPr>
                <w:rFonts w:hint="eastAsia"/>
              </w:rPr>
              <w:t>平台</w:t>
            </w:r>
            <w:r>
              <w:t>维护的事务ID</w:t>
            </w:r>
          </w:p>
        </w:tc>
        <w:tc>
          <w:tcPr>
            <w:tcW w:w="2416" w:type="dxa"/>
          </w:tcPr>
          <w:p w:rsidR="00E72DE1" w:rsidRDefault="00E72DE1" w:rsidP="00E72DE1">
            <w:pPr>
              <w:pStyle w:val="QB20"/>
              <w:ind w:firstLineChars="0" w:firstLine="0"/>
              <w:jc w:val="left"/>
              <w:cnfStyle w:val="000000000000"/>
            </w:pPr>
            <w:r>
              <w:t>按请求原值返回</w:t>
            </w:r>
          </w:p>
        </w:tc>
      </w:tr>
      <w:tr w:rsidR="00E72DE1" w:rsidTr="00E72DE1">
        <w:trPr>
          <w:cnfStyle w:val="000000100000"/>
        </w:trPr>
        <w:tc>
          <w:tcPr>
            <w:cnfStyle w:val="001000000000"/>
            <w:tcW w:w="2122" w:type="dxa"/>
          </w:tcPr>
          <w:p w:rsidR="00E72DE1" w:rsidRPr="00707375" w:rsidRDefault="00E72DE1" w:rsidP="00E72DE1">
            <w:pPr>
              <w:pStyle w:val="QB20"/>
              <w:ind w:firstLineChars="0" w:firstLine="0"/>
              <w:jc w:val="left"/>
              <w:rPr>
                <w:rFonts w:cs="Times New Roman"/>
              </w:rPr>
            </w:pPr>
            <w:r w:rsidRPr="001C05E3">
              <w:t>CmdType</w:t>
            </w:r>
          </w:p>
        </w:tc>
        <w:tc>
          <w:tcPr>
            <w:tcW w:w="1984" w:type="dxa"/>
          </w:tcPr>
          <w:p w:rsidR="00E72DE1" w:rsidRDefault="00E72DE1" w:rsidP="00E72DE1">
            <w:pPr>
              <w:pStyle w:val="QB20"/>
              <w:ind w:firstLineChars="0" w:firstLine="0"/>
              <w:jc w:val="left"/>
              <w:cnfStyle w:val="000000100000"/>
            </w:pPr>
            <w:r>
              <w:t>String</w:t>
            </w:r>
          </w:p>
        </w:tc>
        <w:tc>
          <w:tcPr>
            <w:tcW w:w="1985" w:type="dxa"/>
          </w:tcPr>
          <w:p w:rsidR="00E72DE1" w:rsidRDefault="00E72DE1" w:rsidP="00E72DE1">
            <w:pPr>
              <w:pStyle w:val="QB20"/>
              <w:ind w:firstLineChars="0" w:firstLine="0"/>
              <w:jc w:val="left"/>
              <w:cnfStyle w:val="000000100000"/>
            </w:pPr>
            <w:r>
              <w:t>命令类型</w:t>
            </w:r>
          </w:p>
        </w:tc>
        <w:tc>
          <w:tcPr>
            <w:tcW w:w="2416" w:type="dxa"/>
          </w:tcPr>
          <w:p w:rsidR="00E72DE1" w:rsidRPr="00062052" w:rsidRDefault="00E72DE1" w:rsidP="00E72DE1">
            <w:pPr>
              <w:pStyle w:val="QB20"/>
              <w:ind w:firstLineChars="0" w:firstLine="0"/>
              <w:jc w:val="left"/>
              <w:cnfStyle w:val="000000100000"/>
            </w:pPr>
            <w:r>
              <w:rPr>
                <w:rFonts w:hAnsi="宋体" w:hint="eastAsia"/>
                <w:szCs w:val="21"/>
              </w:rPr>
              <w:t>NOTIFY_ENABLE_PLUGIN</w:t>
            </w:r>
          </w:p>
        </w:tc>
      </w:tr>
      <w:tr w:rsidR="00E72DE1" w:rsidTr="00E72DE1">
        <w:tc>
          <w:tcPr>
            <w:cnfStyle w:val="001000000000"/>
            <w:tcW w:w="2122" w:type="dxa"/>
          </w:tcPr>
          <w:p w:rsidR="00E72DE1" w:rsidRPr="00707375" w:rsidRDefault="00E72DE1" w:rsidP="00E72DE1">
            <w:pPr>
              <w:pStyle w:val="QB20"/>
              <w:ind w:firstLineChars="0" w:firstLine="0"/>
              <w:jc w:val="left"/>
              <w:rPr>
                <w:bCs w:val="0"/>
              </w:rPr>
            </w:pPr>
            <w:r w:rsidRPr="001C05E3">
              <w:t>SequenceId</w:t>
            </w:r>
          </w:p>
        </w:tc>
        <w:tc>
          <w:tcPr>
            <w:tcW w:w="1984" w:type="dxa"/>
          </w:tcPr>
          <w:p w:rsidR="00E72DE1" w:rsidRDefault="00E72DE1" w:rsidP="00E72DE1">
            <w:pPr>
              <w:pStyle w:val="QB20"/>
              <w:ind w:firstLineChars="0" w:firstLine="0"/>
              <w:jc w:val="left"/>
              <w:cnfStyle w:val="000000000000"/>
            </w:pPr>
            <w:r>
              <w:t>String</w:t>
            </w:r>
          </w:p>
        </w:tc>
        <w:tc>
          <w:tcPr>
            <w:tcW w:w="1985" w:type="dxa"/>
          </w:tcPr>
          <w:p w:rsidR="00E72DE1" w:rsidRDefault="00E72DE1" w:rsidP="00E72DE1">
            <w:pPr>
              <w:pStyle w:val="QB20"/>
              <w:ind w:firstLineChars="0" w:firstLine="0"/>
              <w:jc w:val="left"/>
              <w:cnfStyle w:val="000000000000"/>
            </w:pPr>
            <w:r>
              <w:t>请求编号</w:t>
            </w:r>
          </w:p>
        </w:tc>
        <w:tc>
          <w:tcPr>
            <w:tcW w:w="2416" w:type="dxa"/>
          </w:tcPr>
          <w:p w:rsidR="00E72DE1" w:rsidRDefault="00E72DE1" w:rsidP="00E72DE1">
            <w:pPr>
              <w:cnfStyle w:val="000000000000"/>
            </w:pPr>
            <w:r>
              <w:rPr>
                <w:rFonts w:hint="eastAsia"/>
              </w:rPr>
              <w:t>SequenceId</w:t>
            </w:r>
            <w:r>
              <w:rPr>
                <w:rFonts w:hint="eastAsia"/>
              </w:rPr>
              <w:t>表示命令序列，按照请求的原值返回。</w:t>
            </w:r>
          </w:p>
          <w:p w:rsidR="00E72DE1" w:rsidRDefault="00E72DE1" w:rsidP="00E72DE1">
            <w:pPr>
              <w:pStyle w:val="QB20"/>
              <w:ind w:firstLineChars="0" w:firstLine="0"/>
              <w:jc w:val="left"/>
              <w:cnfStyle w:val="000000000000"/>
            </w:pPr>
            <w:r>
              <w:rPr>
                <w:rFonts w:hint="eastAsia"/>
              </w:rPr>
              <w:t>16进制数，8位</w:t>
            </w:r>
          </w:p>
        </w:tc>
      </w:tr>
      <w:tr w:rsidR="00E72DE1" w:rsidTr="00E72DE1">
        <w:trPr>
          <w:cnfStyle w:val="000000100000"/>
        </w:trPr>
        <w:tc>
          <w:tcPr>
            <w:cnfStyle w:val="001000000000"/>
            <w:tcW w:w="2122" w:type="dxa"/>
          </w:tcPr>
          <w:p w:rsidR="00E72DE1" w:rsidRDefault="00E72DE1" w:rsidP="00E72DE1">
            <w:pPr>
              <w:pStyle w:val="QB20"/>
              <w:ind w:firstLineChars="0" w:firstLine="0"/>
              <w:jc w:val="left"/>
              <w:rPr>
                <w:b w:val="0"/>
                <w:bCs w:val="0"/>
              </w:rPr>
            </w:pPr>
            <w:r w:rsidRPr="001C05E3">
              <w:t>Parameter</w:t>
            </w:r>
          </w:p>
        </w:tc>
        <w:tc>
          <w:tcPr>
            <w:tcW w:w="1984" w:type="dxa"/>
          </w:tcPr>
          <w:p w:rsidR="00E72DE1" w:rsidRDefault="00E72DE1" w:rsidP="00E72DE1">
            <w:pPr>
              <w:pStyle w:val="QB20"/>
              <w:ind w:firstLineChars="0" w:firstLine="0"/>
              <w:jc w:val="left"/>
              <w:cnfStyle w:val="000000100000"/>
            </w:pPr>
            <w:r>
              <w:rPr>
                <w:rFonts w:hint="eastAsia"/>
              </w:rPr>
              <w:t>object</w:t>
            </w:r>
          </w:p>
        </w:tc>
        <w:tc>
          <w:tcPr>
            <w:tcW w:w="1985" w:type="dxa"/>
          </w:tcPr>
          <w:p w:rsidR="00E72DE1" w:rsidRDefault="00E72DE1" w:rsidP="00E72DE1">
            <w:pPr>
              <w:pStyle w:val="QB20"/>
              <w:ind w:firstLineChars="0" w:firstLine="0"/>
              <w:jc w:val="left"/>
              <w:cnfStyle w:val="000000100000"/>
            </w:pPr>
            <w:r>
              <w:rPr>
                <w:rFonts w:hint="eastAsia"/>
              </w:rPr>
              <w:t>报文中的请求参数</w:t>
            </w:r>
          </w:p>
        </w:tc>
        <w:tc>
          <w:tcPr>
            <w:tcW w:w="2416" w:type="dxa"/>
          </w:tcPr>
          <w:p w:rsidR="00E72DE1" w:rsidRDefault="00E72DE1" w:rsidP="00E72DE1">
            <w:pPr>
              <w:pStyle w:val="QB20"/>
              <w:ind w:firstLineChars="0" w:firstLine="0"/>
              <w:jc w:val="left"/>
              <w:cnfStyle w:val="000000100000"/>
            </w:pPr>
          </w:p>
        </w:tc>
      </w:tr>
      <w:tr w:rsidR="00E72DE1" w:rsidTr="00E72DE1">
        <w:tc>
          <w:tcPr>
            <w:cnfStyle w:val="001000000000"/>
            <w:tcW w:w="2122" w:type="dxa"/>
            <w:vAlign w:val="center"/>
          </w:tcPr>
          <w:p w:rsidR="00E72DE1" w:rsidRPr="00A00C26" w:rsidRDefault="00E72DE1" w:rsidP="00E72DE1">
            <w:pPr>
              <w:pStyle w:val="QB20"/>
              <w:ind w:firstLineChars="0" w:firstLine="0"/>
              <w:jc w:val="left"/>
            </w:pPr>
            <w:r>
              <w:t>MAC</w:t>
            </w:r>
          </w:p>
        </w:tc>
        <w:tc>
          <w:tcPr>
            <w:tcW w:w="1984" w:type="dxa"/>
            <w:vAlign w:val="center"/>
          </w:tcPr>
          <w:p w:rsidR="00E72DE1" w:rsidRDefault="00E72DE1" w:rsidP="00E72DE1">
            <w:pPr>
              <w:pStyle w:val="QB20"/>
              <w:ind w:firstLineChars="0" w:firstLine="0"/>
              <w:jc w:val="left"/>
              <w:cnfStyle w:val="000000000000"/>
            </w:pPr>
            <w:r>
              <w:rPr>
                <w:rFonts w:hint="eastAsia"/>
              </w:rPr>
              <w:t>String</w:t>
            </w:r>
          </w:p>
        </w:tc>
        <w:tc>
          <w:tcPr>
            <w:tcW w:w="1985" w:type="dxa"/>
            <w:vAlign w:val="center"/>
          </w:tcPr>
          <w:p w:rsidR="00E72DE1" w:rsidRPr="00A00C26" w:rsidRDefault="00E72DE1" w:rsidP="00E72DE1">
            <w:pPr>
              <w:pStyle w:val="QB20"/>
              <w:ind w:firstLineChars="0" w:firstLine="0"/>
              <w:jc w:val="left"/>
              <w:cnfStyle w:val="000000000000"/>
            </w:pPr>
            <w:r>
              <w:rPr>
                <w:rFonts w:hint="eastAsia"/>
              </w:rPr>
              <w:t>网关MAC地址</w:t>
            </w:r>
          </w:p>
        </w:tc>
        <w:tc>
          <w:tcPr>
            <w:tcW w:w="2416" w:type="dxa"/>
            <w:vAlign w:val="center"/>
          </w:tcPr>
          <w:p w:rsidR="00E72DE1" w:rsidRDefault="00E72DE1" w:rsidP="00E72DE1">
            <w:pPr>
              <w:pStyle w:val="QB20"/>
              <w:ind w:firstLineChars="0" w:firstLine="0"/>
              <w:jc w:val="left"/>
              <w:cnfStyle w:val="000000000000"/>
            </w:pPr>
          </w:p>
        </w:tc>
      </w:tr>
      <w:tr w:rsidR="00E72DE1" w:rsidTr="00E72DE1">
        <w:trPr>
          <w:cnfStyle w:val="000000100000"/>
        </w:trPr>
        <w:tc>
          <w:tcPr>
            <w:cnfStyle w:val="001000000000"/>
            <w:tcW w:w="2122" w:type="dxa"/>
            <w:vAlign w:val="center"/>
          </w:tcPr>
          <w:p w:rsidR="00E72DE1" w:rsidRDefault="00E72DE1" w:rsidP="00E72DE1">
            <w:pPr>
              <w:pStyle w:val="QB20"/>
              <w:ind w:firstLineChars="0" w:firstLine="0"/>
              <w:jc w:val="left"/>
            </w:pPr>
            <w:r w:rsidRPr="004F67EB">
              <w:t>Plugin_Name</w:t>
            </w:r>
          </w:p>
        </w:tc>
        <w:tc>
          <w:tcPr>
            <w:tcW w:w="1984" w:type="dxa"/>
            <w:vAlign w:val="center"/>
          </w:tcPr>
          <w:p w:rsidR="00E72DE1" w:rsidRDefault="00E72DE1" w:rsidP="00E72DE1">
            <w:pPr>
              <w:pStyle w:val="QB20"/>
              <w:ind w:firstLineChars="0" w:firstLine="0"/>
              <w:jc w:val="left"/>
              <w:cnfStyle w:val="000000100000"/>
            </w:pPr>
            <w:r>
              <w:rPr>
                <w:rFonts w:hint="eastAsia"/>
              </w:rPr>
              <w:t>String</w:t>
            </w:r>
          </w:p>
        </w:tc>
        <w:tc>
          <w:tcPr>
            <w:tcW w:w="1985" w:type="dxa"/>
            <w:vAlign w:val="center"/>
          </w:tcPr>
          <w:p w:rsidR="00E72DE1" w:rsidRDefault="00E72DE1" w:rsidP="00E72DE1">
            <w:pPr>
              <w:pStyle w:val="QB20"/>
              <w:ind w:firstLineChars="0" w:firstLine="0"/>
              <w:jc w:val="left"/>
              <w:cnfStyle w:val="000000100000"/>
            </w:pPr>
            <w:r>
              <w:rPr>
                <w:rFonts w:hint="eastAsia"/>
              </w:rPr>
              <w:t>插件</w:t>
            </w:r>
            <w:r w:rsidR="00E60C1D">
              <w:rPr>
                <w:rFonts w:hint="eastAsia"/>
              </w:rPr>
              <w:t>编号</w:t>
            </w:r>
          </w:p>
        </w:tc>
        <w:tc>
          <w:tcPr>
            <w:tcW w:w="2416" w:type="dxa"/>
            <w:vAlign w:val="center"/>
          </w:tcPr>
          <w:p w:rsidR="00E72DE1" w:rsidRDefault="00E72DE1" w:rsidP="00E72DE1">
            <w:pPr>
              <w:pStyle w:val="QB20"/>
              <w:ind w:firstLineChars="0" w:firstLine="0"/>
              <w:jc w:val="left"/>
              <w:cnfStyle w:val="000000100000"/>
            </w:pPr>
          </w:p>
        </w:tc>
      </w:tr>
      <w:tr w:rsidR="00E72DE1" w:rsidTr="00E72DE1">
        <w:tc>
          <w:tcPr>
            <w:cnfStyle w:val="001000000000"/>
            <w:tcW w:w="2122" w:type="dxa"/>
            <w:vAlign w:val="center"/>
          </w:tcPr>
          <w:p w:rsidR="00E72DE1" w:rsidRPr="004F67EB" w:rsidRDefault="00E72DE1" w:rsidP="00E72DE1">
            <w:pPr>
              <w:pStyle w:val="QB20"/>
              <w:ind w:firstLineChars="0" w:firstLine="0"/>
              <w:jc w:val="left"/>
            </w:pPr>
            <w:r>
              <w:rPr>
                <w:rFonts w:hint="eastAsia"/>
              </w:rPr>
              <w:t>Version</w:t>
            </w:r>
          </w:p>
        </w:tc>
        <w:tc>
          <w:tcPr>
            <w:tcW w:w="1984" w:type="dxa"/>
            <w:vAlign w:val="center"/>
          </w:tcPr>
          <w:p w:rsidR="00E72DE1" w:rsidRDefault="00E72DE1" w:rsidP="00E72DE1">
            <w:pPr>
              <w:pStyle w:val="QB20"/>
              <w:ind w:firstLineChars="0" w:firstLine="0"/>
              <w:jc w:val="left"/>
              <w:cnfStyle w:val="000000000000"/>
            </w:pPr>
            <w:r>
              <w:t>S</w:t>
            </w:r>
            <w:r>
              <w:rPr>
                <w:rFonts w:hint="eastAsia"/>
              </w:rPr>
              <w:t>tring</w:t>
            </w:r>
          </w:p>
        </w:tc>
        <w:tc>
          <w:tcPr>
            <w:tcW w:w="1985" w:type="dxa"/>
            <w:vAlign w:val="center"/>
          </w:tcPr>
          <w:p w:rsidR="00E72DE1" w:rsidRDefault="00E72DE1" w:rsidP="00E72DE1">
            <w:pPr>
              <w:pStyle w:val="QB20"/>
              <w:ind w:firstLineChars="0" w:firstLine="0"/>
              <w:jc w:val="left"/>
              <w:cnfStyle w:val="000000000000"/>
            </w:pPr>
            <w:r>
              <w:rPr>
                <w:rFonts w:hint="eastAsia"/>
              </w:rPr>
              <w:t>插件版本</w:t>
            </w:r>
          </w:p>
        </w:tc>
        <w:tc>
          <w:tcPr>
            <w:tcW w:w="2416" w:type="dxa"/>
            <w:vAlign w:val="center"/>
          </w:tcPr>
          <w:p w:rsidR="00E72DE1" w:rsidRDefault="00E72DE1" w:rsidP="00E72DE1">
            <w:pPr>
              <w:pStyle w:val="QB20"/>
              <w:ind w:firstLineChars="0" w:firstLine="0"/>
              <w:jc w:val="left"/>
              <w:cnfStyle w:val="000000000000"/>
            </w:pPr>
          </w:p>
        </w:tc>
      </w:tr>
      <w:tr w:rsidR="00E72DE1" w:rsidTr="00E72DE1">
        <w:trPr>
          <w:cnfStyle w:val="000000100000"/>
        </w:trPr>
        <w:tc>
          <w:tcPr>
            <w:cnfStyle w:val="001000000000"/>
            <w:tcW w:w="2122" w:type="dxa"/>
            <w:vAlign w:val="center"/>
          </w:tcPr>
          <w:p w:rsidR="00E72DE1" w:rsidRDefault="00E72DE1" w:rsidP="00E72DE1">
            <w:pPr>
              <w:pStyle w:val="QB20"/>
              <w:ind w:firstLineChars="0" w:firstLine="0"/>
              <w:jc w:val="left"/>
            </w:pPr>
            <w:r>
              <w:rPr>
                <w:rFonts w:hAnsi="宋体" w:hint="eastAsia"/>
                <w:sz w:val="24"/>
              </w:rPr>
              <w:t>Enable</w:t>
            </w:r>
          </w:p>
        </w:tc>
        <w:tc>
          <w:tcPr>
            <w:tcW w:w="1984" w:type="dxa"/>
            <w:vAlign w:val="center"/>
          </w:tcPr>
          <w:p w:rsidR="00E72DE1" w:rsidRDefault="00E72DE1" w:rsidP="00E72DE1">
            <w:pPr>
              <w:pStyle w:val="QB20"/>
              <w:ind w:firstLineChars="0" w:firstLine="0"/>
              <w:jc w:val="left"/>
              <w:cnfStyle w:val="000000100000"/>
            </w:pPr>
            <w:r>
              <w:t>I</w:t>
            </w:r>
            <w:r>
              <w:rPr>
                <w:rFonts w:hint="eastAsia"/>
              </w:rPr>
              <w:t>nt</w:t>
            </w:r>
          </w:p>
        </w:tc>
        <w:tc>
          <w:tcPr>
            <w:tcW w:w="1985" w:type="dxa"/>
            <w:vAlign w:val="center"/>
          </w:tcPr>
          <w:p w:rsidR="00E72DE1" w:rsidRDefault="00E72DE1" w:rsidP="00E72DE1">
            <w:pPr>
              <w:pStyle w:val="QB20"/>
              <w:ind w:firstLineChars="0" w:firstLine="0"/>
              <w:jc w:val="left"/>
              <w:cnfStyle w:val="000000100000"/>
            </w:pPr>
            <w:r>
              <w:rPr>
                <w:rFonts w:hint="eastAsia"/>
              </w:rPr>
              <w:t>使能、禁止插件</w:t>
            </w:r>
          </w:p>
        </w:tc>
        <w:tc>
          <w:tcPr>
            <w:tcW w:w="2416" w:type="dxa"/>
            <w:vAlign w:val="center"/>
          </w:tcPr>
          <w:p w:rsidR="00E72DE1" w:rsidRDefault="00E72DE1" w:rsidP="00E72DE1">
            <w:pPr>
              <w:pStyle w:val="QB20"/>
              <w:ind w:firstLineChars="0" w:firstLine="0"/>
              <w:jc w:val="left"/>
              <w:cnfStyle w:val="000000100000"/>
            </w:pPr>
            <w:r>
              <w:rPr>
                <w:rFonts w:hint="eastAsia"/>
              </w:rPr>
              <w:t>0：禁用插件</w:t>
            </w:r>
          </w:p>
          <w:p w:rsidR="00E72DE1" w:rsidRDefault="00E72DE1" w:rsidP="00E72DE1">
            <w:pPr>
              <w:pStyle w:val="QB20"/>
              <w:ind w:firstLineChars="0" w:firstLine="0"/>
              <w:jc w:val="left"/>
              <w:cnfStyle w:val="000000100000"/>
            </w:pPr>
            <w:r>
              <w:rPr>
                <w:rFonts w:hint="eastAsia"/>
              </w:rPr>
              <w:t>1：启用插件</w:t>
            </w:r>
          </w:p>
        </w:tc>
      </w:tr>
    </w:tbl>
    <w:p w:rsidR="00E72DE1" w:rsidRDefault="00E72DE1" w:rsidP="00E72DE1">
      <w:pPr>
        <w:spacing w:line="300" w:lineRule="auto"/>
        <w:rPr>
          <w:rFonts w:ascii="宋体" w:hAnsi="宋体"/>
          <w:sz w:val="24"/>
        </w:rPr>
      </w:pPr>
      <w:r>
        <w:rPr>
          <w:rFonts w:ascii="宋体" w:hAnsi="宋体" w:hint="eastAsia"/>
          <w:sz w:val="24"/>
        </w:rPr>
        <w:tab/>
      </w:r>
    </w:p>
    <w:p w:rsidR="00E72DE1" w:rsidRDefault="00E72DE1" w:rsidP="00E72DE1">
      <w:pPr>
        <w:pStyle w:val="QB3"/>
      </w:pPr>
      <w:r>
        <w:t>响应报文定义</w:t>
      </w:r>
    </w:p>
    <w:p w:rsidR="00E72DE1" w:rsidRPr="002F1CDB" w:rsidRDefault="00E72DE1" w:rsidP="00E72DE1">
      <w:pPr>
        <w:pStyle w:val="QB7"/>
        <w:spacing w:line="300" w:lineRule="auto"/>
        <w:ind w:firstLine="420"/>
      </w:pPr>
      <w:r w:rsidRPr="002F1CDB">
        <w:rPr>
          <w:rFonts w:hint="eastAsia"/>
        </w:rPr>
        <w:t>消息发送方向：</w:t>
      </w:r>
      <w:r w:rsidR="00772E7C">
        <w:rPr>
          <w:rFonts w:hint="eastAsia"/>
        </w:rPr>
        <w:t>省级数字家庭管理平台</w:t>
      </w:r>
      <w:r w:rsidRPr="002F1CDB">
        <w:rPr>
          <w:rFonts w:hint="eastAsia"/>
        </w:rPr>
        <w:t>－&gt;</w:t>
      </w:r>
      <w:r w:rsidR="00772E7C">
        <w:rPr>
          <w:rFonts w:hint="eastAsia"/>
        </w:rPr>
        <w:t>一级家庭开放平台</w:t>
      </w:r>
      <w:r w:rsidRPr="002F1CDB">
        <w:rPr>
          <w:rFonts w:hint="eastAsia"/>
        </w:rPr>
        <w:t>。</w:t>
      </w:r>
    </w:p>
    <w:p w:rsidR="00E72DE1" w:rsidRPr="002F1CDB" w:rsidRDefault="00E72DE1" w:rsidP="00E72DE1">
      <w:pPr>
        <w:pStyle w:val="QB7"/>
        <w:spacing w:line="300" w:lineRule="auto"/>
        <w:ind w:firstLine="420"/>
      </w:pPr>
      <w:r w:rsidRPr="002F1CDB">
        <w:rPr>
          <w:rFonts w:hint="eastAsia"/>
        </w:rPr>
        <w:t>消息格式如下：</w:t>
      </w:r>
    </w:p>
    <w:p w:rsidR="00E72DE1" w:rsidRPr="002F1CDB"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lastRenderedPageBreak/>
        <w:t>{</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Pr>
          <w:rFonts w:hAnsi="宋体" w:hint="eastAsia"/>
          <w:szCs w:val="21"/>
        </w:rPr>
        <w:t>NOTIFY_ENABLE_PLUGIN</w:t>
      </w:r>
      <w:r>
        <w:rPr>
          <w:rFonts w:hint="eastAsia"/>
        </w:rPr>
        <w:t xml:space="preserve"> ",</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r>
        <w:rPr>
          <w:rFonts w:hint="eastAsia"/>
        </w:rPr>
        <w:t>}</w:t>
      </w:r>
    </w:p>
    <w:p w:rsidR="00E72DE1" w:rsidRPr="002F1CDB"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E72DE1" w:rsidRDefault="00E72DE1" w:rsidP="00E72DE1">
      <w:pPr>
        <w:pStyle w:val="QB7"/>
        <w:spacing w:line="300" w:lineRule="auto"/>
        <w:ind w:firstLine="420"/>
      </w:pPr>
      <w:r>
        <w:t>参数说明</w:t>
      </w:r>
      <w:r>
        <w:rPr>
          <w:rFonts w:hint="eastAsia"/>
        </w:rPr>
        <w:t>：</w:t>
      </w:r>
    </w:p>
    <w:tbl>
      <w:tblPr>
        <w:tblStyle w:val="4-12"/>
        <w:tblW w:w="0" w:type="auto"/>
        <w:tblLook w:val="04A0"/>
      </w:tblPr>
      <w:tblGrid>
        <w:gridCol w:w="2122"/>
        <w:gridCol w:w="1984"/>
        <w:gridCol w:w="1985"/>
        <w:gridCol w:w="2409"/>
      </w:tblGrid>
      <w:tr w:rsidR="00E72DE1" w:rsidTr="00E72DE1">
        <w:trPr>
          <w:cnfStyle w:val="100000000000"/>
        </w:trPr>
        <w:tc>
          <w:tcPr>
            <w:cnfStyle w:val="001000000000"/>
            <w:tcW w:w="2122" w:type="dxa"/>
          </w:tcPr>
          <w:p w:rsidR="00E72DE1" w:rsidRDefault="00E72DE1" w:rsidP="00E72DE1">
            <w:pPr>
              <w:pStyle w:val="QB20"/>
              <w:ind w:firstLineChars="0" w:firstLine="0"/>
              <w:jc w:val="center"/>
              <w:rPr>
                <w:b w:val="0"/>
                <w:bCs w:val="0"/>
                <w:color w:val="FFFFFF"/>
              </w:rPr>
            </w:pPr>
            <w:r>
              <w:rPr>
                <w:b w:val="0"/>
                <w:bCs w:val="0"/>
                <w:color w:val="FFFFFF"/>
              </w:rPr>
              <w:t>参数名称</w:t>
            </w:r>
          </w:p>
        </w:tc>
        <w:tc>
          <w:tcPr>
            <w:tcW w:w="1984" w:type="dxa"/>
          </w:tcPr>
          <w:p w:rsidR="00E72DE1" w:rsidRDefault="00E72DE1" w:rsidP="00E72DE1">
            <w:pPr>
              <w:pStyle w:val="QB20"/>
              <w:ind w:firstLineChars="0" w:firstLine="0"/>
              <w:jc w:val="center"/>
              <w:cnfStyle w:val="100000000000"/>
              <w:rPr>
                <w:b w:val="0"/>
                <w:bCs w:val="0"/>
                <w:color w:val="FFFFFF"/>
              </w:rPr>
            </w:pPr>
            <w:r>
              <w:rPr>
                <w:b w:val="0"/>
                <w:bCs w:val="0"/>
                <w:color w:val="FFFFFF"/>
              </w:rPr>
              <w:t>参数类型</w:t>
            </w:r>
          </w:p>
        </w:tc>
        <w:tc>
          <w:tcPr>
            <w:tcW w:w="1985" w:type="dxa"/>
          </w:tcPr>
          <w:p w:rsidR="00E72DE1" w:rsidRDefault="00E72DE1" w:rsidP="00E72DE1">
            <w:pPr>
              <w:pStyle w:val="QB20"/>
              <w:ind w:firstLineChars="0" w:firstLine="0"/>
              <w:jc w:val="center"/>
              <w:cnfStyle w:val="100000000000"/>
              <w:rPr>
                <w:b w:val="0"/>
                <w:bCs w:val="0"/>
                <w:color w:val="FFFFFF"/>
              </w:rPr>
            </w:pPr>
            <w:r>
              <w:rPr>
                <w:b w:val="0"/>
                <w:bCs w:val="0"/>
                <w:color w:val="FFFFFF"/>
              </w:rPr>
              <w:t>参数含义</w:t>
            </w:r>
          </w:p>
        </w:tc>
        <w:tc>
          <w:tcPr>
            <w:tcW w:w="2409" w:type="dxa"/>
          </w:tcPr>
          <w:p w:rsidR="00E72DE1" w:rsidRDefault="00E72DE1" w:rsidP="00E72DE1">
            <w:pPr>
              <w:pStyle w:val="QB20"/>
              <w:ind w:firstLineChars="0" w:firstLine="0"/>
              <w:jc w:val="center"/>
              <w:cnfStyle w:val="100000000000"/>
              <w:rPr>
                <w:b w:val="0"/>
                <w:bCs w:val="0"/>
                <w:color w:val="FFFFFF"/>
              </w:rPr>
            </w:pPr>
            <w:r>
              <w:rPr>
                <w:b w:val="0"/>
                <w:bCs w:val="0"/>
                <w:color w:val="FFFFFF"/>
              </w:rPr>
              <w:t>说明</w:t>
            </w:r>
          </w:p>
        </w:tc>
      </w:tr>
      <w:tr w:rsidR="00E72DE1" w:rsidTr="00E72DE1">
        <w:trPr>
          <w:cnfStyle w:val="000000100000"/>
        </w:trPr>
        <w:tc>
          <w:tcPr>
            <w:cnfStyle w:val="001000000000"/>
            <w:tcW w:w="2122" w:type="dxa"/>
          </w:tcPr>
          <w:p w:rsidR="00E72DE1" w:rsidRPr="00707375" w:rsidRDefault="00E72DE1" w:rsidP="00E72DE1">
            <w:pPr>
              <w:pStyle w:val="QB20"/>
              <w:ind w:firstLineChars="0" w:firstLine="0"/>
              <w:jc w:val="left"/>
              <w:rPr>
                <w:bCs w:val="0"/>
              </w:rPr>
            </w:pPr>
            <w:r w:rsidRPr="00BD3C12">
              <w:rPr>
                <w:rFonts w:cs="Times New Roman" w:hint="eastAsia"/>
                <w:b w:val="0"/>
                <w:bCs w:val="0"/>
              </w:rPr>
              <w:t>Result</w:t>
            </w:r>
          </w:p>
        </w:tc>
        <w:tc>
          <w:tcPr>
            <w:tcW w:w="1984" w:type="dxa"/>
          </w:tcPr>
          <w:p w:rsidR="00E72DE1" w:rsidRDefault="00E72DE1" w:rsidP="00E72DE1">
            <w:pPr>
              <w:pStyle w:val="QB20"/>
              <w:ind w:firstLineChars="0" w:firstLine="0"/>
              <w:jc w:val="left"/>
              <w:cnfStyle w:val="000000100000"/>
            </w:pPr>
            <w:r>
              <w:rPr>
                <w:rFonts w:hint="eastAsia"/>
              </w:rPr>
              <w:t>Int</w:t>
            </w:r>
          </w:p>
        </w:tc>
        <w:tc>
          <w:tcPr>
            <w:tcW w:w="1985" w:type="dxa"/>
          </w:tcPr>
          <w:p w:rsidR="00E72DE1" w:rsidRDefault="00E72DE1" w:rsidP="00E72DE1">
            <w:pPr>
              <w:pStyle w:val="QB20"/>
              <w:ind w:firstLineChars="0" w:firstLine="0"/>
              <w:jc w:val="left"/>
              <w:cnfStyle w:val="000000100000"/>
            </w:pPr>
          </w:p>
        </w:tc>
        <w:tc>
          <w:tcPr>
            <w:tcW w:w="2409" w:type="dxa"/>
          </w:tcPr>
          <w:p w:rsidR="00E72DE1" w:rsidRDefault="00E72DE1" w:rsidP="00E72DE1">
            <w:pPr>
              <w:pStyle w:val="QB20"/>
              <w:ind w:firstLineChars="0" w:firstLine="0"/>
              <w:jc w:val="left"/>
              <w:cnfStyle w:val="000000100000"/>
            </w:pPr>
          </w:p>
        </w:tc>
      </w:tr>
      <w:tr w:rsidR="00E72DE1" w:rsidTr="00E72DE1">
        <w:tc>
          <w:tcPr>
            <w:cnfStyle w:val="001000000000"/>
            <w:tcW w:w="2122" w:type="dxa"/>
          </w:tcPr>
          <w:p w:rsidR="00E72DE1" w:rsidRDefault="00E72DE1" w:rsidP="00E72DE1">
            <w:pPr>
              <w:pStyle w:val="QB20"/>
              <w:ind w:firstLineChars="0" w:firstLine="0"/>
              <w:jc w:val="left"/>
              <w:rPr>
                <w:b w:val="0"/>
                <w:bCs w:val="0"/>
              </w:rPr>
            </w:pPr>
            <w:r w:rsidRPr="00BD3C12">
              <w:rPr>
                <w:rFonts w:cs="Times New Roman" w:hint="eastAsia"/>
                <w:b w:val="0"/>
                <w:bCs w:val="0"/>
              </w:rPr>
              <w:t>ID</w:t>
            </w:r>
          </w:p>
        </w:tc>
        <w:tc>
          <w:tcPr>
            <w:tcW w:w="1984" w:type="dxa"/>
          </w:tcPr>
          <w:p w:rsidR="00E72DE1" w:rsidRDefault="00E72DE1" w:rsidP="00E72DE1">
            <w:pPr>
              <w:pStyle w:val="QB20"/>
              <w:ind w:firstLineChars="0" w:firstLine="0"/>
              <w:jc w:val="left"/>
              <w:cnfStyle w:val="000000000000"/>
            </w:pPr>
            <w:r>
              <w:rPr>
                <w:rFonts w:hint="eastAsia"/>
              </w:rPr>
              <w:t>Int</w:t>
            </w:r>
          </w:p>
        </w:tc>
        <w:tc>
          <w:tcPr>
            <w:tcW w:w="1985" w:type="dxa"/>
          </w:tcPr>
          <w:p w:rsidR="00E72DE1" w:rsidRDefault="00E72DE1" w:rsidP="00E72DE1">
            <w:pPr>
              <w:pStyle w:val="QB20"/>
              <w:ind w:firstLineChars="0" w:firstLine="0"/>
              <w:jc w:val="left"/>
              <w:cnfStyle w:val="000000000000"/>
            </w:pPr>
            <w:r>
              <w:rPr>
                <w:rFonts w:hint="eastAsia"/>
              </w:rPr>
              <w:t>平台</w:t>
            </w:r>
            <w:r>
              <w:t>维护的事务ID</w:t>
            </w:r>
          </w:p>
        </w:tc>
        <w:tc>
          <w:tcPr>
            <w:tcW w:w="2409" w:type="dxa"/>
          </w:tcPr>
          <w:p w:rsidR="00E72DE1" w:rsidRDefault="00E72DE1" w:rsidP="00E72DE1">
            <w:pPr>
              <w:pStyle w:val="QB20"/>
              <w:ind w:firstLineChars="0" w:firstLine="0"/>
              <w:jc w:val="left"/>
              <w:cnfStyle w:val="000000000000"/>
            </w:pPr>
            <w:r>
              <w:t>按请求原值返回</w:t>
            </w:r>
          </w:p>
        </w:tc>
      </w:tr>
      <w:tr w:rsidR="00E72DE1" w:rsidTr="00E72DE1">
        <w:trPr>
          <w:cnfStyle w:val="000000100000"/>
        </w:trPr>
        <w:tc>
          <w:tcPr>
            <w:cnfStyle w:val="001000000000"/>
            <w:tcW w:w="2122" w:type="dxa"/>
          </w:tcPr>
          <w:p w:rsidR="00E72DE1" w:rsidRPr="00A00C26" w:rsidRDefault="00E72DE1" w:rsidP="00E72DE1">
            <w:pPr>
              <w:pStyle w:val="QB20"/>
              <w:ind w:firstLineChars="0" w:firstLine="0"/>
              <w:jc w:val="left"/>
            </w:pPr>
            <w:r w:rsidRPr="00BD3C12">
              <w:rPr>
                <w:rFonts w:cs="Times New Roman"/>
                <w:b w:val="0"/>
                <w:bCs w:val="0"/>
              </w:rPr>
              <w:t>CmdType</w:t>
            </w:r>
          </w:p>
        </w:tc>
        <w:tc>
          <w:tcPr>
            <w:tcW w:w="1984" w:type="dxa"/>
          </w:tcPr>
          <w:p w:rsidR="00E72DE1" w:rsidRDefault="00E72DE1" w:rsidP="00E72DE1">
            <w:pPr>
              <w:pStyle w:val="QB20"/>
              <w:ind w:firstLineChars="0" w:firstLine="0"/>
              <w:jc w:val="left"/>
              <w:cnfStyle w:val="000000100000"/>
            </w:pPr>
            <w:r>
              <w:t>String</w:t>
            </w:r>
          </w:p>
        </w:tc>
        <w:tc>
          <w:tcPr>
            <w:tcW w:w="1985" w:type="dxa"/>
          </w:tcPr>
          <w:p w:rsidR="00E72DE1" w:rsidRPr="00A00C26" w:rsidRDefault="00E72DE1" w:rsidP="00E72DE1">
            <w:pPr>
              <w:pStyle w:val="QB20"/>
              <w:ind w:firstLineChars="0" w:firstLine="0"/>
              <w:jc w:val="left"/>
              <w:cnfStyle w:val="000000100000"/>
            </w:pPr>
            <w:r>
              <w:t>命令类型</w:t>
            </w:r>
          </w:p>
        </w:tc>
        <w:tc>
          <w:tcPr>
            <w:tcW w:w="2409" w:type="dxa"/>
          </w:tcPr>
          <w:p w:rsidR="00E72DE1" w:rsidRDefault="00E72DE1" w:rsidP="00E72DE1">
            <w:pPr>
              <w:pStyle w:val="QB20"/>
              <w:ind w:firstLineChars="0" w:firstLine="0"/>
              <w:jc w:val="left"/>
              <w:cnfStyle w:val="000000100000"/>
            </w:pPr>
            <w:r>
              <w:rPr>
                <w:rFonts w:hint="eastAsia"/>
              </w:rPr>
              <w:t>按照请求的原值返回。</w:t>
            </w:r>
          </w:p>
        </w:tc>
      </w:tr>
      <w:tr w:rsidR="00E72DE1" w:rsidTr="00E72DE1">
        <w:tc>
          <w:tcPr>
            <w:cnfStyle w:val="001000000000"/>
            <w:tcW w:w="2122" w:type="dxa"/>
          </w:tcPr>
          <w:p w:rsidR="00E72DE1" w:rsidRDefault="00E72DE1" w:rsidP="00E72DE1">
            <w:pPr>
              <w:pStyle w:val="QB20"/>
              <w:ind w:firstLineChars="0" w:firstLine="0"/>
              <w:jc w:val="left"/>
            </w:pPr>
            <w:r w:rsidRPr="00BD3C12">
              <w:rPr>
                <w:rFonts w:cs="Times New Roman"/>
                <w:b w:val="0"/>
                <w:bCs w:val="0"/>
              </w:rPr>
              <w:t>SequenceId</w:t>
            </w:r>
          </w:p>
        </w:tc>
        <w:tc>
          <w:tcPr>
            <w:tcW w:w="1984" w:type="dxa"/>
          </w:tcPr>
          <w:p w:rsidR="00E72DE1" w:rsidRDefault="00E72DE1" w:rsidP="00E72DE1">
            <w:pPr>
              <w:pStyle w:val="QB20"/>
              <w:ind w:firstLineChars="0" w:firstLine="0"/>
              <w:jc w:val="left"/>
              <w:cnfStyle w:val="000000000000"/>
            </w:pPr>
            <w:r>
              <w:t>String</w:t>
            </w:r>
          </w:p>
        </w:tc>
        <w:tc>
          <w:tcPr>
            <w:tcW w:w="1985" w:type="dxa"/>
          </w:tcPr>
          <w:p w:rsidR="00E72DE1" w:rsidRDefault="00E72DE1" w:rsidP="00E72DE1">
            <w:pPr>
              <w:pStyle w:val="QB20"/>
              <w:ind w:firstLineChars="0" w:firstLine="0"/>
              <w:jc w:val="left"/>
              <w:cnfStyle w:val="000000000000"/>
            </w:pPr>
            <w:r>
              <w:t>请求编号</w:t>
            </w:r>
          </w:p>
        </w:tc>
        <w:tc>
          <w:tcPr>
            <w:tcW w:w="2409" w:type="dxa"/>
          </w:tcPr>
          <w:p w:rsidR="00E72DE1" w:rsidRDefault="00E72DE1" w:rsidP="00E72DE1">
            <w:pPr>
              <w:pStyle w:val="QB20"/>
              <w:ind w:firstLineChars="0" w:firstLine="0"/>
              <w:cnfStyle w:val="000000000000"/>
            </w:pPr>
            <w:r>
              <w:rPr>
                <w:rFonts w:hint="eastAsia"/>
              </w:rPr>
              <w:t>SequenceId表示命令序列，按照请求的原值返回。</w:t>
            </w:r>
          </w:p>
          <w:p w:rsidR="00E72DE1" w:rsidRDefault="00E72DE1" w:rsidP="00E72DE1">
            <w:pPr>
              <w:pStyle w:val="QB20"/>
              <w:ind w:firstLineChars="0" w:firstLine="0"/>
              <w:jc w:val="left"/>
              <w:cnfStyle w:val="000000000000"/>
            </w:pPr>
            <w:r>
              <w:rPr>
                <w:rFonts w:hint="eastAsia"/>
              </w:rPr>
              <w:t>16进制数，8位</w:t>
            </w:r>
          </w:p>
        </w:tc>
      </w:tr>
      <w:tr w:rsidR="00E72DE1" w:rsidTr="00E72DE1">
        <w:trPr>
          <w:cnfStyle w:val="000000100000"/>
        </w:trPr>
        <w:tc>
          <w:tcPr>
            <w:cnfStyle w:val="001000000000"/>
            <w:tcW w:w="2122" w:type="dxa"/>
          </w:tcPr>
          <w:p w:rsidR="00E72DE1" w:rsidRDefault="00E72DE1" w:rsidP="00E72DE1">
            <w:pPr>
              <w:pStyle w:val="QB20"/>
              <w:ind w:firstLineChars="0" w:firstLine="0"/>
              <w:jc w:val="left"/>
            </w:pPr>
            <w:r w:rsidRPr="00BD3C12">
              <w:rPr>
                <w:rFonts w:cs="Times New Roman" w:hint="eastAsia"/>
                <w:b w:val="0"/>
                <w:bCs w:val="0"/>
              </w:rPr>
              <w:t>R</w:t>
            </w:r>
            <w:r w:rsidRPr="00BD3C12">
              <w:rPr>
                <w:rFonts w:cs="Times New Roman"/>
                <w:b w:val="0"/>
                <w:bCs w:val="0"/>
              </w:rPr>
              <w:t>esultData</w:t>
            </w:r>
          </w:p>
        </w:tc>
        <w:tc>
          <w:tcPr>
            <w:tcW w:w="1984" w:type="dxa"/>
          </w:tcPr>
          <w:p w:rsidR="00E72DE1" w:rsidRDefault="00E72DE1" w:rsidP="00E72DE1">
            <w:pPr>
              <w:pStyle w:val="QB20"/>
              <w:ind w:firstLineChars="0" w:firstLine="0"/>
              <w:jc w:val="left"/>
              <w:cnfStyle w:val="000000100000"/>
            </w:pPr>
            <w:r>
              <w:rPr>
                <w:rFonts w:hint="eastAsia"/>
              </w:rPr>
              <w:t>Object</w:t>
            </w:r>
          </w:p>
        </w:tc>
        <w:tc>
          <w:tcPr>
            <w:tcW w:w="1985" w:type="dxa"/>
          </w:tcPr>
          <w:p w:rsidR="00E72DE1" w:rsidRDefault="00E72DE1" w:rsidP="00E72DE1">
            <w:pPr>
              <w:pStyle w:val="QB20"/>
              <w:ind w:firstLineChars="0" w:firstLine="0"/>
              <w:jc w:val="left"/>
              <w:cnfStyle w:val="000000100000"/>
            </w:pPr>
            <w:r>
              <w:rPr>
                <w:rFonts w:hint="eastAsia"/>
              </w:rPr>
              <w:t>操作</w:t>
            </w:r>
            <w:r>
              <w:t>返回的结果</w:t>
            </w:r>
          </w:p>
        </w:tc>
        <w:tc>
          <w:tcPr>
            <w:tcW w:w="2409" w:type="dxa"/>
          </w:tcPr>
          <w:p w:rsidR="00E72DE1" w:rsidRDefault="00E72DE1" w:rsidP="00E72DE1">
            <w:pPr>
              <w:pStyle w:val="QB20"/>
              <w:ind w:firstLineChars="0" w:firstLine="0"/>
              <w:jc w:val="left"/>
              <w:cnfStyle w:val="000000100000"/>
            </w:pPr>
          </w:p>
        </w:tc>
      </w:tr>
    </w:tbl>
    <w:p w:rsidR="00B271CA" w:rsidRDefault="00B271CA">
      <w:pPr>
        <w:pStyle w:val="QB7"/>
        <w:spacing w:line="300" w:lineRule="auto"/>
        <w:ind w:firstLine="420"/>
      </w:pPr>
    </w:p>
    <w:p w:rsidR="009E50E0" w:rsidRDefault="004C1EDA">
      <w:pPr>
        <w:pStyle w:val="QB2"/>
      </w:pPr>
      <w:r>
        <w:t>启停插件反馈</w:t>
      </w:r>
    </w:p>
    <w:p w:rsidR="00B271CA" w:rsidRDefault="004C1EDA">
      <w:pPr>
        <w:pStyle w:val="QB3"/>
      </w:pPr>
      <w:r>
        <w:t>接口说明</w:t>
      </w:r>
    </w:p>
    <w:p w:rsidR="00B271CA" w:rsidRDefault="004C1EDA">
      <w:pPr>
        <w:pStyle w:val="QB7"/>
        <w:spacing w:line="300" w:lineRule="auto"/>
        <w:ind w:firstLine="420"/>
      </w:pPr>
      <w:r>
        <w:t>上报插件启停后的结果</w:t>
      </w:r>
      <w:r>
        <w:rPr>
          <w:rFonts w:hint="eastAsia"/>
        </w:rPr>
        <w:t>。</w:t>
      </w:r>
    </w:p>
    <w:p w:rsidR="00B271CA" w:rsidRDefault="004C1EDA">
      <w:pPr>
        <w:pStyle w:val="QB7"/>
        <w:spacing w:line="300" w:lineRule="auto"/>
        <w:ind w:firstLine="420"/>
      </w:pPr>
      <w:r w:rsidRPr="002F1CDB">
        <w:rPr>
          <w:rFonts w:hint="eastAsia"/>
        </w:rPr>
        <w:t>消息发送方向：</w:t>
      </w:r>
      <w:r>
        <w:rPr>
          <w:rFonts w:hint="eastAsia"/>
        </w:rPr>
        <w:t>省级数字家庭管理平台</w:t>
      </w:r>
      <w:r w:rsidRPr="002F1CDB">
        <w:rPr>
          <w:rFonts w:hint="eastAsia"/>
        </w:rPr>
        <w:t>－&gt;</w:t>
      </w:r>
      <w:r>
        <w:rPr>
          <w:rFonts w:hint="eastAsia"/>
        </w:rPr>
        <w:t>一级家庭开放平台</w:t>
      </w:r>
      <w:r w:rsidRPr="002F1CDB">
        <w:rPr>
          <w:rFonts w:hint="eastAsia"/>
        </w:rPr>
        <w:t>。</w:t>
      </w:r>
    </w:p>
    <w:p w:rsidR="00B271CA" w:rsidRDefault="00B271CA">
      <w:pPr>
        <w:pStyle w:val="QB7"/>
        <w:spacing w:line="300" w:lineRule="auto"/>
        <w:ind w:firstLine="420"/>
      </w:pPr>
    </w:p>
    <w:p w:rsidR="00B271CA" w:rsidRDefault="004C1EDA">
      <w:pPr>
        <w:pStyle w:val="QB3"/>
      </w:pPr>
      <w:r>
        <w:t>接口类型</w:t>
      </w:r>
    </w:p>
    <w:p w:rsidR="00B271CA" w:rsidRDefault="004C1EDA">
      <w:pPr>
        <w:pStyle w:val="QB7"/>
        <w:spacing w:line="300" w:lineRule="auto"/>
        <w:ind w:firstLine="420"/>
      </w:pPr>
      <w:r>
        <w:t>名称</w:t>
      </w:r>
      <w:r>
        <w:rPr>
          <w:rFonts w:hint="eastAsia"/>
        </w:rPr>
        <w:t>：report</w:t>
      </w:r>
      <w:r>
        <w:t>EnablePlugin</w:t>
      </w:r>
    </w:p>
    <w:p w:rsidR="00B271CA" w:rsidRDefault="00B271CA">
      <w:pPr>
        <w:pStyle w:val="QB7"/>
        <w:spacing w:line="300" w:lineRule="auto"/>
        <w:ind w:firstLine="420"/>
      </w:pPr>
    </w:p>
    <w:p w:rsidR="00B271CA" w:rsidRDefault="004C1EDA">
      <w:pPr>
        <w:pStyle w:val="QB3"/>
      </w:pPr>
      <w:r>
        <w:t>请求报文定义</w:t>
      </w:r>
    </w:p>
    <w:p w:rsidR="00092C22" w:rsidRPr="004F67EB" w:rsidRDefault="00092C22" w:rsidP="00092C22">
      <w:pPr>
        <w:pStyle w:val="QB7"/>
        <w:spacing w:line="300" w:lineRule="auto"/>
        <w:ind w:firstLine="420"/>
      </w:pPr>
      <w:r w:rsidRPr="004F67EB">
        <w:rPr>
          <w:rFonts w:hint="eastAsia"/>
        </w:rPr>
        <w:t>消息格式如下：</w:t>
      </w:r>
    </w:p>
    <w:p w:rsidR="00092C22" w:rsidRPr="004F67EB"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w:t>
      </w:r>
      <w:r>
        <w:t>Report</w:t>
      </w:r>
      <w:r>
        <w:rPr>
          <w:rFonts w:hint="eastAsia"/>
        </w:rPr>
        <w:t>"，</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Pr>
          <w:rFonts w:hAnsi="宋体"/>
          <w:szCs w:val="21"/>
        </w:rPr>
        <w:t>REPORT</w:t>
      </w:r>
      <w:r>
        <w:rPr>
          <w:rFonts w:hAnsi="宋体" w:hint="eastAsia"/>
          <w:szCs w:val="21"/>
        </w:rPr>
        <w:t>_ENABLE_PLUGIN</w:t>
      </w:r>
      <w:r>
        <w:t>",</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sidRPr="00912980">
        <w:t>"</w:t>
      </w:r>
      <w:r>
        <w:t>MAC</w:t>
      </w:r>
      <w:r w:rsidRPr="00912980">
        <w:t>"</w:t>
      </w:r>
      <w:r>
        <w:t>:</w:t>
      </w:r>
      <w:r w:rsidRPr="00912980">
        <w:t xml:space="preserve"> "</w:t>
      </w:r>
      <w:r>
        <w:t>%s</w:t>
      </w:r>
      <w:r w:rsidRPr="00912980">
        <w:t>"</w:t>
      </w:r>
      <w:r>
        <w:t>,</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4F67EB">
        <w:t>Plugin_Name</w:t>
      </w:r>
      <w:r>
        <w:t>”</w:t>
      </w:r>
      <w:r w:rsidRPr="004F67EB">
        <w:t xml:space="preserve">: </w:t>
      </w:r>
      <w:r>
        <w:t>“</w:t>
      </w:r>
      <w:r>
        <w:rPr>
          <w:rFonts w:hint="eastAsia"/>
        </w:rPr>
        <w:t>插件编号</w:t>
      </w:r>
      <w:r>
        <w:t>”</w:t>
      </w:r>
      <w:r>
        <w:t>,</w:t>
      </w:r>
    </w:p>
    <w:p w:rsidR="00092C22" w:rsidRDefault="00155CA6" w:rsidP="00092C2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00092C22">
        <w:rPr>
          <w:rFonts w:hint="eastAsia"/>
        </w:rPr>
        <w:t>Enable”：“0/1"</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092C22" w:rsidRPr="004F67EB"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092C22" w:rsidRDefault="00092C22" w:rsidP="00092C22">
      <w:pPr>
        <w:pStyle w:val="QB7"/>
        <w:spacing w:line="300" w:lineRule="auto"/>
        <w:ind w:firstLine="420"/>
      </w:pPr>
      <w:r>
        <w:lastRenderedPageBreak/>
        <w:t>参数说明</w:t>
      </w:r>
      <w:r>
        <w:rPr>
          <w:rFonts w:hint="eastAsia"/>
        </w:rPr>
        <w:t>：</w:t>
      </w:r>
    </w:p>
    <w:tbl>
      <w:tblPr>
        <w:tblStyle w:val="4-12"/>
        <w:tblW w:w="0" w:type="auto"/>
        <w:tblLook w:val="04A0"/>
      </w:tblPr>
      <w:tblGrid>
        <w:gridCol w:w="2076"/>
        <w:gridCol w:w="1909"/>
        <w:gridCol w:w="1895"/>
        <w:gridCol w:w="2416"/>
      </w:tblGrid>
      <w:tr w:rsidR="00092C22" w:rsidTr="00092C22">
        <w:trPr>
          <w:cnfStyle w:val="100000000000"/>
        </w:trPr>
        <w:tc>
          <w:tcPr>
            <w:cnfStyle w:val="001000000000"/>
            <w:tcW w:w="2076" w:type="dxa"/>
          </w:tcPr>
          <w:p w:rsidR="00092C22" w:rsidRDefault="00092C22" w:rsidP="00092C22">
            <w:pPr>
              <w:pStyle w:val="QB20"/>
              <w:ind w:firstLineChars="0" w:firstLine="0"/>
              <w:jc w:val="center"/>
              <w:rPr>
                <w:b w:val="0"/>
                <w:bCs w:val="0"/>
                <w:color w:val="FFFFFF"/>
              </w:rPr>
            </w:pPr>
            <w:r>
              <w:rPr>
                <w:b w:val="0"/>
                <w:bCs w:val="0"/>
                <w:color w:val="FFFFFF"/>
              </w:rPr>
              <w:t>参数名称</w:t>
            </w:r>
          </w:p>
        </w:tc>
        <w:tc>
          <w:tcPr>
            <w:tcW w:w="1909" w:type="dxa"/>
          </w:tcPr>
          <w:p w:rsidR="00092C22" w:rsidRDefault="00092C22" w:rsidP="00092C22">
            <w:pPr>
              <w:pStyle w:val="QB20"/>
              <w:ind w:firstLineChars="0" w:firstLine="0"/>
              <w:jc w:val="center"/>
              <w:cnfStyle w:val="100000000000"/>
              <w:rPr>
                <w:b w:val="0"/>
                <w:bCs w:val="0"/>
                <w:color w:val="FFFFFF"/>
              </w:rPr>
            </w:pPr>
            <w:r>
              <w:rPr>
                <w:b w:val="0"/>
                <w:bCs w:val="0"/>
                <w:color w:val="FFFFFF"/>
              </w:rPr>
              <w:t>参数类型</w:t>
            </w:r>
          </w:p>
        </w:tc>
        <w:tc>
          <w:tcPr>
            <w:tcW w:w="1895" w:type="dxa"/>
          </w:tcPr>
          <w:p w:rsidR="00092C22" w:rsidRDefault="00092C22" w:rsidP="00092C22">
            <w:pPr>
              <w:pStyle w:val="QB20"/>
              <w:ind w:firstLineChars="0" w:firstLine="0"/>
              <w:jc w:val="center"/>
              <w:cnfStyle w:val="100000000000"/>
              <w:rPr>
                <w:b w:val="0"/>
                <w:bCs w:val="0"/>
                <w:color w:val="FFFFFF"/>
              </w:rPr>
            </w:pPr>
            <w:r>
              <w:rPr>
                <w:b w:val="0"/>
                <w:bCs w:val="0"/>
                <w:color w:val="FFFFFF"/>
              </w:rPr>
              <w:t>参数含义</w:t>
            </w:r>
          </w:p>
        </w:tc>
        <w:tc>
          <w:tcPr>
            <w:tcW w:w="2416" w:type="dxa"/>
          </w:tcPr>
          <w:p w:rsidR="00092C22" w:rsidRDefault="00092C22" w:rsidP="00092C22">
            <w:pPr>
              <w:pStyle w:val="QB20"/>
              <w:ind w:firstLineChars="0" w:firstLine="0"/>
              <w:jc w:val="center"/>
              <w:cnfStyle w:val="100000000000"/>
              <w:rPr>
                <w:b w:val="0"/>
                <w:bCs w:val="0"/>
                <w:color w:val="FFFFFF"/>
              </w:rPr>
            </w:pPr>
            <w:r>
              <w:rPr>
                <w:b w:val="0"/>
                <w:bCs w:val="0"/>
                <w:color w:val="FFFFFF"/>
              </w:rPr>
              <w:t>说明</w:t>
            </w:r>
          </w:p>
        </w:tc>
      </w:tr>
      <w:tr w:rsidR="00092C22" w:rsidTr="00092C22">
        <w:trPr>
          <w:cnfStyle w:val="000000100000"/>
        </w:trPr>
        <w:tc>
          <w:tcPr>
            <w:cnfStyle w:val="001000000000"/>
            <w:tcW w:w="2076" w:type="dxa"/>
            <w:vAlign w:val="center"/>
          </w:tcPr>
          <w:p w:rsidR="00092C22" w:rsidRPr="00707375" w:rsidRDefault="00092C22" w:rsidP="00092C22">
            <w:pPr>
              <w:pStyle w:val="QB20"/>
              <w:ind w:firstLineChars="0" w:firstLine="0"/>
              <w:jc w:val="left"/>
              <w:rPr>
                <w:bCs w:val="0"/>
              </w:rPr>
            </w:pPr>
            <w:r w:rsidRPr="00707375">
              <w:rPr>
                <w:rFonts w:cs="Times New Roman" w:hint="eastAsia"/>
                <w:bCs w:val="0"/>
              </w:rPr>
              <w:t>RPCMethod</w:t>
            </w:r>
          </w:p>
        </w:tc>
        <w:tc>
          <w:tcPr>
            <w:tcW w:w="1909" w:type="dxa"/>
            <w:vAlign w:val="center"/>
          </w:tcPr>
          <w:p w:rsidR="00092C22" w:rsidRDefault="00092C22" w:rsidP="00092C22">
            <w:pPr>
              <w:pStyle w:val="QB20"/>
              <w:ind w:firstLineChars="0" w:firstLine="0"/>
              <w:jc w:val="left"/>
              <w:cnfStyle w:val="000000100000"/>
            </w:pPr>
            <w:r>
              <w:rPr>
                <w:rFonts w:hint="eastAsia"/>
              </w:rPr>
              <w:t>String</w:t>
            </w:r>
          </w:p>
        </w:tc>
        <w:tc>
          <w:tcPr>
            <w:tcW w:w="1895" w:type="dxa"/>
            <w:vAlign w:val="center"/>
          </w:tcPr>
          <w:p w:rsidR="00092C22" w:rsidRDefault="00092C22" w:rsidP="00092C22">
            <w:pPr>
              <w:pStyle w:val="QB20"/>
              <w:ind w:firstLineChars="0" w:firstLine="0"/>
              <w:jc w:val="left"/>
              <w:cnfStyle w:val="000000100000"/>
            </w:pPr>
            <w:r>
              <w:rPr>
                <w:rFonts w:hint="eastAsia"/>
              </w:rPr>
              <w:t>接口分类定义</w:t>
            </w:r>
          </w:p>
        </w:tc>
        <w:tc>
          <w:tcPr>
            <w:tcW w:w="2416" w:type="dxa"/>
            <w:vAlign w:val="center"/>
          </w:tcPr>
          <w:p w:rsidR="00092C22" w:rsidRDefault="00092C22" w:rsidP="00092C22">
            <w:pPr>
              <w:pStyle w:val="QB20"/>
              <w:ind w:firstLineChars="0" w:firstLine="0"/>
              <w:jc w:val="left"/>
              <w:cnfStyle w:val="000000100000"/>
            </w:pPr>
            <w:r>
              <w:t>Report</w:t>
            </w:r>
          </w:p>
        </w:tc>
      </w:tr>
      <w:tr w:rsidR="00092C22" w:rsidTr="00092C22">
        <w:tc>
          <w:tcPr>
            <w:cnfStyle w:val="001000000000"/>
            <w:tcW w:w="2076" w:type="dxa"/>
          </w:tcPr>
          <w:p w:rsidR="00092C22" w:rsidRPr="00707375" w:rsidRDefault="00092C22" w:rsidP="00092C22">
            <w:pPr>
              <w:pStyle w:val="QB20"/>
              <w:ind w:firstLineChars="0" w:firstLine="0"/>
              <w:jc w:val="left"/>
              <w:rPr>
                <w:rFonts w:cs="Times New Roman"/>
              </w:rPr>
            </w:pPr>
            <w:r w:rsidRPr="001C05E3">
              <w:t>ID</w:t>
            </w:r>
          </w:p>
        </w:tc>
        <w:tc>
          <w:tcPr>
            <w:tcW w:w="1909" w:type="dxa"/>
          </w:tcPr>
          <w:p w:rsidR="00092C22" w:rsidRDefault="00092C22" w:rsidP="00092C22">
            <w:pPr>
              <w:pStyle w:val="QB20"/>
              <w:ind w:firstLineChars="0" w:firstLine="0"/>
              <w:jc w:val="left"/>
              <w:cnfStyle w:val="000000000000"/>
            </w:pPr>
            <w:r>
              <w:rPr>
                <w:rFonts w:hint="eastAsia"/>
              </w:rPr>
              <w:t>Int</w:t>
            </w:r>
          </w:p>
        </w:tc>
        <w:tc>
          <w:tcPr>
            <w:tcW w:w="1895" w:type="dxa"/>
          </w:tcPr>
          <w:p w:rsidR="00092C22" w:rsidRDefault="00092C22" w:rsidP="00092C22">
            <w:pPr>
              <w:pStyle w:val="QB20"/>
              <w:ind w:firstLineChars="0" w:firstLine="0"/>
              <w:jc w:val="left"/>
              <w:cnfStyle w:val="000000000000"/>
            </w:pPr>
            <w:r>
              <w:rPr>
                <w:rFonts w:hint="eastAsia"/>
              </w:rPr>
              <w:t>平台</w:t>
            </w:r>
            <w:r>
              <w:t>维护的事务ID</w:t>
            </w:r>
          </w:p>
        </w:tc>
        <w:tc>
          <w:tcPr>
            <w:tcW w:w="2416" w:type="dxa"/>
          </w:tcPr>
          <w:p w:rsidR="00092C22" w:rsidRDefault="00092C22" w:rsidP="00092C22">
            <w:pPr>
              <w:pStyle w:val="QB20"/>
              <w:ind w:firstLineChars="0" w:firstLine="0"/>
              <w:jc w:val="left"/>
              <w:cnfStyle w:val="000000000000"/>
            </w:pPr>
            <w:r>
              <w:t>按请求原值返回</w:t>
            </w:r>
          </w:p>
        </w:tc>
      </w:tr>
      <w:tr w:rsidR="00092C22" w:rsidTr="00092C22">
        <w:trPr>
          <w:cnfStyle w:val="000000100000"/>
        </w:trPr>
        <w:tc>
          <w:tcPr>
            <w:cnfStyle w:val="001000000000"/>
            <w:tcW w:w="2076" w:type="dxa"/>
          </w:tcPr>
          <w:p w:rsidR="00092C22" w:rsidRPr="00707375" w:rsidRDefault="00092C22" w:rsidP="00092C22">
            <w:pPr>
              <w:pStyle w:val="QB20"/>
              <w:ind w:firstLineChars="0" w:firstLine="0"/>
              <w:jc w:val="left"/>
              <w:rPr>
                <w:rFonts w:cs="Times New Roman"/>
              </w:rPr>
            </w:pPr>
            <w:r w:rsidRPr="001C05E3">
              <w:t>CmdType</w:t>
            </w:r>
          </w:p>
        </w:tc>
        <w:tc>
          <w:tcPr>
            <w:tcW w:w="1909" w:type="dxa"/>
          </w:tcPr>
          <w:p w:rsidR="00092C22" w:rsidRDefault="00092C22" w:rsidP="00092C22">
            <w:pPr>
              <w:pStyle w:val="QB20"/>
              <w:ind w:firstLineChars="0" w:firstLine="0"/>
              <w:jc w:val="left"/>
              <w:cnfStyle w:val="000000100000"/>
            </w:pPr>
            <w:r>
              <w:t>String</w:t>
            </w:r>
          </w:p>
        </w:tc>
        <w:tc>
          <w:tcPr>
            <w:tcW w:w="1895" w:type="dxa"/>
          </w:tcPr>
          <w:p w:rsidR="00092C22" w:rsidRDefault="00092C22" w:rsidP="00092C22">
            <w:pPr>
              <w:pStyle w:val="QB20"/>
              <w:ind w:firstLineChars="0" w:firstLine="0"/>
              <w:jc w:val="left"/>
              <w:cnfStyle w:val="000000100000"/>
            </w:pPr>
            <w:r>
              <w:t>命令类型</w:t>
            </w:r>
          </w:p>
        </w:tc>
        <w:tc>
          <w:tcPr>
            <w:tcW w:w="2416" w:type="dxa"/>
          </w:tcPr>
          <w:p w:rsidR="00092C22" w:rsidRPr="00062052" w:rsidRDefault="00092C22" w:rsidP="00092C22">
            <w:pPr>
              <w:pStyle w:val="QB20"/>
              <w:ind w:firstLineChars="0" w:firstLine="0"/>
              <w:jc w:val="left"/>
              <w:cnfStyle w:val="000000100000"/>
            </w:pPr>
            <w:r>
              <w:rPr>
                <w:rFonts w:hAnsi="宋体"/>
                <w:szCs w:val="21"/>
              </w:rPr>
              <w:t>REPORT</w:t>
            </w:r>
            <w:r>
              <w:rPr>
                <w:rFonts w:hAnsi="宋体" w:hint="eastAsia"/>
                <w:szCs w:val="21"/>
              </w:rPr>
              <w:t>_ENABLE_PLUGIN</w:t>
            </w:r>
          </w:p>
        </w:tc>
      </w:tr>
      <w:tr w:rsidR="00092C22" w:rsidTr="00092C22">
        <w:tc>
          <w:tcPr>
            <w:cnfStyle w:val="001000000000"/>
            <w:tcW w:w="2076" w:type="dxa"/>
          </w:tcPr>
          <w:p w:rsidR="00092C22" w:rsidRPr="00707375" w:rsidRDefault="00092C22" w:rsidP="00092C22">
            <w:pPr>
              <w:pStyle w:val="QB20"/>
              <w:ind w:firstLineChars="0" w:firstLine="0"/>
              <w:jc w:val="left"/>
              <w:rPr>
                <w:bCs w:val="0"/>
              </w:rPr>
            </w:pPr>
            <w:r w:rsidRPr="001C05E3">
              <w:t>SequenceId</w:t>
            </w:r>
          </w:p>
        </w:tc>
        <w:tc>
          <w:tcPr>
            <w:tcW w:w="1909" w:type="dxa"/>
          </w:tcPr>
          <w:p w:rsidR="00092C22" w:rsidRDefault="00092C22" w:rsidP="00092C22">
            <w:pPr>
              <w:pStyle w:val="QB20"/>
              <w:ind w:firstLineChars="0" w:firstLine="0"/>
              <w:jc w:val="left"/>
              <w:cnfStyle w:val="000000000000"/>
            </w:pPr>
            <w:r>
              <w:t>String</w:t>
            </w:r>
          </w:p>
        </w:tc>
        <w:tc>
          <w:tcPr>
            <w:tcW w:w="1895" w:type="dxa"/>
          </w:tcPr>
          <w:p w:rsidR="00092C22" w:rsidRDefault="00092C22" w:rsidP="00092C22">
            <w:pPr>
              <w:pStyle w:val="QB20"/>
              <w:ind w:firstLineChars="0" w:firstLine="0"/>
              <w:jc w:val="left"/>
              <w:cnfStyle w:val="000000000000"/>
            </w:pPr>
            <w:r>
              <w:t>请求编号</w:t>
            </w:r>
          </w:p>
        </w:tc>
        <w:tc>
          <w:tcPr>
            <w:tcW w:w="2416" w:type="dxa"/>
          </w:tcPr>
          <w:p w:rsidR="00092C22" w:rsidRDefault="00092C22" w:rsidP="00092C22">
            <w:pPr>
              <w:cnfStyle w:val="000000000000"/>
            </w:pPr>
            <w:r>
              <w:rPr>
                <w:rFonts w:hint="eastAsia"/>
              </w:rPr>
              <w:t>SequenceId</w:t>
            </w:r>
            <w:r>
              <w:rPr>
                <w:rFonts w:hint="eastAsia"/>
              </w:rPr>
              <w:t>表示命令序列，按照请求的原值返回。</w:t>
            </w:r>
          </w:p>
          <w:p w:rsidR="00092C22" w:rsidRDefault="00092C22" w:rsidP="00092C22">
            <w:pPr>
              <w:pStyle w:val="QB20"/>
              <w:ind w:firstLineChars="0" w:firstLine="0"/>
              <w:jc w:val="left"/>
              <w:cnfStyle w:val="000000000000"/>
            </w:pPr>
            <w:r>
              <w:rPr>
                <w:rFonts w:hint="eastAsia"/>
              </w:rPr>
              <w:t>16进制数，8位</w:t>
            </w:r>
          </w:p>
        </w:tc>
      </w:tr>
      <w:tr w:rsidR="00092C22" w:rsidTr="00092C22">
        <w:trPr>
          <w:cnfStyle w:val="000000100000"/>
        </w:trPr>
        <w:tc>
          <w:tcPr>
            <w:cnfStyle w:val="001000000000"/>
            <w:tcW w:w="2076" w:type="dxa"/>
          </w:tcPr>
          <w:p w:rsidR="00092C22" w:rsidRDefault="00092C22" w:rsidP="00092C22">
            <w:pPr>
              <w:pStyle w:val="QB20"/>
              <w:ind w:firstLineChars="0" w:firstLine="0"/>
              <w:jc w:val="left"/>
              <w:rPr>
                <w:b w:val="0"/>
                <w:bCs w:val="0"/>
              </w:rPr>
            </w:pPr>
            <w:r w:rsidRPr="001C05E3">
              <w:t>Parameter</w:t>
            </w:r>
          </w:p>
        </w:tc>
        <w:tc>
          <w:tcPr>
            <w:tcW w:w="1909" w:type="dxa"/>
          </w:tcPr>
          <w:p w:rsidR="00092C22" w:rsidRDefault="00092C22" w:rsidP="00092C22">
            <w:pPr>
              <w:pStyle w:val="QB20"/>
              <w:ind w:firstLineChars="0" w:firstLine="0"/>
              <w:jc w:val="left"/>
              <w:cnfStyle w:val="000000100000"/>
            </w:pPr>
            <w:r>
              <w:rPr>
                <w:rFonts w:hint="eastAsia"/>
              </w:rPr>
              <w:t>object</w:t>
            </w:r>
          </w:p>
        </w:tc>
        <w:tc>
          <w:tcPr>
            <w:tcW w:w="1895" w:type="dxa"/>
          </w:tcPr>
          <w:p w:rsidR="00092C22" w:rsidRDefault="00092C22" w:rsidP="00092C22">
            <w:pPr>
              <w:pStyle w:val="QB20"/>
              <w:ind w:firstLineChars="0" w:firstLine="0"/>
              <w:jc w:val="left"/>
              <w:cnfStyle w:val="000000100000"/>
            </w:pPr>
            <w:r>
              <w:rPr>
                <w:rFonts w:hint="eastAsia"/>
              </w:rPr>
              <w:t>报文中的请求参数</w:t>
            </w:r>
          </w:p>
        </w:tc>
        <w:tc>
          <w:tcPr>
            <w:tcW w:w="2416" w:type="dxa"/>
          </w:tcPr>
          <w:p w:rsidR="00092C22" w:rsidRDefault="00092C22" w:rsidP="00092C22">
            <w:pPr>
              <w:pStyle w:val="QB20"/>
              <w:ind w:firstLineChars="0" w:firstLine="0"/>
              <w:jc w:val="left"/>
              <w:cnfStyle w:val="000000100000"/>
            </w:pPr>
          </w:p>
        </w:tc>
      </w:tr>
      <w:tr w:rsidR="00092C22" w:rsidTr="00092C22">
        <w:tc>
          <w:tcPr>
            <w:cnfStyle w:val="001000000000"/>
            <w:tcW w:w="2076" w:type="dxa"/>
            <w:vAlign w:val="center"/>
          </w:tcPr>
          <w:p w:rsidR="00092C22" w:rsidRPr="00A00C26" w:rsidRDefault="00092C22" w:rsidP="00092C22">
            <w:pPr>
              <w:pStyle w:val="QB20"/>
              <w:ind w:firstLineChars="0" w:firstLine="0"/>
              <w:jc w:val="left"/>
            </w:pPr>
            <w:r>
              <w:t>MAC</w:t>
            </w:r>
          </w:p>
        </w:tc>
        <w:tc>
          <w:tcPr>
            <w:tcW w:w="1909" w:type="dxa"/>
            <w:vAlign w:val="center"/>
          </w:tcPr>
          <w:p w:rsidR="00092C22" w:rsidRDefault="00092C22" w:rsidP="00092C22">
            <w:pPr>
              <w:pStyle w:val="QB20"/>
              <w:ind w:firstLineChars="0" w:firstLine="0"/>
              <w:jc w:val="left"/>
              <w:cnfStyle w:val="000000000000"/>
            </w:pPr>
            <w:r>
              <w:rPr>
                <w:rFonts w:hint="eastAsia"/>
              </w:rPr>
              <w:t>String</w:t>
            </w:r>
          </w:p>
        </w:tc>
        <w:tc>
          <w:tcPr>
            <w:tcW w:w="1895" w:type="dxa"/>
            <w:vAlign w:val="center"/>
          </w:tcPr>
          <w:p w:rsidR="00092C22" w:rsidRPr="00A00C26" w:rsidRDefault="00092C22" w:rsidP="00092C22">
            <w:pPr>
              <w:pStyle w:val="QB20"/>
              <w:ind w:firstLineChars="0" w:firstLine="0"/>
              <w:jc w:val="left"/>
              <w:cnfStyle w:val="000000000000"/>
            </w:pPr>
            <w:r>
              <w:rPr>
                <w:rFonts w:hint="eastAsia"/>
              </w:rPr>
              <w:t>网关MAC地址</w:t>
            </w:r>
          </w:p>
        </w:tc>
        <w:tc>
          <w:tcPr>
            <w:tcW w:w="2416" w:type="dxa"/>
            <w:vAlign w:val="center"/>
          </w:tcPr>
          <w:p w:rsidR="00092C22" w:rsidRDefault="00092C22" w:rsidP="00092C22">
            <w:pPr>
              <w:pStyle w:val="QB20"/>
              <w:ind w:firstLineChars="0" w:firstLine="0"/>
              <w:jc w:val="left"/>
              <w:cnfStyle w:val="000000000000"/>
            </w:pPr>
          </w:p>
        </w:tc>
      </w:tr>
      <w:tr w:rsidR="00092C22" w:rsidTr="00092C22">
        <w:trPr>
          <w:cnfStyle w:val="000000100000"/>
        </w:trPr>
        <w:tc>
          <w:tcPr>
            <w:cnfStyle w:val="001000000000"/>
            <w:tcW w:w="2076" w:type="dxa"/>
            <w:vAlign w:val="center"/>
          </w:tcPr>
          <w:p w:rsidR="00092C22" w:rsidRDefault="00092C22" w:rsidP="00092C22">
            <w:pPr>
              <w:pStyle w:val="QB20"/>
              <w:ind w:firstLineChars="0" w:firstLine="0"/>
              <w:jc w:val="left"/>
            </w:pPr>
            <w:r w:rsidRPr="004F67EB">
              <w:t>Plugin_Name</w:t>
            </w:r>
          </w:p>
        </w:tc>
        <w:tc>
          <w:tcPr>
            <w:tcW w:w="1909" w:type="dxa"/>
            <w:vAlign w:val="center"/>
          </w:tcPr>
          <w:p w:rsidR="00092C22" w:rsidRDefault="00092C22" w:rsidP="00092C22">
            <w:pPr>
              <w:pStyle w:val="QB20"/>
              <w:ind w:firstLineChars="0" w:firstLine="0"/>
              <w:jc w:val="left"/>
              <w:cnfStyle w:val="000000100000"/>
            </w:pPr>
            <w:r>
              <w:rPr>
                <w:rFonts w:hint="eastAsia"/>
              </w:rPr>
              <w:t>String</w:t>
            </w:r>
          </w:p>
        </w:tc>
        <w:tc>
          <w:tcPr>
            <w:tcW w:w="1895" w:type="dxa"/>
            <w:vAlign w:val="center"/>
          </w:tcPr>
          <w:p w:rsidR="00092C22" w:rsidRDefault="00092C22" w:rsidP="00092C22">
            <w:pPr>
              <w:pStyle w:val="QB20"/>
              <w:ind w:firstLineChars="0" w:firstLine="0"/>
              <w:jc w:val="left"/>
              <w:cnfStyle w:val="000000100000"/>
            </w:pPr>
            <w:r>
              <w:rPr>
                <w:rFonts w:hint="eastAsia"/>
              </w:rPr>
              <w:t>插件编号</w:t>
            </w:r>
          </w:p>
        </w:tc>
        <w:tc>
          <w:tcPr>
            <w:tcW w:w="2416" w:type="dxa"/>
            <w:vAlign w:val="center"/>
          </w:tcPr>
          <w:p w:rsidR="00092C22" w:rsidRDefault="00092C22" w:rsidP="00092C22">
            <w:pPr>
              <w:pStyle w:val="QB20"/>
              <w:ind w:firstLineChars="0" w:firstLine="0"/>
              <w:jc w:val="left"/>
              <w:cnfStyle w:val="000000100000"/>
            </w:pPr>
          </w:p>
        </w:tc>
      </w:tr>
      <w:tr w:rsidR="00092C22" w:rsidTr="00092C22">
        <w:tc>
          <w:tcPr>
            <w:cnfStyle w:val="001000000000"/>
            <w:tcW w:w="2076" w:type="dxa"/>
            <w:vAlign w:val="center"/>
          </w:tcPr>
          <w:p w:rsidR="00092C22" w:rsidRDefault="00092C22" w:rsidP="00092C22">
            <w:pPr>
              <w:pStyle w:val="QB20"/>
              <w:ind w:firstLineChars="0" w:firstLine="0"/>
              <w:jc w:val="left"/>
            </w:pPr>
            <w:r>
              <w:rPr>
                <w:rFonts w:hAnsi="宋体" w:hint="eastAsia"/>
                <w:sz w:val="24"/>
              </w:rPr>
              <w:t>Enable</w:t>
            </w:r>
          </w:p>
        </w:tc>
        <w:tc>
          <w:tcPr>
            <w:tcW w:w="1909" w:type="dxa"/>
            <w:vAlign w:val="center"/>
          </w:tcPr>
          <w:p w:rsidR="00092C22" w:rsidRDefault="00092C22" w:rsidP="00092C22">
            <w:pPr>
              <w:pStyle w:val="QB20"/>
              <w:ind w:firstLineChars="0" w:firstLine="0"/>
              <w:jc w:val="left"/>
              <w:cnfStyle w:val="000000000000"/>
            </w:pPr>
            <w:r>
              <w:t>I</w:t>
            </w:r>
            <w:r>
              <w:rPr>
                <w:rFonts w:hint="eastAsia"/>
              </w:rPr>
              <w:t>nt</w:t>
            </w:r>
          </w:p>
        </w:tc>
        <w:tc>
          <w:tcPr>
            <w:tcW w:w="1895" w:type="dxa"/>
            <w:vAlign w:val="center"/>
          </w:tcPr>
          <w:p w:rsidR="00092C22" w:rsidRDefault="00092C22" w:rsidP="00092C22">
            <w:pPr>
              <w:pStyle w:val="QB20"/>
              <w:ind w:firstLineChars="0" w:firstLine="0"/>
              <w:jc w:val="left"/>
              <w:cnfStyle w:val="000000000000"/>
            </w:pPr>
            <w:r>
              <w:rPr>
                <w:rFonts w:hint="eastAsia"/>
              </w:rPr>
              <w:t>使能、禁止插件</w:t>
            </w:r>
          </w:p>
        </w:tc>
        <w:tc>
          <w:tcPr>
            <w:tcW w:w="2416" w:type="dxa"/>
            <w:vAlign w:val="center"/>
          </w:tcPr>
          <w:p w:rsidR="00092C22" w:rsidRDefault="00092C22" w:rsidP="00092C22">
            <w:pPr>
              <w:pStyle w:val="QB20"/>
              <w:ind w:firstLineChars="0" w:firstLine="0"/>
              <w:jc w:val="left"/>
              <w:cnfStyle w:val="000000000000"/>
            </w:pPr>
            <w:r>
              <w:rPr>
                <w:rFonts w:hint="eastAsia"/>
              </w:rPr>
              <w:t>0：禁用插件</w:t>
            </w:r>
          </w:p>
          <w:p w:rsidR="00092C22" w:rsidRDefault="00092C22" w:rsidP="00092C22">
            <w:pPr>
              <w:pStyle w:val="QB20"/>
              <w:ind w:firstLineChars="0" w:firstLine="0"/>
              <w:jc w:val="left"/>
              <w:cnfStyle w:val="000000000000"/>
            </w:pPr>
            <w:r>
              <w:rPr>
                <w:rFonts w:hint="eastAsia"/>
              </w:rPr>
              <w:t>1：启用插件</w:t>
            </w:r>
          </w:p>
        </w:tc>
      </w:tr>
    </w:tbl>
    <w:p w:rsidR="00B271CA" w:rsidRDefault="00B271CA">
      <w:pPr>
        <w:pStyle w:val="QB7"/>
        <w:spacing w:line="300" w:lineRule="auto"/>
        <w:ind w:firstLine="420"/>
      </w:pPr>
    </w:p>
    <w:p w:rsidR="00B271CA" w:rsidRDefault="004C1EDA">
      <w:pPr>
        <w:pStyle w:val="QB3"/>
      </w:pPr>
      <w:r>
        <w:t>响应报文定义</w:t>
      </w:r>
    </w:p>
    <w:p w:rsidR="00092C22" w:rsidRPr="002F1CDB" w:rsidRDefault="00092C22" w:rsidP="00092C22">
      <w:pPr>
        <w:pStyle w:val="QB7"/>
        <w:spacing w:line="300" w:lineRule="auto"/>
        <w:ind w:firstLine="420"/>
      </w:pPr>
      <w:r w:rsidRPr="002F1CDB">
        <w:rPr>
          <w:rFonts w:hint="eastAsia"/>
        </w:rPr>
        <w:t>消息格式如下：</w:t>
      </w:r>
    </w:p>
    <w:p w:rsidR="00092C22" w:rsidRPr="002F1CDB"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Pr>
          <w:rFonts w:hAnsi="宋体"/>
          <w:szCs w:val="21"/>
        </w:rPr>
        <w:t>REPORT</w:t>
      </w:r>
      <w:r>
        <w:rPr>
          <w:rFonts w:hAnsi="宋体" w:hint="eastAsia"/>
          <w:szCs w:val="21"/>
        </w:rPr>
        <w:t>_ENABLE_PLUGIN</w:t>
      </w:r>
      <w:r>
        <w:rPr>
          <w:rFonts w:hint="eastAsia"/>
        </w:rPr>
        <w:t>",</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092C22"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r>
        <w:rPr>
          <w:rFonts w:hint="eastAsia"/>
        </w:rPr>
        <w:t>}</w:t>
      </w:r>
    </w:p>
    <w:p w:rsidR="00092C22" w:rsidRPr="002F1CDB" w:rsidRDefault="00092C22" w:rsidP="00092C22">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092C22" w:rsidRDefault="00092C22" w:rsidP="00092C22">
      <w:pPr>
        <w:pStyle w:val="QB7"/>
        <w:spacing w:line="300" w:lineRule="auto"/>
        <w:ind w:firstLine="420"/>
      </w:pPr>
      <w:r>
        <w:t>参数说明</w:t>
      </w:r>
      <w:r>
        <w:rPr>
          <w:rFonts w:hint="eastAsia"/>
        </w:rPr>
        <w:t>：</w:t>
      </w:r>
    </w:p>
    <w:tbl>
      <w:tblPr>
        <w:tblStyle w:val="4-12"/>
        <w:tblW w:w="0" w:type="auto"/>
        <w:tblLook w:val="04A0"/>
      </w:tblPr>
      <w:tblGrid>
        <w:gridCol w:w="2122"/>
        <w:gridCol w:w="1984"/>
        <w:gridCol w:w="1985"/>
        <w:gridCol w:w="2409"/>
      </w:tblGrid>
      <w:tr w:rsidR="00092C22" w:rsidTr="00092C22">
        <w:trPr>
          <w:cnfStyle w:val="100000000000"/>
        </w:trPr>
        <w:tc>
          <w:tcPr>
            <w:cnfStyle w:val="001000000000"/>
            <w:tcW w:w="2122" w:type="dxa"/>
          </w:tcPr>
          <w:p w:rsidR="00092C22" w:rsidRDefault="00092C22" w:rsidP="00092C22">
            <w:pPr>
              <w:pStyle w:val="QB20"/>
              <w:ind w:firstLineChars="0" w:firstLine="0"/>
              <w:jc w:val="center"/>
              <w:rPr>
                <w:b w:val="0"/>
                <w:bCs w:val="0"/>
                <w:color w:val="FFFFFF"/>
              </w:rPr>
            </w:pPr>
            <w:r>
              <w:rPr>
                <w:b w:val="0"/>
                <w:bCs w:val="0"/>
                <w:color w:val="FFFFFF"/>
              </w:rPr>
              <w:t>参数名称</w:t>
            </w:r>
          </w:p>
        </w:tc>
        <w:tc>
          <w:tcPr>
            <w:tcW w:w="1984" w:type="dxa"/>
          </w:tcPr>
          <w:p w:rsidR="00092C22" w:rsidRDefault="00092C22" w:rsidP="00092C22">
            <w:pPr>
              <w:pStyle w:val="QB20"/>
              <w:ind w:firstLineChars="0" w:firstLine="0"/>
              <w:jc w:val="center"/>
              <w:cnfStyle w:val="100000000000"/>
              <w:rPr>
                <w:b w:val="0"/>
                <w:bCs w:val="0"/>
                <w:color w:val="FFFFFF"/>
              </w:rPr>
            </w:pPr>
            <w:r>
              <w:rPr>
                <w:b w:val="0"/>
                <w:bCs w:val="0"/>
                <w:color w:val="FFFFFF"/>
              </w:rPr>
              <w:t>参数类型</w:t>
            </w:r>
          </w:p>
        </w:tc>
        <w:tc>
          <w:tcPr>
            <w:tcW w:w="1985" w:type="dxa"/>
          </w:tcPr>
          <w:p w:rsidR="00092C22" w:rsidRDefault="00092C22" w:rsidP="00092C22">
            <w:pPr>
              <w:pStyle w:val="QB20"/>
              <w:ind w:firstLineChars="0" w:firstLine="0"/>
              <w:jc w:val="center"/>
              <w:cnfStyle w:val="100000000000"/>
              <w:rPr>
                <w:b w:val="0"/>
                <w:bCs w:val="0"/>
                <w:color w:val="FFFFFF"/>
              </w:rPr>
            </w:pPr>
            <w:r>
              <w:rPr>
                <w:b w:val="0"/>
                <w:bCs w:val="0"/>
                <w:color w:val="FFFFFF"/>
              </w:rPr>
              <w:t>参数含义</w:t>
            </w:r>
          </w:p>
        </w:tc>
        <w:tc>
          <w:tcPr>
            <w:tcW w:w="2409" w:type="dxa"/>
          </w:tcPr>
          <w:p w:rsidR="00092C22" w:rsidRDefault="00092C22" w:rsidP="00092C22">
            <w:pPr>
              <w:pStyle w:val="QB20"/>
              <w:ind w:firstLineChars="0" w:firstLine="0"/>
              <w:jc w:val="center"/>
              <w:cnfStyle w:val="100000000000"/>
              <w:rPr>
                <w:b w:val="0"/>
                <w:bCs w:val="0"/>
                <w:color w:val="FFFFFF"/>
              </w:rPr>
            </w:pPr>
            <w:r>
              <w:rPr>
                <w:b w:val="0"/>
                <w:bCs w:val="0"/>
                <w:color w:val="FFFFFF"/>
              </w:rPr>
              <w:t>说明</w:t>
            </w:r>
          </w:p>
        </w:tc>
      </w:tr>
      <w:tr w:rsidR="00092C22" w:rsidTr="00092C22">
        <w:trPr>
          <w:cnfStyle w:val="000000100000"/>
        </w:trPr>
        <w:tc>
          <w:tcPr>
            <w:cnfStyle w:val="001000000000"/>
            <w:tcW w:w="2122" w:type="dxa"/>
          </w:tcPr>
          <w:p w:rsidR="00092C22" w:rsidRPr="00707375" w:rsidRDefault="00092C22" w:rsidP="00092C22">
            <w:pPr>
              <w:pStyle w:val="QB20"/>
              <w:ind w:firstLineChars="0" w:firstLine="0"/>
              <w:jc w:val="left"/>
              <w:rPr>
                <w:bCs w:val="0"/>
              </w:rPr>
            </w:pPr>
            <w:r w:rsidRPr="00BD3C12">
              <w:rPr>
                <w:rFonts w:cs="Times New Roman" w:hint="eastAsia"/>
                <w:b w:val="0"/>
                <w:bCs w:val="0"/>
              </w:rPr>
              <w:t>Result</w:t>
            </w:r>
          </w:p>
        </w:tc>
        <w:tc>
          <w:tcPr>
            <w:tcW w:w="1984" w:type="dxa"/>
          </w:tcPr>
          <w:p w:rsidR="00092C22" w:rsidRDefault="00092C22" w:rsidP="00092C22">
            <w:pPr>
              <w:pStyle w:val="QB20"/>
              <w:ind w:firstLineChars="0" w:firstLine="0"/>
              <w:jc w:val="left"/>
              <w:cnfStyle w:val="000000100000"/>
            </w:pPr>
            <w:r>
              <w:rPr>
                <w:rFonts w:hint="eastAsia"/>
              </w:rPr>
              <w:t>Int</w:t>
            </w:r>
          </w:p>
        </w:tc>
        <w:tc>
          <w:tcPr>
            <w:tcW w:w="1985" w:type="dxa"/>
          </w:tcPr>
          <w:p w:rsidR="00092C22" w:rsidRDefault="00092C22" w:rsidP="00092C22">
            <w:pPr>
              <w:pStyle w:val="QB20"/>
              <w:ind w:firstLineChars="0" w:firstLine="0"/>
              <w:jc w:val="left"/>
              <w:cnfStyle w:val="000000100000"/>
            </w:pPr>
          </w:p>
        </w:tc>
        <w:tc>
          <w:tcPr>
            <w:tcW w:w="2409" w:type="dxa"/>
          </w:tcPr>
          <w:p w:rsidR="00092C22" w:rsidRDefault="00092C22" w:rsidP="00092C22">
            <w:pPr>
              <w:pStyle w:val="QB20"/>
              <w:ind w:firstLineChars="0" w:firstLine="0"/>
              <w:jc w:val="left"/>
              <w:cnfStyle w:val="000000100000"/>
            </w:pPr>
          </w:p>
        </w:tc>
      </w:tr>
      <w:tr w:rsidR="00092C22" w:rsidTr="00092C22">
        <w:tc>
          <w:tcPr>
            <w:cnfStyle w:val="001000000000"/>
            <w:tcW w:w="2122" w:type="dxa"/>
          </w:tcPr>
          <w:p w:rsidR="00092C22" w:rsidRDefault="00092C22" w:rsidP="00092C22">
            <w:pPr>
              <w:pStyle w:val="QB20"/>
              <w:ind w:firstLineChars="0" w:firstLine="0"/>
              <w:jc w:val="left"/>
              <w:rPr>
                <w:b w:val="0"/>
                <w:bCs w:val="0"/>
              </w:rPr>
            </w:pPr>
            <w:r w:rsidRPr="00BD3C12">
              <w:rPr>
                <w:rFonts w:cs="Times New Roman" w:hint="eastAsia"/>
                <w:b w:val="0"/>
                <w:bCs w:val="0"/>
              </w:rPr>
              <w:t>ID</w:t>
            </w:r>
          </w:p>
        </w:tc>
        <w:tc>
          <w:tcPr>
            <w:tcW w:w="1984" w:type="dxa"/>
          </w:tcPr>
          <w:p w:rsidR="00092C22" w:rsidRDefault="00092C22" w:rsidP="00092C22">
            <w:pPr>
              <w:pStyle w:val="QB20"/>
              <w:ind w:firstLineChars="0" w:firstLine="0"/>
              <w:jc w:val="left"/>
              <w:cnfStyle w:val="000000000000"/>
            </w:pPr>
            <w:r>
              <w:rPr>
                <w:rFonts w:hint="eastAsia"/>
              </w:rPr>
              <w:t>Int</w:t>
            </w:r>
          </w:p>
        </w:tc>
        <w:tc>
          <w:tcPr>
            <w:tcW w:w="1985" w:type="dxa"/>
          </w:tcPr>
          <w:p w:rsidR="00092C22" w:rsidRDefault="00092C22" w:rsidP="00092C22">
            <w:pPr>
              <w:pStyle w:val="QB20"/>
              <w:ind w:firstLineChars="0" w:firstLine="0"/>
              <w:jc w:val="left"/>
              <w:cnfStyle w:val="000000000000"/>
            </w:pPr>
            <w:r>
              <w:rPr>
                <w:rFonts w:hint="eastAsia"/>
              </w:rPr>
              <w:t>平台</w:t>
            </w:r>
            <w:r>
              <w:t>维护的事务ID</w:t>
            </w:r>
          </w:p>
        </w:tc>
        <w:tc>
          <w:tcPr>
            <w:tcW w:w="2409" w:type="dxa"/>
          </w:tcPr>
          <w:p w:rsidR="00092C22" w:rsidRDefault="00092C22" w:rsidP="00092C22">
            <w:pPr>
              <w:pStyle w:val="QB20"/>
              <w:ind w:firstLineChars="0" w:firstLine="0"/>
              <w:jc w:val="left"/>
              <w:cnfStyle w:val="000000000000"/>
            </w:pPr>
            <w:r>
              <w:t>按请求原值返回</w:t>
            </w:r>
          </w:p>
        </w:tc>
      </w:tr>
      <w:tr w:rsidR="00092C22" w:rsidTr="00092C22">
        <w:trPr>
          <w:cnfStyle w:val="000000100000"/>
        </w:trPr>
        <w:tc>
          <w:tcPr>
            <w:cnfStyle w:val="001000000000"/>
            <w:tcW w:w="2122" w:type="dxa"/>
          </w:tcPr>
          <w:p w:rsidR="00092C22" w:rsidRPr="00A00C26" w:rsidRDefault="00092C22" w:rsidP="00092C22">
            <w:pPr>
              <w:pStyle w:val="QB20"/>
              <w:ind w:firstLineChars="0" w:firstLine="0"/>
              <w:jc w:val="left"/>
            </w:pPr>
            <w:r w:rsidRPr="00BD3C12">
              <w:rPr>
                <w:rFonts w:cs="Times New Roman"/>
                <w:b w:val="0"/>
                <w:bCs w:val="0"/>
              </w:rPr>
              <w:t>CmdType</w:t>
            </w:r>
          </w:p>
        </w:tc>
        <w:tc>
          <w:tcPr>
            <w:tcW w:w="1984" w:type="dxa"/>
          </w:tcPr>
          <w:p w:rsidR="00092C22" w:rsidRDefault="00092C22" w:rsidP="00092C22">
            <w:pPr>
              <w:pStyle w:val="QB20"/>
              <w:ind w:firstLineChars="0" w:firstLine="0"/>
              <w:jc w:val="left"/>
              <w:cnfStyle w:val="000000100000"/>
            </w:pPr>
            <w:r>
              <w:t>String</w:t>
            </w:r>
          </w:p>
        </w:tc>
        <w:tc>
          <w:tcPr>
            <w:tcW w:w="1985" w:type="dxa"/>
          </w:tcPr>
          <w:p w:rsidR="00092C22" w:rsidRPr="00A00C26" w:rsidRDefault="00092C22" w:rsidP="00092C22">
            <w:pPr>
              <w:pStyle w:val="QB20"/>
              <w:ind w:firstLineChars="0" w:firstLine="0"/>
              <w:jc w:val="left"/>
              <w:cnfStyle w:val="000000100000"/>
            </w:pPr>
            <w:r>
              <w:t>命令类型</w:t>
            </w:r>
          </w:p>
        </w:tc>
        <w:tc>
          <w:tcPr>
            <w:tcW w:w="2409" w:type="dxa"/>
          </w:tcPr>
          <w:p w:rsidR="00092C22" w:rsidRDefault="00092C22" w:rsidP="00092C22">
            <w:pPr>
              <w:pStyle w:val="QB20"/>
              <w:ind w:firstLineChars="0" w:firstLine="0"/>
              <w:jc w:val="left"/>
              <w:cnfStyle w:val="000000100000"/>
            </w:pPr>
            <w:r>
              <w:rPr>
                <w:rFonts w:hint="eastAsia"/>
              </w:rPr>
              <w:t>按照请求的原值返回。</w:t>
            </w:r>
          </w:p>
        </w:tc>
      </w:tr>
      <w:tr w:rsidR="00092C22" w:rsidTr="00092C22">
        <w:tc>
          <w:tcPr>
            <w:cnfStyle w:val="001000000000"/>
            <w:tcW w:w="2122" w:type="dxa"/>
          </w:tcPr>
          <w:p w:rsidR="00092C22" w:rsidRDefault="00092C22" w:rsidP="00092C22">
            <w:pPr>
              <w:pStyle w:val="QB20"/>
              <w:ind w:firstLineChars="0" w:firstLine="0"/>
              <w:jc w:val="left"/>
            </w:pPr>
            <w:r w:rsidRPr="00BD3C12">
              <w:rPr>
                <w:rFonts w:cs="Times New Roman"/>
                <w:b w:val="0"/>
                <w:bCs w:val="0"/>
              </w:rPr>
              <w:t>SequenceId</w:t>
            </w:r>
          </w:p>
        </w:tc>
        <w:tc>
          <w:tcPr>
            <w:tcW w:w="1984" w:type="dxa"/>
          </w:tcPr>
          <w:p w:rsidR="00092C22" w:rsidRDefault="00092C22" w:rsidP="00092C22">
            <w:pPr>
              <w:pStyle w:val="QB20"/>
              <w:ind w:firstLineChars="0" w:firstLine="0"/>
              <w:jc w:val="left"/>
              <w:cnfStyle w:val="000000000000"/>
            </w:pPr>
            <w:r>
              <w:t>String</w:t>
            </w:r>
          </w:p>
        </w:tc>
        <w:tc>
          <w:tcPr>
            <w:tcW w:w="1985" w:type="dxa"/>
          </w:tcPr>
          <w:p w:rsidR="00092C22" w:rsidRDefault="00092C22" w:rsidP="00092C22">
            <w:pPr>
              <w:pStyle w:val="QB20"/>
              <w:ind w:firstLineChars="0" w:firstLine="0"/>
              <w:jc w:val="left"/>
              <w:cnfStyle w:val="000000000000"/>
            </w:pPr>
            <w:r>
              <w:t>请求编号</w:t>
            </w:r>
          </w:p>
        </w:tc>
        <w:tc>
          <w:tcPr>
            <w:tcW w:w="2409" w:type="dxa"/>
          </w:tcPr>
          <w:p w:rsidR="00092C22" w:rsidRDefault="00092C22" w:rsidP="00092C22">
            <w:pPr>
              <w:pStyle w:val="QB20"/>
              <w:ind w:firstLineChars="0" w:firstLine="0"/>
              <w:cnfStyle w:val="000000000000"/>
            </w:pPr>
            <w:r>
              <w:rPr>
                <w:rFonts w:hint="eastAsia"/>
              </w:rPr>
              <w:t>SequenceId表示命令序列，按照请求的原值返回。</w:t>
            </w:r>
          </w:p>
          <w:p w:rsidR="00092C22" w:rsidRDefault="00092C22" w:rsidP="00092C22">
            <w:pPr>
              <w:pStyle w:val="QB20"/>
              <w:ind w:firstLineChars="0" w:firstLine="0"/>
              <w:jc w:val="left"/>
              <w:cnfStyle w:val="000000000000"/>
            </w:pPr>
            <w:r>
              <w:rPr>
                <w:rFonts w:hint="eastAsia"/>
              </w:rPr>
              <w:t>16进制数，8位</w:t>
            </w:r>
          </w:p>
        </w:tc>
      </w:tr>
      <w:tr w:rsidR="00092C22" w:rsidTr="00092C22">
        <w:trPr>
          <w:cnfStyle w:val="000000100000"/>
        </w:trPr>
        <w:tc>
          <w:tcPr>
            <w:cnfStyle w:val="001000000000"/>
            <w:tcW w:w="2122" w:type="dxa"/>
          </w:tcPr>
          <w:p w:rsidR="00092C22" w:rsidRDefault="00092C22" w:rsidP="00092C22">
            <w:pPr>
              <w:pStyle w:val="QB20"/>
              <w:ind w:firstLineChars="0" w:firstLine="0"/>
              <w:jc w:val="left"/>
            </w:pPr>
            <w:r w:rsidRPr="00BD3C12">
              <w:rPr>
                <w:rFonts w:cs="Times New Roman" w:hint="eastAsia"/>
                <w:b w:val="0"/>
                <w:bCs w:val="0"/>
              </w:rPr>
              <w:t>R</w:t>
            </w:r>
            <w:r w:rsidRPr="00BD3C12">
              <w:rPr>
                <w:rFonts w:cs="Times New Roman"/>
                <w:b w:val="0"/>
                <w:bCs w:val="0"/>
              </w:rPr>
              <w:t>esultData</w:t>
            </w:r>
          </w:p>
        </w:tc>
        <w:tc>
          <w:tcPr>
            <w:tcW w:w="1984" w:type="dxa"/>
          </w:tcPr>
          <w:p w:rsidR="00092C22" w:rsidRDefault="00092C22" w:rsidP="00092C22">
            <w:pPr>
              <w:pStyle w:val="QB20"/>
              <w:ind w:firstLineChars="0" w:firstLine="0"/>
              <w:jc w:val="left"/>
              <w:cnfStyle w:val="000000100000"/>
            </w:pPr>
            <w:r>
              <w:rPr>
                <w:rFonts w:hint="eastAsia"/>
              </w:rPr>
              <w:t>Object</w:t>
            </w:r>
          </w:p>
        </w:tc>
        <w:tc>
          <w:tcPr>
            <w:tcW w:w="1985" w:type="dxa"/>
          </w:tcPr>
          <w:p w:rsidR="00092C22" w:rsidRDefault="00092C22" w:rsidP="00092C22">
            <w:pPr>
              <w:pStyle w:val="QB20"/>
              <w:ind w:firstLineChars="0" w:firstLine="0"/>
              <w:jc w:val="left"/>
              <w:cnfStyle w:val="000000100000"/>
            </w:pPr>
            <w:r>
              <w:rPr>
                <w:rFonts w:hint="eastAsia"/>
              </w:rPr>
              <w:t>操作</w:t>
            </w:r>
            <w:r>
              <w:t>返回的结果</w:t>
            </w:r>
          </w:p>
        </w:tc>
        <w:tc>
          <w:tcPr>
            <w:tcW w:w="2409" w:type="dxa"/>
          </w:tcPr>
          <w:p w:rsidR="00092C22" w:rsidRDefault="00092C22" w:rsidP="00092C22">
            <w:pPr>
              <w:pStyle w:val="QB20"/>
              <w:ind w:firstLineChars="0" w:firstLine="0"/>
              <w:jc w:val="left"/>
              <w:cnfStyle w:val="000000100000"/>
            </w:pPr>
          </w:p>
        </w:tc>
      </w:tr>
    </w:tbl>
    <w:p w:rsidR="00B271CA" w:rsidRDefault="00B271CA">
      <w:pPr>
        <w:pStyle w:val="QB7"/>
        <w:spacing w:line="300" w:lineRule="auto"/>
        <w:ind w:firstLine="420"/>
      </w:pPr>
    </w:p>
    <w:p w:rsidR="00E72DE1" w:rsidRDefault="00E72DE1" w:rsidP="00E72DE1">
      <w:pPr>
        <w:pStyle w:val="QB2"/>
      </w:pPr>
      <w:r>
        <w:rPr>
          <w:rFonts w:hint="eastAsia"/>
        </w:rPr>
        <w:t>恢复</w:t>
      </w:r>
      <w:r>
        <w:t>插件</w:t>
      </w:r>
      <w:r>
        <w:rPr>
          <w:rFonts w:hint="eastAsia"/>
        </w:rPr>
        <w:t>默认参数</w:t>
      </w:r>
    </w:p>
    <w:p w:rsidR="00E72DE1" w:rsidRPr="00456020" w:rsidRDefault="00E72DE1" w:rsidP="00E72DE1">
      <w:pPr>
        <w:pStyle w:val="QB3"/>
      </w:pPr>
      <w:r w:rsidRPr="00456020">
        <w:t>接口说明</w:t>
      </w:r>
    </w:p>
    <w:p w:rsidR="00E72DE1" w:rsidRDefault="00E72DE1" w:rsidP="00E72DE1">
      <w:pPr>
        <w:pStyle w:val="QB7"/>
        <w:spacing w:line="300" w:lineRule="auto"/>
        <w:ind w:firstLine="420"/>
      </w:pPr>
      <w:r>
        <w:rPr>
          <w:rFonts w:hint="eastAsia"/>
        </w:rPr>
        <w:t>恢复网关中</w:t>
      </w:r>
      <w:r w:rsidRPr="001D1486">
        <w:t>的插件</w:t>
      </w:r>
      <w:r>
        <w:rPr>
          <w:rFonts w:hint="eastAsia"/>
        </w:rPr>
        <w:t>的参数到缺省值</w:t>
      </w:r>
      <w:r w:rsidRPr="001D1486">
        <w:rPr>
          <w:rFonts w:hint="eastAsia"/>
        </w:rPr>
        <w:t>。</w:t>
      </w:r>
    </w:p>
    <w:p w:rsidR="00E72DE1" w:rsidRDefault="00E72DE1" w:rsidP="00E72DE1">
      <w:pPr>
        <w:pStyle w:val="QB7"/>
        <w:spacing w:line="300" w:lineRule="auto"/>
        <w:ind w:firstLine="420"/>
      </w:pPr>
      <w:r w:rsidRPr="004F67EB">
        <w:rPr>
          <w:rFonts w:hint="eastAsia"/>
        </w:rPr>
        <w:lastRenderedPageBreak/>
        <w:t>消息发送方向：</w:t>
      </w:r>
      <w:r w:rsidR="00772E7C">
        <w:rPr>
          <w:rFonts w:hint="eastAsia"/>
        </w:rPr>
        <w:t>一级家庭开放平台</w:t>
      </w:r>
      <w:r w:rsidRPr="004F67EB">
        <w:rPr>
          <w:rFonts w:hint="eastAsia"/>
        </w:rPr>
        <w:t>－&gt;</w:t>
      </w:r>
      <w:r w:rsidR="00772E7C">
        <w:rPr>
          <w:rFonts w:hint="eastAsia"/>
        </w:rPr>
        <w:t>省级数字家庭管理平台</w:t>
      </w:r>
      <w:r w:rsidRPr="004F67EB">
        <w:rPr>
          <w:rFonts w:hint="eastAsia"/>
        </w:rPr>
        <w:t>。</w:t>
      </w:r>
    </w:p>
    <w:p w:rsidR="00E72DE1" w:rsidRDefault="00E72DE1" w:rsidP="00E72DE1">
      <w:pPr>
        <w:pStyle w:val="QB3"/>
      </w:pPr>
      <w:r>
        <w:rPr>
          <w:rFonts w:hint="eastAsia"/>
        </w:rPr>
        <w:t>接口类型</w:t>
      </w:r>
    </w:p>
    <w:p w:rsidR="00E72DE1" w:rsidRPr="001D1486" w:rsidRDefault="00E72DE1" w:rsidP="00E72DE1">
      <w:pPr>
        <w:pStyle w:val="QB7"/>
        <w:spacing w:line="300" w:lineRule="auto"/>
        <w:ind w:firstLine="420"/>
      </w:pPr>
      <w:r>
        <w:rPr>
          <w:rFonts w:hint="eastAsia"/>
        </w:rPr>
        <w:t>名称：notifyResetPlugin</w:t>
      </w:r>
    </w:p>
    <w:p w:rsidR="00E72DE1" w:rsidRDefault="00E72DE1" w:rsidP="00E72DE1">
      <w:pPr>
        <w:pStyle w:val="QB3"/>
      </w:pPr>
      <w:r>
        <w:rPr>
          <w:rFonts w:hint="eastAsia"/>
        </w:rPr>
        <w:t>请求报文定义</w:t>
      </w:r>
    </w:p>
    <w:p w:rsidR="00E72DE1" w:rsidRPr="004F67EB" w:rsidRDefault="00E72DE1" w:rsidP="00E72DE1">
      <w:pPr>
        <w:pStyle w:val="QB7"/>
        <w:spacing w:line="300" w:lineRule="auto"/>
        <w:ind w:firstLine="420"/>
      </w:pPr>
      <w:r w:rsidRPr="004F67EB">
        <w:rPr>
          <w:rFonts w:hint="eastAsia"/>
        </w:rPr>
        <w:t>消息格式如下：</w:t>
      </w:r>
    </w:p>
    <w:p w:rsidR="00E72DE1" w:rsidRPr="004F67EB"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"RPCMethod":"Notify"，</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Pr>
          <w:rFonts w:hAnsi="宋体" w:hint="eastAsia"/>
          <w:szCs w:val="21"/>
        </w:rPr>
        <w:t>NOTIFY_RESET_PLUGIN</w:t>
      </w:r>
      <w:r>
        <w:t xml:space="preserve"> ",</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sidRPr="00912980">
        <w:t>"</w:t>
      </w:r>
      <w:r>
        <w:t>MAC</w:t>
      </w:r>
      <w:r w:rsidRPr="00912980">
        <w:t>"</w:t>
      </w:r>
      <w:r>
        <w:t>:</w:t>
      </w:r>
      <w:r w:rsidRPr="00912980">
        <w:t xml:space="preserve"> "</w:t>
      </w:r>
      <w:r>
        <w:t>%s</w:t>
      </w:r>
      <w:r w:rsidRPr="00912980">
        <w:t>"</w:t>
      </w:r>
      <w:r>
        <w:t>,</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bookmarkStart w:id="390" w:name="OLE_LINK21"/>
      <w:bookmarkStart w:id="391" w:name="OLE_LINK22"/>
      <w:r>
        <w:t>“</w:t>
      </w:r>
      <w:r w:rsidRPr="004F67EB">
        <w:t>Plugin_Name</w:t>
      </w:r>
      <w:r>
        <w:t>”</w:t>
      </w:r>
      <w:r w:rsidRPr="004F67EB">
        <w:t xml:space="preserve">: </w:t>
      </w:r>
      <w:r>
        <w:t>“</w:t>
      </w:r>
      <w:bookmarkStart w:id="392" w:name="OLE_LINK23"/>
      <w:bookmarkStart w:id="393" w:name="OLE_LINK24"/>
      <w:r w:rsidR="00E60C1D">
        <w:rPr>
          <w:rFonts w:hint="eastAsia"/>
        </w:rPr>
        <w:t>插件编号</w:t>
      </w:r>
      <w:bookmarkEnd w:id="392"/>
      <w:bookmarkEnd w:id="393"/>
      <w:r>
        <w:t>”</w:t>
      </w:r>
      <w:r>
        <w:t>,</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Version“：版本号</w:t>
      </w:r>
      <w:bookmarkEnd w:id="390"/>
      <w:bookmarkEnd w:id="391"/>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E72DE1" w:rsidRPr="004F67EB"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E72DE1" w:rsidRDefault="00E72DE1" w:rsidP="00E72DE1">
      <w:pPr>
        <w:pStyle w:val="QB7"/>
        <w:spacing w:line="300" w:lineRule="auto"/>
        <w:ind w:firstLine="420"/>
      </w:pPr>
      <w:r>
        <w:t>参数说明</w:t>
      </w:r>
      <w:r>
        <w:rPr>
          <w:rFonts w:hint="eastAsia"/>
        </w:rPr>
        <w:t>：</w:t>
      </w:r>
    </w:p>
    <w:tbl>
      <w:tblPr>
        <w:tblStyle w:val="4-12"/>
        <w:tblW w:w="0" w:type="auto"/>
        <w:tblLook w:val="04A0"/>
      </w:tblPr>
      <w:tblGrid>
        <w:gridCol w:w="2122"/>
        <w:gridCol w:w="1984"/>
        <w:gridCol w:w="1985"/>
        <w:gridCol w:w="2416"/>
      </w:tblGrid>
      <w:tr w:rsidR="00E72DE1" w:rsidTr="00E72DE1">
        <w:trPr>
          <w:cnfStyle w:val="100000000000"/>
        </w:trPr>
        <w:tc>
          <w:tcPr>
            <w:cnfStyle w:val="001000000000"/>
            <w:tcW w:w="2122" w:type="dxa"/>
          </w:tcPr>
          <w:p w:rsidR="00E72DE1" w:rsidRDefault="00E72DE1" w:rsidP="00E72DE1">
            <w:pPr>
              <w:pStyle w:val="QB20"/>
              <w:ind w:firstLineChars="0" w:firstLine="0"/>
              <w:jc w:val="center"/>
              <w:rPr>
                <w:b w:val="0"/>
                <w:bCs w:val="0"/>
                <w:color w:val="FFFFFF"/>
              </w:rPr>
            </w:pPr>
            <w:r>
              <w:rPr>
                <w:b w:val="0"/>
                <w:bCs w:val="0"/>
                <w:color w:val="FFFFFF"/>
              </w:rPr>
              <w:t>参数名称</w:t>
            </w:r>
          </w:p>
        </w:tc>
        <w:tc>
          <w:tcPr>
            <w:tcW w:w="1984" w:type="dxa"/>
          </w:tcPr>
          <w:p w:rsidR="00E72DE1" w:rsidRDefault="00E72DE1" w:rsidP="00E72DE1">
            <w:pPr>
              <w:pStyle w:val="QB20"/>
              <w:ind w:firstLineChars="0" w:firstLine="0"/>
              <w:jc w:val="center"/>
              <w:cnfStyle w:val="100000000000"/>
              <w:rPr>
                <w:b w:val="0"/>
                <w:bCs w:val="0"/>
                <w:color w:val="FFFFFF"/>
              </w:rPr>
            </w:pPr>
            <w:r>
              <w:rPr>
                <w:b w:val="0"/>
                <w:bCs w:val="0"/>
                <w:color w:val="FFFFFF"/>
              </w:rPr>
              <w:t>参数类型</w:t>
            </w:r>
          </w:p>
        </w:tc>
        <w:tc>
          <w:tcPr>
            <w:tcW w:w="1985" w:type="dxa"/>
          </w:tcPr>
          <w:p w:rsidR="00E72DE1" w:rsidRDefault="00E72DE1" w:rsidP="00E72DE1">
            <w:pPr>
              <w:pStyle w:val="QB20"/>
              <w:ind w:firstLineChars="0" w:firstLine="0"/>
              <w:jc w:val="center"/>
              <w:cnfStyle w:val="100000000000"/>
              <w:rPr>
                <w:b w:val="0"/>
                <w:bCs w:val="0"/>
                <w:color w:val="FFFFFF"/>
              </w:rPr>
            </w:pPr>
            <w:r>
              <w:rPr>
                <w:b w:val="0"/>
                <w:bCs w:val="0"/>
                <w:color w:val="FFFFFF"/>
              </w:rPr>
              <w:t>参数含义</w:t>
            </w:r>
          </w:p>
        </w:tc>
        <w:tc>
          <w:tcPr>
            <w:tcW w:w="2416" w:type="dxa"/>
          </w:tcPr>
          <w:p w:rsidR="00E72DE1" w:rsidRDefault="00E72DE1" w:rsidP="00E72DE1">
            <w:pPr>
              <w:pStyle w:val="QB20"/>
              <w:ind w:firstLineChars="0" w:firstLine="0"/>
              <w:jc w:val="center"/>
              <w:cnfStyle w:val="100000000000"/>
              <w:rPr>
                <w:b w:val="0"/>
                <w:bCs w:val="0"/>
                <w:color w:val="FFFFFF"/>
              </w:rPr>
            </w:pPr>
            <w:r>
              <w:rPr>
                <w:b w:val="0"/>
                <w:bCs w:val="0"/>
                <w:color w:val="FFFFFF"/>
              </w:rPr>
              <w:t>说明</w:t>
            </w:r>
          </w:p>
        </w:tc>
      </w:tr>
      <w:tr w:rsidR="00E72DE1" w:rsidTr="00E72DE1">
        <w:trPr>
          <w:cnfStyle w:val="000000100000"/>
        </w:trPr>
        <w:tc>
          <w:tcPr>
            <w:cnfStyle w:val="001000000000"/>
            <w:tcW w:w="2122" w:type="dxa"/>
            <w:vAlign w:val="center"/>
          </w:tcPr>
          <w:p w:rsidR="00E72DE1" w:rsidRPr="00707375" w:rsidRDefault="00E72DE1" w:rsidP="00E72DE1">
            <w:pPr>
              <w:pStyle w:val="QB20"/>
              <w:ind w:firstLineChars="0" w:firstLine="0"/>
              <w:jc w:val="left"/>
              <w:rPr>
                <w:bCs w:val="0"/>
              </w:rPr>
            </w:pPr>
            <w:r w:rsidRPr="00707375">
              <w:rPr>
                <w:rFonts w:cs="Times New Roman" w:hint="eastAsia"/>
                <w:bCs w:val="0"/>
              </w:rPr>
              <w:t>RPCMethod</w:t>
            </w:r>
          </w:p>
        </w:tc>
        <w:tc>
          <w:tcPr>
            <w:tcW w:w="1984" w:type="dxa"/>
            <w:vAlign w:val="center"/>
          </w:tcPr>
          <w:p w:rsidR="00E72DE1" w:rsidRDefault="00E72DE1" w:rsidP="00E72DE1">
            <w:pPr>
              <w:pStyle w:val="QB20"/>
              <w:ind w:firstLineChars="0" w:firstLine="0"/>
              <w:jc w:val="left"/>
              <w:cnfStyle w:val="000000100000"/>
            </w:pPr>
            <w:r>
              <w:rPr>
                <w:rFonts w:hint="eastAsia"/>
              </w:rPr>
              <w:t>String</w:t>
            </w:r>
          </w:p>
        </w:tc>
        <w:tc>
          <w:tcPr>
            <w:tcW w:w="1985" w:type="dxa"/>
            <w:vAlign w:val="center"/>
          </w:tcPr>
          <w:p w:rsidR="00E72DE1" w:rsidRDefault="00E72DE1" w:rsidP="00E72DE1">
            <w:pPr>
              <w:pStyle w:val="QB20"/>
              <w:ind w:firstLineChars="0" w:firstLine="0"/>
              <w:jc w:val="left"/>
              <w:cnfStyle w:val="000000100000"/>
            </w:pPr>
            <w:r>
              <w:rPr>
                <w:rFonts w:hint="eastAsia"/>
              </w:rPr>
              <w:t>接口分类定义</w:t>
            </w:r>
          </w:p>
        </w:tc>
        <w:tc>
          <w:tcPr>
            <w:tcW w:w="2416" w:type="dxa"/>
            <w:vAlign w:val="center"/>
          </w:tcPr>
          <w:p w:rsidR="00E72DE1" w:rsidRDefault="00E72DE1" w:rsidP="00E72DE1">
            <w:pPr>
              <w:pStyle w:val="QB20"/>
              <w:ind w:firstLineChars="0" w:firstLine="0"/>
              <w:jc w:val="left"/>
              <w:cnfStyle w:val="000000100000"/>
            </w:pPr>
            <w:r>
              <w:rPr>
                <w:rFonts w:hint="eastAsia"/>
              </w:rPr>
              <w:t>Notify</w:t>
            </w:r>
          </w:p>
        </w:tc>
      </w:tr>
      <w:tr w:rsidR="00E72DE1" w:rsidTr="00E72DE1">
        <w:tc>
          <w:tcPr>
            <w:cnfStyle w:val="001000000000"/>
            <w:tcW w:w="2122" w:type="dxa"/>
          </w:tcPr>
          <w:p w:rsidR="00E72DE1" w:rsidRPr="00707375" w:rsidRDefault="00E72DE1" w:rsidP="00E72DE1">
            <w:pPr>
              <w:pStyle w:val="QB20"/>
              <w:ind w:firstLineChars="0" w:firstLine="0"/>
              <w:jc w:val="left"/>
              <w:rPr>
                <w:rFonts w:cs="Times New Roman"/>
              </w:rPr>
            </w:pPr>
            <w:r w:rsidRPr="001C05E3">
              <w:t>ID</w:t>
            </w:r>
          </w:p>
        </w:tc>
        <w:tc>
          <w:tcPr>
            <w:tcW w:w="1984" w:type="dxa"/>
          </w:tcPr>
          <w:p w:rsidR="00E72DE1" w:rsidRDefault="00E72DE1" w:rsidP="00E72DE1">
            <w:pPr>
              <w:pStyle w:val="QB20"/>
              <w:ind w:firstLineChars="0" w:firstLine="0"/>
              <w:jc w:val="left"/>
              <w:cnfStyle w:val="000000000000"/>
            </w:pPr>
            <w:r>
              <w:rPr>
                <w:rFonts w:hint="eastAsia"/>
              </w:rPr>
              <w:t>Int</w:t>
            </w:r>
          </w:p>
        </w:tc>
        <w:tc>
          <w:tcPr>
            <w:tcW w:w="1985" w:type="dxa"/>
          </w:tcPr>
          <w:p w:rsidR="00E72DE1" w:rsidRDefault="00E72DE1" w:rsidP="00E72DE1">
            <w:pPr>
              <w:pStyle w:val="QB20"/>
              <w:ind w:firstLineChars="0" w:firstLine="0"/>
              <w:jc w:val="left"/>
              <w:cnfStyle w:val="000000000000"/>
            </w:pPr>
            <w:r>
              <w:rPr>
                <w:rFonts w:hint="eastAsia"/>
              </w:rPr>
              <w:t>平台</w:t>
            </w:r>
            <w:r>
              <w:t>维护的事务ID</w:t>
            </w:r>
          </w:p>
        </w:tc>
        <w:tc>
          <w:tcPr>
            <w:tcW w:w="2416" w:type="dxa"/>
          </w:tcPr>
          <w:p w:rsidR="00E72DE1" w:rsidRDefault="00E72DE1" w:rsidP="00E72DE1">
            <w:pPr>
              <w:pStyle w:val="QB20"/>
              <w:ind w:firstLineChars="0" w:firstLine="0"/>
              <w:jc w:val="left"/>
              <w:cnfStyle w:val="000000000000"/>
            </w:pPr>
            <w:r>
              <w:t>按请求原值返回</w:t>
            </w:r>
          </w:p>
        </w:tc>
      </w:tr>
      <w:tr w:rsidR="00E72DE1" w:rsidTr="00E72DE1">
        <w:trPr>
          <w:cnfStyle w:val="000000100000"/>
        </w:trPr>
        <w:tc>
          <w:tcPr>
            <w:cnfStyle w:val="001000000000"/>
            <w:tcW w:w="2122" w:type="dxa"/>
          </w:tcPr>
          <w:p w:rsidR="00E72DE1" w:rsidRPr="00707375" w:rsidRDefault="00E72DE1" w:rsidP="00E72DE1">
            <w:pPr>
              <w:pStyle w:val="QB20"/>
              <w:ind w:firstLineChars="0" w:firstLine="0"/>
              <w:jc w:val="left"/>
              <w:rPr>
                <w:rFonts w:cs="Times New Roman"/>
              </w:rPr>
            </w:pPr>
            <w:r w:rsidRPr="001C05E3">
              <w:t>CmdType</w:t>
            </w:r>
          </w:p>
        </w:tc>
        <w:tc>
          <w:tcPr>
            <w:tcW w:w="1984" w:type="dxa"/>
          </w:tcPr>
          <w:p w:rsidR="00E72DE1" w:rsidRDefault="00E72DE1" w:rsidP="00E72DE1">
            <w:pPr>
              <w:pStyle w:val="QB20"/>
              <w:ind w:firstLineChars="0" w:firstLine="0"/>
              <w:jc w:val="left"/>
              <w:cnfStyle w:val="000000100000"/>
            </w:pPr>
            <w:r>
              <w:t>String</w:t>
            </w:r>
          </w:p>
        </w:tc>
        <w:tc>
          <w:tcPr>
            <w:tcW w:w="1985" w:type="dxa"/>
          </w:tcPr>
          <w:p w:rsidR="00E72DE1" w:rsidRDefault="00E72DE1" w:rsidP="00E72DE1">
            <w:pPr>
              <w:pStyle w:val="QB20"/>
              <w:ind w:firstLineChars="0" w:firstLine="0"/>
              <w:jc w:val="left"/>
              <w:cnfStyle w:val="000000100000"/>
            </w:pPr>
            <w:r>
              <w:t>命令类型</w:t>
            </w:r>
          </w:p>
        </w:tc>
        <w:tc>
          <w:tcPr>
            <w:tcW w:w="2416" w:type="dxa"/>
          </w:tcPr>
          <w:p w:rsidR="00E72DE1" w:rsidRPr="00062052" w:rsidRDefault="00E72DE1" w:rsidP="00E72DE1">
            <w:pPr>
              <w:pStyle w:val="QB20"/>
              <w:ind w:firstLineChars="0" w:firstLine="0"/>
              <w:jc w:val="left"/>
              <w:cnfStyle w:val="000000100000"/>
            </w:pPr>
            <w:r>
              <w:rPr>
                <w:rFonts w:hAnsi="宋体" w:hint="eastAsia"/>
                <w:szCs w:val="21"/>
              </w:rPr>
              <w:t>NOTIFY_RESET_PLUGIN</w:t>
            </w:r>
          </w:p>
        </w:tc>
      </w:tr>
      <w:tr w:rsidR="00E72DE1" w:rsidTr="00E72DE1">
        <w:tc>
          <w:tcPr>
            <w:cnfStyle w:val="001000000000"/>
            <w:tcW w:w="2122" w:type="dxa"/>
          </w:tcPr>
          <w:p w:rsidR="00E72DE1" w:rsidRPr="00707375" w:rsidRDefault="00E72DE1" w:rsidP="00E72DE1">
            <w:pPr>
              <w:pStyle w:val="QB20"/>
              <w:ind w:firstLineChars="0" w:firstLine="0"/>
              <w:jc w:val="left"/>
              <w:rPr>
                <w:bCs w:val="0"/>
              </w:rPr>
            </w:pPr>
            <w:r w:rsidRPr="001C05E3">
              <w:t>SequenceId</w:t>
            </w:r>
          </w:p>
        </w:tc>
        <w:tc>
          <w:tcPr>
            <w:tcW w:w="1984" w:type="dxa"/>
          </w:tcPr>
          <w:p w:rsidR="00E72DE1" w:rsidRDefault="00E72DE1" w:rsidP="00E72DE1">
            <w:pPr>
              <w:pStyle w:val="QB20"/>
              <w:ind w:firstLineChars="0" w:firstLine="0"/>
              <w:jc w:val="left"/>
              <w:cnfStyle w:val="000000000000"/>
            </w:pPr>
            <w:r>
              <w:t>String</w:t>
            </w:r>
          </w:p>
        </w:tc>
        <w:tc>
          <w:tcPr>
            <w:tcW w:w="1985" w:type="dxa"/>
          </w:tcPr>
          <w:p w:rsidR="00E72DE1" w:rsidRDefault="00E72DE1" w:rsidP="00E72DE1">
            <w:pPr>
              <w:pStyle w:val="QB20"/>
              <w:ind w:firstLineChars="0" w:firstLine="0"/>
              <w:jc w:val="left"/>
              <w:cnfStyle w:val="000000000000"/>
            </w:pPr>
            <w:r>
              <w:t>请求编号</w:t>
            </w:r>
          </w:p>
        </w:tc>
        <w:tc>
          <w:tcPr>
            <w:tcW w:w="2416" w:type="dxa"/>
          </w:tcPr>
          <w:p w:rsidR="00E72DE1" w:rsidRDefault="00E72DE1" w:rsidP="00E72DE1">
            <w:pPr>
              <w:cnfStyle w:val="000000000000"/>
            </w:pPr>
            <w:r>
              <w:rPr>
                <w:rFonts w:hint="eastAsia"/>
              </w:rPr>
              <w:t>SequenceId</w:t>
            </w:r>
            <w:r>
              <w:rPr>
                <w:rFonts w:hint="eastAsia"/>
              </w:rPr>
              <w:t>表示命令序列，按照请求的原值返回。</w:t>
            </w:r>
          </w:p>
          <w:p w:rsidR="00E72DE1" w:rsidRDefault="00E72DE1" w:rsidP="00E72DE1">
            <w:pPr>
              <w:pStyle w:val="QB20"/>
              <w:ind w:firstLineChars="0" w:firstLine="0"/>
              <w:jc w:val="left"/>
              <w:cnfStyle w:val="000000000000"/>
            </w:pPr>
            <w:r>
              <w:rPr>
                <w:rFonts w:hint="eastAsia"/>
              </w:rPr>
              <w:t>16进制数，8位</w:t>
            </w:r>
          </w:p>
        </w:tc>
      </w:tr>
      <w:tr w:rsidR="00E72DE1" w:rsidTr="00E72DE1">
        <w:trPr>
          <w:cnfStyle w:val="000000100000"/>
        </w:trPr>
        <w:tc>
          <w:tcPr>
            <w:cnfStyle w:val="001000000000"/>
            <w:tcW w:w="2122" w:type="dxa"/>
          </w:tcPr>
          <w:p w:rsidR="00E72DE1" w:rsidRDefault="00E72DE1" w:rsidP="00E72DE1">
            <w:pPr>
              <w:pStyle w:val="QB20"/>
              <w:ind w:firstLineChars="0" w:firstLine="0"/>
              <w:jc w:val="left"/>
              <w:rPr>
                <w:b w:val="0"/>
                <w:bCs w:val="0"/>
              </w:rPr>
            </w:pPr>
            <w:r w:rsidRPr="001C05E3">
              <w:t>Parameter</w:t>
            </w:r>
          </w:p>
        </w:tc>
        <w:tc>
          <w:tcPr>
            <w:tcW w:w="1984" w:type="dxa"/>
          </w:tcPr>
          <w:p w:rsidR="00E72DE1" w:rsidRDefault="00E72DE1" w:rsidP="00E72DE1">
            <w:pPr>
              <w:pStyle w:val="QB20"/>
              <w:ind w:firstLineChars="0" w:firstLine="0"/>
              <w:jc w:val="left"/>
              <w:cnfStyle w:val="000000100000"/>
            </w:pPr>
            <w:r>
              <w:rPr>
                <w:rFonts w:hint="eastAsia"/>
              </w:rPr>
              <w:t>object</w:t>
            </w:r>
          </w:p>
        </w:tc>
        <w:tc>
          <w:tcPr>
            <w:tcW w:w="1985" w:type="dxa"/>
          </w:tcPr>
          <w:p w:rsidR="00E72DE1" w:rsidRDefault="00E72DE1" w:rsidP="00E72DE1">
            <w:pPr>
              <w:pStyle w:val="QB20"/>
              <w:ind w:firstLineChars="0" w:firstLine="0"/>
              <w:jc w:val="left"/>
              <w:cnfStyle w:val="000000100000"/>
            </w:pPr>
            <w:r>
              <w:rPr>
                <w:rFonts w:hint="eastAsia"/>
              </w:rPr>
              <w:t>报文中的请求参数</w:t>
            </w:r>
          </w:p>
        </w:tc>
        <w:tc>
          <w:tcPr>
            <w:tcW w:w="2416" w:type="dxa"/>
          </w:tcPr>
          <w:p w:rsidR="00E72DE1" w:rsidRDefault="00E72DE1" w:rsidP="00E72DE1">
            <w:pPr>
              <w:pStyle w:val="QB20"/>
              <w:ind w:firstLineChars="0" w:firstLine="0"/>
              <w:jc w:val="left"/>
              <w:cnfStyle w:val="000000100000"/>
            </w:pPr>
          </w:p>
        </w:tc>
      </w:tr>
      <w:tr w:rsidR="00E72DE1" w:rsidTr="00E72DE1">
        <w:tc>
          <w:tcPr>
            <w:cnfStyle w:val="001000000000"/>
            <w:tcW w:w="2122" w:type="dxa"/>
            <w:vAlign w:val="center"/>
          </w:tcPr>
          <w:p w:rsidR="00E72DE1" w:rsidRPr="00A00C26" w:rsidRDefault="00E72DE1" w:rsidP="00E72DE1">
            <w:pPr>
              <w:pStyle w:val="QB20"/>
              <w:ind w:firstLineChars="0" w:firstLine="0"/>
              <w:jc w:val="left"/>
            </w:pPr>
            <w:r>
              <w:t>MAC</w:t>
            </w:r>
          </w:p>
        </w:tc>
        <w:tc>
          <w:tcPr>
            <w:tcW w:w="1984" w:type="dxa"/>
            <w:vAlign w:val="center"/>
          </w:tcPr>
          <w:p w:rsidR="00E72DE1" w:rsidRDefault="00E72DE1" w:rsidP="00E72DE1">
            <w:pPr>
              <w:pStyle w:val="QB20"/>
              <w:ind w:firstLineChars="0" w:firstLine="0"/>
              <w:jc w:val="left"/>
              <w:cnfStyle w:val="000000000000"/>
            </w:pPr>
            <w:r>
              <w:rPr>
                <w:rFonts w:hint="eastAsia"/>
              </w:rPr>
              <w:t>String</w:t>
            </w:r>
          </w:p>
        </w:tc>
        <w:tc>
          <w:tcPr>
            <w:tcW w:w="1985" w:type="dxa"/>
            <w:vAlign w:val="center"/>
          </w:tcPr>
          <w:p w:rsidR="00E72DE1" w:rsidRPr="00A00C26" w:rsidRDefault="00E72DE1" w:rsidP="00E72DE1">
            <w:pPr>
              <w:pStyle w:val="QB20"/>
              <w:ind w:firstLineChars="0" w:firstLine="0"/>
              <w:jc w:val="left"/>
              <w:cnfStyle w:val="000000000000"/>
            </w:pPr>
            <w:r>
              <w:rPr>
                <w:rFonts w:hint="eastAsia"/>
              </w:rPr>
              <w:t>网关MAC地址</w:t>
            </w:r>
          </w:p>
        </w:tc>
        <w:tc>
          <w:tcPr>
            <w:tcW w:w="2416" w:type="dxa"/>
            <w:vAlign w:val="center"/>
          </w:tcPr>
          <w:p w:rsidR="00E72DE1" w:rsidRDefault="00E72DE1" w:rsidP="00E72DE1">
            <w:pPr>
              <w:pStyle w:val="QB20"/>
              <w:ind w:firstLineChars="0" w:firstLine="0"/>
              <w:jc w:val="left"/>
              <w:cnfStyle w:val="000000000000"/>
            </w:pPr>
          </w:p>
        </w:tc>
      </w:tr>
      <w:tr w:rsidR="00E72DE1" w:rsidTr="00E72DE1">
        <w:trPr>
          <w:cnfStyle w:val="000000100000"/>
        </w:trPr>
        <w:tc>
          <w:tcPr>
            <w:cnfStyle w:val="001000000000"/>
            <w:tcW w:w="2122" w:type="dxa"/>
            <w:vAlign w:val="center"/>
          </w:tcPr>
          <w:p w:rsidR="00E72DE1" w:rsidRDefault="00E72DE1" w:rsidP="00E72DE1">
            <w:pPr>
              <w:pStyle w:val="QB20"/>
              <w:ind w:firstLineChars="0" w:firstLine="0"/>
              <w:jc w:val="left"/>
            </w:pPr>
            <w:r w:rsidRPr="004F67EB">
              <w:t>Plugin_Name</w:t>
            </w:r>
          </w:p>
        </w:tc>
        <w:tc>
          <w:tcPr>
            <w:tcW w:w="1984" w:type="dxa"/>
            <w:vAlign w:val="center"/>
          </w:tcPr>
          <w:p w:rsidR="00E72DE1" w:rsidRDefault="00E72DE1" w:rsidP="00E72DE1">
            <w:pPr>
              <w:pStyle w:val="QB20"/>
              <w:ind w:firstLineChars="0" w:firstLine="0"/>
              <w:jc w:val="left"/>
              <w:cnfStyle w:val="000000100000"/>
            </w:pPr>
            <w:r>
              <w:rPr>
                <w:rFonts w:hint="eastAsia"/>
              </w:rPr>
              <w:t>String</w:t>
            </w:r>
          </w:p>
        </w:tc>
        <w:tc>
          <w:tcPr>
            <w:tcW w:w="1985" w:type="dxa"/>
            <w:vAlign w:val="center"/>
          </w:tcPr>
          <w:p w:rsidR="00E72DE1" w:rsidRDefault="00E60C1D" w:rsidP="00E72DE1">
            <w:pPr>
              <w:pStyle w:val="QB20"/>
              <w:ind w:firstLineChars="0" w:firstLine="0"/>
              <w:jc w:val="left"/>
              <w:cnfStyle w:val="000000100000"/>
            </w:pPr>
            <w:r>
              <w:rPr>
                <w:rFonts w:hint="eastAsia"/>
              </w:rPr>
              <w:t>插件编号</w:t>
            </w:r>
          </w:p>
        </w:tc>
        <w:tc>
          <w:tcPr>
            <w:tcW w:w="2416" w:type="dxa"/>
            <w:vAlign w:val="center"/>
          </w:tcPr>
          <w:p w:rsidR="00E72DE1" w:rsidRDefault="00E72DE1" w:rsidP="00E72DE1">
            <w:pPr>
              <w:pStyle w:val="QB20"/>
              <w:ind w:firstLineChars="0" w:firstLine="0"/>
              <w:jc w:val="left"/>
              <w:cnfStyle w:val="000000100000"/>
            </w:pPr>
          </w:p>
        </w:tc>
      </w:tr>
      <w:tr w:rsidR="00E72DE1" w:rsidTr="00E72DE1">
        <w:tc>
          <w:tcPr>
            <w:cnfStyle w:val="001000000000"/>
            <w:tcW w:w="2122" w:type="dxa"/>
            <w:vAlign w:val="center"/>
          </w:tcPr>
          <w:p w:rsidR="00E72DE1" w:rsidRPr="004F67EB" w:rsidRDefault="00E72DE1" w:rsidP="00E72DE1">
            <w:pPr>
              <w:pStyle w:val="QB20"/>
              <w:ind w:firstLineChars="0" w:firstLine="0"/>
              <w:jc w:val="left"/>
            </w:pPr>
            <w:r>
              <w:rPr>
                <w:rFonts w:hint="eastAsia"/>
              </w:rPr>
              <w:t>Version</w:t>
            </w:r>
          </w:p>
        </w:tc>
        <w:tc>
          <w:tcPr>
            <w:tcW w:w="1984" w:type="dxa"/>
            <w:vAlign w:val="center"/>
          </w:tcPr>
          <w:p w:rsidR="00E72DE1" w:rsidRDefault="00E72DE1" w:rsidP="00E72DE1">
            <w:pPr>
              <w:pStyle w:val="QB20"/>
              <w:ind w:firstLineChars="0" w:firstLine="0"/>
              <w:jc w:val="left"/>
              <w:cnfStyle w:val="000000000000"/>
            </w:pPr>
            <w:r>
              <w:t>S</w:t>
            </w:r>
            <w:r>
              <w:rPr>
                <w:rFonts w:hint="eastAsia"/>
              </w:rPr>
              <w:t>tring</w:t>
            </w:r>
          </w:p>
        </w:tc>
        <w:tc>
          <w:tcPr>
            <w:tcW w:w="1985" w:type="dxa"/>
            <w:vAlign w:val="center"/>
          </w:tcPr>
          <w:p w:rsidR="00E72DE1" w:rsidRDefault="00E72DE1" w:rsidP="00E72DE1">
            <w:pPr>
              <w:pStyle w:val="QB20"/>
              <w:ind w:firstLineChars="0" w:firstLine="0"/>
              <w:jc w:val="left"/>
              <w:cnfStyle w:val="000000000000"/>
            </w:pPr>
            <w:r>
              <w:rPr>
                <w:rFonts w:hint="eastAsia"/>
              </w:rPr>
              <w:t>插件版本</w:t>
            </w:r>
          </w:p>
        </w:tc>
        <w:tc>
          <w:tcPr>
            <w:tcW w:w="2416" w:type="dxa"/>
            <w:vAlign w:val="center"/>
          </w:tcPr>
          <w:p w:rsidR="00E72DE1" w:rsidRDefault="00E72DE1" w:rsidP="00E72DE1">
            <w:pPr>
              <w:pStyle w:val="QB20"/>
              <w:ind w:firstLineChars="0" w:firstLine="0"/>
              <w:jc w:val="left"/>
              <w:cnfStyle w:val="000000000000"/>
            </w:pPr>
          </w:p>
        </w:tc>
      </w:tr>
    </w:tbl>
    <w:p w:rsidR="00E72DE1" w:rsidRDefault="00E72DE1" w:rsidP="00E72DE1">
      <w:pPr>
        <w:spacing w:line="300" w:lineRule="auto"/>
        <w:rPr>
          <w:rFonts w:ascii="宋体" w:hAnsi="宋体"/>
          <w:sz w:val="24"/>
        </w:rPr>
      </w:pPr>
      <w:r>
        <w:rPr>
          <w:rFonts w:ascii="宋体" w:hAnsi="宋体" w:hint="eastAsia"/>
          <w:sz w:val="24"/>
        </w:rPr>
        <w:tab/>
      </w:r>
    </w:p>
    <w:p w:rsidR="00E72DE1" w:rsidRDefault="00E72DE1" w:rsidP="00E72DE1">
      <w:pPr>
        <w:pStyle w:val="QB3"/>
      </w:pPr>
      <w:r>
        <w:t>响应报文定义</w:t>
      </w:r>
    </w:p>
    <w:p w:rsidR="00E72DE1" w:rsidRPr="002F1CDB" w:rsidRDefault="00E72DE1" w:rsidP="00E72DE1">
      <w:pPr>
        <w:pStyle w:val="QB7"/>
        <w:spacing w:line="300" w:lineRule="auto"/>
        <w:ind w:firstLine="420"/>
      </w:pPr>
      <w:r w:rsidRPr="002F1CDB">
        <w:rPr>
          <w:rFonts w:hint="eastAsia"/>
        </w:rPr>
        <w:t>消息发送方向：</w:t>
      </w:r>
      <w:r w:rsidR="00772E7C">
        <w:rPr>
          <w:rFonts w:hint="eastAsia"/>
        </w:rPr>
        <w:t>省级数字家庭管理平台</w:t>
      </w:r>
      <w:r w:rsidRPr="002F1CDB">
        <w:rPr>
          <w:rFonts w:hint="eastAsia"/>
        </w:rPr>
        <w:t>－&gt;</w:t>
      </w:r>
      <w:r w:rsidR="00772E7C">
        <w:rPr>
          <w:rFonts w:hint="eastAsia"/>
        </w:rPr>
        <w:t>一级家庭开放平台</w:t>
      </w:r>
      <w:r w:rsidRPr="002F1CDB">
        <w:rPr>
          <w:rFonts w:hint="eastAsia"/>
        </w:rPr>
        <w:t>。</w:t>
      </w:r>
    </w:p>
    <w:p w:rsidR="00E72DE1" w:rsidRPr="002F1CDB" w:rsidRDefault="00E72DE1" w:rsidP="00E72DE1">
      <w:pPr>
        <w:pStyle w:val="QB7"/>
        <w:spacing w:line="300" w:lineRule="auto"/>
        <w:ind w:firstLine="420"/>
      </w:pPr>
      <w:r w:rsidRPr="002F1CDB">
        <w:rPr>
          <w:rFonts w:hint="eastAsia"/>
        </w:rPr>
        <w:t>消息格式如下：</w:t>
      </w:r>
    </w:p>
    <w:p w:rsidR="00E72DE1" w:rsidRPr="002F1CDB"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Pr>
          <w:rFonts w:hAnsi="宋体" w:hint="eastAsia"/>
          <w:szCs w:val="21"/>
        </w:rPr>
        <w:t>NOTIFY_RESET_PLUGIN</w:t>
      </w:r>
      <w:r>
        <w:rPr>
          <w:rFonts w:hint="eastAsia"/>
        </w:rPr>
        <w:t xml:space="preserve"> ",</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E72DE1"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r>
        <w:rPr>
          <w:rFonts w:hint="eastAsia"/>
        </w:rPr>
        <w:t>}</w:t>
      </w:r>
    </w:p>
    <w:p w:rsidR="00E72DE1" w:rsidRPr="002F1CDB" w:rsidRDefault="00E72DE1" w:rsidP="00E72DE1">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E72DE1" w:rsidRDefault="00E72DE1" w:rsidP="00E72DE1">
      <w:pPr>
        <w:pStyle w:val="QB7"/>
        <w:spacing w:line="300" w:lineRule="auto"/>
        <w:ind w:firstLine="420"/>
      </w:pPr>
      <w:r>
        <w:lastRenderedPageBreak/>
        <w:t>参数说明</w:t>
      </w:r>
      <w:r>
        <w:rPr>
          <w:rFonts w:hint="eastAsia"/>
        </w:rPr>
        <w:t>：</w:t>
      </w:r>
    </w:p>
    <w:tbl>
      <w:tblPr>
        <w:tblStyle w:val="4-12"/>
        <w:tblW w:w="0" w:type="auto"/>
        <w:tblLook w:val="04A0"/>
      </w:tblPr>
      <w:tblGrid>
        <w:gridCol w:w="2122"/>
        <w:gridCol w:w="1984"/>
        <w:gridCol w:w="1985"/>
        <w:gridCol w:w="2409"/>
      </w:tblGrid>
      <w:tr w:rsidR="00E72DE1" w:rsidTr="00E72DE1">
        <w:trPr>
          <w:cnfStyle w:val="100000000000"/>
        </w:trPr>
        <w:tc>
          <w:tcPr>
            <w:cnfStyle w:val="001000000000"/>
            <w:tcW w:w="2122" w:type="dxa"/>
          </w:tcPr>
          <w:p w:rsidR="00E72DE1" w:rsidRDefault="00E72DE1" w:rsidP="00E72DE1">
            <w:pPr>
              <w:pStyle w:val="QB20"/>
              <w:ind w:firstLineChars="0" w:firstLine="0"/>
              <w:jc w:val="center"/>
              <w:rPr>
                <w:b w:val="0"/>
                <w:bCs w:val="0"/>
                <w:color w:val="FFFFFF"/>
              </w:rPr>
            </w:pPr>
            <w:r>
              <w:rPr>
                <w:b w:val="0"/>
                <w:bCs w:val="0"/>
                <w:color w:val="FFFFFF"/>
              </w:rPr>
              <w:t>参数名称</w:t>
            </w:r>
          </w:p>
        </w:tc>
        <w:tc>
          <w:tcPr>
            <w:tcW w:w="1984" w:type="dxa"/>
          </w:tcPr>
          <w:p w:rsidR="00E72DE1" w:rsidRDefault="00E72DE1" w:rsidP="00E72DE1">
            <w:pPr>
              <w:pStyle w:val="QB20"/>
              <w:ind w:firstLineChars="0" w:firstLine="0"/>
              <w:jc w:val="center"/>
              <w:cnfStyle w:val="100000000000"/>
              <w:rPr>
                <w:b w:val="0"/>
                <w:bCs w:val="0"/>
                <w:color w:val="FFFFFF"/>
              </w:rPr>
            </w:pPr>
            <w:r>
              <w:rPr>
                <w:b w:val="0"/>
                <w:bCs w:val="0"/>
                <w:color w:val="FFFFFF"/>
              </w:rPr>
              <w:t>参数类型</w:t>
            </w:r>
          </w:p>
        </w:tc>
        <w:tc>
          <w:tcPr>
            <w:tcW w:w="1985" w:type="dxa"/>
          </w:tcPr>
          <w:p w:rsidR="00E72DE1" w:rsidRDefault="00E72DE1" w:rsidP="00E72DE1">
            <w:pPr>
              <w:pStyle w:val="QB20"/>
              <w:ind w:firstLineChars="0" w:firstLine="0"/>
              <w:jc w:val="center"/>
              <w:cnfStyle w:val="100000000000"/>
              <w:rPr>
                <w:b w:val="0"/>
                <w:bCs w:val="0"/>
                <w:color w:val="FFFFFF"/>
              </w:rPr>
            </w:pPr>
            <w:r>
              <w:rPr>
                <w:b w:val="0"/>
                <w:bCs w:val="0"/>
                <w:color w:val="FFFFFF"/>
              </w:rPr>
              <w:t>参数含义</w:t>
            </w:r>
          </w:p>
        </w:tc>
        <w:tc>
          <w:tcPr>
            <w:tcW w:w="2409" w:type="dxa"/>
          </w:tcPr>
          <w:p w:rsidR="00E72DE1" w:rsidRDefault="00E72DE1" w:rsidP="00E72DE1">
            <w:pPr>
              <w:pStyle w:val="QB20"/>
              <w:ind w:firstLineChars="0" w:firstLine="0"/>
              <w:jc w:val="center"/>
              <w:cnfStyle w:val="100000000000"/>
              <w:rPr>
                <w:b w:val="0"/>
                <w:bCs w:val="0"/>
                <w:color w:val="FFFFFF"/>
              </w:rPr>
            </w:pPr>
            <w:r>
              <w:rPr>
                <w:b w:val="0"/>
                <w:bCs w:val="0"/>
                <w:color w:val="FFFFFF"/>
              </w:rPr>
              <w:t>说明</w:t>
            </w:r>
          </w:p>
        </w:tc>
      </w:tr>
      <w:tr w:rsidR="00E72DE1" w:rsidTr="00E72DE1">
        <w:trPr>
          <w:cnfStyle w:val="000000100000"/>
        </w:trPr>
        <w:tc>
          <w:tcPr>
            <w:cnfStyle w:val="001000000000"/>
            <w:tcW w:w="2122" w:type="dxa"/>
          </w:tcPr>
          <w:p w:rsidR="00E72DE1" w:rsidRPr="00707375" w:rsidRDefault="00E72DE1" w:rsidP="00E72DE1">
            <w:pPr>
              <w:pStyle w:val="QB20"/>
              <w:ind w:firstLineChars="0" w:firstLine="0"/>
              <w:jc w:val="left"/>
              <w:rPr>
                <w:bCs w:val="0"/>
              </w:rPr>
            </w:pPr>
            <w:r w:rsidRPr="00BD3C12">
              <w:rPr>
                <w:rFonts w:cs="Times New Roman" w:hint="eastAsia"/>
                <w:b w:val="0"/>
                <w:bCs w:val="0"/>
              </w:rPr>
              <w:t>Result</w:t>
            </w:r>
          </w:p>
        </w:tc>
        <w:tc>
          <w:tcPr>
            <w:tcW w:w="1984" w:type="dxa"/>
          </w:tcPr>
          <w:p w:rsidR="00E72DE1" w:rsidRDefault="00E72DE1" w:rsidP="00E72DE1">
            <w:pPr>
              <w:pStyle w:val="QB20"/>
              <w:ind w:firstLineChars="0" w:firstLine="0"/>
              <w:jc w:val="left"/>
              <w:cnfStyle w:val="000000100000"/>
            </w:pPr>
            <w:r>
              <w:rPr>
                <w:rFonts w:hint="eastAsia"/>
              </w:rPr>
              <w:t>Int</w:t>
            </w:r>
          </w:p>
        </w:tc>
        <w:tc>
          <w:tcPr>
            <w:tcW w:w="1985" w:type="dxa"/>
          </w:tcPr>
          <w:p w:rsidR="00E72DE1" w:rsidRDefault="00E72DE1" w:rsidP="00E72DE1">
            <w:pPr>
              <w:pStyle w:val="QB20"/>
              <w:ind w:firstLineChars="0" w:firstLine="0"/>
              <w:jc w:val="left"/>
              <w:cnfStyle w:val="000000100000"/>
            </w:pPr>
          </w:p>
        </w:tc>
        <w:tc>
          <w:tcPr>
            <w:tcW w:w="2409" w:type="dxa"/>
          </w:tcPr>
          <w:p w:rsidR="00E72DE1" w:rsidRDefault="00E72DE1" w:rsidP="00E72DE1">
            <w:pPr>
              <w:pStyle w:val="QB20"/>
              <w:ind w:firstLineChars="0" w:firstLine="0"/>
              <w:jc w:val="left"/>
              <w:cnfStyle w:val="000000100000"/>
            </w:pPr>
          </w:p>
        </w:tc>
      </w:tr>
      <w:tr w:rsidR="00E72DE1" w:rsidTr="00E72DE1">
        <w:tc>
          <w:tcPr>
            <w:cnfStyle w:val="001000000000"/>
            <w:tcW w:w="2122" w:type="dxa"/>
          </w:tcPr>
          <w:p w:rsidR="00E72DE1" w:rsidRDefault="00E72DE1" w:rsidP="00E72DE1">
            <w:pPr>
              <w:pStyle w:val="QB20"/>
              <w:ind w:firstLineChars="0" w:firstLine="0"/>
              <w:jc w:val="left"/>
              <w:rPr>
                <w:b w:val="0"/>
                <w:bCs w:val="0"/>
              </w:rPr>
            </w:pPr>
            <w:r w:rsidRPr="00BD3C12">
              <w:rPr>
                <w:rFonts w:cs="Times New Roman" w:hint="eastAsia"/>
                <w:b w:val="0"/>
                <w:bCs w:val="0"/>
              </w:rPr>
              <w:t>ID</w:t>
            </w:r>
          </w:p>
        </w:tc>
        <w:tc>
          <w:tcPr>
            <w:tcW w:w="1984" w:type="dxa"/>
          </w:tcPr>
          <w:p w:rsidR="00E72DE1" w:rsidRDefault="00E72DE1" w:rsidP="00E72DE1">
            <w:pPr>
              <w:pStyle w:val="QB20"/>
              <w:ind w:firstLineChars="0" w:firstLine="0"/>
              <w:jc w:val="left"/>
              <w:cnfStyle w:val="000000000000"/>
            </w:pPr>
            <w:r>
              <w:rPr>
                <w:rFonts w:hint="eastAsia"/>
              </w:rPr>
              <w:t>Int</w:t>
            </w:r>
          </w:p>
        </w:tc>
        <w:tc>
          <w:tcPr>
            <w:tcW w:w="1985" w:type="dxa"/>
          </w:tcPr>
          <w:p w:rsidR="00E72DE1" w:rsidRDefault="00E72DE1" w:rsidP="00E72DE1">
            <w:pPr>
              <w:pStyle w:val="QB20"/>
              <w:ind w:firstLineChars="0" w:firstLine="0"/>
              <w:jc w:val="left"/>
              <w:cnfStyle w:val="000000000000"/>
            </w:pPr>
            <w:r>
              <w:rPr>
                <w:rFonts w:hint="eastAsia"/>
              </w:rPr>
              <w:t>平台</w:t>
            </w:r>
            <w:r>
              <w:t>维护的事务ID</w:t>
            </w:r>
          </w:p>
        </w:tc>
        <w:tc>
          <w:tcPr>
            <w:tcW w:w="2409" w:type="dxa"/>
          </w:tcPr>
          <w:p w:rsidR="00E72DE1" w:rsidRDefault="00E72DE1" w:rsidP="00E72DE1">
            <w:pPr>
              <w:pStyle w:val="QB20"/>
              <w:ind w:firstLineChars="0" w:firstLine="0"/>
              <w:jc w:val="left"/>
              <w:cnfStyle w:val="000000000000"/>
            </w:pPr>
            <w:r>
              <w:t>按请求原值返回</w:t>
            </w:r>
          </w:p>
        </w:tc>
      </w:tr>
      <w:tr w:rsidR="00E72DE1" w:rsidTr="00E72DE1">
        <w:trPr>
          <w:cnfStyle w:val="000000100000"/>
        </w:trPr>
        <w:tc>
          <w:tcPr>
            <w:cnfStyle w:val="001000000000"/>
            <w:tcW w:w="2122" w:type="dxa"/>
          </w:tcPr>
          <w:p w:rsidR="00E72DE1" w:rsidRPr="00A00C26" w:rsidRDefault="00E72DE1" w:rsidP="00E72DE1">
            <w:pPr>
              <w:pStyle w:val="QB20"/>
              <w:ind w:firstLineChars="0" w:firstLine="0"/>
              <w:jc w:val="left"/>
            </w:pPr>
            <w:r w:rsidRPr="00BD3C12">
              <w:rPr>
                <w:rFonts w:cs="Times New Roman"/>
                <w:b w:val="0"/>
                <w:bCs w:val="0"/>
              </w:rPr>
              <w:t>CmdType</w:t>
            </w:r>
          </w:p>
        </w:tc>
        <w:tc>
          <w:tcPr>
            <w:tcW w:w="1984" w:type="dxa"/>
          </w:tcPr>
          <w:p w:rsidR="00E72DE1" w:rsidRDefault="00E72DE1" w:rsidP="00E72DE1">
            <w:pPr>
              <w:pStyle w:val="QB20"/>
              <w:ind w:firstLineChars="0" w:firstLine="0"/>
              <w:jc w:val="left"/>
              <w:cnfStyle w:val="000000100000"/>
            </w:pPr>
            <w:r>
              <w:t>String</w:t>
            </w:r>
          </w:p>
        </w:tc>
        <w:tc>
          <w:tcPr>
            <w:tcW w:w="1985" w:type="dxa"/>
          </w:tcPr>
          <w:p w:rsidR="00E72DE1" w:rsidRPr="00A00C26" w:rsidRDefault="00E72DE1" w:rsidP="00E72DE1">
            <w:pPr>
              <w:pStyle w:val="QB20"/>
              <w:ind w:firstLineChars="0" w:firstLine="0"/>
              <w:jc w:val="left"/>
              <w:cnfStyle w:val="000000100000"/>
            </w:pPr>
            <w:r>
              <w:t>命令类型</w:t>
            </w:r>
          </w:p>
        </w:tc>
        <w:tc>
          <w:tcPr>
            <w:tcW w:w="2409" w:type="dxa"/>
          </w:tcPr>
          <w:p w:rsidR="00E72DE1" w:rsidRDefault="00E72DE1" w:rsidP="00E72DE1">
            <w:pPr>
              <w:pStyle w:val="QB20"/>
              <w:ind w:firstLineChars="0" w:firstLine="0"/>
              <w:jc w:val="left"/>
              <w:cnfStyle w:val="000000100000"/>
            </w:pPr>
            <w:r>
              <w:rPr>
                <w:rFonts w:hint="eastAsia"/>
              </w:rPr>
              <w:t>按照请求的原值返回。</w:t>
            </w:r>
          </w:p>
        </w:tc>
      </w:tr>
      <w:tr w:rsidR="00E72DE1" w:rsidTr="00E72DE1">
        <w:tc>
          <w:tcPr>
            <w:cnfStyle w:val="001000000000"/>
            <w:tcW w:w="2122" w:type="dxa"/>
          </w:tcPr>
          <w:p w:rsidR="00E72DE1" w:rsidRDefault="00E72DE1" w:rsidP="00E72DE1">
            <w:pPr>
              <w:pStyle w:val="QB20"/>
              <w:ind w:firstLineChars="0" w:firstLine="0"/>
              <w:jc w:val="left"/>
            </w:pPr>
            <w:r w:rsidRPr="00BD3C12">
              <w:rPr>
                <w:rFonts w:cs="Times New Roman"/>
                <w:b w:val="0"/>
                <w:bCs w:val="0"/>
              </w:rPr>
              <w:t>SequenceId</w:t>
            </w:r>
          </w:p>
        </w:tc>
        <w:tc>
          <w:tcPr>
            <w:tcW w:w="1984" w:type="dxa"/>
          </w:tcPr>
          <w:p w:rsidR="00E72DE1" w:rsidRDefault="00E72DE1" w:rsidP="00E72DE1">
            <w:pPr>
              <w:pStyle w:val="QB20"/>
              <w:ind w:firstLineChars="0" w:firstLine="0"/>
              <w:jc w:val="left"/>
              <w:cnfStyle w:val="000000000000"/>
            </w:pPr>
            <w:r>
              <w:t>String</w:t>
            </w:r>
          </w:p>
        </w:tc>
        <w:tc>
          <w:tcPr>
            <w:tcW w:w="1985" w:type="dxa"/>
          </w:tcPr>
          <w:p w:rsidR="00E72DE1" w:rsidRDefault="00E72DE1" w:rsidP="00E72DE1">
            <w:pPr>
              <w:pStyle w:val="QB20"/>
              <w:ind w:firstLineChars="0" w:firstLine="0"/>
              <w:jc w:val="left"/>
              <w:cnfStyle w:val="000000000000"/>
            </w:pPr>
            <w:r>
              <w:t>请求编号</w:t>
            </w:r>
          </w:p>
        </w:tc>
        <w:tc>
          <w:tcPr>
            <w:tcW w:w="2409" w:type="dxa"/>
          </w:tcPr>
          <w:p w:rsidR="00E72DE1" w:rsidRDefault="00E72DE1" w:rsidP="00E72DE1">
            <w:pPr>
              <w:pStyle w:val="QB20"/>
              <w:ind w:firstLineChars="0" w:firstLine="0"/>
              <w:cnfStyle w:val="000000000000"/>
            </w:pPr>
            <w:r>
              <w:rPr>
                <w:rFonts w:hint="eastAsia"/>
              </w:rPr>
              <w:t>SequenceId表示命令序列，按照请求的原值返回。</w:t>
            </w:r>
          </w:p>
          <w:p w:rsidR="00E72DE1" w:rsidRDefault="00E72DE1" w:rsidP="00E72DE1">
            <w:pPr>
              <w:pStyle w:val="QB20"/>
              <w:ind w:firstLineChars="0" w:firstLine="0"/>
              <w:jc w:val="left"/>
              <w:cnfStyle w:val="000000000000"/>
            </w:pPr>
            <w:r>
              <w:rPr>
                <w:rFonts w:hint="eastAsia"/>
              </w:rPr>
              <w:t>16进制数，8位</w:t>
            </w:r>
          </w:p>
        </w:tc>
      </w:tr>
      <w:tr w:rsidR="00E72DE1" w:rsidTr="00E72DE1">
        <w:trPr>
          <w:cnfStyle w:val="000000100000"/>
        </w:trPr>
        <w:tc>
          <w:tcPr>
            <w:cnfStyle w:val="001000000000"/>
            <w:tcW w:w="2122" w:type="dxa"/>
          </w:tcPr>
          <w:p w:rsidR="00E72DE1" w:rsidRDefault="00E72DE1" w:rsidP="00E72DE1">
            <w:pPr>
              <w:pStyle w:val="QB20"/>
              <w:ind w:firstLineChars="0" w:firstLine="0"/>
              <w:jc w:val="left"/>
            </w:pPr>
            <w:r w:rsidRPr="00BD3C12">
              <w:rPr>
                <w:rFonts w:cs="Times New Roman" w:hint="eastAsia"/>
                <w:b w:val="0"/>
                <w:bCs w:val="0"/>
              </w:rPr>
              <w:t>R</w:t>
            </w:r>
            <w:r w:rsidRPr="00BD3C12">
              <w:rPr>
                <w:rFonts w:cs="Times New Roman"/>
                <w:b w:val="0"/>
                <w:bCs w:val="0"/>
              </w:rPr>
              <w:t>esultData</w:t>
            </w:r>
          </w:p>
        </w:tc>
        <w:tc>
          <w:tcPr>
            <w:tcW w:w="1984" w:type="dxa"/>
          </w:tcPr>
          <w:p w:rsidR="00E72DE1" w:rsidRDefault="00E72DE1" w:rsidP="00E72DE1">
            <w:pPr>
              <w:pStyle w:val="QB20"/>
              <w:ind w:firstLineChars="0" w:firstLine="0"/>
              <w:jc w:val="left"/>
              <w:cnfStyle w:val="000000100000"/>
            </w:pPr>
            <w:r>
              <w:rPr>
                <w:rFonts w:hint="eastAsia"/>
              </w:rPr>
              <w:t>Object</w:t>
            </w:r>
          </w:p>
        </w:tc>
        <w:tc>
          <w:tcPr>
            <w:tcW w:w="1985" w:type="dxa"/>
          </w:tcPr>
          <w:p w:rsidR="00E72DE1" w:rsidRDefault="00E72DE1" w:rsidP="00E72DE1">
            <w:pPr>
              <w:pStyle w:val="QB20"/>
              <w:ind w:firstLineChars="0" w:firstLine="0"/>
              <w:jc w:val="left"/>
              <w:cnfStyle w:val="000000100000"/>
            </w:pPr>
            <w:r>
              <w:rPr>
                <w:rFonts w:hint="eastAsia"/>
              </w:rPr>
              <w:t>操作</w:t>
            </w:r>
            <w:r>
              <w:t>返回的结果</w:t>
            </w:r>
          </w:p>
        </w:tc>
        <w:tc>
          <w:tcPr>
            <w:tcW w:w="2409" w:type="dxa"/>
          </w:tcPr>
          <w:p w:rsidR="00E72DE1" w:rsidRDefault="00E72DE1" w:rsidP="00E72DE1">
            <w:pPr>
              <w:pStyle w:val="QB20"/>
              <w:ind w:firstLineChars="0" w:firstLine="0"/>
              <w:jc w:val="left"/>
              <w:cnfStyle w:val="000000100000"/>
            </w:pPr>
          </w:p>
        </w:tc>
      </w:tr>
    </w:tbl>
    <w:p w:rsidR="009142F4" w:rsidRDefault="009142F4" w:rsidP="009142F4">
      <w:pPr>
        <w:pStyle w:val="QB2"/>
      </w:pPr>
      <w:r>
        <w:rPr>
          <w:rFonts w:hint="eastAsia"/>
        </w:rPr>
        <w:t>获取已安装插件列表</w:t>
      </w:r>
    </w:p>
    <w:p w:rsidR="009142F4" w:rsidRPr="00456020" w:rsidRDefault="009142F4" w:rsidP="009142F4">
      <w:pPr>
        <w:pStyle w:val="QB3"/>
      </w:pPr>
      <w:r w:rsidRPr="00456020">
        <w:t>接口说明</w:t>
      </w:r>
    </w:p>
    <w:p w:rsidR="009142F4" w:rsidRDefault="009142F4" w:rsidP="009142F4">
      <w:pPr>
        <w:pStyle w:val="QB7"/>
        <w:spacing w:line="300" w:lineRule="auto"/>
        <w:ind w:firstLine="420"/>
      </w:pPr>
      <w:r>
        <w:rPr>
          <w:rFonts w:hint="eastAsia"/>
        </w:rPr>
        <w:t>查询网关中已经安装的插件列表</w:t>
      </w:r>
      <w:r w:rsidRPr="001D1486">
        <w:rPr>
          <w:rFonts w:hint="eastAsia"/>
        </w:rPr>
        <w:t>。</w:t>
      </w:r>
    </w:p>
    <w:p w:rsidR="009142F4" w:rsidRDefault="009142F4" w:rsidP="009142F4">
      <w:pPr>
        <w:pStyle w:val="QB7"/>
        <w:spacing w:line="300" w:lineRule="auto"/>
        <w:ind w:firstLine="420"/>
      </w:pPr>
      <w:r w:rsidRPr="004F67EB">
        <w:rPr>
          <w:rFonts w:hint="eastAsia"/>
        </w:rPr>
        <w:t>消息发送方向：</w:t>
      </w:r>
      <w:r w:rsidR="00772E7C">
        <w:rPr>
          <w:rFonts w:hint="eastAsia"/>
        </w:rPr>
        <w:t>一级家庭开放平台</w:t>
      </w:r>
      <w:r w:rsidRPr="004F67EB">
        <w:rPr>
          <w:rFonts w:hint="eastAsia"/>
        </w:rPr>
        <w:t>－&gt;</w:t>
      </w:r>
      <w:r w:rsidR="00772E7C">
        <w:rPr>
          <w:rFonts w:hint="eastAsia"/>
        </w:rPr>
        <w:t>省级数字家庭管理平台</w:t>
      </w:r>
      <w:r w:rsidRPr="004F67EB">
        <w:rPr>
          <w:rFonts w:hint="eastAsia"/>
        </w:rPr>
        <w:t>。</w:t>
      </w:r>
    </w:p>
    <w:p w:rsidR="009142F4" w:rsidRDefault="009142F4" w:rsidP="009142F4">
      <w:pPr>
        <w:pStyle w:val="QB3"/>
      </w:pPr>
      <w:r>
        <w:rPr>
          <w:rFonts w:hint="eastAsia"/>
        </w:rPr>
        <w:t>接口类型</w:t>
      </w:r>
    </w:p>
    <w:p w:rsidR="009142F4" w:rsidRPr="001D1486" w:rsidRDefault="009142F4" w:rsidP="009142F4">
      <w:pPr>
        <w:pStyle w:val="QB7"/>
        <w:spacing w:line="300" w:lineRule="auto"/>
        <w:ind w:firstLine="420"/>
      </w:pPr>
      <w:r>
        <w:rPr>
          <w:rFonts w:hint="eastAsia"/>
        </w:rPr>
        <w:t>名称：notifyListPlugin</w:t>
      </w:r>
    </w:p>
    <w:p w:rsidR="009142F4" w:rsidRDefault="009142F4" w:rsidP="009142F4">
      <w:pPr>
        <w:pStyle w:val="QB3"/>
      </w:pPr>
      <w:r>
        <w:rPr>
          <w:rFonts w:hint="eastAsia"/>
        </w:rPr>
        <w:t>请求报文定义</w:t>
      </w:r>
    </w:p>
    <w:p w:rsidR="009142F4" w:rsidRPr="004F67EB" w:rsidRDefault="009142F4" w:rsidP="009142F4">
      <w:pPr>
        <w:pStyle w:val="QB7"/>
        <w:spacing w:line="300" w:lineRule="auto"/>
        <w:ind w:firstLine="420"/>
      </w:pPr>
      <w:r w:rsidRPr="004F67EB">
        <w:rPr>
          <w:rFonts w:hint="eastAsia"/>
        </w:rPr>
        <w:t>消息格式如下：</w:t>
      </w:r>
    </w:p>
    <w:p w:rsidR="009142F4" w:rsidRPr="004F67EB"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"RPCMethod":"Notify"，</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Pr>
          <w:rFonts w:hAnsi="宋体" w:hint="eastAsia"/>
          <w:szCs w:val="21"/>
        </w:rPr>
        <w:t>NOTIFY_LIST_PLUGIN</w:t>
      </w:r>
      <w:r>
        <w:t xml:space="preserve"> ",</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sidRPr="00912980">
        <w:t>"</w:t>
      </w:r>
      <w:r>
        <w:t>MAC</w:t>
      </w:r>
      <w:r w:rsidRPr="00912980">
        <w:t>"</w:t>
      </w:r>
      <w:r>
        <w:t>:</w:t>
      </w:r>
      <w:r w:rsidRPr="00912980">
        <w:t xml:space="preserve"> "</w:t>
      </w:r>
      <w:r>
        <w:t>%s</w:t>
      </w:r>
      <w:r w:rsidRPr="00912980">
        <w:t>"</w:t>
      </w:r>
      <w:r>
        <w:t>,</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9142F4" w:rsidRPr="004F67EB"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420"/>
      </w:pPr>
      <w:r w:rsidRPr="004F67EB">
        <w:t>}</w:t>
      </w:r>
    </w:p>
    <w:p w:rsidR="009142F4" w:rsidRDefault="009142F4" w:rsidP="009142F4">
      <w:pPr>
        <w:pStyle w:val="QB7"/>
        <w:spacing w:line="300" w:lineRule="auto"/>
        <w:ind w:firstLine="420"/>
      </w:pPr>
      <w:r>
        <w:t>参数说明</w:t>
      </w:r>
      <w:r>
        <w:rPr>
          <w:rFonts w:hint="eastAsia"/>
        </w:rPr>
        <w:t>：</w:t>
      </w:r>
    </w:p>
    <w:tbl>
      <w:tblPr>
        <w:tblStyle w:val="4-12"/>
        <w:tblW w:w="0" w:type="auto"/>
        <w:tblLook w:val="04A0"/>
      </w:tblPr>
      <w:tblGrid>
        <w:gridCol w:w="2122"/>
        <w:gridCol w:w="1984"/>
        <w:gridCol w:w="1985"/>
        <w:gridCol w:w="2416"/>
      </w:tblGrid>
      <w:tr w:rsidR="009142F4" w:rsidTr="00092C22">
        <w:trPr>
          <w:cnfStyle w:val="100000000000"/>
        </w:trPr>
        <w:tc>
          <w:tcPr>
            <w:cnfStyle w:val="001000000000"/>
            <w:tcW w:w="2122" w:type="dxa"/>
          </w:tcPr>
          <w:p w:rsidR="009142F4" w:rsidRDefault="009142F4" w:rsidP="00092C22">
            <w:pPr>
              <w:pStyle w:val="QB20"/>
              <w:ind w:firstLineChars="0" w:firstLine="0"/>
              <w:jc w:val="center"/>
              <w:rPr>
                <w:b w:val="0"/>
                <w:bCs w:val="0"/>
                <w:color w:val="FFFFFF"/>
              </w:rPr>
            </w:pPr>
            <w:r>
              <w:rPr>
                <w:b w:val="0"/>
                <w:bCs w:val="0"/>
                <w:color w:val="FFFFFF"/>
              </w:rPr>
              <w:t>参数名称</w:t>
            </w:r>
          </w:p>
        </w:tc>
        <w:tc>
          <w:tcPr>
            <w:tcW w:w="1984" w:type="dxa"/>
          </w:tcPr>
          <w:p w:rsidR="009142F4" w:rsidRDefault="009142F4" w:rsidP="00092C22">
            <w:pPr>
              <w:pStyle w:val="QB20"/>
              <w:ind w:firstLineChars="0" w:firstLine="0"/>
              <w:jc w:val="center"/>
              <w:cnfStyle w:val="100000000000"/>
              <w:rPr>
                <w:b w:val="0"/>
                <w:bCs w:val="0"/>
                <w:color w:val="FFFFFF"/>
              </w:rPr>
            </w:pPr>
            <w:r>
              <w:rPr>
                <w:b w:val="0"/>
                <w:bCs w:val="0"/>
                <w:color w:val="FFFFFF"/>
              </w:rPr>
              <w:t>参数类型</w:t>
            </w:r>
          </w:p>
        </w:tc>
        <w:tc>
          <w:tcPr>
            <w:tcW w:w="1985" w:type="dxa"/>
          </w:tcPr>
          <w:p w:rsidR="009142F4" w:rsidRDefault="009142F4" w:rsidP="00092C22">
            <w:pPr>
              <w:pStyle w:val="QB20"/>
              <w:ind w:firstLineChars="0" w:firstLine="0"/>
              <w:jc w:val="center"/>
              <w:cnfStyle w:val="100000000000"/>
              <w:rPr>
                <w:b w:val="0"/>
                <w:bCs w:val="0"/>
                <w:color w:val="FFFFFF"/>
              </w:rPr>
            </w:pPr>
            <w:r>
              <w:rPr>
                <w:b w:val="0"/>
                <w:bCs w:val="0"/>
                <w:color w:val="FFFFFF"/>
              </w:rPr>
              <w:t>参数含义</w:t>
            </w:r>
          </w:p>
        </w:tc>
        <w:tc>
          <w:tcPr>
            <w:tcW w:w="2416" w:type="dxa"/>
          </w:tcPr>
          <w:p w:rsidR="009142F4" w:rsidRDefault="009142F4" w:rsidP="00092C22">
            <w:pPr>
              <w:pStyle w:val="QB20"/>
              <w:ind w:firstLineChars="0" w:firstLine="0"/>
              <w:jc w:val="center"/>
              <w:cnfStyle w:val="100000000000"/>
              <w:rPr>
                <w:b w:val="0"/>
                <w:bCs w:val="0"/>
                <w:color w:val="FFFFFF"/>
              </w:rPr>
            </w:pPr>
            <w:r>
              <w:rPr>
                <w:b w:val="0"/>
                <w:bCs w:val="0"/>
                <w:color w:val="FFFFFF"/>
              </w:rPr>
              <w:t>说明</w:t>
            </w:r>
          </w:p>
        </w:tc>
      </w:tr>
      <w:tr w:rsidR="009142F4" w:rsidTr="00092C22">
        <w:trPr>
          <w:cnfStyle w:val="000000100000"/>
        </w:trPr>
        <w:tc>
          <w:tcPr>
            <w:cnfStyle w:val="001000000000"/>
            <w:tcW w:w="2122" w:type="dxa"/>
            <w:vAlign w:val="center"/>
          </w:tcPr>
          <w:p w:rsidR="009142F4" w:rsidRPr="00707375" w:rsidRDefault="009142F4" w:rsidP="00092C22">
            <w:pPr>
              <w:pStyle w:val="QB20"/>
              <w:ind w:firstLineChars="0" w:firstLine="0"/>
              <w:jc w:val="left"/>
              <w:rPr>
                <w:bCs w:val="0"/>
              </w:rPr>
            </w:pPr>
            <w:r w:rsidRPr="00707375">
              <w:rPr>
                <w:rFonts w:cs="Times New Roman" w:hint="eastAsia"/>
                <w:bCs w:val="0"/>
              </w:rPr>
              <w:t>RPCMethod</w:t>
            </w:r>
          </w:p>
        </w:tc>
        <w:tc>
          <w:tcPr>
            <w:tcW w:w="1984" w:type="dxa"/>
            <w:vAlign w:val="center"/>
          </w:tcPr>
          <w:p w:rsidR="009142F4" w:rsidRDefault="009142F4" w:rsidP="00092C22">
            <w:pPr>
              <w:pStyle w:val="QB20"/>
              <w:ind w:firstLineChars="0" w:firstLine="0"/>
              <w:jc w:val="left"/>
              <w:cnfStyle w:val="000000100000"/>
            </w:pPr>
            <w:r>
              <w:rPr>
                <w:rFonts w:hint="eastAsia"/>
              </w:rPr>
              <w:t>String</w:t>
            </w:r>
          </w:p>
        </w:tc>
        <w:tc>
          <w:tcPr>
            <w:tcW w:w="1985" w:type="dxa"/>
            <w:vAlign w:val="center"/>
          </w:tcPr>
          <w:p w:rsidR="009142F4" w:rsidRDefault="009142F4" w:rsidP="00092C22">
            <w:pPr>
              <w:pStyle w:val="QB20"/>
              <w:ind w:firstLineChars="0" w:firstLine="0"/>
              <w:jc w:val="left"/>
              <w:cnfStyle w:val="000000100000"/>
            </w:pPr>
            <w:r>
              <w:rPr>
                <w:rFonts w:hint="eastAsia"/>
              </w:rPr>
              <w:t>接口分类定义</w:t>
            </w:r>
          </w:p>
        </w:tc>
        <w:tc>
          <w:tcPr>
            <w:tcW w:w="2416" w:type="dxa"/>
            <w:vAlign w:val="center"/>
          </w:tcPr>
          <w:p w:rsidR="009142F4" w:rsidRDefault="009142F4" w:rsidP="00092C22">
            <w:pPr>
              <w:pStyle w:val="QB20"/>
              <w:ind w:firstLineChars="0" w:firstLine="0"/>
              <w:jc w:val="left"/>
              <w:cnfStyle w:val="000000100000"/>
            </w:pPr>
            <w:r>
              <w:rPr>
                <w:rFonts w:hint="eastAsia"/>
              </w:rPr>
              <w:t>Notify</w:t>
            </w:r>
          </w:p>
        </w:tc>
      </w:tr>
      <w:tr w:rsidR="009142F4" w:rsidTr="00092C22">
        <w:tc>
          <w:tcPr>
            <w:cnfStyle w:val="001000000000"/>
            <w:tcW w:w="2122" w:type="dxa"/>
          </w:tcPr>
          <w:p w:rsidR="009142F4" w:rsidRPr="00707375" w:rsidRDefault="009142F4" w:rsidP="00092C22">
            <w:pPr>
              <w:pStyle w:val="QB20"/>
              <w:ind w:firstLineChars="0" w:firstLine="0"/>
              <w:jc w:val="left"/>
              <w:rPr>
                <w:rFonts w:cs="Times New Roman"/>
              </w:rPr>
            </w:pPr>
            <w:r w:rsidRPr="001C05E3">
              <w:t>ID</w:t>
            </w:r>
          </w:p>
        </w:tc>
        <w:tc>
          <w:tcPr>
            <w:tcW w:w="1984" w:type="dxa"/>
          </w:tcPr>
          <w:p w:rsidR="009142F4" w:rsidRDefault="009142F4" w:rsidP="00092C22">
            <w:pPr>
              <w:pStyle w:val="QB20"/>
              <w:ind w:firstLineChars="0" w:firstLine="0"/>
              <w:jc w:val="left"/>
              <w:cnfStyle w:val="000000000000"/>
            </w:pPr>
            <w:r>
              <w:rPr>
                <w:rFonts w:hint="eastAsia"/>
              </w:rPr>
              <w:t>Int</w:t>
            </w:r>
          </w:p>
        </w:tc>
        <w:tc>
          <w:tcPr>
            <w:tcW w:w="1985" w:type="dxa"/>
          </w:tcPr>
          <w:p w:rsidR="009142F4" w:rsidRDefault="009142F4" w:rsidP="00092C22">
            <w:pPr>
              <w:pStyle w:val="QB20"/>
              <w:ind w:firstLineChars="0" w:firstLine="0"/>
              <w:jc w:val="left"/>
              <w:cnfStyle w:val="000000000000"/>
            </w:pPr>
            <w:r>
              <w:rPr>
                <w:rFonts w:hint="eastAsia"/>
              </w:rPr>
              <w:t>平台</w:t>
            </w:r>
            <w:r>
              <w:t>维护的事务ID</w:t>
            </w:r>
          </w:p>
        </w:tc>
        <w:tc>
          <w:tcPr>
            <w:tcW w:w="2416" w:type="dxa"/>
          </w:tcPr>
          <w:p w:rsidR="009142F4" w:rsidRDefault="009142F4" w:rsidP="00092C22">
            <w:pPr>
              <w:pStyle w:val="QB20"/>
              <w:ind w:firstLineChars="0" w:firstLine="0"/>
              <w:jc w:val="left"/>
              <w:cnfStyle w:val="000000000000"/>
            </w:pPr>
            <w:r>
              <w:t>按请求原值返回</w:t>
            </w:r>
          </w:p>
        </w:tc>
      </w:tr>
      <w:tr w:rsidR="009142F4" w:rsidTr="00092C22">
        <w:trPr>
          <w:cnfStyle w:val="000000100000"/>
        </w:trPr>
        <w:tc>
          <w:tcPr>
            <w:cnfStyle w:val="001000000000"/>
            <w:tcW w:w="2122" w:type="dxa"/>
          </w:tcPr>
          <w:p w:rsidR="009142F4" w:rsidRPr="00707375" w:rsidRDefault="009142F4" w:rsidP="00092C22">
            <w:pPr>
              <w:pStyle w:val="QB20"/>
              <w:ind w:firstLineChars="0" w:firstLine="0"/>
              <w:jc w:val="left"/>
              <w:rPr>
                <w:rFonts w:cs="Times New Roman"/>
              </w:rPr>
            </w:pPr>
            <w:r w:rsidRPr="001C05E3">
              <w:t>CmdType</w:t>
            </w:r>
          </w:p>
        </w:tc>
        <w:tc>
          <w:tcPr>
            <w:tcW w:w="1984" w:type="dxa"/>
          </w:tcPr>
          <w:p w:rsidR="009142F4" w:rsidRDefault="009142F4" w:rsidP="00092C22">
            <w:pPr>
              <w:pStyle w:val="QB20"/>
              <w:ind w:firstLineChars="0" w:firstLine="0"/>
              <w:jc w:val="left"/>
              <w:cnfStyle w:val="000000100000"/>
            </w:pPr>
            <w:r>
              <w:t>String</w:t>
            </w:r>
          </w:p>
        </w:tc>
        <w:tc>
          <w:tcPr>
            <w:tcW w:w="1985" w:type="dxa"/>
          </w:tcPr>
          <w:p w:rsidR="009142F4" w:rsidRDefault="009142F4" w:rsidP="00092C22">
            <w:pPr>
              <w:pStyle w:val="QB20"/>
              <w:ind w:firstLineChars="0" w:firstLine="0"/>
              <w:jc w:val="left"/>
              <w:cnfStyle w:val="000000100000"/>
            </w:pPr>
            <w:r>
              <w:t>命令类型</w:t>
            </w:r>
          </w:p>
        </w:tc>
        <w:tc>
          <w:tcPr>
            <w:tcW w:w="2416" w:type="dxa"/>
          </w:tcPr>
          <w:p w:rsidR="009142F4" w:rsidRPr="00062052" w:rsidRDefault="009142F4" w:rsidP="00092C22">
            <w:pPr>
              <w:pStyle w:val="QB20"/>
              <w:ind w:firstLineChars="0" w:firstLine="0"/>
              <w:jc w:val="left"/>
              <w:cnfStyle w:val="000000100000"/>
            </w:pPr>
            <w:r>
              <w:rPr>
                <w:rFonts w:hAnsi="宋体" w:hint="eastAsia"/>
                <w:szCs w:val="21"/>
              </w:rPr>
              <w:t>NOTIFY_LIST_PLUGIN</w:t>
            </w:r>
          </w:p>
        </w:tc>
      </w:tr>
      <w:tr w:rsidR="009142F4" w:rsidTr="00092C22">
        <w:tc>
          <w:tcPr>
            <w:cnfStyle w:val="001000000000"/>
            <w:tcW w:w="2122" w:type="dxa"/>
          </w:tcPr>
          <w:p w:rsidR="009142F4" w:rsidRPr="00707375" w:rsidRDefault="009142F4" w:rsidP="00092C22">
            <w:pPr>
              <w:pStyle w:val="QB20"/>
              <w:ind w:firstLineChars="0" w:firstLine="0"/>
              <w:jc w:val="left"/>
              <w:rPr>
                <w:bCs w:val="0"/>
              </w:rPr>
            </w:pPr>
            <w:r w:rsidRPr="001C05E3">
              <w:t>SequenceId</w:t>
            </w:r>
          </w:p>
        </w:tc>
        <w:tc>
          <w:tcPr>
            <w:tcW w:w="1984" w:type="dxa"/>
          </w:tcPr>
          <w:p w:rsidR="009142F4" w:rsidRDefault="009142F4" w:rsidP="00092C22">
            <w:pPr>
              <w:pStyle w:val="QB20"/>
              <w:ind w:firstLineChars="0" w:firstLine="0"/>
              <w:jc w:val="left"/>
              <w:cnfStyle w:val="000000000000"/>
            </w:pPr>
            <w:r>
              <w:t>String</w:t>
            </w:r>
          </w:p>
        </w:tc>
        <w:tc>
          <w:tcPr>
            <w:tcW w:w="1985" w:type="dxa"/>
          </w:tcPr>
          <w:p w:rsidR="009142F4" w:rsidRDefault="009142F4" w:rsidP="00092C22">
            <w:pPr>
              <w:pStyle w:val="QB20"/>
              <w:ind w:firstLineChars="0" w:firstLine="0"/>
              <w:jc w:val="left"/>
              <w:cnfStyle w:val="000000000000"/>
            </w:pPr>
            <w:r>
              <w:t>请求编号</w:t>
            </w:r>
          </w:p>
        </w:tc>
        <w:tc>
          <w:tcPr>
            <w:tcW w:w="2416" w:type="dxa"/>
          </w:tcPr>
          <w:p w:rsidR="009142F4" w:rsidRDefault="009142F4" w:rsidP="00092C22">
            <w:pPr>
              <w:cnfStyle w:val="000000000000"/>
            </w:pPr>
            <w:r>
              <w:rPr>
                <w:rFonts w:hint="eastAsia"/>
              </w:rPr>
              <w:t>SequenceId</w:t>
            </w:r>
            <w:r>
              <w:rPr>
                <w:rFonts w:hint="eastAsia"/>
              </w:rPr>
              <w:t>表示命令序列，按照请求的原值返回。</w:t>
            </w:r>
          </w:p>
          <w:p w:rsidR="009142F4" w:rsidRDefault="009142F4" w:rsidP="00092C22">
            <w:pPr>
              <w:pStyle w:val="QB20"/>
              <w:ind w:firstLineChars="0" w:firstLine="0"/>
              <w:jc w:val="left"/>
              <w:cnfStyle w:val="000000000000"/>
            </w:pPr>
            <w:r>
              <w:rPr>
                <w:rFonts w:hint="eastAsia"/>
              </w:rPr>
              <w:t>16进制数，8位</w:t>
            </w:r>
          </w:p>
        </w:tc>
      </w:tr>
      <w:tr w:rsidR="009142F4" w:rsidTr="00092C22">
        <w:trPr>
          <w:cnfStyle w:val="000000100000"/>
        </w:trPr>
        <w:tc>
          <w:tcPr>
            <w:cnfStyle w:val="001000000000"/>
            <w:tcW w:w="2122" w:type="dxa"/>
          </w:tcPr>
          <w:p w:rsidR="009142F4" w:rsidRDefault="009142F4" w:rsidP="00092C22">
            <w:pPr>
              <w:pStyle w:val="QB20"/>
              <w:ind w:firstLineChars="0" w:firstLine="0"/>
              <w:jc w:val="left"/>
              <w:rPr>
                <w:b w:val="0"/>
                <w:bCs w:val="0"/>
              </w:rPr>
            </w:pPr>
            <w:r w:rsidRPr="001C05E3">
              <w:t>Parameter</w:t>
            </w:r>
          </w:p>
        </w:tc>
        <w:tc>
          <w:tcPr>
            <w:tcW w:w="1984" w:type="dxa"/>
          </w:tcPr>
          <w:p w:rsidR="009142F4" w:rsidRDefault="009142F4" w:rsidP="00092C22">
            <w:pPr>
              <w:pStyle w:val="QB20"/>
              <w:ind w:firstLineChars="0" w:firstLine="0"/>
              <w:jc w:val="left"/>
              <w:cnfStyle w:val="000000100000"/>
            </w:pPr>
            <w:r>
              <w:rPr>
                <w:rFonts w:hint="eastAsia"/>
              </w:rPr>
              <w:t>object</w:t>
            </w:r>
          </w:p>
        </w:tc>
        <w:tc>
          <w:tcPr>
            <w:tcW w:w="1985" w:type="dxa"/>
          </w:tcPr>
          <w:p w:rsidR="009142F4" w:rsidRDefault="009142F4" w:rsidP="00092C22">
            <w:pPr>
              <w:pStyle w:val="QB20"/>
              <w:ind w:firstLineChars="0" w:firstLine="0"/>
              <w:jc w:val="left"/>
              <w:cnfStyle w:val="000000100000"/>
            </w:pPr>
            <w:r>
              <w:rPr>
                <w:rFonts w:hint="eastAsia"/>
              </w:rPr>
              <w:t>报文中的请求参数</w:t>
            </w:r>
          </w:p>
        </w:tc>
        <w:tc>
          <w:tcPr>
            <w:tcW w:w="2416" w:type="dxa"/>
          </w:tcPr>
          <w:p w:rsidR="009142F4" w:rsidRDefault="009142F4" w:rsidP="00092C22">
            <w:pPr>
              <w:pStyle w:val="QB20"/>
              <w:ind w:firstLineChars="0" w:firstLine="0"/>
              <w:jc w:val="left"/>
              <w:cnfStyle w:val="000000100000"/>
            </w:pPr>
          </w:p>
        </w:tc>
      </w:tr>
      <w:tr w:rsidR="009142F4" w:rsidTr="00092C22">
        <w:tc>
          <w:tcPr>
            <w:cnfStyle w:val="001000000000"/>
            <w:tcW w:w="2122" w:type="dxa"/>
            <w:vAlign w:val="center"/>
          </w:tcPr>
          <w:p w:rsidR="009142F4" w:rsidRPr="00A00C26" w:rsidRDefault="009142F4" w:rsidP="00092C22">
            <w:pPr>
              <w:pStyle w:val="QB20"/>
              <w:ind w:firstLineChars="0" w:firstLine="0"/>
              <w:jc w:val="left"/>
            </w:pPr>
            <w:r>
              <w:t>MAC</w:t>
            </w:r>
          </w:p>
        </w:tc>
        <w:tc>
          <w:tcPr>
            <w:tcW w:w="1984" w:type="dxa"/>
            <w:vAlign w:val="center"/>
          </w:tcPr>
          <w:p w:rsidR="009142F4" w:rsidRDefault="009142F4" w:rsidP="00092C22">
            <w:pPr>
              <w:pStyle w:val="QB20"/>
              <w:ind w:firstLineChars="0" w:firstLine="0"/>
              <w:jc w:val="left"/>
              <w:cnfStyle w:val="000000000000"/>
            </w:pPr>
            <w:r>
              <w:rPr>
                <w:rFonts w:hint="eastAsia"/>
              </w:rPr>
              <w:t>String</w:t>
            </w:r>
          </w:p>
        </w:tc>
        <w:tc>
          <w:tcPr>
            <w:tcW w:w="1985" w:type="dxa"/>
            <w:vAlign w:val="center"/>
          </w:tcPr>
          <w:p w:rsidR="009142F4" w:rsidRPr="00A00C26" w:rsidRDefault="009142F4" w:rsidP="00092C22">
            <w:pPr>
              <w:pStyle w:val="QB20"/>
              <w:ind w:firstLineChars="0" w:firstLine="0"/>
              <w:jc w:val="left"/>
              <w:cnfStyle w:val="000000000000"/>
            </w:pPr>
            <w:r>
              <w:rPr>
                <w:rFonts w:hint="eastAsia"/>
              </w:rPr>
              <w:t>网关MAC地址</w:t>
            </w:r>
          </w:p>
        </w:tc>
        <w:tc>
          <w:tcPr>
            <w:tcW w:w="2416" w:type="dxa"/>
            <w:vAlign w:val="center"/>
          </w:tcPr>
          <w:p w:rsidR="009142F4" w:rsidRDefault="009142F4" w:rsidP="00092C22">
            <w:pPr>
              <w:pStyle w:val="QB20"/>
              <w:ind w:firstLineChars="0" w:firstLine="0"/>
              <w:jc w:val="left"/>
              <w:cnfStyle w:val="000000000000"/>
            </w:pPr>
          </w:p>
        </w:tc>
      </w:tr>
    </w:tbl>
    <w:p w:rsidR="009142F4" w:rsidRDefault="009142F4" w:rsidP="009142F4">
      <w:pPr>
        <w:spacing w:line="300" w:lineRule="auto"/>
        <w:rPr>
          <w:rFonts w:ascii="宋体" w:hAnsi="宋体"/>
          <w:sz w:val="24"/>
        </w:rPr>
      </w:pPr>
      <w:r>
        <w:rPr>
          <w:rFonts w:ascii="宋体" w:hAnsi="宋体" w:hint="eastAsia"/>
          <w:sz w:val="24"/>
        </w:rPr>
        <w:tab/>
      </w:r>
    </w:p>
    <w:p w:rsidR="009142F4" w:rsidRDefault="009142F4" w:rsidP="009142F4">
      <w:pPr>
        <w:pStyle w:val="QB3"/>
      </w:pPr>
      <w:r>
        <w:lastRenderedPageBreak/>
        <w:t>响应报文定义</w:t>
      </w:r>
    </w:p>
    <w:p w:rsidR="009142F4" w:rsidRPr="002F1CDB" w:rsidRDefault="009142F4" w:rsidP="009142F4">
      <w:pPr>
        <w:pStyle w:val="QB7"/>
        <w:spacing w:line="300" w:lineRule="auto"/>
        <w:ind w:firstLine="420"/>
      </w:pPr>
      <w:r w:rsidRPr="002F1CDB">
        <w:rPr>
          <w:rFonts w:hint="eastAsia"/>
        </w:rPr>
        <w:t>消息发送方向：</w:t>
      </w:r>
      <w:r w:rsidR="00772E7C">
        <w:rPr>
          <w:rFonts w:hint="eastAsia"/>
        </w:rPr>
        <w:t>省级数字家庭管理平台</w:t>
      </w:r>
      <w:r w:rsidRPr="002F1CDB">
        <w:rPr>
          <w:rFonts w:hint="eastAsia"/>
        </w:rPr>
        <w:t>－&gt;</w:t>
      </w:r>
      <w:r w:rsidR="00772E7C">
        <w:rPr>
          <w:rFonts w:hint="eastAsia"/>
        </w:rPr>
        <w:t>一级家庭开放平台</w:t>
      </w:r>
      <w:r w:rsidRPr="002F1CDB">
        <w:rPr>
          <w:rFonts w:hint="eastAsia"/>
        </w:rPr>
        <w:t>。</w:t>
      </w:r>
    </w:p>
    <w:p w:rsidR="009142F4" w:rsidRPr="002F1CDB" w:rsidRDefault="009142F4" w:rsidP="009142F4">
      <w:pPr>
        <w:pStyle w:val="QB7"/>
        <w:spacing w:line="300" w:lineRule="auto"/>
        <w:ind w:firstLine="420"/>
      </w:pPr>
      <w:r w:rsidRPr="002F1CDB">
        <w:rPr>
          <w:rFonts w:hint="eastAsia"/>
        </w:rPr>
        <w:t>消息格式如下：</w:t>
      </w:r>
    </w:p>
    <w:p w:rsidR="009142F4" w:rsidRPr="002F1CDB"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Pr>
          <w:rFonts w:hAnsi="宋体" w:hint="eastAsia"/>
          <w:szCs w:val="21"/>
        </w:rPr>
        <w:t>NOTIFY_RESET_PLUGIN</w:t>
      </w:r>
      <w:r>
        <w:rPr>
          <w:rFonts w:hint="eastAsia"/>
        </w:rPr>
        <w:t xml:space="preserve"> ",</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"Plugins":[</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w:t>
      </w:r>
      <w:r w:rsidRPr="004F67EB">
        <w:t>Plugin_Name</w:t>
      </w:r>
      <w:r>
        <w:t>”</w:t>
      </w:r>
      <w:r w:rsidRPr="004F67EB">
        <w:t xml:space="preserve">: </w:t>
      </w:r>
      <w:r>
        <w:t>“</w:t>
      </w:r>
      <w:r w:rsidR="00E60C1D">
        <w:rPr>
          <w:rFonts w:hint="eastAsia"/>
        </w:rPr>
        <w:t>插件编号</w:t>
      </w:r>
      <w:r>
        <w:t>”</w:t>
      </w:r>
      <w:r>
        <w:t xml:space="preserve">, </w:t>
      </w:r>
      <w:r>
        <w:t>“</w:t>
      </w:r>
      <w:r>
        <w:rPr>
          <w:rFonts w:hint="eastAsia"/>
        </w:rPr>
        <w:t>Version“：版本号, "enable":0/1},</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9142F4"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9142F4" w:rsidRPr="002F1CDB" w:rsidRDefault="009142F4" w:rsidP="009142F4">
      <w:pPr>
        <w:pStyle w:val="QB7"/>
        <w:pBdr>
          <w:top w:val="single" w:sz="4" w:space="1" w:color="auto"/>
          <w:left w:val="single" w:sz="4" w:space="4" w:color="auto"/>
          <w:bottom w:val="single" w:sz="4" w:space="1" w:color="auto"/>
          <w:right w:val="single" w:sz="4" w:space="4" w:color="auto"/>
        </w:pBdr>
        <w:shd w:val="clear" w:color="auto" w:fill="D9D9D9"/>
        <w:ind w:firstLine="420"/>
      </w:pPr>
      <w:r w:rsidRPr="002F1CDB">
        <w:t>}</w:t>
      </w:r>
    </w:p>
    <w:p w:rsidR="009142F4" w:rsidRDefault="009142F4" w:rsidP="009142F4">
      <w:pPr>
        <w:pStyle w:val="QB7"/>
        <w:spacing w:line="300" w:lineRule="auto"/>
        <w:ind w:firstLine="420"/>
      </w:pPr>
      <w:r>
        <w:t>参数说明</w:t>
      </w:r>
      <w:r>
        <w:rPr>
          <w:rFonts w:hint="eastAsia"/>
        </w:rPr>
        <w:t>：</w:t>
      </w:r>
    </w:p>
    <w:tbl>
      <w:tblPr>
        <w:tblStyle w:val="4-12"/>
        <w:tblW w:w="0" w:type="auto"/>
        <w:tblLook w:val="04A0"/>
      </w:tblPr>
      <w:tblGrid>
        <w:gridCol w:w="2090"/>
        <w:gridCol w:w="1933"/>
        <w:gridCol w:w="1914"/>
        <w:gridCol w:w="2359"/>
      </w:tblGrid>
      <w:tr w:rsidR="009142F4" w:rsidTr="00155CA6">
        <w:trPr>
          <w:cnfStyle w:val="100000000000"/>
        </w:trPr>
        <w:tc>
          <w:tcPr>
            <w:cnfStyle w:val="001000000000"/>
            <w:tcW w:w="2090" w:type="dxa"/>
          </w:tcPr>
          <w:p w:rsidR="009142F4" w:rsidRDefault="009142F4" w:rsidP="00092C22">
            <w:pPr>
              <w:pStyle w:val="QB20"/>
              <w:ind w:firstLineChars="0" w:firstLine="0"/>
              <w:jc w:val="center"/>
              <w:rPr>
                <w:b w:val="0"/>
                <w:bCs w:val="0"/>
                <w:color w:val="FFFFFF"/>
              </w:rPr>
            </w:pPr>
            <w:r>
              <w:rPr>
                <w:b w:val="0"/>
                <w:bCs w:val="0"/>
                <w:color w:val="FFFFFF"/>
              </w:rPr>
              <w:t>参数名称</w:t>
            </w:r>
          </w:p>
        </w:tc>
        <w:tc>
          <w:tcPr>
            <w:tcW w:w="1933" w:type="dxa"/>
          </w:tcPr>
          <w:p w:rsidR="009142F4" w:rsidRDefault="009142F4" w:rsidP="00092C22">
            <w:pPr>
              <w:pStyle w:val="QB20"/>
              <w:ind w:firstLineChars="0" w:firstLine="0"/>
              <w:jc w:val="center"/>
              <w:cnfStyle w:val="100000000000"/>
              <w:rPr>
                <w:b w:val="0"/>
                <w:bCs w:val="0"/>
                <w:color w:val="FFFFFF"/>
              </w:rPr>
            </w:pPr>
            <w:r>
              <w:rPr>
                <w:b w:val="0"/>
                <w:bCs w:val="0"/>
                <w:color w:val="FFFFFF"/>
              </w:rPr>
              <w:t>参数类型</w:t>
            </w:r>
          </w:p>
        </w:tc>
        <w:tc>
          <w:tcPr>
            <w:tcW w:w="1914" w:type="dxa"/>
          </w:tcPr>
          <w:p w:rsidR="009142F4" w:rsidRDefault="009142F4" w:rsidP="00092C22">
            <w:pPr>
              <w:pStyle w:val="QB20"/>
              <w:ind w:firstLineChars="0" w:firstLine="0"/>
              <w:jc w:val="center"/>
              <w:cnfStyle w:val="100000000000"/>
              <w:rPr>
                <w:b w:val="0"/>
                <w:bCs w:val="0"/>
                <w:color w:val="FFFFFF"/>
              </w:rPr>
            </w:pPr>
            <w:r>
              <w:rPr>
                <w:b w:val="0"/>
                <w:bCs w:val="0"/>
                <w:color w:val="FFFFFF"/>
              </w:rPr>
              <w:t>参数含义</w:t>
            </w:r>
          </w:p>
        </w:tc>
        <w:tc>
          <w:tcPr>
            <w:tcW w:w="2359" w:type="dxa"/>
          </w:tcPr>
          <w:p w:rsidR="009142F4" w:rsidRDefault="009142F4" w:rsidP="00092C22">
            <w:pPr>
              <w:pStyle w:val="QB20"/>
              <w:ind w:firstLineChars="0" w:firstLine="0"/>
              <w:jc w:val="center"/>
              <w:cnfStyle w:val="100000000000"/>
              <w:rPr>
                <w:b w:val="0"/>
                <w:bCs w:val="0"/>
                <w:color w:val="FFFFFF"/>
              </w:rPr>
            </w:pPr>
            <w:r>
              <w:rPr>
                <w:b w:val="0"/>
                <w:bCs w:val="0"/>
                <w:color w:val="FFFFFF"/>
              </w:rPr>
              <w:t>说明</w:t>
            </w:r>
          </w:p>
        </w:tc>
      </w:tr>
      <w:tr w:rsidR="009142F4" w:rsidTr="00155CA6">
        <w:trPr>
          <w:cnfStyle w:val="000000100000"/>
        </w:trPr>
        <w:tc>
          <w:tcPr>
            <w:cnfStyle w:val="001000000000"/>
            <w:tcW w:w="2090" w:type="dxa"/>
          </w:tcPr>
          <w:p w:rsidR="009142F4" w:rsidRPr="00707375" w:rsidRDefault="009142F4" w:rsidP="00092C22">
            <w:pPr>
              <w:pStyle w:val="QB20"/>
              <w:ind w:firstLineChars="0" w:firstLine="0"/>
              <w:jc w:val="left"/>
              <w:rPr>
                <w:bCs w:val="0"/>
              </w:rPr>
            </w:pPr>
            <w:r w:rsidRPr="00BD3C12">
              <w:rPr>
                <w:rFonts w:cs="Times New Roman" w:hint="eastAsia"/>
                <w:b w:val="0"/>
                <w:bCs w:val="0"/>
              </w:rPr>
              <w:t>Result</w:t>
            </w:r>
          </w:p>
        </w:tc>
        <w:tc>
          <w:tcPr>
            <w:tcW w:w="1933" w:type="dxa"/>
          </w:tcPr>
          <w:p w:rsidR="009142F4" w:rsidRDefault="009142F4" w:rsidP="00092C22">
            <w:pPr>
              <w:pStyle w:val="QB20"/>
              <w:ind w:firstLineChars="0" w:firstLine="0"/>
              <w:jc w:val="left"/>
              <w:cnfStyle w:val="000000100000"/>
            </w:pPr>
            <w:r>
              <w:rPr>
                <w:rFonts w:hint="eastAsia"/>
              </w:rPr>
              <w:t>Int</w:t>
            </w:r>
          </w:p>
        </w:tc>
        <w:tc>
          <w:tcPr>
            <w:tcW w:w="1914" w:type="dxa"/>
          </w:tcPr>
          <w:p w:rsidR="009142F4" w:rsidRDefault="009142F4" w:rsidP="00092C22">
            <w:pPr>
              <w:pStyle w:val="QB20"/>
              <w:ind w:firstLineChars="0" w:firstLine="0"/>
              <w:jc w:val="left"/>
              <w:cnfStyle w:val="000000100000"/>
            </w:pPr>
          </w:p>
        </w:tc>
        <w:tc>
          <w:tcPr>
            <w:tcW w:w="2359" w:type="dxa"/>
          </w:tcPr>
          <w:p w:rsidR="009142F4" w:rsidRDefault="009142F4" w:rsidP="00092C22">
            <w:pPr>
              <w:pStyle w:val="QB20"/>
              <w:ind w:firstLineChars="0" w:firstLine="0"/>
              <w:jc w:val="left"/>
              <w:cnfStyle w:val="000000100000"/>
            </w:pPr>
          </w:p>
        </w:tc>
      </w:tr>
      <w:tr w:rsidR="009142F4" w:rsidTr="00155CA6">
        <w:tc>
          <w:tcPr>
            <w:cnfStyle w:val="001000000000"/>
            <w:tcW w:w="2090" w:type="dxa"/>
          </w:tcPr>
          <w:p w:rsidR="009142F4" w:rsidRDefault="009142F4" w:rsidP="00092C22">
            <w:pPr>
              <w:pStyle w:val="QB20"/>
              <w:ind w:firstLineChars="0" w:firstLine="0"/>
              <w:jc w:val="left"/>
              <w:rPr>
                <w:b w:val="0"/>
                <w:bCs w:val="0"/>
              </w:rPr>
            </w:pPr>
            <w:r w:rsidRPr="00BD3C12">
              <w:rPr>
                <w:rFonts w:cs="Times New Roman" w:hint="eastAsia"/>
                <w:b w:val="0"/>
                <w:bCs w:val="0"/>
              </w:rPr>
              <w:t>ID</w:t>
            </w:r>
          </w:p>
        </w:tc>
        <w:tc>
          <w:tcPr>
            <w:tcW w:w="1933" w:type="dxa"/>
          </w:tcPr>
          <w:p w:rsidR="009142F4" w:rsidRDefault="009142F4" w:rsidP="00092C22">
            <w:pPr>
              <w:pStyle w:val="QB20"/>
              <w:ind w:firstLineChars="0" w:firstLine="0"/>
              <w:jc w:val="left"/>
              <w:cnfStyle w:val="000000000000"/>
            </w:pPr>
            <w:r>
              <w:rPr>
                <w:rFonts w:hint="eastAsia"/>
              </w:rPr>
              <w:t>Int</w:t>
            </w:r>
          </w:p>
        </w:tc>
        <w:tc>
          <w:tcPr>
            <w:tcW w:w="1914" w:type="dxa"/>
          </w:tcPr>
          <w:p w:rsidR="009142F4" w:rsidRDefault="009142F4" w:rsidP="00092C22">
            <w:pPr>
              <w:pStyle w:val="QB20"/>
              <w:ind w:firstLineChars="0" w:firstLine="0"/>
              <w:jc w:val="left"/>
              <w:cnfStyle w:val="000000000000"/>
            </w:pPr>
            <w:r>
              <w:rPr>
                <w:rFonts w:hint="eastAsia"/>
              </w:rPr>
              <w:t>平台</w:t>
            </w:r>
            <w:r>
              <w:t>维护的事务ID</w:t>
            </w:r>
          </w:p>
        </w:tc>
        <w:tc>
          <w:tcPr>
            <w:tcW w:w="2359" w:type="dxa"/>
          </w:tcPr>
          <w:p w:rsidR="009142F4" w:rsidRDefault="009142F4" w:rsidP="00092C22">
            <w:pPr>
              <w:pStyle w:val="QB20"/>
              <w:ind w:firstLineChars="0" w:firstLine="0"/>
              <w:jc w:val="left"/>
              <w:cnfStyle w:val="000000000000"/>
            </w:pPr>
            <w:r>
              <w:t>按请求原值返回</w:t>
            </w:r>
          </w:p>
        </w:tc>
      </w:tr>
      <w:tr w:rsidR="009142F4" w:rsidTr="00155CA6">
        <w:trPr>
          <w:cnfStyle w:val="000000100000"/>
        </w:trPr>
        <w:tc>
          <w:tcPr>
            <w:cnfStyle w:val="001000000000"/>
            <w:tcW w:w="2090" w:type="dxa"/>
          </w:tcPr>
          <w:p w:rsidR="009142F4" w:rsidRPr="00A00C26" w:rsidRDefault="009142F4" w:rsidP="00092C22">
            <w:pPr>
              <w:pStyle w:val="QB20"/>
              <w:ind w:firstLineChars="0" w:firstLine="0"/>
              <w:jc w:val="left"/>
            </w:pPr>
            <w:r w:rsidRPr="00BD3C12">
              <w:rPr>
                <w:rFonts w:cs="Times New Roman"/>
                <w:b w:val="0"/>
                <w:bCs w:val="0"/>
              </w:rPr>
              <w:t>CmdType</w:t>
            </w:r>
          </w:p>
        </w:tc>
        <w:tc>
          <w:tcPr>
            <w:tcW w:w="1933" w:type="dxa"/>
          </w:tcPr>
          <w:p w:rsidR="009142F4" w:rsidRDefault="009142F4" w:rsidP="00092C22">
            <w:pPr>
              <w:pStyle w:val="QB20"/>
              <w:ind w:firstLineChars="0" w:firstLine="0"/>
              <w:jc w:val="left"/>
              <w:cnfStyle w:val="000000100000"/>
            </w:pPr>
            <w:r>
              <w:t>String</w:t>
            </w:r>
          </w:p>
        </w:tc>
        <w:tc>
          <w:tcPr>
            <w:tcW w:w="1914" w:type="dxa"/>
          </w:tcPr>
          <w:p w:rsidR="009142F4" w:rsidRPr="00A00C26" w:rsidRDefault="009142F4" w:rsidP="00092C22">
            <w:pPr>
              <w:pStyle w:val="QB20"/>
              <w:ind w:firstLineChars="0" w:firstLine="0"/>
              <w:jc w:val="left"/>
              <w:cnfStyle w:val="000000100000"/>
            </w:pPr>
            <w:r>
              <w:t>命令类型</w:t>
            </w:r>
          </w:p>
        </w:tc>
        <w:tc>
          <w:tcPr>
            <w:tcW w:w="2359" w:type="dxa"/>
          </w:tcPr>
          <w:p w:rsidR="009142F4" w:rsidRDefault="009142F4" w:rsidP="00092C22">
            <w:pPr>
              <w:pStyle w:val="QB20"/>
              <w:ind w:firstLineChars="0" w:firstLine="0"/>
              <w:jc w:val="left"/>
              <w:cnfStyle w:val="000000100000"/>
            </w:pPr>
            <w:r>
              <w:rPr>
                <w:rFonts w:hint="eastAsia"/>
              </w:rPr>
              <w:t>按照请求的原值返回。</w:t>
            </w:r>
          </w:p>
        </w:tc>
      </w:tr>
      <w:tr w:rsidR="009142F4" w:rsidTr="00155CA6">
        <w:tc>
          <w:tcPr>
            <w:cnfStyle w:val="001000000000"/>
            <w:tcW w:w="2090" w:type="dxa"/>
          </w:tcPr>
          <w:p w:rsidR="009142F4" w:rsidRDefault="009142F4" w:rsidP="00092C22">
            <w:pPr>
              <w:pStyle w:val="QB20"/>
              <w:ind w:firstLineChars="0" w:firstLine="0"/>
              <w:jc w:val="left"/>
            </w:pPr>
            <w:r w:rsidRPr="00BD3C12">
              <w:rPr>
                <w:rFonts w:cs="Times New Roman"/>
                <w:b w:val="0"/>
                <w:bCs w:val="0"/>
              </w:rPr>
              <w:t>SequenceId</w:t>
            </w:r>
          </w:p>
        </w:tc>
        <w:tc>
          <w:tcPr>
            <w:tcW w:w="1933" w:type="dxa"/>
          </w:tcPr>
          <w:p w:rsidR="009142F4" w:rsidRDefault="009142F4" w:rsidP="00092C22">
            <w:pPr>
              <w:pStyle w:val="QB20"/>
              <w:ind w:firstLineChars="0" w:firstLine="0"/>
              <w:jc w:val="left"/>
              <w:cnfStyle w:val="000000000000"/>
            </w:pPr>
            <w:r>
              <w:t>String</w:t>
            </w:r>
          </w:p>
        </w:tc>
        <w:tc>
          <w:tcPr>
            <w:tcW w:w="1914" w:type="dxa"/>
          </w:tcPr>
          <w:p w:rsidR="009142F4" w:rsidRDefault="009142F4" w:rsidP="00092C22">
            <w:pPr>
              <w:pStyle w:val="QB20"/>
              <w:ind w:firstLineChars="0" w:firstLine="0"/>
              <w:jc w:val="left"/>
              <w:cnfStyle w:val="000000000000"/>
            </w:pPr>
            <w:r>
              <w:t>请求编号</w:t>
            </w:r>
          </w:p>
        </w:tc>
        <w:tc>
          <w:tcPr>
            <w:tcW w:w="2359" w:type="dxa"/>
          </w:tcPr>
          <w:p w:rsidR="009142F4" w:rsidRDefault="009142F4" w:rsidP="00092C22">
            <w:pPr>
              <w:pStyle w:val="QB20"/>
              <w:ind w:firstLineChars="0" w:firstLine="0"/>
              <w:cnfStyle w:val="000000000000"/>
            </w:pPr>
            <w:r>
              <w:rPr>
                <w:rFonts w:hint="eastAsia"/>
              </w:rPr>
              <w:t>SequenceId表示命令序列，按照请求的原值返回。</w:t>
            </w:r>
          </w:p>
          <w:p w:rsidR="009142F4" w:rsidRDefault="009142F4" w:rsidP="00092C22">
            <w:pPr>
              <w:pStyle w:val="QB20"/>
              <w:ind w:firstLineChars="0" w:firstLine="0"/>
              <w:jc w:val="left"/>
              <w:cnfStyle w:val="000000000000"/>
            </w:pPr>
            <w:r>
              <w:rPr>
                <w:rFonts w:hint="eastAsia"/>
              </w:rPr>
              <w:t>16进制数，8位</w:t>
            </w:r>
          </w:p>
        </w:tc>
      </w:tr>
      <w:tr w:rsidR="009142F4" w:rsidTr="00155CA6">
        <w:trPr>
          <w:cnfStyle w:val="000000100000"/>
        </w:trPr>
        <w:tc>
          <w:tcPr>
            <w:cnfStyle w:val="001000000000"/>
            <w:tcW w:w="2090" w:type="dxa"/>
          </w:tcPr>
          <w:p w:rsidR="009142F4" w:rsidRDefault="009142F4" w:rsidP="00092C22">
            <w:pPr>
              <w:pStyle w:val="QB20"/>
              <w:ind w:firstLineChars="0" w:firstLine="0"/>
              <w:jc w:val="left"/>
            </w:pPr>
            <w:r w:rsidRPr="00BD3C12">
              <w:rPr>
                <w:rFonts w:cs="Times New Roman" w:hint="eastAsia"/>
                <w:b w:val="0"/>
                <w:bCs w:val="0"/>
              </w:rPr>
              <w:t>R</w:t>
            </w:r>
            <w:r w:rsidRPr="00BD3C12">
              <w:rPr>
                <w:rFonts w:cs="Times New Roman"/>
                <w:b w:val="0"/>
                <w:bCs w:val="0"/>
              </w:rPr>
              <w:t>esultData</w:t>
            </w:r>
          </w:p>
        </w:tc>
        <w:tc>
          <w:tcPr>
            <w:tcW w:w="1933" w:type="dxa"/>
          </w:tcPr>
          <w:p w:rsidR="009142F4" w:rsidRDefault="009142F4" w:rsidP="00092C22">
            <w:pPr>
              <w:pStyle w:val="QB20"/>
              <w:ind w:firstLineChars="0" w:firstLine="0"/>
              <w:jc w:val="left"/>
              <w:cnfStyle w:val="000000100000"/>
            </w:pPr>
            <w:r>
              <w:rPr>
                <w:rFonts w:hint="eastAsia"/>
              </w:rPr>
              <w:t>Object</w:t>
            </w:r>
          </w:p>
        </w:tc>
        <w:tc>
          <w:tcPr>
            <w:tcW w:w="1914" w:type="dxa"/>
          </w:tcPr>
          <w:p w:rsidR="009142F4" w:rsidRDefault="009142F4" w:rsidP="00092C22">
            <w:pPr>
              <w:pStyle w:val="QB20"/>
              <w:ind w:firstLineChars="0" w:firstLine="0"/>
              <w:jc w:val="left"/>
              <w:cnfStyle w:val="000000100000"/>
            </w:pPr>
            <w:r>
              <w:rPr>
                <w:rFonts w:hint="eastAsia"/>
              </w:rPr>
              <w:t>操作</w:t>
            </w:r>
            <w:r>
              <w:t>返回的结果</w:t>
            </w:r>
          </w:p>
        </w:tc>
        <w:tc>
          <w:tcPr>
            <w:tcW w:w="2359" w:type="dxa"/>
          </w:tcPr>
          <w:p w:rsidR="009142F4" w:rsidRDefault="009142F4" w:rsidP="00092C22">
            <w:pPr>
              <w:pStyle w:val="QB20"/>
              <w:ind w:firstLineChars="0" w:firstLine="0"/>
              <w:jc w:val="left"/>
              <w:cnfStyle w:val="000000100000"/>
            </w:pPr>
          </w:p>
        </w:tc>
      </w:tr>
      <w:tr w:rsidR="009142F4" w:rsidTr="00155CA6">
        <w:tc>
          <w:tcPr>
            <w:cnfStyle w:val="001000000000"/>
            <w:tcW w:w="2090" w:type="dxa"/>
          </w:tcPr>
          <w:p w:rsidR="009142F4" w:rsidRPr="00BD3C12" w:rsidRDefault="009142F4" w:rsidP="00092C22">
            <w:pPr>
              <w:pStyle w:val="QB20"/>
              <w:ind w:firstLineChars="0" w:firstLine="0"/>
              <w:jc w:val="left"/>
              <w:rPr>
                <w:rFonts w:cs="Times New Roman"/>
                <w:b w:val="0"/>
                <w:bCs w:val="0"/>
              </w:rPr>
            </w:pPr>
            <w:r>
              <w:rPr>
                <w:rFonts w:cs="Times New Roman" w:hint="eastAsia"/>
                <w:b w:val="0"/>
                <w:bCs w:val="0"/>
              </w:rPr>
              <w:t>Plugin_Name</w:t>
            </w:r>
          </w:p>
        </w:tc>
        <w:tc>
          <w:tcPr>
            <w:tcW w:w="1933" w:type="dxa"/>
          </w:tcPr>
          <w:p w:rsidR="009142F4" w:rsidRDefault="009142F4" w:rsidP="00092C22">
            <w:pPr>
              <w:pStyle w:val="QB20"/>
              <w:ind w:firstLineChars="0" w:firstLine="0"/>
              <w:jc w:val="left"/>
              <w:cnfStyle w:val="000000000000"/>
            </w:pPr>
            <w:r>
              <w:t>S</w:t>
            </w:r>
            <w:r>
              <w:rPr>
                <w:rFonts w:hint="eastAsia"/>
              </w:rPr>
              <w:t>tring</w:t>
            </w:r>
          </w:p>
        </w:tc>
        <w:tc>
          <w:tcPr>
            <w:tcW w:w="1914" w:type="dxa"/>
          </w:tcPr>
          <w:p w:rsidR="009142F4" w:rsidRDefault="00E60C1D" w:rsidP="00092C22">
            <w:pPr>
              <w:pStyle w:val="QB20"/>
              <w:ind w:firstLineChars="0" w:firstLine="0"/>
              <w:jc w:val="left"/>
              <w:cnfStyle w:val="000000000000"/>
            </w:pPr>
            <w:r>
              <w:rPr>
                <w:rFonts w:hint="eastAsia"/>
              </w:rPr>
              <w:t>插件编号</w:t>
            </w:r>
          </w:p>
        </w:tc>
        <w:tc>
          <w:tcPr>
            <w:tcW w:w="2359" w:type="dxa"/>
          </w:tcPr>
          <w:p w:rsidR="009142F4" w:rsidRDefault="009142F4" w:rsidP="00092C22">
            <w:pPr>
              <w:pStyle w:val="QB20"/>
              <w:ind w:firstLineChars="0" w:firstLine="0"/>
              <w:jc w:val="left"/>
              <w:cnfStyle w:val="000000000000"/>
            </w:pPr>
          </w:p>
        </w:tc>
      </w:tr>
      <w:tr w:rsidR="009142F4" w:rsidTr="00155CA6">
        <w:trPr>
          <w:cnfStyle w:val="000000100000"/>
        </w:trPr>
        <w:tc>
          <w:tcPr>
            <w:cnfStyle w:val="001000000000"/>
            <w:tcW w:w="2090" w:type="dxa"/>
          </w:tcPr>
          <w:p w:rsidR="009142F4" w:rsidRDefault="009142F4" w:rsidP="00092C22">
            <w:pPr>
              <w:pStyle w:val="QB20"/>
              <w:ind w:firstLineChars="0" w:firstLine="0"/>
              <w:jc w:val="left"/>
              <w:rPr>
                <w:rFonts w:cs="Times New Roman"/>
                <w:b w:val="0"/>
                <w:bCs w:val="0"/>
              </w:rPr>
            </w:pPr>
            <w:r>
              <w:rPr>
                <w:rFonts w:cs="Times New Roman" w:hint="eastAsia"/>
                <w:b w:val="0"/>
                <w:bCs w:val="0"/>
              </w:rPr>
              <w:t>Version</w:t>
            </w:r>
          </w:p>
        </w:tc>
        <w:tc>
          <w:tcPr>
            <w:tcW w:w="1933" w:type="dxa"/>
          </w:tcPr>
          <w:p w:rsidR="009142F4" w:rsidRDefault="009142F4" w:rsidP="00092C22">
            <w:pPr>
              <w:pStyle w:val="QB20"/>
              <w:ind w:firstLineChars="0" w:firstLine="0"/>
              <w:jc w:val="left"/>
              <w:cnfStyle w:val="000000100000"/>
            </w:pPr>
            <w:r>
              <w:t>S</w:t>
            </w:r>
            <w:r>
              <w:rPr>
                <w:rFonts w:hint="eastAsia"/>
              </w:rPr>
              <w:t>tring</w:t>
            </w:r>
          </w:p>
        </w:tc>
        <w:tc>
          <w:tcPr>
            <w:tcW w:w="1914" w:type="dxa"/>
          </w:tcPr>
          <w:p w:rsidR="009142F4" w:rsidRDefault="009142F4" w:rsidP="00092C22">
            <w:pPr>
              <w:pStyle w:val="QB20"/>
              <w:ind w:firstLineChars="0" w:firstLine="0"/>
              <w:jc w:val="left"/>
              <w:cnfStyle w:val="000000100000"/>
            </w:pPr>
            <w:r>
              <w:rPr>
                <w:rFonts w:hint="eastAsia"/>
              </w:rPr>
              <w:t>插件版本</w:t>
            </w:r>
          </w:p>
        </w:tc>
        <w:tc>
          <w:tcPr>
            <w:tcW w:w="2359" w:type="dxa"/>
          </w:tcPr>
          <w:p w:rsidR="009142F4" w:rsidRDefault="009142F4" w:rsidP="00092C22">
            <w:pPr>
              <w:pStyle w:val="QB20"/>
              <w:ind w:firstLineChars="0" w:firstLine="0"/>
              <w:jc w:val="left"/>
              <w:cnfStyle w:val="000000100000"/>
            </w:pPr>
          </w:p>
        </w:tc>
      </w:tr>
      <w:tr w:rsidR="009142F4" w:rsidTr="00155CA6">
        <w:tc>
          <w:tcPr>
            <w:cnfStyle w:val="001000000000"/>
            <w:tcW w:w="2090" w:type="dxa"/>
          </w:tcPr>
          <w:p w:rsidR="009142F4" w:rsidRDefault="009142F4" w:rsidP="00092C22">
            <w:pPr>
              <w:pStyle w:val="QB20"/>
              <w:ind w:firstLineChars="0" w:firstLine="0"/>
              <w:jc w:val="left"/>
              <w:rPr>
                <w:rFonts w:cs="Times New Roman"/>
                <w:b w:val="0"/>
                <w:bCs w:val="0"/>
              </w:rPr>
            </w:pPr>
            <w:r>
              <w:rPr>
                <w:rFonts w:cs="Times New Roman"/>
                <w:b w:val="0"/>
                <w:bCs w:val="0"/>
              </w:rPr>
              <w:t>E</w:t>
            </w:r>
            <w:r>
              <w:rPr>
                <w:rFonts w:cs="Times New Roman" w:hint="eastAsia"/>
                <w:b w:val="0"/>
                <w:bCs w:val="0"/>
              </w:rPr>
              <w:t>nable</w:t>
            </w:r>
          </w:p>
        </w:tc>
        <w:tc>
          <w:tcPr>
            <w:tcW w:w="1933" w:type="dxa"/>
          </w:tcPr>
          <w:p w:rsidR="009142F4" w:rsidRDefault="009142F4" w:rsidP="00092C22">
            <w:pPr>
              <w:pStyle w:val="QB20"/>
              <w:ind w:firstLineChars="0" w:firstLine="0"/>
              <w:jc w:val="left"/>
              <w:cnfStyle w:val="000000000000"/>
            </w:pPr>
            <w:r>
              <w:t>I</w:t>
            </w:r>
            <w:r>
              <w:rPr>
                <w:rFonts w:hint="eastAsia"/>
              </w:rPr>
              <w:t>nt</w:t>
            </w:r>
          </w:p>
        </w:tc>
        <w:tc>
          <w:tcPr>
            <w:tcW w:w="1914" w:type="dxa"/>
          </w:tcPr>
          <w:p w:rsidR="009142F4" w:rsidRDefault="009142F4" w:rsidP="00092C22">
            <w:pPr>
              <w:pStyle w:val="QB20"/>
              <w:ind w:firstLineChars="0" w:firstLine="0"/>
              <w:jc w:val="left"/>
              <w:cnfStyle w:val="000000000000"/>
            </w:pPr>
            <w:r>
              <w:rPr>
                <w:rFonts w:hint="eastAsia"/>
              </w:rPr>
              <w:t>插件状态</w:t>
            </w:r>
          </w:p>
        </w:tc>
        <w:tc>
          <w:tcPr>
            <w:tcW w:w="2359" w:type="dxa"/>
          </w:tcPr>
          <w:p w:rsidR="009142F4" w:rsidRDefault="009142F4" w:rsidP="00092C22">
            <w:pPr>
              <w:pStyle w:val="QB20"/>
              <w:ind w:firstLineChars="0" w:firstLine="0"/>
              <w:jc w:val="left"/>
              <w:cnfStyle w:val="000000000000"/>
            </w:pPr>
            <w:r>
              <w:rPr>
                <w:rFonts w:hint="eastAsia"/>
              </w:rPr>
              <w:t>0：禁用</w:t>
            </w:r>
          </w:p>
          <w:p w:rsidR="009142F4" w:rsidRDefault="009142F4" w:rsidP="00092C22">
            <w:pPr>
              <w:pStyle w:val="QB20"/>
              <w:ind w:firstLineChars="0" w:firstLine="0"/>
              <w:jc w:val="left"/>
              <w:cnfStyle w:val="000000000000"/>
            </w:pPr>
            <w:r>
              <w:rPr>
                <w:rFonts w:hint="eastAsia"/>
              </w:rPr>
              <w:t>1：启用</w:t>
            </w:r>
          </w:p>
        </w:tc>
      </w:tr>
    </w:tbl>
    <w:p w:rsidR="00B271CA" w:rsidRDefault="00B271CA">
      <w:pPr>
        <w:pStyle w:val="QB7"/>
        <w:ind w:firstLine="420"/>
      </w:pPr>
    </w:p>
    <w:p w:rsidR="00155CA6" w:rsidRDefault="00155CA6" w:rsidP="00155CA6">
      <w:pPr>
        <w:pStyle w:val="QB2"/>
      </w:pPr>
      <w:r>
        <w:rPr>
          <w:rFonts w:hint="eastAsia"/>
        </w:rPr>
        <w:t>插件上架请求</w:t>
      </w:r>
    </w:p>
    <w:p w:rsidR="00155CA6" w:rsidRDefault="00155CA6" w:rsidP="00155CA6">
      <w:pPr>
        <w:pStyle w:val="QB3"/>
      </w:pPr>
      <w:r>
        <w:t>接口说明</w:t>
      </w:r>
    </w:p>
    <w:p w:rsidR="00155CA6" w:rsidRDefault="00155CA6" w:rsidP="00155CA6">
      <w:pPr>
        <w:pStyle w:val="QB7"/>
        <w:ind w:firstLine="420"/>
      </w:pPr>
      <w:r>
        <w:rPr>
          <w:rFonts w:hint="eastAsia"/>
        </w:rPr>
        <w:t>省级数字家庭管理平台上线新的插件后上报到一级家庭开放平台进行审核。</w:t>
      </w:r>
    </w:p>
    <w:p w:rsidR="00155CA6" w:rsidRDefault="00155CA6" w:rsidP="00155CA6">
      <w:pPr>
        <w:pStyle w:val="QB7"/>
        <w:ind w:firstLine="420"/>
      </w:pPr>
      <w:r>
        <w:rPr>
          <w:rFonts w:hint="eastAsia"/>
        </w:rPr>
        <w:t>消息发送方向：省级数字家庭管理平台—&gt;一级家庭开放平台</w:t>
      </w:r>
    </w:p>
    <w:p w:rsidR="00155CA6" w:rsidRDefault="00155CA6" w:rsidP="00155CA6"/>
    <w:p w:rsidR="00155CA6" w:rsidRDefault="00155CA6" w:rsidP="00155CA6">
      <w:pPr>
        <w:pStyle w:val="QB3"/>
      </w:pPr>
      <w:r>
        <w:rPr>
          <w:rFonts w:hint="eastAsia"/>
        </w:rPr>
        <w:t>接口类型</w:t>
      </w:r>
    </w:p>
    <w:p w:rsidR="00155CA6" w:rsidRDefault="00155CA6" w:rsidP="00155CA6">
      <w:pPr>
        <w:pStyle w:val="QB7"/>
        <w:ind w:firstLine="420"/>
      </w:pPr>
      <w:r>
        <w:rPr>
          <w:rFonts w:hint="eastAsia"/>
        </w:rPr>
        <w:t>名称：r</w:t>
      </w:r>
      <w:r>
        <w:t>eport</w:t>
      </w:r>
      <w:r>
        <w:rPr>
          <w:rFonts w:hint="eastAsia"/>
        </w:rPr>
        <w:t>PluginUp。</w:t>
      </w:r>
    </w:p>
    <w:p w:rsidR="00155CA6" w:rsidRDefault="00155CA6" w:rsidP="00155CA6">
      <w:pPr>
        <w:pStyle w:val="QB7"/>
        <w:ind w:firstLine="420"/>
      </w:pPr>
    </w:p>
    <w:p w:rsidR="00155CA6" w:rsidRDefault="00155CA6" w:rsidP="00155CA6">
      <w:pPr>
        <w:pStyle w:val="QB3"/>
      </w:pPr>
      <w:r>
        <w:rPr>
          <w:rFonts w:hint="eastAsia"/>
        </w:rPr>
        <w:lastRenderedPageBreak/>
        <w:t>请求报文</w:t>
      </w:r>
      <w:r>
        <w:t>定义</w:t>
      </w:r>
    </w:p>
    <w:p w:rsidR="00155CA6" w:rsidRDefault="00155CA6" w:rsidP="00155CA6">
      <w:pPr>
        <w:pStyle w:val="QB7"/>
        <w:ind w:firstLine="420"/>
      </w:pPr>
      <w:r>
        <w:rPr>
          <w:rFonts w:hint="eastAsia"/>
        </w:rPr>
        <w:t>例程:</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Report</w:t>
      </w: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t>REPORT</w:t>
      </w:r>
      <w:r>
        <w:rPr>
          <w:rFonts w:hint="eastAsia"/>
        </w:rPr>
        <w:t>_</w:t>
      </w:r>
      <w:r w:rsidRPr="009B4054">
        <w:rPr>
          <w:rFonts w:hint="eastAsia"/>
        </w:rPr>
        <w:t>P</w:t>
      </w:r>
      <w:r>
        <w:t>LUGIN</w:t>
      </w:r>
      <w:r>
        <w:rPr>
          <w:rFonts w:hint="eastAsia"/>
        </w:rPr>
        <w:t>_</w:t>
      </w:r>
      <w:r>
        <w:t>UP</w:t>
      </w: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Plugin_</w:t>
      </w:r>
      <w:r>
        <w:rPr>
          <w:rFonts w:hint="eastAsia"/>
        </w:rPr>
        <w:t>Name":"插件编号"，</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Plugin_</w:t>
      </w:r>
      <w:r>
        <w:rPr>
          <w:rFonts w:hint="eastAsia"/>
        </w:rPr>
        <w:t>Ttile":"插件名称"</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Plugin_</w:t>
      </w:r>
      <w:r w:rsidRPr="007A3D3D">
        <w:t>description</w:t>
      </w:r>
      <w:r>
        <w:rPr>
          <w:rFonts w:hint="eastAsia"/>
        </w:rPr>
        <w:t>":"插件描述"</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"Plugin_size":"插件大小"</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Pr="00190505">
        <w:t>Province</w:t>
      </w:r>
      <w:r>
        <w:t>_</w:t>
      </w:r>
      <w:r w:rsidRPr="00190505">
        <w:t>code</w:t>
      </w:r>
      <w:r>
        <w:rPr>
          <w:rFonts w:hint="eastAsia"/>
        </w:rPr>
        <w:t>":"省份编码"</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C17747">
        <w:t>Version</w:t>
      </w:r>
      <w:r>
        <w:t>”</w:t>
      </w:r>
      <w:r>
        <w:rPr>
          <w:rFonts w:hint="eastAsia"/>
        </w:rPr>
        <w:t>：</w:t>
      </w:r>
      <w:r>
        <w:t>”</w:t>
      </w:r>
      <w:r>
        <w:t>版本</w:t>
      </w:r>
      <w:r>
        <w:t>”</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P</w:t>
      </w:r>
      <w:r w:rsidRPr="00B30392">
        <w:t>ermission</w:t>
      </w:r>
      <w:r>
        <w:t>_list</w:t>
      </w: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_code</w:t>
      </w:r>
      <w:r>
        <w:rPr>
          <w:rFonts w:hint="eastAsia"/>
        </w:rPr>
        <w:t>":"权限编号1"</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650" w:firstLine="1365"/>
      </w:pPr>
      <w:r>
        <w:rPr>
          <w:rFonts w:hint="eastAsia"/>
        </w:rPr>
        <w:t>"</w:t>
      </w:r>
      <w:r>
        <w:t>P</w:t>
      </w:r>
      <w:r w:rsidRPr="00B30392">
        <w:t>ermission</w:t>
      </w:r>
      <w:r>
        <w:t>_name</w:t>
      </w:r>
      <w:r>
        <w:rPr>
          <w:rFonts w:hint="eastAsia"/>
        </w:rPr>
        <w:t>":"权限名称1"</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650" w:firstLine="1365"/>
      </w:pPr>
      <w:r>
        <w:rPr>
          <w:rFonts w:hint="eastAsia"/>
        </w:rPr>
        <w:t>}</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_code</w:t>
      </w:r>
      <w:r>
        <w:rPr>
          <w:rFonts w:hint="eastAsia"/>
        </w:rPr>
        <w:t>":"权限编号</w:t>
      </w:r>
      <w:r>
        <w:t>2</w:t>
      </w:r>
      <w:r>
        <w:rPr>
          <w:rFonts w:hint="eastAsia"/>
        </w:rPr>
        <w:t>"</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650" w:firstLine="1365"/>
      </w:pPr>
      <w:r>
        <w:rPr>
          <w:rFonts w:hint="eastAsia"/>
        </w:rPr>
        <w:t>"</w:t>
      </w:r>
      <w:r>
        <w:t>P</w:t>
      </w:r>
      <w:r w:rsidRPr="00B30392">
        <w:t>ermission</w:t>
      </w:r>
      <w:r>
        <w:t>_name</w:t>
      </w:r>
      <w:r>
        <w:rPr>
          <w:rFonts w:hint="eastAsia"/>
        </w:rPr>
        <w:t>":"权限名称</w:t>
      </w:r>
      <w:r>
        <w:t>2</w:t>
      </w: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650" w:firstLine="1365"/>
      </w:pPr>
      <w:r>
        <w:rPr>
          <w:rFonts w:hint="eastAsia"/>
        </w:rPr>
        <w:t>}</w:t>
      </w:r>
      <w:r w:rsidRPr="0099789F">
        <w:rPr>
          <w:rFonts w:cs="宋体"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55CA6" w:rsidRDefault="00155CA6" w:rsidP="00155CA6">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155CA6" w:rsidTr="00F52FB1">
        <w:tc>
          <w:tcPr>
            <w:tcW w:w="2519" w:type="dxa"/>
            <w:tcBorders>
              <w:top w:val="single" w:sz="4" w:space="0" w:color="5B9BD5"/>
              <w:left w:val="single" w:sz="4" w:space="0" w:color="5B9BD5"/>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155CA6" w:rsidRDefault="00155CA6" w:rsidP="00F52FB1">
            <w:pPr>
              <w:pStyle w:val="QB20"/>
              <w:ind w:firstLineChars="0" w:firstLine="0"/>
              <w:jc w:val="center"/>
              <w:rPr>
                <w:b/>
                <w:bCs/>
                <w:color w:val="FFFFFF"/>
              </w:rPr>
            </w:pPr>
            <w:r>
              <w:rPr>
                <w:b/>
                <w:bCs/>
                <w:color w:val="FFFFFF"/>
              </w:rPr>
              <w:t>说明</w:t>
            </w:r>
          </w:p>
        </w:tc>
      </w:tr>
      <w:tr w:rsidR="00155CA6" w:rsidTr="00F52FB1">
        <w:trPr>
          <w:trHeight w:val="90"/>
        </w:trPr>
        <w:tc>
          <w:tcPr>
            <w:tcW w:w="2519" w:type="dxa"/>
            <w:shd w:val="clear" w:color="auto" w:fill="DEEAF6"/>
          </w:tcPr>
          <w:p w:rsidR="00155CA6" w:rsidRDefault="00155CA6" w:rsidP="00F52FB1">
            <w:pPr>
              <w:pStyle w:val="QB20"/>
              <w:ind w:firstLineChars="0" w:firstLine="0"/>
              <w:rPr>
                <w:b/>
                <w:bCs/>
              </w:rPr>
            </w:pPr>
            <w:r>
              <w:rPr>
                <w:rFonts w:cs="Times New Roman" w:hint="eastAsia"/>
                <w:b/>
                <w:bCs/>
              </w:rPr>
              <w:t>RPCMethod</w:t>
            </w:r>
          </w:p>
        </w:tc>
        <w:tc>
          <w:tcPr>
            <w:tcW w:w="1638" w:type="dxa"/>
            <w:shd w:val="clear" w:color="auto" w:fill="DEEAF6"/>
          </w:tcPr>
          <w:p w:rsidR="00155CA6" w:rsidRDefault="00155CA6" w:rsidP="00F52FB1">
            <w:pPr>
              <w:pStyle w:val="QB20"/>
              <w:ind w:firstLineChars="0" w:firstLine="0"/>
            </w:pPr>
            <w:r>
              <w:rPr>
                <w:rFonts w:hint="eastAsia"/>
              </w:rPr>
              <w:t>String</w:t>
            </w:r>
          </w:p>
        </w:tc>
        <w:tc>
          <w:tcPr>
            <w:tcW w:w="2049" w:type="dxa"/>
            <w:shd w:val="clear" w:color="auto" w:fill="DEEAF6"/>
          </w:tcPr>
          <w:p w:rsidR="00155CA6" w:rsidRDefault="00155CA6" w:rsidP="00F52FB1">
            <w:pPr>
              <w:pStyle w:val="QB20"/>
              <w:ind w:firstLineChars="0" w:firstLine="0"/>
            </w:pPr>
            <w:r>
              <w:rPr>
                <w:rFonts w:hint="eastAsia"/>
              </w:rPr>
              <w:t>接口分类定义</w:t>
            </w:r>
          </w:p>
        </w:tc>
        <w:tc>
          <w:tcPr>
            <w:tcW w:w="2316" w:type="dxa"/>
            <w:shd w:val="clear" w:color="auto" w:fill="DEEAF6"/>
          </w:tcPr>
          <w:p w:rsidR="00155CA6" w:rsidRDefault="00155CA6" w:rsidP="00F52FB1">
            <w:pPr>
              <w:pStyle w:val="QB20"/>
              <w:ind w:firstLineChars="0" w:firstLine="0"/>
            </w:pPr>
            <w:r>
              <w:rPr>
                <w:rFonts w:hint="eastAsia"/>
              </w:rPr>
              <w:t>report</w:t>
            </w:r>
          </w:p>
        </w:tc>
      </w:tr>
      <w:tr w:rsidR="00155CA6" w:rsidTr="00F52FB1">
        <w:tc>
          <w:tcPr>
            <w:tcW w:w="2519" w:type="dxa"/>
          </w:tcPr>
          <w:p w:rsidR="00155CA6" w:rsidRDefault="00155CA6" w:rsidP="00F52FB1">
            <w:pPr>
              <w:pStyle w:val="QB20"/>
              <w:ind w:firstLineChars="0" w:firstLine="0"/>
              <w:rPr>
                <w:b/>
                <w:bCs/>
              </w:rPr>
            </w:pPr>
            <w:r>
              <w:rPr>
                <w:rFonts w:cs="Times New Roman" w:hint="eastAsia"/>
                <w:b/>
                <w:bCs/>
              </w:rPr>
              <w:t>ID</w:t>
            </w:r>
          </w:p>
        </w:tc>
        <w:tc>
          <w:tcPr>
            <w:tcW w:w="1638" w:type="dxa"/>
          </w:tcPr>
          <w:p w:rsidR="00155CA6" w:rsidRDefault="00155CA6" w:rsidP="00F52FB1">
            <w:pPr>
              <w:pStyle w:val="QB20"/>
              <w:ind w:firstLineChars="0" w:firstLine="0"/>
            </w:pPr>
            <w:r>
              <w:rPr>
                <w:rFonts w:hint="eastAsia"/>
              </w:rPr>
              <w:t>Int</w:t>
            </w:r>
          </w:p>
        </w:tc>
        <w:tc>
          <w:tcPr>
            <w:tcW w:w="2049" w:type="dxa"/>
          </w:tcPr>
          <w:p w:rsidR="00155CA6" w:rsidRDefault="00155CA6" w:rsidP="00F52FB1">
            <w:pPr>
              <w:pStyle w:val="QB20"/>
              <w:ind w:firstLineChars="0" w:firstLine="0"/>
            </w:pPr>
            <w:r>
              <w:rPr>
                <w:rFonts w:hint="eastAsia"/>
              </w:rPr>
              <w:t>平台</w:t>
            </w:r>
            <w:r>
              <w:t>维护的事务ID</w:t>
            </w:r>
          </w:p>
        </w:tc>
        <w:tc>
          <w:tcPr>
            <w:tcW w:w="2316" w:type="dxa"/>
          </w:tcPr>
          <w:p w:rsidR="00155CA6" w:rsidRDefault="00155CA6" w:rsidP="00F52FB1">
            <w:pPr>
              <w:pStyle w:val="QB20"/>
              <w:ind w:firstLineChars="0" w:firstLine="0"/>
            </w:pPr>
            <w:r>
              <w:rPr>
                <w:rFonts w:hint="eastAsia"/>
              </w:rPr>
              <w:t>省级数字家庭管理</w:t>
            </w:r>
            <w:r>
              <w:t>平台按请求原值返回</w:t>
            </w:r>
          </w:p>
        </w:tc>
      </w:tr>
      <w:tr w:rsidR="00155CA6" w:rsidTr="00F52FB1">
        <w:trPr>
          <w:trHeight w:val="637"/>
        </w:trPr>
        <w:tc>
          <w:tcPr>
            <w:tcW w:w="2519" w:type="dxa"/>
            <w:shd w:val="clear" w:color="auto" w:fill="DEEAF6"/>
          </w:tcPr>
          <w:p w:rsidR="00155CA6" w:rsidRDefault="00155CA6" w:rsidP="00F52FB1">
            <w:pPr>
              <w:pStyle w:val="QB20"/>
              <w:ind w:firstLineChars="0" w:firstLine="0"/>
              <w:rPr>
                <w:b/>
                <w:bCs/>
              </w:rPr>
            </w:pPr>
            <w:r>
              <w:rPr>
                <w:rFonts w:cs="Times New Roman"/>
                <w:b/>
                <w:bCs/>
              </w:rPr>
              <w:t>CmdType</w:t>
            </w:r>
          </w:p>
        </w:tc>
        <w:tc>
          <w:tcPr>
            <w:tcW w:w="1638" w:type="dxa"/>
            <w:shd w:val="clear" w:color="auto" w:fill="DEEAF6"/>
          </w:tcPr>
          <w:p w:rsidR="00155CA6" w:rsidRDefault="00155CA6" w:rsidP="00F52FB1">
            <w:pPr>
              <w:pStyle w:val="QB20"/>
              <w:ind w:firstLineChars="0" w:firstLine="0"/>
            </w:pPr>
            <w:r>
              <w:t>String</w:t>
            </w:r>
          </w:p>
        </w:tc>
        <w:tc>
          <w:tcPr>
            <w:tcW w:w="2049" w:type="dxa"/>
            <w:shd w:val="clear" w:color="auto" w:fill="DEEAF6"/>
          </w:tcPr>
          <w:p w:rsidR="00155CA6" w:rsidRDefault="00155CA6" w:rsidP="00F52FB1">
            <w:pPr>
              <w:pStyle w:val="QB20"/>
              <w:ind w:firstLineChars="0" w:firstLine="0"/>
            </w:pPr>
            <w:r>
              <w:t>命令类型</w:t>
            </w:r>
          </w:p>
        </w:tc>
        <w:tc>
          <w:tcPr>
            <w:tcW w:w="2316" w:type="dxa"/>
            <w:shd w:val="clear" w:color="auto" w:fill="DEEAF6"/>
          </w:tcPr>
          <w:p w:rsidR="00155CA6" w:rsidRDefault="00155CA6" w:rsidP="00F52FB1">
            <w:pPr>
              <w:pStyle w:val="QB20"/>
              <w:ind w:firstLineChars="0" w:firstLine="0"/>
            </w:pPr>
            <w:r>
              <w:t>REPORT</w:t>
            </w:r>
            <w:r>
              <w:rPr>
                <w:rFonts w:hint="eastAsia"/>
              </w:rPr>
              <w:t>_</w:t>
            </w:r>
            <w:r w:rsidRPr="009B4054">
              <w:rPr>
                <w:rFonts w:hint="eastAsia"/>
              </w:rPr>
              <w:t>P</w:t>
            </w:r>
            <w:r>
              <w:t>LUGIN</w:t>
            </w:r>
            <w:r>
              <w:rPr>
                <w:rFonts w:hint="eastAsia"/>
              </w:rPr>
              <w:t>_</w:t>
            </w:r>
            <w:r>
              <w:t>UP</w:t>
            </w:r>
          </w:p>
        </w:tc>
      </w:tr>
      <w:tr w:rsidR="00155CA6" w:rsidTr="00F52FB1">
        <w:tc>
          <w:tcPr>
            <w:tcW w:w="2519" w:type="dxa"/>
          </w:tcPr>
          <w:p w:rsidR="00155CA6" w:rsidRDefault="00155CA6" w:rsidP="00F52FB1">
            <w:pPr>
              <w:pStyle w:val="QB20"/>
              <w:ind w:firstLineChars="0" w:firstLine="0"/>
              <w:rPr>
                <w:b/>
                <w:bCs/>
              </w:rPr>
            </w:pPr>
            <w:r>
              <w:rPr>
                <w:rFonts w:cs="Times New Roman"/>
                <w:b/>
                <w:bCs/>
              </w:rPr>
              <w:t>SequenceId</w:t>
            </w:r>
          </w:p>
        </w:tc>
        <w:tc>
          <w:tcPr>
            <w:tcW w:w="1638" w:type="dxa"/>
          </w:tcPr>
          <w:p w:rsidR="00155CA6" w:rsidRDefault="00155CA6" w:rsidP="00F52FB1">
            <w:pPr>
              <w:pStyle w:val="QB20"/>
              <w:ind w:firstLineChars="0" w:firstLine="0"/>
            </w:pPr>
            <w:r>
              <w:t>String</w:t>
            </w:r>
          </w:p>
        </w:tc>
        <w:tc>
          <w:tcPr>
            <w:tcW w:w="2049" w:type="dxa"/>
          </w:tcPr>
          <w:p w:rsidR="00155CA6" w:rsidRDefault="00155CA6" w:rsidP="00F52FB1">
            <w:pPr>
              <w:pStyle w:val="QB20"/>
              <w:ind w:firstLineChars="0" w:firstLine="0"/>
            </w:pPr>
            <w:r>
              <w:t>请求编号</w:t>
            </w:r>
          </w:p>
        </w:tc>
        <w:tc>
          <w:tcPr>
            <w:tcW w:w="2316" w:type="dxa"/>
          </w:tcPr>
          <w:p w:rsidR="00155CA6" w:rsidRDefault="00155CA6" w:rsidP="00F52FB1">
            <w:pPr>
              <w:pStyle w:val="QB20"/>
              <w:ind w:firstLineChars="0" w:firstLine="0"/>
            </w:pPr>
            <w:r>
              <w:rPr>
                <w:rFonts w:hint="eastAsia"/>
              </w:rPr>
              <w:t>SequenceId为省级数字家庭管理</w:t>
            </w:r>
            <w:r>
              <w:t>平台</w:t>
            </w:r>
            <w:r>
              <w:rPr>
                <w:rFonts w:hint="eastAsia"/>
              </w:rPr>
              <w:t>动态生成，表示命令序列，网关按照请求的原值返回。</w:t>
            </w:r>
          </w:p>
          <w:p w:rsidR="00155CA6" w:rsidRDefault="00155CA6" w:rsidP="00F52FB1">
            <w:pPr>
              <w:pStyle w:val="QB20"/>
              <w:ind w:firstLineChars="0" w:firstLine="0"/>
            </w:pPr>
            <w:r>
              <w:rPr>
                <w:rFonts w:hint="eastAsia"/>
              </w:rPr>
              <w:t>16进制数，8位</w:t>
            </w:r>
          </w:p>
        </w:tc>
      </w:tr>
      <w:tr w:rsidR="00155CA6" w:rsidTr="00F52FB1">
        <w:tc>
          <w:tcPr>
            <w:tcW w:w="2519" w:type="dxa"/>
            <w:tcBorders>
              <w:bottom w:val="single" w:sz="4" w:space="0" w:color="9CC2E5"/>
            </w:tcBorders>
            <w:shd w:val="clear" w:color="auto" w:fill="DEEAF6"/>
          </w:tcPr>
          <w:p w:rsidR="00155CA6" w:rsidRDefault="00155CA6" w:rsidP="00F52FB1">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155CA6" w:rsidRDefault="00155CA6" w:rsidP="00F52FB1">
            <w:pPr>
              <w:pStyle w:val="QB20"/>
              <w:ind w:firstLineChars="0" w:firstLine="0"/>
            </w:pPr>
            <w:r>
              <w:rPr>
                <w:rFonts w:hint="eastAsia"/>
              </w:rPr>
              <w:t>Object</w:t>
            </w:r>
          </w:p>
        </w:tc>
        <w:tc>
          <w:tcPr>
            <w:tcW w:w="2049" w:type="dxa"/>
            <w:tcBorders>
              <w:bottom w:val="single" w:sz="4" w:space="0" w:color="9CC2E5"/>
            </w:tcBorders>
            <w:shd w:val="clear" w:color="auto" w:fill="DEEAF6"/>
          </w:tcPr>
          <w:p w:rsidR="00155CA6" w:rsidRDefault="00155CA6" w:rsidP="00F52FB1">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155CA6" w:rsidRDefault="00155CA6" w:rsidP="00F52FB1">
            <w:pPr>
              <w:pStyle w:val="QB20"/>
              <w:ind w:firstLineChars="0" w:firstLine="0"/>
            </w:pPr>
          </w:p>
        </w:tc>
      </w:tr>
      <w:tr w:rsidR="00155CA6" w:rsidTr="00F52FB1">
        <w:tc>
          <w:tcPr>
            <w:tcW w:w="2519" w:type="dxa"/>
            <w:shd w:val="clear" w:color="auto" w:fill="FFFFFF"/>
          </w:tcPr>
          <w:p w:rsidR="00155CA6" w:rsidRDefault="00155CA6" w:rsidP="00F52FB1">
            <w:pPr>
              <w:pStyle w:val="QB20"/>
              <w:ind w:firstLineChars="0" w:firstLine="0"/>
              <w:rPr>
                <w:rFonts w:cs="Times New Roman"/>
                <w:b/>
                <w:bCs/>
              </w:rPr>
            </w:pPr>
            <w:r>
              <w:t>Plugin_Name</w:t>
            </w:r>
          </w:p>
        </w:tc>
        <w:tc>
          <w:tcPr>
            <w:tcW w:w="1638" w:type="dxa"/>
            <w:shd w:val="clear" w:color="auto" w:fill="FFFFFF"/>
          </w:tcPr>
          <w:p w:rsidR="00155CA6" w:rsidRDefault="00155CA6" w:rsidP="00F52FB1">
            <w:pPr>
              <w:pStyle w:val="QB20"/>
              <w:ind w:firstLineChars="0" w:firstLine="0"/>
            </w:pPr>
            <w:r>
              <w:t>String</w:t>
            </w:r>
          </w:p>
        </w:tc>
        <w:tc>
          <w:tcPr>
            <w:tcW w:w="2049" w:type="dxa"/>
            <w:shd w:val="clear" w:color="auto" w:fill="FFFFFF"/>
          </w:tcPr>
          <w:p w:rsidR="00155CA6" w:rsidRDefault="00155CA6" w:rsidP="00F52FB1">
            <w:pPr>
              <w:pStyle w:val="QB20"/>
              <w:ind w:firstLineChars="0" w:firstLine="0"/>
            </w:pPr>
            <w:r>
              <w:rPr>
                <w:rFonts w:hint="eastAsia"/>
              </w:rPr>
              <w:t>插件编号</w:t>
            </w:r>
          </w:p>
        </w:tc>
        <w:tc>
          <w:tcPr>
            <w:tcW w:w="2316" w:type="dxa"/>
            <w:shd w:val="clear" w:color="auto" w:fill="FFFFFF"/>
            <w:vAlign w:val="center"/>
          </w:tcPr>
          <w:p w:rsidR="00155CA6" w:rsidRDefault="00155CA6" w:rsidP="00F52FB1">
            <w:pPr>
              <w:pStyle w:val="QB20"/>
              <w:ind w:firstLineChars="0" w:firstLine="0"/>
            </w:pPr>
            <w:r w:rsidRPr="00A00C26">
              <w:rPr>
                <w:rFonts w:hint="eastAsia"/>
              </w:rPr>
              <w:t>平台生成插件的唯一标示，生成规则为：</w:t>
            </w:r>
            <w:r>
              <w:t>”</w:t>
            </w:r>
            <w:r w:rsidRPr="00A00C26">
              <w:rPr>
                <w:rFonts w:hint="eastAsia"/>
              </w:rPr>
              <w:t>第三方插件名称</w:t>
            </w:r>
            <w:r>
              <w:t>”</w:t>
            </w:r>
            <w:r w:rsidRPr="00A00C26">
              <w:rPr>
                <w:rFonts w:hint="eastAsia"/>
              </w:rPr>
              <w:t>，插件名称应按照相应的OS的命名规则进行定义</w:t>
            </w:r>
          </w:p>
        </w:tc>
      </w:tr>
      <w:tr w:rsidR="00155CA6" w:rsidTr="00F52FB1">
        <w:tc>
          <w:tcPr>
            <w:tcW w:w="2519" w:type="dxa"/>
            <w:shd w:val="clear" w:color="auto" w:fill="FFFFFF"/>
          </w:tcPr>
          <w:p w:rsidR="00155CA6" w:rsidRDefault="00155CA6" w:rsidP="00F52FB1">
            <w:pPr>
              <w:pStyle w:val="QB20"/>
              <w:ind w:firstLineChars="0" w:firstLine="0"/>
              <w:rPr>
                <w:rFonts w:cs="Times New Roman"/>
                <w:b/>
                <w:bCs/>
              </w:rPr>
            </w:pPr>
            <w:r>
              <w:t>Plugin_Title</w:t>
            </w:r>
          </w:p>
        </w:tc>
        <w:tc>
          <w:tcPr>
            <w:tcW w:w="1638" w:type="dxa"/>
            <w:shd w:val="clear" w:color="auto" w:fill="FFFFFF"/>
          </w:tcPr>
          <w:p w:rsidR="00155CA6" w:rsidRDefault="00155CA6" w:rsidP="00F52FB1">
            <w:pPr>
              <w:pStyle w:val="QB20"/>
              <w:ind w:firstLineChars="0" w:firstLine="0"/>
            </w:pPr>
            <w:r>
              <w:t>String</w:t>
            </w:r>
          </w:p>
        </w:tc>
        <w:tc>
          <w:tcPr>
            <w:tcW w:w="2049" w:type="dxa"/>
            <w:shd w:val="clear" w:color="auto" w:fill="FFFFFF"/>
          </w:tcPr>
          <w:p w:rsidR="00155CA6" w:rsidRDefault="00155CA6" w:rsidP="00F52FB1">
            <w:pPr>
              <w:pStyle w:val="QB20"/>
              <w:ind w:firstLineChars="0" w:firstLine="0"/>
            </w:pPr>
            <w:r>
              <w:rPr>
                <w:rFonts w:hint="eastAsia"/>
              </w:rPr>
              <w:t>插件名称</w:t>
            </w:r>
          </w:p>
        </w:tc>
        <w:tc>
          <w:tcPr>
            <w:tcW w:w="2316" w:type="dxa"/>
            <w:shd w:val="clear" w:color="auto" w:fill="FFFFFF"/>
          </w:tcPr>
          <w:p w:rsidR="00155CA6" w:rsidRDefault="00155CA6" w:rsidP="00F52FB1">
            <w:pPr>
              <w:pStyle w:val="QB20"/>
              <w:ind w:firstLineChars="0" w:firstLine="0"/>
            </w:pPr>
          </w:p>
        </w:tc>
      </w:tr>
      <w:tr w:rsidR="00155CA6" w:rsidTr="00F52FB1">
        <w:tc>
          <w:tcPr>
            <w:tcW w:w="2519" w:type="dxa"/>
            <w:shd w:val="clear" w:color="auto" w:fill="FFFFFF"/>
          </w:tcPr>
          <w:p w:rsidR="00155CA6" w:rsidRDefault="00155CA6" w:rsidP="00F52FB1">
            <w:pPr>
              <w:pStyle w:val="QB20"/>
              <w:ind w:firstLineChars="0" w:firstLine="0"/>
              <w:rPr>
                <w:rFonts w:cs="Times New Roman"/>
                <w:b/>
                <w:bCs/>
              </w:rPr>
            </w:pPr>
            <w:r>
              <w:lastRenderedPageBreak/>
              <w:t>Plugin_</w:t>
            </w:r>
            <w:r w:rsidRPr="007A3D3D">
              <w:t>description</w:t>
            </w:r>
          </w:p>
        </w:tc>
        <w:tc>
          <w:tcPr>
            <w:tcW w:w="1638" w:type="dxa"/>
            <w:shd w:val="clear" w:color="auto" w:fill="FFFFFF"/>
          </w:tcPr>
          <w:p w:rsidR="00155CA6" w:rsidRDefault="00155CA6" w:rsidP="00F52FB1">
            <w:pPr>
              <w:pStyle w:val="QB20"/>
              <w:ind w:firstLineChars="0" w:firstLine="0"/>
            </w:pPr>
            <w:r>
              <w:t>String</w:t>
            </w:r>
          </w:p>
        </w:tc>
        <w:tc>
          <w:tcPr>
            <w:tcW w:w="2049" w:type="dxa"/>
            <w:shd w:val="clear" w:color="auto" w:fill="FFFFFF"/>
          </w:tcPr>
          <w:p w:rsidR="00155CA6" w:rsidRDefault="00155CA6" w:rsidP="00F52FB1">
            <w:pPr>
              <w:pStyle w:val="QB20"/>
              <w:ind w:firstLineChars="0" w:firstLine="0"/>
            </w:pPr>
            <w:r>
              <w:rPr>
                <w:rFonts w:hint="eastAsia"/>
              </w:rPr>
              <w:t>插件描述</w:t>
            </w:r>
          </w:p>
        </w:tc>
        <w:tc>
          <w:tcPr>
            <w:tcW w:w="2316" w:type="dxa"/>
            <w:shd w:val="clear" w:color="auto" w:fill="FFFFFF"/>
          </w:tcPr>
          <w:p w:rsidR="00155CA6" w:rsidRDefault="00155CA6" w:rsidP="00F52FB1">
            <w:pPr>
              <w:pStyle w:val="QB20"/>
              <w:ind w:firstLineChars="0" w:firstLine="0"/>
            </w:pPr>
          </w:p>
        </w:tc>
      </w:tr>
      <w:tr w:rsidR="00155CA6" w:rsidTr="00F52FB1">
        <w:tc>
          <w:tcPr>
            <w:tcW w:w="2519" w:type="dxa"/>
            <w:shd w:val="clear" w:color="auto" w:fill="FFFFFF"/>
          </w:tcPr>
          <w:p w:rsidR="00155CA6" w:rsidRPr="007B4C7C" w:rsidRDefault="00155CA6" w:rsidP="00F52FB1">
            <w:pPr>
              <w:pStyle w:val="QB20"/>
              <w:ind w:firstLineChars="0" w:firstLine="0"/>
              <w:rPr>
                <w:b/>
              </w:rPr>
            </w:pPr>
            <w:r>
              <w:t>Download_url</w:t>
            </w:r>
          </w:p>
        </w:tc>
        <w:tc>
          <w:tcPr>
            <w:tcW w:w="1638" w:type="dxa"/>
            <w:shd w:val="clear" w:color="auto" w:fill="FFFFFF"/>
          </w:tcPr>
          <w:p w:rsidR="00155CA6" w:rsidRDefault="00155CA6" w:rsidP="00F52FB1">
            <w:pPr>
              <w:pStyle w:val="QB20"/>
              <w:ind w:firstLineChars="0" w:firstLine="0"/>
            </w:pPr>
            <w:r>
              <w:t>String</w:t>
            </w:r>
          </w:p>
        </w:tc>
        <w:tc>
          <w:tcPr>
            <w:tcW w:w="2049" w:type="dxa"/>
            <w:shd w:val="clear" w:color="auto" w:fill="FFFFFF"/>
          </w:tcPr>
          <w:p w:rsidR="00155CA6" w:rsidRDefault="00155CA6" w:rsidP="00F52FB1">
            <w:pPr>
              <w:pStyle w:val="QB20"/>
              <w:ind w:firstLineChars="0" w:firstLine="0"/>
            </w:pPr>
            <w:r>
              <w:rPr>
                <w:rFonts w:hint="eastAsia"/>
              </w:rPr>
              <w:t>下载链接地址</w:t>
            </w:r>
          </w:p>
        </w:tc>
        <w:tc>
          <w:tcPr>
            <w:tcW w:w="2316" w:type="dxa"/>
            <w:shd w:val="clear" w:color="auto" w:fill="FFFFFF"/>
          </w:tcPr>
          <w:p w:rsidR="00155CA6" w:rsidRDefault="00155CA6" w:rsidP="00F52FB1">
            <w:pPr>
              <w:pStyle w:val="QB20"/>
              <w:ind w:firstLineChars="0" w:firstLine="0"/>
            </w:pPr>
          </w:p>
        </w:tc>
      </w:tr>
      <w:tr w:rsidR="00155CA6" w:rsidTr="00F52FB1">
        <w:tc>
          <w:tcPr>
            <w:tcW w:w="2519" w:type="dxa"/>
            <w:shd w:val="clear" w:color="auto" w:fill="FFFFFF"/>
          </w:tcPr>
          <w:p w:rsidR="00155CA6" w:rsidRDefault="00155CA6" w:rsidP="00F52FB1">
            <w:pPr>
              <w:pStyle w:val="QB20"/>
              <w:ind w:firstLineChars="0" w:firstLine="0"/>
            </w:pPr>
            <w:r>
              <w:rPr>
                <w:rFonts w:hint="eastAsia"/>
              </w:rPr>
              <w:t>Plugin_size</w:t>
            </w:r>
          </w:p>
        </w:tc>
        <w:tc>
          <w:tcPr>
            <w:tcW w:w="1638" w:type="dxa"/>
            <w:shd w:val="clear" w:color="auto" w:fill="FFFFFF"/>
          </w:tcPr>
          <w:p w:rsidR="00155CA6" w:rsidRDefault="00155CA6" w:rsidP="00F52FB1">
            <w:pPr>
              <w:pStyle w:val="QB20"/>
              <w:ind w:firstLineChars="0" w:firstLine="0"/>
            </w:pPr>
            <w:r>
              <w:t>String</w:t>
            </w:r>
          </w:p>
        </w:tc>
        <w:tc>
          <w:tcPr>
            <w:tcW w:w="2049" w:type="dxa"/>
            <w:shd w:val="clear" w:color="auto" w:fill="FFFFFF"/>
          </w:tcPr>
          <w:p w:rsidR="00155CA6" w:rsidRDefault="00155CA6" w:rsidP="00F52FB1">
            <w:pPr>
              <w:pStyle w:val="QB20"/>
              <w:ind w:firstLineChars="0" w:firstLine="0"/>
            </w:pPr>
            <w:r>
              <w:rPr>
                <w:rFonts w:hint="eastAsia"/>
              </w:rPr>
              <w:t>插件大小</w:t>
            </w:r>
          </w:p>
        </w:tc>
        <w:tc>
          <w:tcPr>
            <w:tcW w:w="2316" w:type="dxa"/>
            <w:shd w:val="clear" w:color="auto" w:fill="FFFFFF"/>
          </w:tcPr>
          <w:p w:rsidR="00155CA6" w:rsidRDefault="00155CA6" w:rsidP="00F52FB1">
            <w:pPr>
              <w:pStyle w:val="QB20"/>
              <w:ind w:firstLineChars="0" w:firstLine="0"/>
            </w:pPr>
            <w:r>
              <w:rPr>
                <w:rFonts w:hint="eastAsia"/>
              </w:rPr>
              <w:t>单位</w:t>
            </w:r>
            <w:r>
              <w:t>为</w:t>
            </w:r>
            <w:r>
              <w:rPr>
                <w:rFonts w:hint="eastAsia"/>
              </w:rPr>
              <w:t>B</w:t>
            </w:r>
            <w:r>
              <w:t>yte</w:t>
            </w:r>
          </w:p>
        </w:tc>
      </w:tr>
      <w:tr w:rsidR="00155CA6" w:rsidTr="00F52FB1">
        <w:tc>
          <w:tcPr>
            <w:tcW w:w="2519" w:type="dxa"/>
            <w:shd w:val="clear" w:color="auto" w:fill="FFFFFF"/>
          </w:tcPr>
          <w:p w:rsidR="00155CA6" w:rsidRDefault="00155CA6" w:rsidP="00F52FB1">
            <w:pPr>
              <w:pStyle w:val="QB20"/>
              <w:ind w:firstLineChars="0" w:firstLine="0"/>
            </w:pPr>
            <w:r w:rsidRPr="00190505">
              <w:t>Province</w:t>
            </w:r>
            <w:r>
              <w:t>_</w:t>
            </w:r>
            <w:r w:rsidRPr="00190505">
              <w:t>code</w:t>
            </w:r>
          </w:p>
        </w:tc>
        <w:tc>
          <w:tcPr>
            <w:tcW w:w="1638" w:type="dxa"/>
            <w:shd w:val="clear" w:color="auto" w:fill="FFFFFF"/>
          </w:tcPr>
          <w:p w:rsidR="00155CA6" w:rsidRDefault="00155CA6" w:rsidP="00F52FB1">
            <w:pPr>
              <w:pStyle w:val="QB20"/>
              <w:ind w:firstLineChars="0" w:firstLine="0"/>
            </w:pPr>
            <w:r>
              <w:t>String</w:t>
            </w:r>
          </w:p>
        </w:tc>
        <w:tc>
          <w:tcPr>
            <w:tcW w:w="2049" w:type="dxa"/>
            <w:shd w:val="clear" w:color="auto" w:fill="FFFFFF"/>
          </w:tcPr>
          <w:p w:rsidR="00155CA6" w:rsidRDefault="00155CA6" w:rsidP="00F52FB1">
            <w:pPr>
              <w:pStyle w:val="QB20"/>
              <w:ind w:firstLineChars="0" w:firstLine="0"/>
            </w:pPr>
            <w:r>
              <w:rPr>
                <w:rFonts w:hint="eastAsia"/>
              </w:rPr>
              <w:t>省份</w:t>
            </w:r>
            <w:r>
              <w:t>编码</w:t>
            </w:r>
          </w:p>
        </w:tc>
        <w:tc>
          <w:tcPr>
            <w:tcW w:w="2316" w:type="dxa"/>
            <w:shd w:val="clear" w:color="auto" w:fill="FFFFFF"/>
          </w:tcPr>
          <w:p w:rsidR="00155CA6" w:rsidRDefault="004F67E1" w:rsidP="00F52FB1">
            <w:pPr>
              <w:pStyle w:val="QB20"/>
              <w:ind w:firstLineChars="0" w:firstLine="0"/>
            </w:pPr>
            <w:r>
              <w:rPr>
                <w:rFonts w:hint="eastAsia"/>
              </w:rPr>
              <w:t>省公司代码见附录C</w:t>
            </w:r>
          </w:p>
        </w:tc>
      </w:tr>
      <w:tr w:rsidR="00155CA6" w:rsidTr="00F52FB1">
        <w:tc>
          <w:tcPr>
            <w:tcW w:w="2519" w:type="dxa"/>
            <w:shd w:val="clear" w:color="auto" w:fill="FFFFFF"/>
          </w:tcPr>
          <w:p w:rsidR="00155CA6" w:rsidRPr="00190505" w:rsidRDefault="00155CA6" w:rsidP="00F52FB1">
            <w:pPr>
              <w:pStyle w:val="QB20"/>
              <w:ind w:firstLineChars="0" w:firstLine="0"/>
            </w:pPr>
            <w:r w:rsidRPr="00C17747">
              <w:t>Version</w:t>
            </w:r>
          </w:p>
        </w:tc>
        <w:tc>
          <w:tcPr>
            <w:tcW w:w="1638" w:type="dxa"/>
            <w:shd w:val="clear" w:color="auto" w:fill="FFFFFF"/>
          </w:tcPr>
          <w:p w:rsidR="00155CA6" w:rsidRDefault="00155CA6" w:rsidP="00F52FB1">
            <w:pPr>
              <w:pStyle w:val="QB20"/>
              <w:ind w:firstLineChars="0" w:firstLine="0"/>
            </w:pPr>
            <w:r>
              <w:rPr>
                <w:rFonts w:hint="eastAsia"/>
              </w:rPr>
              <w:t>String</w:t>
            </w:r>
          </w:p>
        </w:tc>
        <w:tc>
          <w:tcPr>
            <w:tcW w:w="2049" w:type="dxa"/>
            <w:shd w:val="clear" w:color="auto" w:fill="FFFFFF"/>
          </w:tcPr>
          <w:p w:rsidR="00155CA6" w:rsidRDefault="00155CA6" w:rsidP="00F52FB1">
            <w:pPr>
              <w:pStyle w:val="QB20"/>
              <w:ind w:firstLineChars="0" w:firstLine="0"/>
            </w:pPr>
            <w:r>
              <w:rPr>
                <w:rFonts w:hint="eastAsia"/>
              </w:rPr>
              <w:t>版本</w:t>
            </w:r>
          </w:p>
        </w:tc>
        <w:tc>
          <w:tcPr>
            <w:tcW w:w="2316" w:type="dxa"/>
            <w:shd w:val="clear" w:color="auto" w:fill="FFFFFF"/>
          </w:tcPr>
          <w:p w:rsidR="00155CA6" w:rsidRDefault="00155CA6" w:rsidP="00F52FB1">
            <w:pPr>
              <w:pStyle w:val="QB20"/>
              <w:ind w:firstLineChars="0" w:firstLine="0"/>
            </w:pPr>
          </w:p>
        </w:tc>
      </w:tr>
      <w:tr w:rsidR="00155CA6" w:rsidTr="00F52FB1">
        <w:tc>
          <w:tcPr>
            <w:tcW w:w="2519" w:type="dxa"/>
            <w:shd w:val="clear" w:color="auto" w:fill="FFFFFF"/>
          </w:tcPr>
          <w:p w:rsidR="00155CA6" w:rsidRPr="00190505" w:rsidRDefault="00155CA6" w:rsidP="00F52FB1">
            <w:pPr>
              <w:pStyle w:val="QB20"/>
              <w:ind w:firstLineChars="0" w:firstLine="0"/>
            </w:pPr>
            <w:r>
              <w:t>P</w:t>
            </w:r>
            <w:r w:rsidRPr="00B30392">
              <w:t>ermission</w:t>
            </w:r>
            <w:r>
              <w:t>_list</w:t>
            </w:r>
            <w:r>
              <w:rPr>
                <w:rFonts w:hint="eastAsia"/>
              </w:rPr>
              <w:t>[{</w:t>
            </w:r>
          </w:p>
        </w:tc>
        <w:tc>
          <w:tcPr>
            <w:tcW w:w="1638" w:type="dxa"/>
            <w:shd w:val="clear" w:color="auto" w:fill="FFFFFF"/>
          </w:tcPr>
          <w:p w:rsidR="00155CA6" w:rsidRDefault="00155CA6" w:rsidP="00F52FB1">
            <w:pPr>
              <w:pStyle w:val="QB20"/>
              <w:ind w:firstLineChars="0" w:firstLine="0"/>
            </w:pPr>
            <w:r>
              <w:rPr>
                <w:rFonts w:hint="eastAsia"/>
              </w:rPr>
              <w:t>Array</w:t>
            </w:r>
          </w:p>
        </w:tc>
        <w:tc>
          <w:tcPr>
            <w:tcW w:w="2049" w:type="dxa"/>
            <w:shd w:val="clear" w:color="auto" w:fill="FFFFFF"/>
          </w:tcPr>
          <w:p w:rsidR="00155CA6" w:rsidRDefault="00155CA6" w:rsidP="00F52FB1">
            <w:pPr>
              <w:pStyle w:val="QB20"/>
              <w:ind w:firstLineChars="0" w:firstLine="0"/>
            </w:pPr>
            <w:r>
              <w:rPr>
                <w:rFonts w:hint="eastAsia"/>
              </w:rPr>
              <w:t>权限</w:t>
            </w:r>
            <w:r>
              <w:t>列表</w:t>
            </w:r>
          </w:p>
        </w:tc>
        <w:tc>
          <w:tcPr>
            <w:tcW w:w="2316" w:type="dxa"/>
            <w:shd w:val="clear" w:color="auto" w:fill="FFFFFF"/>
          </w:tcPr>
          <w:p w:rsidR="00155CA6" w:rsidRDefault="00155CA6" w:rsidP="00F52FB1">
            <w:pPr>
              <w:pStyle w:val="QB20"/>
              <w:ind w:firstLineChars="0" w:firstLine="0"/>
            </w:pPr>
          </w:p>
        </w:tc>
      </w:tr>
      <w:tr w:rsidR="00155CA6" w:rsidTr="00F52FB1">
        <w:tc>
          <w:tcPr>
            <w:tcW w:w="2519" w:type="dxa"/>
            <w:shd w:val="clear" w:color="auto" w:fill="FFFFFF"/>
          </w:tcPr>
          <w:p w:rsidR="00155CA6" w:rsidRDefault="00155CA6" w:rsidP="00F52FB1">
            <w:pPr>
              <w:pStyle w:val="QB20"/>
              <w:ind w:firstLineChars="0" w:firstLine="0"/>
            </w:pPr>
            <w:r>
              <w:t>P</w:t>
            </w:r>
            <w:r w:rsidRPr="00B30392">
              <w:t>ermission</w:t>
            </w:r>
            <w:r>
              <w:t>_code</w:t>
            </w:r>
          </w:p>
        </w:tc>
        <w:tc>
          <w:tcPr>
            <w:tcW w:w="1638" w:type="dxa"/>
            <w:shd w:val="clear" w:color="auto" w:fill="FFFFFF"/>
          </w:tcPr>
          <w:p w:rsidR="00155CA6" w:rsidRDefault="00155CA6" w:rsidP="00F52FB1">
            <w:pPr>
              <w:pStyle w:val="QB20"/>
              <w:ind w:firstLineChars="0" w:firstLine="0"/>
            </w:pPr>
            <w:r>
              <w:t>String</w:t>
            </w:r>
          </w:p>
        </w:tc>
        <w:tc>
          <w:tcPr>
            <w:tcW w:w="2049" w:type="dxa"/>
            <w:shd w:val="clear" w:color="auto" w:fill="FFFFFF"/>
          </w:tcPr>
          <w:p w:rsidR="00155CA6" w:rsidRDefault="00155CA6" w:rsidP="00F52FB1">
            <w:pPr>
              <w:pStyle w:val="QB20"/>
              <w:ind w:firstLineChars="0" w:firstLine="0"/>
            </w:pPr>
            <w:r>
              <w:rPr>
                <w:rFonts w:hint="eastAsia"/>
              </w:rPr>
              <w:t>权限编号</w:t>
            </w:r>
          </w:p>
        </w:tc>
        <w:tc>
          <w:tcPr>
            <w:tcW w:w="2316" w:type="dxa"/>
            <w:shd w:val="clear" w:color="auto" w:fill="FFFFFF"/>
          </w:tcPr>
          <w:p w:rsidR="00155CA6" w:rsidRDefault="00155CA6" w:rsidP="00F52FB1">
            <w:pPr>
              <w:pStyle w:val="QB20"/>
              <w:ind w:firstLineChars="0" w:firstLine="0"/>
            </w:pPr>
          </w:p>
        </w:tc>
      </w:tr>
      <w:tr w:rsidR="00155CA6" w:rsidTr="00F52FB1">
        <w:tc>
          <w:tcPr>
            <w:tcW w:w="2519" w:type="dxa"/>
            <w:shd w:val="clear" w:color="auto" w:fill="FFFFFF"/>
          </w:tcPr>
          <w:p w:rsidR="00155CA6" w:rsidRDefault="00155CA6" w:rsidP="00F52FB1">
            <w:pPr>
              <w:pStyle w:val="QB20"/>
              <w:ind w:firstLineChars="0" w:firstLine="0"/>
            </w:pPr>
            <w:r>
              <w:t>P</w:t>
            </w:r>
            <w:r w:rsidRPr="00B30392">
              <w:t>ermission</w:t>
            </w:r>
            <w:r>
              <w:t>_name</w:t>
            </w:r>
            <w:r w:rsidRPr="0099789F">
              <w:rPr>
                <w:rFonts w:hint="eastAsia"/>
              </w:rPr>
              <w:t>}]</w:t>
            </w:r>
          </w:p>
        </w:tc>
        <w:tc>
          <w:tcPr>
            <w:tcW w:w="1638" w:type="dxa"/>
            <w:shd w:val="clear" w:color="auto" w:fill="FFFFFF"/>
          </w:tcPr>
          <w:p w:rsidR="00155CA6" w:rsidRDefault="00155CA6" w:rsidP="00F52FB1">
            <w:pPr>
              <w:pStyle w:val="QB20"/>
              <w:ind w:firstLineChars="0" w:firstLine="0"/>
            </w:pPr>
            <w:r>
              <w:t>String</w:t>
            </w:r>
          </w:p>
        </w:tc>
        <w:tc>
          <w:tcPr>
            <w:tcW w:w="2049" w:type="dxa"/>
            <w:shd w:val="clear" w:color="auto" w:fill="FFFFFF"/>
          </w:tcPr>
          <w:p w:rsidR="00155CA6" w:rsidRDefault="00155CA6" w:rsidP="00F52FB1">
            <w:pPr>
              <w:pStyle w:val="QB20"/>
              <w:ind w:firstLineChars="0" w:firstLine="0"/>
            </w:pPr>
            <w:r>
              <w:rPr>
                <w:rFonts w:hint="eastAsia"/>
              </w:rPr>
              <w:t>权限</w:t>
            </w:r>
            <w:r>
              <w:t>名称</w:t>
            </w:r>
          </w:p>
        </w:tc>
        <w:tc>
          <w:tcPr>
            <w:tcW w:w="2316" w:type="dxa"/>
            <w:shd w:val="clear" w:color="auto" w:fill="FFFFFF"/>
          </w:tcPr>
          <w:p w:rsidR="00155CA6" w:rsidRDefault="00155CA6" w:rsidP="00F52FB1">
            <w:pPr>
              <w:pStyle w:val="QB20"/>
              <w:ind w:firstLineChars="0" w:firstLine="0"/>
            </w:pPr>
          </w:p>
        </w:tc>
      </w:tr>
    </w:tbl>
    <w:p w:rsidR="00155CA6" w:rsidRDefault="00155CA6" w:rsidP="00155CA6">
      <w:pPr>
        <w:pStyle w:val="QB7"/>
        <w:ind w:firstLine="420"/>
      </w:pPr>
    </w:p>
    <w:p w:rsidR="00155CA6" w:rsidRDefault="00155CA6" w:rsidP="00155CA6">
      <w:pPr>
        <w:pStyle w:val="QB3"/>
      </w:pPr>
      <w:r>
        <w:t>响应报文定义</w:t>
      </w:r>
    </w:p>
    <w:p w:rsidR="00155CA6" w:rsidRDefault="00155CA6" w:rsidP="00155CA6">
      <w:pPr>
        <w:pStyle w:val="QB7"/>
        <w:ind w:firstLine="420"/>
      </w:pPr>
      <w:r>
        <w:rPr>
          <w:rFonts w:hint="eastAsia"/>
        </w:rPr>
        <w:t>返回成功例程:</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t>REPORT</w:t>
      </w:r>
      <w:r>
        <w:rPr>
          <w:rFonts w:hint="eastAsia"/>
        </w:rPr>
        <w:t>_</w:t>
      </w:r>
      <w:r w:rsidRPr="009B4054">
        <w:rPr>
          <w:rFonts w:hint="eastAsia"/>
        </w:rPr>
        <w:t>P</w:t>
      </w:r>
      <w:r>
        <w:t>LUGIN</w:t>
      </w:r>
      <w:r>
        <w:rPr>
          <w:rFonts w:hint="eastAsia"/>
        </w:rPr>
        <w:t>_</w:t>
      </w:r>
      <w:r>
        <w:t>UP</w:t>
      </w: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55CA6" w:rsidRDefault="00155CA6" w:rsidP="00155CA6">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155CA6" w:rsidTr="00F52FB1">
        <w:tc>
          <w:tcPr>
            <w:tcW w:w="2130" w:type="dxa"/>
            <w:tcBorders>
              <w:top w:val="single" w:sz="4" w:space="0" w:color="5B9BD5"/>
              <w:left w:val="single" w:sz="4" w:space="0" w:color="5B9BD5"/>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155CA6" w:rsidRDefault="00155CA6" w:rsidP="00F52FB1">
            <w:pPr>
              <w:pStyle w:val="QB20"/>
              <w:ind w:firstLineChars="0" w:firstLine="0"/>
              <w:jc w:val="center"/>
              <w:rPr>
                <w:b/>
                <w:bCs/>
                <w:color w:val="FFFFFF"/>
              </w:rPr>
            </w:pPr>
            <w:r>
              <w:rPr>
                <w:b/>
                <w:bCs/>
                <w:color w:val="FFFFFF"/>
              </w:rPr>
              <w:t>说明</w:t>
            </w:r>
          </w:p>
        </w:tc>
      </w:tr>
      <w:tr w:rsidR="00155CA6" w:rsidTr="00F52FB1">
        <w:tc>
          <w:tcPr>
            <w:tcW w:w="2130" w:type="dxa"/>
            <w:tcBorders>
              <w:top w:val="single" w:sz="4" w:space="0" w:color="5B9BD5"/>
            </w:tcBorders>
            <w:shd w:val="clear" w:color="auto" w:fill="FFFFFF"/>
          </w:tcPr>
          <w:p w:rsidR="00155CA6" w:rsidRDefault="00155CA6" w:rsidP="00F52FB1">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155CA6" w:rsidRDefault="00155CA6" w:rsidP="00F52FB1">
            <w:pPr>
              <w:pStyle w:val="QB20"/>
              <w:ind w:firstLineChars="0" w:firstLine="0"/>
            </w:pPr>
            <w:r>
              <w:rPr>
                <w:rFonts w:hint="eastAsia"/>
              </w:rPr>
              <w:t>Int</w:t>
            </w:r>
          </w:p>
        </w:tc>
        <w:tc>
          <w:tcPr>
            <w:tcW w:w="2131" w:type="dxa"/>
            <w:tcBorders>
              <w:top w:val="single" w:sz="4" w:space="0" w:color="5B9BD5"/>
            </w:tcBorders>
            <w:shd w:val="clear" w:color="auto" w:fill="FFFFFF"/>
          </w:tcPr>
          <w:p w:rsidR="00155CA6" w:rsidRDefault="00155CA6" w:rsidP="00F52FB1">
            <w:pPr>
              <w:pStyle w:val="QB20"/>
              <w:ind w:firstLineChars="0" w:firstLine="0"/>
            </w:pPr>
          </w:p>
        </w:tc>
        <w:tc>
          <w:tcPr>
            <w:tcW w:w="2393" w:type="dxa"/>
            <w:tcBorders>
              <w:top w:val="single" w:sz="4" w:space="0" w:color="5B9BD5"/>
            </w:tcBorders>
            <w:shd w:val="clear" w:color="auto" w:fill="FFFFFF"/>
          </w:tcPr>
          <w:p w:rsidR="00155CA6" w:rsidRDefault="00155CA6" w:rsidP="00F52FB1">
            <w:pPr>
              <w:pStyle w:val="QB20"/>
              <w:ind w:firstLineChars="0" w:firstLine="0"/>
            </w:pPr>
          </w:p>
        </w:tc>
      </w:tr>
      <w:tr w:rsidR="00155CA6" w:rsidTr="00F52FB1">
        <w:tc>
          <w:tcPr>
            <w:tcW w:w="2130" w:type="dxa"/>
            <w:shd w:val="clear" w:color="auto" w:fill="DEEAF6"/>
          </w:tcPr>
          <w:p w:rsidR="00155CA6" w:rsidRDefault="00155CA6" w:rsidP="00F52FB1">
            <w:pPr>
              <w:pStyle w:val="QB20"/>
              <w:ind w:firstLineChars="0" w:firstLine="0"/>
              <w:rPr>
                <w:b/>
                <w:bCs/>
              </w:rPr>
            </w:pPr>
            <w:r>
              <w:rPr>
                <w:rFonts w:cs="Times New Roman" w:hint="eastAsia"/>
                <w:b/>
                <w:bCs/>
              </w:rPr>
              <w:t>ID</w:t>
            </w:r>
          </w:p>
        </w:tc>
        <w:tc>
          <w:tcPr>
            <w:tcW w:w="2130" w:type="dxa"/>
            <w:shd w:val="clear" w:color="auto" w:fill="DEEAF6"/>
          </w:tcPr>
          <w:p w:rsidR="00155CA6" w:rsidRDefault="00155CA6" w:rsidP="00F52FB1">
            <w:pPr>
              <w:pStyle w:val="QB20"/>
              <w:ind w:firstLineChars="0" w:firstLine="0"/>
            </w:pPr>
            <w:r>
              <w:rPr>
                <w:rFonts w:hint="eastAsia"/>
              </w:rPr>
              <w:t>Int</w:t>
            </w:r>
          </w:p>
        </w:tc>
        <w:tc>
          <w:tcPr>
            <w:tcW w:w="2131" w:type="dxa"/>
            <w:shd w:val="clear" w:color="auto" w:fill="DEEAF6"/>
          </w:tcPr>
          <w:p w:rsidR="00155CA6" w:rsidRDefault="00155CA6" w:rsidP="00F52FB1">
            <w:pPr>
              <w:pStyle w:val="QB20"/>
              <w:ind w:firstLineChars="0" w:firstLine="0"/>
            </w:pPr>
            <w:r>
              <w:rPr>
                <w:rFonts w:hint="eastAsia"/>
              </w:rPr>
              <w:t>平台</w:t>
            </w:r>
            <w:r>
              <w:t>维护的事务ID</w:t>
            </w:r>
          </w:p>
        </w:tc>
        <w:tc>
          <w:tcPr>
            <w:tcW w:w="2393" w:type="dxa"/>
            <w:shd w:val="clear" w:color="auto" w:fill="DEEAF6"/>
          </w:tcPr>
          <w:p w:rsidR="00155CA6" w:rsidRDefault="00155CA6" w:rsidP="00F52FB1">
            <w:pPr>
              <w:pStyle w:val="QB20"/>
              <w:ind w:firstLineChars="0" w:firstLine="0"/>
            </w:pPr>
            <w:r>
              <w:rPr>
                <w:rFonts w:hint="eastAsia"/>
              </w:rPr>
              <w:t>一级家庭开放平台</w:t>
            </w:r>
            <w:r>
              <w:t>按请求原值返回</w:t>
            </w:r>
          </w:p>
        </w:tc>
      </w:tr>
      <w:tr w:rsidR="00155CA6" w:rsidTr="00F52FB1">
        <w:tc>
          <w:tcPr>
            <w:tcW w:w="2130" w:type="dxa"/>
          </w:tcPr>
          <w:p w:rsidR="00155CA6" w:rsidRDefault="00155CA6" w:rsidP="00F52FB1">
            <w:pPr>
              <w:pStyle w:val="QB20"/>
              <w:ind w:firstLineChars="0" w:firstLine="0"/>
              <w:rPr>
                <w:b/>
                <w:bCs/>
              </w:rPr>
            </w:pPr>
            <w:r>
              <w:rPr>
                <w:rFonts w:cs="Times New Roman"/>
                <w:b/>
                <w:bCs/>
              </w:rPr>
              <w:t>CmdType</w:t>
            </w:r>
          </w:p>
        </w:tc>
        <w:tc>
          <w:tcPr>
            <w:tcW w:w="2130" w:type="dxa"/>
          </w:tcPr>
          <w:p w:rsidR="00155CA6" w:rsidRDefault="00155CA6" w:rsidP="00F52FB1">
            <w:pPr>
              <w:pStyle w:val="QB20"/>
              <w:ind w:firstLineChars="0" w:firstLine="0"/>
            </w:pPr>
            <w:r>
              <w:t>String</w:t>
            </w:r>
          </w:p>
        </w:tc>
        <w:tc>
          <w:tcPr>
            <w:tcW w:w="2131" w:type="dxa"/>
          </w:tcPr>
          <w:p w:rsidR="00155CA6" w:rsidRDefault="00155CA6" w:rsidP="00F52FB1">
            <w:pPr>
              <w:pStyle w:val="QB20"/>
              <w:ind w:firstLineChars="0" w:firstLine="0"/>
            </w:pPr>
            <w:r>
              <w:t>命令类型</w:t>
            </w:r>
          </w:p>
        </w:tc>
        <w:tc>
          <w:tcPr>
            <w:tcW w:w="2393" w:type="dxa"/>
          </w:tcPr>
          <w:p w:rsidR="00155CA6" w:rsidRDefault="00155CA6" w:rsidP="00F52FB1">
            <w:pPr>
              <w:pStyle w:val="QB20"/>
              <w:ind w:firstLineChars="0" w:firstLine="0"/>
            </w:pPr>
            <w:r>
              <w:rPr>
                <w:rFonts w:hint="eastAsia"/>
              </w:rPr>
              <w:t>一级家庭开放平台按照请求的原值返回。</w:t>
            </w:r>
          </w:p>
        </w:tc>
      </w:tr>
      <w:tr w:rsidR="00155CA6" w:rsidTr="00F52FB1">
        <w:tc>
          <w:tcPr>
            <w:tcW w:w="2130" w:type="dxa"/>
            <w:shd w:val="clear" w:color="auto" w:fill="DEEAF6"/>
          </w:tcPr>
          <w:p w:rsidR="00155CA6" w:rsidRDefault="00155CA6" w:rsidP="00F52FB1">
            <w:pPr>
              <w:pStyle w:val="QB20"/>
              <w:ind w:firstLineChars="0" w:firstLine="0"/>
              <w:rPr>
                <w:b/>
                <w:bCs/>
              </w:rPr>
            </w:pPr>
            <w:r>
              <w:rPr>
                <w:rFonts w:cs="Times New Roman"/>
                <w:b/>
                <w:bCs/>
              </w:rPr>
              <w:t>SequenceId</w:t>
            </w:r>
          </w:p>
        </w:tc>
        <w:tc>
          <w:tcPr>
            <w:tcW w:w="2130" w:type="dxa"/>
            <w:shd w:val="clear" w:color="auto" w:fill="DEEAF6"/>
          </w:tcPr>
          <w:p w:rsidR="00155CA6" w:rsidRDefault="00155CA6" w:rsidP="00F52FB1">
            <w:pPr>
              <w:pStyle w:val="QB20"/>
              <w:ind w:firstLineChars="0" w:firstLine="0"/>
            </w:pPr>
            <w:r>
              <w:t>String</w:t>
            </w:r>
          </w:p>
        </w:tc>
        <w:tc>
          <w:tcPr>
            <w:tcW w:w="2131" w:type="dxa"/>
            <w:shd w:val="clear" w:color="auto" w:fill="DEEAF6"/>
          </w:tcPr>
          <w:p w:rsidR="00155CA6" w:rsidRDefault="00155CA6" w:rsidP="00F52FB1">
            <w:pPr>
              <w:pStyle w:val="QB20"/>
              <w:ind w:firstLineChars="0" w:firstLine="0"/>
            </w:pPr>
            <w:r>
              <w:t>请求编号</w:t>
            </w:r>
          </w:p>
        </w:tc>
        <w:tc>
          <w:tcPr>
            <w:tcW w:w="2393" w:type="dxa"/>
            <w:shd w:val="clear" w:color="auto" w:fill="DEEAF6"/>
          </w:tcPr>
          <w:p w:rsidR="00155CA6" w:rsidRDefault="00155CA6" w:rsidP="00F52FB1">
            <w:pPr>
              <w:pStyle w:val="QB20"/>
              <w:ind w:firstLineChars="0" w:firstLine="0"/>
            </w:pPr>
            <w:r>
              <w:rPr>
                <w:rFonts w:hint="eastAsia"/>
              </w:rPr>
              <w:t>SequenceId为省级数字家庭管理</w:t>
            </w:r>
            <w:r>
              <w:t>平台</w:t>
            </w:r>
            <w:r>
              <w:rPr>
                <w:rFonts w:hint="eastAsia"/>
              </w:rPr>
              <w:t>动态生成，表示命令序列，一级家庭开放平台按照请求的原值返回。</w:t>
            </w:r>
          </w:p>
          <w:p w:rsidR="00155CA6" w:rsidRDefault="00155CA6" w:rsidP="00F52FB1">
            <w:pPr>
              <w:pStyle w:val="QB20"/>
              <w:ind w:firstLineChars="0" w:firstLine="0"/>
            </w:pPr>
            <w:r>
              <w:rPr>
                <w:rFonts w:hint="eastAsia"/>
              </w:rPr>
              <w:t>16进制数，8位</w:t>
            </w:r>
          </w:p>
        </w:tc>
      </w:tr>
      <w:tr w:rsidR="00155CA6" w:rsidTr="00F52FB1">
        <w:tc>
          <w:tcPr>
            <w:tcW w:w="2130" w:type="dxa"/>
          </w:tcPr>
          <w:p w:rsidR="00155CA6" w:rsidRDefault="00155CA6" w:rsidP="00F52FB1">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tcPr>
          <w:p w:rsidR="00155CA6" w:rsidRDefault="00155CA6" w:rsidP="00F52FB1">
            <w:pPr>
              <w:pStyle w:val="QB20"/>
              <w:ind w:firstLineChars="0" w:firstLine="0"/>
            </w:pPr>
            <w:r>
              <w:rPr>
                <w:rFonts w:hint="eastAsia"/>
              </w:rPr>
              <w:t>Object</w:t>
            </w:r>
          </w:p>
        </w:tc>
        <w:tc>
          <w:tcPr>
            <w:tcW w:w="2131" w:type="dxa"/>
          </w:tcPr>
          <w:p w:rsidR="00155CA6" w:rsidRDefault="00155CA6" w:rsidP="00F52FB1">
            <w:pPr>
              <w:pStyle w:val="QB20"/>
              <w:ind w:firstLineChars="0" w:firstLine="0"/>
            </w:pPr>
            <w:r>
              <w:rPr>
                <w:rFonts w:hint="eastAsia"/>
              </w:rPr>
              <w:t>操作</w:t>
            </w:r>
            <w:r>
              <w:t>返回的结果</w:t>
            </w:r>
          </w:p>
        </w:tc>
        <w:tc>
          <w:tcPr>
            <w:tcW w:w="2393" w:type="dxa"/>
          </w:tcPr>
          <w:p w:rsidR="00155CA6" w:rsidRDefault="00155CA6" w:rsidP="00F52FB1">
            <w:pPr>
              <w:pStyle w:val="QB20"/>
              <w:ind w:firstLineChars="0" w:firstLine="0"/>
            </w:pPr>
          </w:p>
        </w:tc>
      </w:tr>
    </w:tbl>
    <w:p w:rsidR="00155CA6" w:rsidRDefault="00155CA6" w:rsidP="00155CA6">
      <w:pPr>
        <w:pStyle w:val="QB7"/>
        <w:ind w:firstLine="420"/>
      </w:pPr>
    </w:p>
    <w:p w:rsidR="00155CA6" w:rsidRDefault="00155CA6" w:rsidP="00155CA6">
      <w:pPr>
        <w:pStyle w:val="QB2"/>
      </w:pPr>
      <w:r>
        <w:rPr>
          <w:rFonts w:hint="eastAsia"/>
        </w:rPr>
        <w:t>插件上架请求审批</w:t>
      </w:r>
      <w:r>
        <w:t>反馈</w:t>
      </w:r>
    </w:p>
    <w:p w:rsidR="00155CA6" w:rsidRDefault="00155CA6" w:rsidP="00155CA6">
      <w:pPr>
        <w:pStyle w:val="QB3"/>
      </w:pPr>
      <w:r>
        <w:t>接口说明</w:t>
      </w:r>
    </w:p>
    <w:p w:rsidR="00155CA6" w:rsidRDefault="00155CA6" w:rsidP="00155CA6">
      <w:pPr>
        <w:pStyle w:val="QB7"/>
        <w:ind w:firstLine="420"/>
      </w:pPr>
      <w:r>
        <w:rPr>
          <w:rFonts w:hint="eastAsia"/>
        </w:rPr>
        <w:t>一级家庭开放平台</w:t>
      </w:r>
      <w:r>
        <w:t>对于插件上架的请求审批后，</w:t>
      </w:r>
      <w:r>
        <w:rPr>
          <w:rFonts w:hint="eastAsia"/>
        </w:rPr>
        <w:t>把</w:t>
      </w:r>
      <w:r>
        <w:t>审批结果发送到</w:t>
      </w:r>
      <w:r>
        <w:rPr>
          <w:rFonts w:hint="eastAsia"/>
        </w:rPr>
        <w:t>省级数字家庭管理</w:t>
      </w:r>
      <w:r>
        <w:t>平台</w:t>
      </w:r>
      <w:r>
        <w:rPr>
          <w:rFonts w:hint="eastAsia"/>
        </w:rPr>
        <w:t>。</w:t>
      </w:r>
    </w:p>
    <w:p w:rsidR="00155CA6" w:rsidRPr="0093017C" w:rsidRDefault="00155CA6" w:rsidP="00155CA6">
      <w:pPr>
        <w:pStyle w:val="QB7"/>
        <w:ind w:firstLine="420"/>
      </w:pPr>
      <w:r w:rsidRPr="00073E74">
        <w:rPr>
          <w:rFonts w:hint="eastAsia"/>
        </w:rPr>
        <w:t>消息发送方向：</w:t>
      </w:r>
      <w:r>
        <w:rPr>
          <w:rFonts w:hint="eastAsia"/>
        </w:rPr>
        <w:t>一级家庭开放平台</w:t>
      </w:r>
      <w:r w:rsidRPr="00073E74">
        <w:rPr>
          <w:rFonts w:hint="eastAsia"/>
        </w:rPr>
        <w:t>－&gt;</w:t>
      </w:r>
      <w:r>
        <w:rPr>
          <w:rFonts w:hint="eastAsia"/>
        </w:rPr>
        <w:t>省级数字家庭管理</w:t>
      </w:r>
      <w:r>
        <w:t>平台</w:t>
      </w:r>
    </w:p>
    <w:p w:rsidR="00155CA6" w:rsidRDefault="00155CA6" w:rsidP="00155CA6">
      <w:pPr>
        <w:pStyle w:val="QB3"/>
      </w:pPr>
      <w:r>
        <w:rPr>
          <w:rFonts w:hint="eastAsia"/>
        </w:rPr>
        <w:t>接口类型</w:t>
      </w:r>
    </w:p>
    <w:p w:rsidR="00155CA6" w:rsidRDefault="00155CA6" w:rsidP="00155CA6">
      <w:pPr>
        <w:pStyle w:val="QB7"/>
        <w:ind w:firstLine="420"/>
      </w:pPr>
      <w:r>
        <w:rPr>
          <w:rFonts w:hint="eastAsia"/>
        </w:rPr>
        <w:t>名称：notifyPluginUpResult。</w:t>
      </w:r>
    </w:p>
    <w:p w:rsidR="00155CA6" w:rsidRDefault="00155CA6" w:rsidP="00155CA6">
      <w:pPr>
        <w:pStyle w:val="QB7"/>
        <w:ind w:firstLine="420"/>
      </w:pPr>
    </w:p>
    <w:p w:rsidR="00155CA6" w:rsidRDefault="00155CA6" w:rsidP="00155CA6">
      <w:pPr>
        <w:pStyle w:val="QB3"/>
      </w:pPr>
      <w:r>
        <w:rPr>
          <w:rFonts w:hint="eastAsia"/>
        </w:rPr>
        <w:t>请求报文</w:t>
      </w:r>
      <w:r>
        <w:t>定义</w:t>
      </w:r>
    </w:p>
    <w:p w:rsidR="00155CA6" w:rsidRDefault="00155CA6" w:rsidP="00155CA6">
      <w:pPr>
        <w:pStyle w:val="QB7"/>
        <w:ind w:firstLine="420"/>
      </w:pPr>
      <w:r>
        <w:rPr>
          <w:rFonts w:hint="eastAsia"/>
        </w:rPr>
        <w:t>例程:</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"Notify "，</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"NOTIFY_</w:t>
      </w:r>
      <w:r w:rsidRPr="009B4054">
        <w:rPr>
          <w:rFonts w:hint="eastAsia"/>
        </w:rPr>
        <w:t>P</w:t>
      </w:r>
      <w:r>
        <w:t>LUGIN</w:t>
      </w:r>
      <w:r>
        <w:rPr>
          <w:rFonts w:hint="eastAsia"/>
        </w:rPr>
        <w:t>_</w:t>
      </w:r>
      <w:r>
        <w:t>UP_RESULT</w:t>
      </w: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Plugin_</w:t>
      </w:r>
      <w:r>
        <w:rPr>
          <w:rFonts w:hint="eastAsia"/>
        </w:rPr>
        <w:t>Name":"插件编号"，</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Pr="00190505">
        <w:t>Province</w:t>
      </w:r>
      <w:r>
        <w:t>_</w:t>
      </w:r>
      <w:r w:rsidRPr="00190505">
        <w:t>code</w:t>
      </w:r>
      <w:r>
        <w:rPr>
          <w:rFonts w:hint="eastAsia"/>
        </w:rPr>
        <w:t>":"省份编码"</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C17747">
        <w:t>Version</w:t>
      </w:r>
      <w:r>
        <w:t>”</w:t>
      </w:r>
      <w:r>
        <w:rPr>
          <w:rFonts w:hint="eastAsia"/>
        </w:rPr>
        <w:t>：</w:t>
      </w:r>
      <w:r>
        <w:t>”</w:t>
      </w:r>
      <w:r>
        <w:t>版本</w:t>
      </w:r>
      <w:r>
        <w:t>”</w:t>
      </w:r>
      <w:r>
        <w:rPr>
          <w:rFonts w:hint="eastAsia"/>
        </w:rPr>
        <w:t>,</w:t>
      </w:r>
    </w:p>
    <w:p w:rsidR="00155CA6" w:rsidRPr="00844728"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rPr>
          <w:rFonts w:cs="Times New Roman"/>
          <w:bCs/>
        </w:rPr>
      </w:pPr>
      <w:r>
        <w:t>“</w:t>
      </w:r>
      <w:r w:rsidRPr="008E64F9">
        <w:t>Auditing</w:t>
      </w:r>
      <w:r>
        <w:t>_result</w:t>
      </w:r>
      <w:r>
        <w:t>”</w:t>
      </w:r>
      <w:r>
        <w:rPr>
          <w:rFonts w:hint="eastAsia"/>
        </w:rPr>
        <w:t>：</w:t>
      </w:r>
      <w:r>
        <w:t>”</w:t>
      </w:r>
      <w:r>
        <w:rPr>
          <w:rFonts w:hint="eastAsia"/>
        </w:rPr>
        <w:t>审核结果</w:t>
      </w:r>
      <w:r>
        <w:t>”</w:t>
      </w:r>
      <w:r w:rsidRPr="00844728">
        <w:rPr>
          <w:rFonts w:cs="Times New Roman" w:hint="eastAsia"/>
          <w:bCs/>
        </w:rPr>
        <w:t>,</w:t>
      </w:r>
    </w:p>
    <w:p w:rsidR="00155CA6" w:rsidRPr="008E64F9"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8E64F9">
        <w:t>Reason</w:t>
      </w:r>
      <w:r>
        <w:t>”</w:t>
      </w:r>
      <w:r>
        <w:rPr>
          <w:rFonts w:hint="eastAsia"/>
        </w:rPr>
        <w:t>：</w:t>
      </w:r>
      <w:r>
        <w:t>”</w:t>
      </w:r>
      <w:r>
        <w:rPr>
          <w:rFonts w:hint="eastAsia"/>
        </w:rPr>
        <w:t>原因</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55CA6" w:rsidRDefault="00155CA6" w:rsidP="00155CA6">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155CA6" w:rsidTr="00F52FB1">
        <w:tc>
          <w:tcPr>
            <w:tcW w:w="2519" w:type="dxa"/>
            <w:tcBorders>
              <w:top w:val="single" w:sz="4" w:space="0" w:color="5B9BD5"/>
              <w:left w:val="single" w:sz="4" w:space="0" w:color="5B9BD5"/>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155CA6" w:rsidRDefault="00155CA6" w:rsidP="00F52FB1">
            <w:pPr>
              <w:pStyle w:val="QB20"/>
              <w:ind w:firstLineChars="0" w:firstLine="0"/>
              <w:jc w:val="center"/>
              <w:rPr>
                <w:b/>
                <w:bCs/>
                <w:color w:val="FFFFFF"/>
              </w:rPr>
            </w:pPr>
            <w:r>
              <w:rPr>
                <w:b/>
                <w:bCs/>
                <w:color w:val="FFFFFF"/>
              </w:rPr>
              <w:t>说明</w:t>
            </w:r>
          </w:p>
        </w:tc>
      </w:tr>
      <w:tr w:rsidR="00155CA6" w:rsidTr="00F52FB1">
        <w:trPr>
          <w:trHeight w:val="90"/>
        </w:trPr>
        <w:tc>
          <w:tcPr>
            <w:tcW w:w="2519" w:type="dxa"/>
            <w:shd w:val="clear" w:color="auto" w:fill="DEEAF6"/>
          </w:tcPr>
          <w:p w:rsidR="00155CA6" w:rsidRDefault="00155CA6" w:rsidP="00F52FB1">
            <w:pPr>
              <w:pStyle w:val="QB20"/>
              <w:ind w:firstLineChars="0" w:firstLine="0"/>
              <w:rPr>
                <w:b/>
                <w:bCs/>
              </w:rPr>
            </w:pPr>
            <w:r>
              <w:rPr>
                <w:rFonts w:cs="Times New Roman" w:hint="eastAsia"/>
                <w:b/>
                <w:bCs/>
              </w:rPr>
              <w:t>RPCMethod</w:t>
            </w:r>
          </w:p>
        </w:tc>
        <w:tc>
          <w:tcPr>
            <w:tcW w:w="1638" w:type="dxa"/>
            <w:shd w:val="clear" w:color="auto" w:fill="DEEAF6"/>
          </w:tcPr>
          <w:p w:rsidR="00155CA6" w:rsidRDefault="00155CA6" w:rsidP="00F52FB1">
            <w:pPr>
              <w:pStyle w:val="QB20"/>
              <w:ind w:firstLineChars="0" w:firstLine="0"/>
            </w:pPr>
            <w:r>
              <w:rPr>
                <w:rFonts w:hint="eastAsia"/>
              </w:rPr>
              <w:t>String</w:t>
            </w:r>
          </w:p>
        </w:tc>
        <w:tc>
          <w:tcPr>
            <w:tcW w:w="2049" w:type="dxa"/>
            <w:shd w:val="clear" w:color="auto" w:fill="DEEAF6"/>
          </w:tcPr>
          <w:p w:rsidR="00155CA6" w:rsidRDefault="00155CA6" w:rsidP="00F52FB1">
            <w:pPr>
              <w:pStyle w:val="QB20"/>
              <w:ind w:firstLineChars="0" w:firstLine="0"/>
            </w:pPr>
            <w:r>
              <w:rPr>
                <w:rFonts w:hint="eastAsia"/>
              </w:rPr>
              <w:t>接口分类定义</w:t>
            </w:r>
          </w:p>
        </w:tc>
        <w:tc>
          <w:tcPr>
            <w:tcW w:w="2316" w:type="dxa"/>
            <w:shd w:val="clear" w:color="auto" w:fill="DEEAF6"/>
          </w:tcPr>
          <w:p w:rsidR="00155CA6" w:rsidRDefault="00155CA6" w:rsidP="00F52FB1">
            <w:pPr>
              <w:pStyle w:val="QB20"/>
              <w:ind w:firstLineChars="0" w:firstLine="0"/>
            </w:pPr>
            <w:r>
              <w:rPr>
                <w:rFonts w:hint="eastAsia"/>
              </w:rPr>
              <w:t>notify</w:t>
            </w:r>
          </w:p>
        </w:tc>
      </w:tr>
      <w:tr w:rsidR="00155CA6" w:rsidTr="00F52FB1">
        <w:tc>
          <w:tcPr>
            <w:tcW w:w="2519" w:type="dxa"/>
          </w:tcPr>
          <w:p w:rsidR="00155CA6" w:rsidRDefault="00155CA6" w:rsidP="00F52FB1">
            <w:pPr>
              <w:pStyle w:val="QB20"/>
              <w:ind w:firstLineChars="0" w:firstLine="0"/>
              <w:rPr>
                <w:b/>
                <w:bCs/>
              </w:rPr>
            </w:pPr>
            <w:r>
              <w:rPr>
                <w:rFonts w:cs="Times New Roman" w:hint="eastAsia"/>
                <w:b/>
                <w:bCs/>
              </w:rPr>
              <w:t>ID</w:t>
            </w:r>
          </w:p>
        </w:tc>
        <w:tc>
          <w:tcPr>
            <w:tcW w:w="1638" w:type="dxa"/>
          </w:tcPr>
          <w:p w:rsidR="00155CA6" w:rsidRDefault="00155CA6" w:rsidP="00F52FB1">
            <w:pPr>
              <w:pStyle w:val="QB20"/>
              <w:ind w:firstLineChars="0" w:firstLine="0"/>
            </w:pPr>
            <w:r>
              <w:rPr>
                <w:rFonts w:hint="eastAsia"/>
              </w:rPr>
              <w:t>Int</w:t>
            </w:r>
          </w:p>
        </w:tc>
        <w:tc>
          <w:tcPr>
            <w:tcW w:w="2049" w:type="dxa"/>
          </w:tcPr>
          <w:p w:rsidR="00155CA6" w:rsidRDefault="00155CA6" w:rsidP="00F52FB1">
            <w:pPr>
              <w:pStyle w:val="QB20"/>
              <w:ind w:firstLineChars="0" w:firstLine="0"/>
            </w:pPr>
            <w:r>
              <w:rPr>
                <w:rFonts w:hint="eastAsia"/>
              </w:rPr>
              <w:t>平台</w:t>
            </w:r>
            <w:r>
              <w:t>维护的事务ID</w:t>
            </w:r>
          </w:p>
        </w:tc>
        <w:tc>
          <w:tcPr>
            <w:tcW w:w="2316" w:type="dxa"/>
          </w:tcPr>
          <w:p w:rsidR="00155CA6" w:rsidRDefault="00155CA6" w:rsidP="00F52FB1">
            <w:pPr>
              <w:pStyle w:val="QB20"/>
              <w:ind w:firstLineChars="0" w:firstLine="0"/>
            </w:pPr>
            <w:r>
              <w:rPr>
                <w:rFonts w:hint="eastAsia"/>
              </w:rPr>
              <w:t>一级家庭开放平台</w:t>
            </w:r>
            <w:r>
              <w:t>按请求原值返回</w:t>
            </w:r>
          </w:p>
        </w:tc>
      </w:tr>
      <w:tr w:rsidR="00155CA6" w:rsidTr="00F52FB1">
        <w:trPr>
          <w:trHeight w:val="637"/>
        </w:trPr>
        <w:tc>
          <w:tcPr>
            <w:tcW w:w="2519" w:type="dxa"/>
            <w:shd w:val="clear" w:color="auto" w:fill="DEEAF6"/>
          </w:tcPr>
          <w:p w:rsidR="00155CA6" w:rsidRDefault="00155CA6" w:rsidP="00F52FB1">
            <w:pPr>
              <w:pStyle w:val="QB20"/>
              <w:ind w:firstLineChars="0" w:firstLine="0"/>
              <w:rPr>
                <w:b/>
                <w:bCs/>
              </w:rPr>
            </w:pPr>
            <w:r>
              <w:rPr>
                <w:rFonts w:cs="Times New Roman"/>
                <w:b/>
                <w:bCs/>
              </w:rPr>
              <w:t>CmdType</w:t>
            </w:r>
          </w:p>
        </w:tc>
        <w:tc>
          <w:tcPr>
            <w:tcW w:w="1638" w:type="dxa"/>
            <w:shd w:val="clear" w:color="auto" w:fill="DEEAF6"/>
          </w:tcPr>
          <w:p w:rsidR="00155CA6" w:rsidRDefault="00155CA6" w:rsidP="00F52FB1">
            <w:pPr>
              <w:pStyle w:val="QB20"/>
              <w:ind w:firstLineChars="0" w:firstLine="0"/>
            </w:pPr>
            <w:r>
              <w:t>String</w:t>
            </w:r>
          </w:p>
        </w:tc>
        <w:tc>
          <w:tcPr>
            <w:tcW w:w="2049" w:type="dxa"/>
            <w:shd w:val="clear" w:color="auto" w:fill="DEEAF6"/>
          </w:tcPr>
          <w:p w:rsidR="00155CA6" w:rsidRDefault="00155CA6" w:rsidP="00F52FB1">
            <w:pPr>
              <w:pStyle w:val="QB20"/>
              <w:ind w:firstLineChars="0" w:firstLine="0"/>
            </w:pPr>
            <w:r>
              <w:t>命令类型</w:t>
            </w:r>
          </w:p>
        </w:tc>
        <w:tc>
          <w:tcPr>
            <w:tcW w:w="2316" w:type="dxa"/>
            <w:shd w:val="clear" w:color="auto" w:fill="DEEAF6"/>
          </w:tcPr>
          <w:p w:rsidR="00155CA6" w:rsidRDefault="00155CA6" w:rsidP="00F52FB1">
            <w:pPr>
              <w:pStyle w:val="QB20"/>
              <w:ind w:firstLineChars="0" w:firstLine="0"/>
            </w:pPr>
            <w:r>
              <w:rPr>
                <w:rFonts w:hint="eastAsia"/>
              </w:rPr>
              <w:t>NOTIFY_</w:t>
            </w:r>
            <w:r w:rsidRPr="009B4054">
              <w:rPr>
                <w:rFonts w:hint="eastAsia"/>
              </w:rPr>
              <w:t>P</w:t>
            </w:r>
            <w:r>
              <w:t>LUGIN</w:t>
            </w:r>
            <w:r>
              <w:rPr>
                <w:rFonts w:hint="eastAsia"/>
              </w:rPr>
              <w:t>_</w:t>
            </w:r>
            <w:r>
              <w:t>UP_RESULT</w:t>
            </w:r>
          </w:p>
        </w:tc>
      </w:tr>
      <w:tr w:rsidR="00155CA6" w:rsidTr="00F52FB1">
        <w:tc>
          <w:tcPr>
            <w:tcW w:w="2519" w:type="dxa"/>
          </w:tcPr>
          <w:p w:rsidR="00155CA6" w:rsidRDefault="00155CA6" w:rsidP="00F52FB1">
            <w:pPr>
              <w:pStyle w:val="QB20"/>
              <w:ind w:firstLineChars="0" w:firstLine="0"/>
              <w:rPr>
                <w:b/>
                <w:bCs/>
              </w:rPr>
            </w:pPr>
            <w:r>
              <w:rPr>
                <w:rFonts w:cs="Times New Roman"/>
                <w:b/>
                <w:bCs/>
              </w:rPr>
              <w:t>SequenceId</w:t>
            </w:r>
          </w:p>
        </w:tc>
        <w:tc>
          <w:tcPr>
            <w:tcW w:w="1638" w:type="dxa"/>
          </w:tcPr>
          <w:p w:rsidR="00155CA6" w:rsidRDefault="00155CA6" w:rsidP="00F52FB1">
            <w:pPr>
              <w:pStyle w:val="QB20"/>
              <w:ind w:firstLineChars="0" w:firstLine="0"/>
            </w:pPr>
            <w:r>
              <w:t>String</w:t>
            </w:r>
          </w:p>
        </w:tc>
        <w:tc>
          <w:tcPr>
            <w:tcW w:w="2049" w:type="dxa"/>
          </w:tcPr>
          <w:p w:rsidR="00155CA6" w:rsidRDefault="00155CA6" w:rsidP="00F52FB1">
            <w:pPr>
              <w:pStyle w:val="QB20"/>
              <w:ind w:firstLineChars="0" w:firstLine="0"/>
            </w:pPr>
            <w:r>
              <w:t>请求编号</w:t>
            </w:r>
          </w:p>
        </w:tc>
        <w:tc>
          <w:tcPr>
            <w:tcW w:w="2316" w:type="dxa"/>
          </w:tcPr>
          <w:p w:rsidR="00155CA6" w:rsidRDefault="00155CA6" w:rsidP="00F52FB1">
            <w:pPr>
              <w:pStyle w:val="QB20"/>
              <w:ind w:firstLineChars="0" w:firstLine="0"/>
            </w:pPr>
            <w:r>
              <w:rPr>
                <w:rFonts w:hint="eastAsia"/>
              </w:rPr>
              <w:t>SequenceId为一级家庭开放平台动态生成，表示命令序列，网关按照请求的原值返回。</w:t>
            </w:r>
          </w:p>
          <w:p w:rsidR="00155CA6" w:rsidRDefault="00155CA6" w:rsidP="00F52FB1">
            <w:pPr>
              <w:pStyle w:val="QB20"/>
              <w:ind w:firstLineChars="0" w:firstLine="0"/>
            </w:pPr>
            <w:r>
              <w:rPr>
                <w:rFonts w:hint="eastAsia"/>
              </w:rPr>
              <w:t>16进制数，8位</w:t>
            </w:r>
          </w:p>
        </w:tc>
      </w:tr>
      <w:tr w:rsidR="00155CA6" w:rsidTr="00F52FB1">
        <w:tc>
          <w:tcPr>
            <w:tcW w:w="2519" w:type="dxa"/>
            <w:tcBorders>
              <w:bottom w:val="single" w:sz="4" w:space="0" w:color="9CC2E5"/>
            </w:tcBorders>
            <w:shd w:val="clear" w:color="auto" w:fill="DEEAF6"/>
          </w:tcPr>
          <w:p w:rsidR="00155CA6" w:rsidRDefault="00155CA6" w:rsidP="00F52FB1">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155CA6" w:rsidRDefault="00155CA6" w:rsidP="00F52FB1">
            <w:pPr>
              <w:pStyle w:val="QB20"/>
              <w:ind w:firstLineChars="0" w:firstLine="0"/>
            </w:pPr>
            <w:r>
              <w:rPr>
                <w:rFonts w:hint="eastAsia"/>
              </w:rPr>
              <w:t>Object</w:t>
            </w:r>
          </w:p>
        </w:tc>
        <w:tc>
          <w:tcPr>
            <w:tcW w:w="2049" w:type="dxa"/>
            <w:tcBorders>
              <w:bottom w:val="single" w:sz="4" w:space="0" w:color="9CC2E5"/>
            </w:tcBorders>
            <w:shd w:val="clear" w:color="auto" w:fill="DEEAF6"/>
          </w:tcPr>
          <w:p w:rsidR="00155CA6" w:rsidRDefault="00155CA6" w:rsidP="00F52FB1">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155CA6" w:rsidRDefault="00155CA6" w:rsidP="00F52FB1">
            <w:pPr>
              <w:pStyle w:val="QB20"/>
              <w:ind w:firstLineChars="0" w:firstLine="0"/>
            </w:pPr>
          </w:p>
        </w:tc>
      </w:tr>
      <w:tr w:rsidR="00155CA6" w:rsidTr="00F52FB1">
        <w:tc>
          <w:tcPr>
            <w:tcW w:w="2519" w:type="dxa"/>
            <w:shd w:val="clear" w:color="auto" w:fill="FFFFFF"/>
          </w:tcPr>
          <w:p w:rsidR="00155CA6" w:rsidRDefault="00155CA6" w:rsidP="00F52FB1">
            <w:pPr>
              <w:pStyle w:val="QB20"/>
              <w:ind w:firstLineChars="0" w:firstLine="0"/>
              <w:rPr>
                <w:rFonts w:cs="Times New Roman"/>
                <w:b/>
                <w:bCs/>
              </w:rPr>
            </w:pPr>
            <w:r>
              <w:t>Plugin_</w:t>
            </w:r>
            <w:r>
              <w:rPr>
                <w:rFonts w:hint="eastAsia"/>
              </w:rPr>
              <w:t>Name</w:t>
            </w:r>
          </w:p>
        </w:tc>
        <w:tc>
          <w:tcPr>
            <w:tcW w:w="1638" w:type="dxa"/>
            <w:shd w:val="clear" w:color="auto" w:fill="FFFFFF"/>
          </w:tcPr>
          <w:p w:rsidR="00155CA6" w:rsidRDefault="00155CA6" w:rsidP="00F52FB1">
            <w:pPr>
              <w:pStyle w:val="QB20"/>
              <w:ind w:firstLineChars="0" w:firstLine="0"/>
            </w:pPr>
            <w:r>
              <w:t>String</w:t>
            </w:r>
          </w:p>
        </w:tc>
        <w:tc>
          <w:tcPr>
            <w:tcW w:w="2049" w:type="dxa"/>
            <w:shd w:val="clear" w:color="auto" w:fill="FFFFFF"/>
          </w:tcPr>
          <w:p w:rsidR="00155CA6" w:rsidRDefault="00155CA6" w:rsidP="00F52FB1">
            <w:pPr>
              <w:pStyle w:val="QB20"/>
              <w:ind w:firstLineChars="0" w:firstLine="0"/>
            </w:pPr>
            <w:r>
              <w:rPr>
                <w:rFonts w:hint="eastAsia"/>
              </w:rPr>
              <w:t>插件编号</w:t>
            </w:r>
          </w:p>
        </w:tc>
        <w:tc>
          <w:tcPr>
            <w:tcW w:w="2316" w:type="dxa"/>
            <w:shd w:val="clear" w:color="auto" w:fill="FFFFFF"/>
          </w:tcPr>
          <w:p w:rsidR="00155CA6" w:rsidRDefault="00155CA6" w:rsidP="00F52FB1">
            <w:pPr>
              <w:pStyle w:val="QB20"/>
              <w:ind w:firstLineChars="0" w:firstLine="0"/>
            </w:pPr>
          </w:p>
        </w:tc>
      </w:tr>
      <w:tr w:rsidR="00155CA6" w:rsidTr="00F52FB1">
        <w:tc>
          <w:tcPr>
            <w:tcW w:w="2519" w:type="dxa"/>
            <w:shd w:val="clear" w:color="auto" w:fill="FFFFFF"/>
          </w:tcPr>
          <w:p w:rsidR="00155CA6" w:rsidRDefault="00155CA6" w:rsidP="00F52FB1">
            <w:pPr>
              <w:pStyle w:val="QB20"/>
              <w:ind w:firstLineChars="0" w:firstLine="0"/>
            </w:pPr>
            <w:r w:rsidRPr="00190505">
              <w:t>Province</w:t>
            </w:r>
            <w:r>
              <w:t>_</w:t>
            </w:r>
            <w:r w:rsidRPr="00190505">
              <w:t>code</w:t>
            </w:r>
          </w:p>
        </w:tc>
        <w:tc>
          <w:tcPr>
            <w:tcW w:w="1638" w:type="dxa"/>
            <w:shd w:val="clear" w:color="auto" w:fill="FFFFFF"/>
          </w:tcPr>
          <w:p w:rsidR="00155CA6" w:rsidRDefault="00155CA6" w:rsidP="00F52FB1">
            <w:pPr>
              <w:pStyle w:val="QB20"/>
              <w:ind w:firstLineChars="0" w:firstLine="0"/>
            </w:pPr>
            <w:r>
              <w:t>String</w:t>
            </w:r>
          </w:p>
        </w:tc>
        <w:tc>
          <w:tcPr>
            <w:tcW w:w="2049" w:type="dxa"/>
            <w:shd w:val="clear" w:color="auto" w:fill="FFFFFF"/>
          </w:tcPr>
          <w:p w:rsidR="00155CA6" w:rsidRDefault="00155CA6" w:rsidP="00F52FB1">
            <w:pPr>
              <w:pStyle w:val="QB20"/>
              <w:ind w:firstLineChars="0" w:firstLine="0"/>
            </w:pPr>
            <w:r>
              <w:rPr>
                <w:rFonts w:hint="eastAsia"/>
              </w:rPr>
              <w:t>省份</w:t>
            </w:r>
            <w:r>
              <w:t>编码</w:t>
            </w:r>
          </w:p>
        </w:tc>
        <w:tc>
          <w:tcPr>
            <w:tcW w:w="2316" w:type="dxa"/>
            <w:shd w:val="clear" w:color="auto" w:fill="FFFFFF"/>
          </w:tcPr>
          <w:p w:rsidR="00155CA6" w:rsidRDefault="00155CA6" w:rsidP="00F52FB1">
            <w:pPr>
              <w:pStyle w:val="QB20"/>
              <w:ind w:firstLineChars="0" w:firstLine="0"/>
            </w:pPr>
          </w:p>
        </w:tc>
      </w:tr>
      <w:tr w:rsidR="00155CA6" w:rsidTr="00F52FB1">
        <w:tc>
          <w:tcPr>
            <w:tcW w:w="2519" w:type="dxa"/>
            <w:shd w:val="clear" w:color="auto" w:fill="FFFFFF"/>
          </w:tcPr>
          <w:p w:rsidR="00155CA6" w:rsidRPr="00190505" w:rsidRDefault="00155CA6" w:rsidP="00F52FB1">
            <w:pPr>
              <w:pStyle w:val="QB20"/>
              <w:ind w:firstLineChars="0" w:firstLine="0"/>
            </w:pPr>
            <w:r w:rsidRPr="00C17747">
              <w:t>Version</w:t>
            </w:r>
          </w:p>
        </w:tc>
        <w:tc>
          <w:tcPr>
            <w:tcW w:w="1638" w:type="dxa"/>
            <w:shd w:val="clear" w:color="auto" w:fill="FFFFFF"/>
          </w:tcPr>
          <w:p w:rsidR="00155CA6" w:rsidRDefault="00155CA6" w:rsidP="00F52FB1">
            <w:pPr>
              <w:pStyle w:val="QB20"/>
              <w:ind w:firstLineChars="0" w:firstLine="0"/>
            </w:pPr>
            <w:r>
              <w:rPr>
                <w:rFonts w:hint="eastAsia"/>
              </w:rPr>
              <w:t>String</w:t>
            </w:r>
          </w:p>
        </w:tc>
        <w:tc>
          <w:tcPr>
            <w:tcW w:w="2049" w:type="dxa"/>
            <w:shd w:val="clear" w:color="auto" w:fill="FFFFFF"/>
          </w:tcPr>
          <w:p w:rsidR="00155CA6" w:rsidRDefault="00155CA6" w:rsidP="00F52FB1">
            <w:pPr>
              <w:pStyle w:val="QB20"/>
              <w:ind w:firstLineChars="0" w:firstLine="0"/>
            </w:pPr>
            <w:r>
              <w:rPr>
                <w:rFonts w:hint="eastAsia"/>
              </w:rPr>
              <w:t>版本</w:t>
            </w:r>
          </w:p>
        </w:tc>
        <w:tc>
          <w:tcPr>
            <w:tcW w:w="2316" w:type="dxa"/>
            <w:shd w:val="clear" w:color="auto" w:fill="FFFFFF"/>
          </w:tcPr>
          <w:p w:rsidR="00155CA6" w:rsidRDefault="00155CA6" w:rsidP="00F52FB1">
            <w:pPr>
              <w:pStyle w:val="QB20"/>
              <w:ind w:firstLineChars="0" w:firstLine="0"/>
            </w:pPr>
          </w:p>
        </w:tc>
      </w:tr>
      <w:tr w:rsidR="00155CA6" w:rsidTr="00F52FB1">
        <w:tc>
          <w:tcPr>
            <w:tcW w:w="2519" w:type="dxa"/>
            <w:shd w:val="clear" w:color="auto" w:fill="FFFFFF"/>
          </w:tcPr>
          <w:p w:rsidR="00155CA6" w:rsidRPr="00C17747" w:rsidRDefault="00155CA6" w:rsidP="00F52FB1">
            <w:pPr>
              <w:pStyle w:val="QB20"/>
              <w:ind w:firstLineChars="0" w:firstLine="0"/>
            </w:pPr>
            <w:r w:rsidRPr="008E64F9">
              <w:t>Auditing</w:t>
            </w:r>
            <w:r>
              <w:t>_result</w:t>
            </w:r>
          </w:p>
        </w:tc>
        <w:tc>
          <w:tcPr>
            <w:tcW w:w="1638" w:type="dxa"/>
            <w:shd w:val="clear" w:color="auto" w:fill="FFFFFF"/>
          </w:tcPr>
          <w:p w:rsidR="00155CA6" w:rsidRDefault="00155CA6" w:rsidP="00F52FB1">
            <w:pPr>
              <w:pStyle w:val="QB20"/>
              <w:ind w:firstLineChars="0" w:firstLine="0"/>
            </w:pPr>
            <w:r>
              <w:rPr>
                <w:rFonts w:hint="eastAsia"/>
              </w:rPr>
              <w:t>String</w:t>
            </w:r>
          </w:p>
        </w:tc>
        <w:tc>
          <w:tcPr>
            <w:tcW w:w="2049" w:type="dxa"/>
            <w:shd w:val="clear" w:color="auto" w:fill="FFFFFF"/>
          </w:tcPr>
          <w:p w:rsidR="00155CA6" w:rsidRDefault="00155CA6" w:rsidP="00F52FB1">
            <w:pPr>
              <w:pStyle w:val="QB20"/>
              <w:ind w:firstLineChars="0" w:firstLine="0"/>
            </w:pPr>
            <w:r>
              <w:rPr>
                <w:rFonts w:hint="eastAsia"/>
              </w:rPr>
              <w:t>审核</w:t>
            </w:r>
            <w:r>
              <w:t>结果</w:t>
            </w:r>
          </w:p>
        </w:tc>
        <w:tc>
          <w:tcPr>
            <w:tcW w:w="2316" w:type="dxa"/>
            <w:shd w:val="clear" w:color="auto" w:fill="FFFFFF"/>
          </w:tcPr>
          <w:p w:rsidR="00155CA6" w:rsidRDefault="00155CA6" w:rsidP="00F52FB1">
            <w:pPr>
              <w:pStyle w:val="QB20"/>
              <w:ind w:firstLineChars="0" w:firstLine="0"/>
            </w:pPr>
          </w:p>
        </w:tc>
      </w:tr>
      <w:tr w:rsidR="00155CA6" w:rsidTr="00F52FB1">
        <w:tc>
          <w:tcPr>
            <w:tcW w:w="2519" w:type="dxa"/>
            <w:shd w:val="clear" w:color="auto" w:fill="FFFFFF"/>
          </w:tcPr>
          <w:p w:rsidR="00155CA6" w:rsidRPr="00C17747" w:rsidRDefault="00155CA6" w:rsidP="00F52FB1">
            <w:pPr>
              <w:pStyle w:val="QB20"/>
              <w:ind w:firstLineChars="0" w:firstLine="0"/>
            </w:pPr>
            <w:r w:rsidRPr="008E64F9">
              <w:rPr>
                <w:rFonts w:cstheme="minorBidi"/>
              </w:rPr>
              <w:t>Reason</w:t>
            </w:r>
          </w:p>
        </w:tc>
        <w:tc>
          <w:tcPr>
            <w:tcW w:w="1638" w:type="dxa"/>
            <w:shd w:val="clear" w:color="auto" w:fill="FFFFFF"/>
          </w:tcPr>
          <w:p w:rsidR="00155CA6" w:rsidRDefault="00155CA6" w:rsidP="00F52FB1">
            <w:pPr>
              <w:pStyle w:val="QB20"/>
              <w:ind w:firstLineChars="0" w:firstLine="0"/>
            </w:pPr>
            <w:r>
              <w:rPr>
                <w:rFonts w:hint="eastAsia"/>
              </w:rPr>
              <w:t>String</w:t>
            </w:r>
          </w:p>
        </w:tc>
        <w:tc>
          <w:tcPr>
            <w:tcW w:w="2049" w:type="dxa"/>
            <w:shd w:val="clear" w:color="auto" w:fill="FFFFFF"/>
          </w:tcPr>
          <w:p w:rsidR="00155CA6" w:rsidRDefault="00155CA6" w:rsidP="00F52FB1">
            <w:pPr>
              <w:pStyle w:val="QB20"/>
              <w:ind w:firstLineChars="0" w:firstLine="0"/>
            </w:pPr>
            <w:r>
              <w:rPr>
                <w:rFonts w:hint="eastAsia"/>
              </w:rPr>
              <w:t>原因</w:t>
            </w:r>
          </w:p>
        </w:tc>
        <w:tc>
          <w:tcPr>
            <w:tcW w:w="2316" w:type="dxa"/>
            <w:shd w:val="clear" w:color="auto" w:fill="FFFFFF"/>
          </w:tcPr>
          <w:p w:rsidR="00155CA6" w:rsidRDefault="00155CA6" w:rsidP="00F52FB1">
            <w:pPr>
              <w:pStyle w:val="QB20"/>
              <w:ind w:firstLineChars="0" w:firstLine="0"/>
            </w:pPr>
          </w:p>
        </w:tc>
      </w:tr>
    </w:tbl>
    <w:p w:rsidR="00155CA6" w:rsidRDefault="00155CA6" w:rsidP="00155CA6">
      <w:pPr>
        <w:pStyle w:val="QB3"/>
      </w:pPr>
      <w:r>
        <w:t>响应报文定义</w:t>
      </w:r>
    </w:p>
    <w:p w:rsidR="00155CA6" w:rsidRDefault="00155CA6" w:rsidP="00155CA6">
      <w:pPr>
        <w:pStyle w:val="QB7"/>
        <w:ind w:firstLine="420"/>
      </w:pPr>
      <w:r>
        <w:rPr>
          <w:rFonts w:hint="eastAsia"/>
        </w:rPr>
        <w:t>返回成功例程:</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"NOTIFY_</w:t>
      </w:r>
      <w:r w:rsidRPr="009B4054">
        <w:rPr>
          <w:rFonts w:hint="eastAsia"/>
        </w:rPr>
        <w:t>P</w:t>
      </w:r>
      <w:r>
        <w:t>LUGIN</w:t>
      </w:r>
      <w:r>
        <w:rPr>
          <w:rFonts w:hint="eastAsia"/>
        </w:rPr>
        <w:t>_</w:t>
      </w:r>
      <w:r>
        <w:t>UP_RESULT</w:t>
      </w: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55CA6" w:rsidRDefault="00155CA6" w:rsidP="00155CA6">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155CA6" w:rsidTr="00F52FB1">
        <w:tc>
          <w:tcPr>
            <w:tcW w:w="2130" w:type="dxa"/>
            <w:tcBorders>
              <w:top w:val="single" w:sz="4" w:space="0" w:color="5B9BD5"/>
              <w:left w:val="single" w:sz="4" w:space="0" w:color="5B9BD5"/>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155CA6" w:rsidRDefault="00155CA6" w:rsidP="00F52FB1">
            <w:pPr>
              <w:pStyle w:val="QB20"/>
              <w:ind w:firstLineChars="0" w:firstLine="0"/>
              <w:jc w:val="center"/>
              <w:rPr>
                <w:b/>
                <w:bCs/>
                <w:color w:val="FFFFFF"/>
              </w:rPr>
            </w:pPr>
            <w:r>
              <w:rPr>
                <w:b/>
                <w:bCs/>
                <w:color w:val="FFFFFF"/>
              </w:rPr>
              <w:t>说明</w:t>
            </w:r>
          </w:p>
        </w:tc>
      </w:tr>
      <w:tr w:rsidR="00155CA6" w:rsidTr="00F52FB1">
        <w:tc>
          <w:tcPr>
            <w:tcW w:w="2130" w:type="dxa"/>
            <w:tcBorders>
              <w:top w:val="single" w:sz="4" w:space="0" w:color="5B9BD5"/>
            </w:tcBorders>
            <w:shd w:val="clear" w:color="auto" w:fill="FFFFFF"/>
          </w:tcPr>
          <w:p w:rsidR="00155CA6" w:rsidRDefault="00155CA6" w:rsidP="00F52FB1">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155CA6" w:rsidRDefault="00155CA6" w:rsidP="00F52FB1">
            <w:pPr>
              <w:pStyle w:val="QB20"/>
              <w:ind w:firstLineChars="0" w:firstLine="0"/>
            </w:pPr>
            <w:r>
              <w:rPr>
                <w:rFonts w:hint="eastAsia"/>
              </w:rPr>
              <w:t>Int</w:t>
            </w:r>
          </w:p>
        </w:tc>
        <w:tc>
          <w:tcPr>
            <w:tcW w:w="2131" w:type="dxa"/>
            <w:tcBorders>
              <w:top w:val="single" w:sz="4" w:space="0" w:color="5B9BD5"/>
            </w:tcBorders>
            <w:shd w:val="clear" w:color="auto" w:fill="FFFFFF"/>
          </w:tcPr>
          <w:p w:rsidR="00155CA6" w:rsidRDefault="00155CA6" w:rsidP="00F52FB1">
            <w:pPr>
              <w:pStyle w:val="QB20"/>
              <w:ind w:firstLineChars="0" w:firstLine="0"/>
            </w:pPr>
          </w:p>
        </w:tc>
        <w:tc>
          <w:tcPr>
            <w:tcW w:w="2393" w:type="dxa"/>
            <w:tcBorders>
              <w:top w:val="single" w:sz="4" w:space="0" w:color="5B9BD5"/>
            </w:tcBorders>
            <w:shd w:val="clear" w:color="auto" w:fill="FFFFFF"/>
          </w:tcPr>
          <w:p w:rsidR="00155CA6" w:rsidRDefault="00155CA6" w:rsidP="00F52FB1">
            <w:pPr>
              <w:pStyle w:val="QB20"/>
              <w:ind w:firstLineChars="0" w:firstLine="0"/>
            </w:pPr>
          </w:p>
        </w:tc>
      </w:tr>
      <w:tr w:rsidR="00155CA6" w:rsidTr="00F52FB1">
        <w:tc>
          <w:tcPr>
            <w:tcW w:w="2130" w:type="dxa"/>
            <w:shd w:val="clear" w:color="auto" w:fill="DEEAF6"/>
          </w:tcPr>
          <w:p w:rsidR="00155CA6" w:rsidRDefault="00155CA6" w:rsidP="00F52FB1">
            <w:pPr>
              <w:pStyle w:val="QB20"/>
              <w:ind w:firstLineChars="0" w:firstLine="0"/>
              <w:rPr>
                <w:b/>
                <w:bCs/>
              </w:rPr>
            </w:pPr>
            <w:r>
              <w:rPr>
                <w:rFonts w:cs="Times New Roman" w:hint="eastAsia"/>
                <w:b/>
                <w:bCs/>
              </w:rPr>
              <w:t>ID</w:t>
            </w:r>
          </w:p>
        </w:tc>
        <w:tc>
          <w:tcPr>
            <w:tcW w:w="2130" w:type="dxa"/>
            <w:shd w:val="clear" w:color="auto" w:fill="DEEAF6"/>
          </w:tcPr>
          <w:p w:rsidR="00155CA6" w:rsidRDefault="00155CA6" w:rsidP="00F52FB1">
            <w:pPr>
              <w:pStyle w:val="QB20"/>
              <w:ind w:firstLineChars="0" w:firstLine="0"/>
            </w:pPr>
            <w:r>
              <w:rPr>
                <w:rFonts w:hint="eastAsia"/>
              </w:rPr>
              <w:t>Int</w:t>
            </w:r>
          </w:p>
        </w:tc>
        <w:tc>
          <w:tcPr>
            <w:tcW w:w="2131" w:type="dxa"/>
            <w:shd w:val="clear" w:color="auto" w:fill="DEEAF6"/>
          </w:tcPr>
          <w:p w:rsidR="00155CA6" w:rsidRDefault="00155CA6" w:rsidP="00F52FB1">
            <w:pPr>
              <w:pStyle w:val="QB20"/>
              <w:ind w:firstLineChars="0" w:firstLine="0"/>
            </w:pPr>
            <w:r>
              <w:rPr>
                <w:rFonts w:hint="eastAsia"/>
              </w:rPr>
              <w:t>平台</w:t>
            </w:r>
            <w:r>
              <w:t>维护的事务ID</w:t>
            </w:r>
          </w:p>
        </w:tc>
        <w:tc>
          <w:tcPr>
            <w:tcW w:w="2393" w:type="dxa"/>
            <w:shd w:val="clear" w:color="auto" w:fill="DEEAF6"/>
          </w:tcPr>
          <w:p w:rsidR="00155CA6" w:rsidRDefault="00155CA6" w:rsidP="00F52FB1">
            <w:pPr>
              <w:pStyle w:val="QB20"/>
              <w:ind w:firstLineChars="0" w:firstLine="0"/>
            </w:pPr>
            <w:r>
              <w:rPr>
                <w:rFonts w:hint="eastAsia"/>
              </w:rPr>
              <w:t>省级数字家庭管理平台</w:t>
            </w:r>
            <w:r>
              <w:t>按请求原值返回</w:t>
            </w:r>
          </w:p>
        </w:tc>
      </w:tr>
      <w:tr w:rsidR="00155CA6" w:rsidTr="00F52FB1">
        <w:tc>
          <w:tcPr>
            <w:tcW w:w="2130" w:type="dxa"/>
          </w:tcPr>
          <w:p w:rsidR="00155CA6" w:rsidRDefault="00155CA6" w:rsidP="00F52FB1">
            <w:pPr>
              <w:pStyle w:val="QB20"/>
              <w:ind w:firstLineChars="0" w:firstLine="0"/>
              <w:rPr>
                <w:b/>
                <w:bCs/>
              </w:rPr>
            </w:pPr>
            <w:r>
              <w:rPr>
                <w:rFonts w:cs="Times New Roman"/>
                <w:b/>
                <w:bCs/>
              </w:rPr>
              <w:t>CmdType</w:t>
            </w:r>
          </w:p>
        </w:tc>
        <w:tc>
          <w:tcPr>
            <w:tcW w:w="2130" w:type="dxa"/>
          </w:tcPr>
          <w:p w:rsidR="00155CA6" w:rsidRDefault="00155CA6" w:rsidP="00F52FB1">
            <w:pPr>
              <w:pStyle w:val="QB20"/>
              <w:ind w:firstLineChars="0" w:firstLine="0"/>
            </w:pPr>
            <w:r>
              <w:t>String</w:t>
            </w:r>
          </w:p>
        </w:tc>
        <w:tc>
          <w:tcPr>
            <w:tcW w:w="2131" w:type="dxa"/>
          </w:tcPr>
          <w:p w:rsidR="00155CA6" w:rsidRDefault="00155CA6" w:rsidP="00F52FB1">
            <w:pPr>
              <w:pStyle w:val="QB20"/>
              <w:ind w:firstLineChars="0" w:firstLine="0"/>
            </w:pPr>
            <w:r>
              <w:t>命令类型</w:t>
            </w:r>
          </w:p>
        </w:tc>
        <w:tc>
          <w:tcPr>
            <w:tcW w:w="2393" w:type="dxa"/>
          </w:tcPr>
          <w:p w:rsidR="00155CA6" w:rsidRDefault="00155CA6" w:rsidP="00F52FB1">
            <w:pPr>
              <w:pStyle w:val="QB20"/>
              <w:ind w:firstLineChars="0" w:firstLine="0"/>
            </w:pPr>
            <w:r>
              <w:rPr>
                <w:rFonts w:hint="eastAsia"/>
              </w:rPr>
              <w:t>省级数字家庭管理</w:t>
            </w:r>
            <w:r>
              <w:t>平台</w:t>
            </w:r>
            <w:r>
              <w:rPr>
                <w:rFonts w:hint="eastAsia"/>
              </w:rPr>
              <w:t>按照请求的原值返回。</w:t>
            </w:r>
          </w:p>
        </w:tc>
      </w:tr>
      <w:tr w:rsidR="00155CA6" w:rsidTr="00F52FB1">
        <w:tc>
          <w:tcPr>
            <w:tcW w:w="2130" w:type="dxa"/>
            <w:shd w:val="clear" w:color="auto" w:fill="DEEAF6"/>
          </w:tcPr>
          <w:p w:rsidR="00155CA6" w:rsidRDefault="00155CA6" w:rsidP="00F52FB1">
            <w:pPr>
              <w:pStyle w:val="QB20"/>
              <w:ind w:firstLineChars="0" w:firstLine="0"/>
              <w:rPr>
                <w:b/>
                <w:bCs/>
              </w:rPr>
            </w:pPr>
            <w:r>
              <w:rPr>
                <w:rFonts w:cs="Times New Roman"/>
                <w:b/>
                <w:bCs/>
              </w:rPr>
              <w:t>SequenceId</w:t>
            </w:r>
          </w:p>
        </w:tc>
        <w:tc>
          <w:tcPr>
            <w:tcW w:w="2130" w:type="dxa"/>
            <w:shd w:val="clear" w:color="auto" w:fill="DEEAF6"/>
          </w:tcPr>
          <w:p w:rsidR="00155CA6" w:rsidRDefault="00155CA6" w:rsidP="00F52FB1">
            <w:pPr>
              <w:pStyle w:val="QB20"/>
              <w:ind w:firstLineChars="0" w:firstLine="0"/>
            </w:pPr>
            <w:r>
              <w:t>String</w:t>
            </w:r>
          </w:p>
        </w:tc>
        <w:tc>
          <w:tcPr>
            <w:tcW w:w="2131" w:type="dxa"/>
            <w:shd w:val="clear" w:color="auto" w:fill="DEEAF6"/>
          </w:tcPr>
          <w:p w:rsidR="00155CA6" w:rsidRDefault="00155CA6" w:rsidP="00F52FB1">
            <w:pPr>
              <w:pStyle w:val="QB20"/>
              <w:ind w:firstLineChars="0" w:firstLine="0"/>
            </w:pPr>
            <w:r>
              <w:t>请求编号</w:t>
            </w:r>
          </w:p>
        </w:tc>
        <w:tc>
          <w:tcPr>
            <w:tcW w:w="2393" w:type="dxa"/>
            <w:shd w:val="clear" w:color="auto" w:fill="DEEAF6"/>
          </w:tcPr>
          <w:p w:rsidR="00155CA6" w:rsidRDefault="00155CA6" w:rsidP="00F52FB1">
            <w:pPr>
              <w:pStyle w:val="QB20"/>
              <w:ind w:firstLineChars="0" w:firstLine="0"/>
            </w:pPr>
            <w:r>
              <w:rPr>
                <w:rFonts w:hint="eastAsia"/>
              </w:rPr>
              <w:t>SequenceId为一级家庭开放平台动态生成，表示命令序列，省级数字家庭管理</w:t>
            </w:r>
            <w:r>
              <w:t>平台</w:t>
            </w:r>
            <w:r>
              <w:rPr>
                <w:rFonts w:hint="eastAsia"/>
              </w:rPr>
              <w:t>按照请求的原值返回。</w:t>
            </w:r>
          </w:p>
          <w:p w:rsidR="00155CA6" w:rsidRDefault="00155CA6" w:rsidP="00F52FB1">
            <w:pPr>
              <w:pStyle w:val="QB20"/>
              <w:ind w:firstLineChars="0" w:firstLine="0"/>
            </w:pPr>
            <w:r>
              <w:rPr>
                <w:rFonts w:hint="eastAsia"/>
              </w:rPr>
              <w:t>16进制数，8位</w:t>
            </w:r>
          </w:p>
        </w:tc>
      </w:tr>
      <w:tr w:rsidR="00155CA6" w:rsidTr="00F52FB1">
        <w:tc>
          <w:tcPr>
            <w:tcW w:w="2130" w:type="dxa"/>
          </w:tcPr>
          <w:p w:rsidR="00155CA6" w:rsidRDefault="00155CA6" w:rsidP="00F52FB1">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tcPr>
          <w:p w:rsidR="00155CA6" w:rsidRDefault="00155CA6" w:rsidP="00F52FB1">
            <w:pPr>
              <w:pStyle w:val="QB20"/>
              <w:ind w:firstLineChars="0" w:firstLine="0"/>
            </w:pPr>
            <w:r>
              <w:rPr>
                <w:rFonts w:hint="eastAsia"/>
              </w:rPr>
              <w:t>Object</w:t>
            </w:r>
          </w:p>
        </w:tc>
        <w:tc>
          <w:tcPr>
            <w:tcW w:w="2131" w:type="dxa"/>
          </w:tcPr>
          <w:p w:rsidR="00155CA6" w:rsidRDefault="00155CA6" w:rsidP="00F52FB1">
            <w:pPr>
              <w:pStyle w:val="QB20"/>
              <w:ind w:firstLineChars="0" w:firstLine="0"/>
            </w:pPr>
            <w:r>
              <w:rPr>
                <w:rFonts w:hint="eastAsia"/>
              </w:rPr>
              <w:t>操作</w:t>
            </w:r>
            <w:r>
              <w:t>返回的结果</w:t>
            </w:r>
          </w:p>
        </w:tc>
        <w:tc>
          <w:tcPr>
            <w:tcW w:w="2393" w:type="dxa"/>
          </w:tcPr>
          <w:p w:rsidR="00155CA6" w:rsidRDefault="00155CA6" w:rsidP="00F52FB1">
            <w:pPr>
              <w:pStyle w:val="QB20"/>
              <w:ind w:firstLineChars="0" w:firstLine="0"/>
            </w:pPr>
          </w:p>
        </w:tc>
      </w:tr>
    </w:tbl>
    <w:p w:rsidR="00155CA6" w:rsidRPr="008327D5" w:rsidRDefault="00155CA6" w:rsidP="00155CA6"/>
    <w:p w:rsidR="00B30EE5" w:rsidRDefault="00B30EE5" w:rsidP="00B30EE5">
      <w:pPr>
        <w:pStyle w:val="QB2"/>
      </w:pPr>
      <w:r>
        <w:rPr>
          <w:rFonts w:hint="eastAsia"/>
        </w:rPr>
        <w:t>插件下架请求</w:t>
      </w:r>
    </w:p>
    <w:p w:rsidR="00B30EE5" w:rsidRDefault="00B30EE5" w:rsidP="00B30EE5">
      <w:pPr>
        <w:pStyle w:val="QB3"/>
      </w:pPr>
      <w:r>
        <w:t>接口说明</w:t>
      </w:r>
    </w:p>
    <w:p w:rsidR="00B30EE5" w:rsidRDefault="00B30EE5" w:rsidP="00B30EE5">
      <w:pPr>
        <w:pStyle w:val="QB7"/>
        <w:ind w:firstLine="420"/>
      </w:pPr>
      <w:r>
        <w:rPr>
          <w:rFonts w:hint="eastAsia"/>
        </w:rPr>
        <w:t>省级数字家庭管理平台请求一级平台将某款以前提交上报的插件下架。</w:t>
      </w:r>
    </w:p>
    <w:p w:rsidR="00B271CA" w:rsidRDefault="00B30EE5">
      <w:pPr>
        <w:pStyle w:val="QB7"/>
        <w:ind w:firstLine="420"/>
      </w:pPr>
      <w:r>
        <w:rPr>
          <w:rFonts w:hint="eastAsia"/>
        </w:rPr>
        <w:t>消息发送方向：省级数字家庭管理平台—&gt;一级家庭开放平台</w:t>
      </w:r>
    </w:p>
    <w:p w:rsidR="00B30EE5" w:rsidRDefault="00B30EE5" w:rsidP="00B30EE5">
      <w:pPr>
        <w:pStyle w:val="QB3"/>
      </w:pPr>
      <w:r>
        <w:rPr>
          <w:rFonts w:hint="eastAsia"/>
        </w:rPr>
        <w:t>接口类型</w:t>
      </w:r>
    </w:p>
    <w:p w:rsidR="00B30EE5" w:rsidRDefault="00B30EE5" w:rsidP="00B30EE5">
      <w:pPr>
        <w:pStyle w:val="QB7"/>
        <w:ind w:firstLine="420"/>
      </w:pPr>
      <w:r>
        <w:rPr>
          <w:rFonts w:hint="eastAsia"/>
        </w:rPr>
        <w:t>名称：r</w:t>
      </w:r>
      <w:r>
        <w:t>eport</w:t>
      </w:r>
      <w:r>
        <w:rPr>
          <w:rFonts w:hint="eastAsia"/>
        </w:rPr>
        <w:t>PluginDown。</w:t>
      </w:r>
    </w:p>
    <w:p w:rsidR="00B30EE5" w:rsidRDefault="00B30EE5" w:rsidP="00B30EE5">
      <w:pPr>
        <w:pStyle w:val="QB7"/>
        <w:ind w:firstLine="420"/>
      </w:pPr>
    </w:p>
    <w:p w:rsidR="00B30EE5" w:rsidRDefault="00B30EE5" w:rsidP="00B30EE5">
      <w:pPr>
        <w:pStyle w:val="QB3"/>
      </w:pPr>
      <w:r>
        <w:rPr>
          <w:rFonts w:hint="eastAsia"/>
        </w:rPr>
        <w:t>请求报文</w:t>
      </w:r>
      <w:r>
        <w:t>定义</w:t>
      </w:r>
    </w:p>
    <w:p w:rsidR="00B30EE5" w:rsidRDefault="00B30EE5" w:rsidP="00B30EE5">
      <w:pPr>
        <w:pStyle w:val="QB7"/>
        <w:ind w:firstLine="420"/>
      </w:pPr>
      <w:r>
        <w:rPr>
          <w:rFonts w:hint="eastAsia"/>
        </w:rPr>
        <w:t>例程:</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Report</w:t>
      </w:r>
      <w:r>
        <w:rPr>
          <w:rFonts w:hint="eastAsia"/>
        </w:rPr>
        <w:t>"，</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t>REPORT</w:t>
      </w:r>
      <w:r>
        <w:rPr>
          <w:rFonts w:hint="eastAsia"/>
        </w:rPr>
        <w:t>_</w:t>
      </w:r>
      <w:r w:rsidRPr="009B4054">
        <w:rPr>
          <w:rFonts w:hint="eastAsia"/>
        </w:rPr>
        <w:t>P</w:t>
      </w:r>
      <w:r>
        <w:t>LUGIN</w:t>
      </w:r>
      <w:r>
        <w:rPr>
          <w:rFonts w:hint="eastAsia"/>
        </w:rPr>
        <w:t>_DOWN",</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00E60C1D">
        <w:t>Plugin_</w:t>
      </w:r>
      <w:r w:rsidR="00E60C1D">
        <w:rPr>
          <w:rFonts w:hint="eastAsia"/>
        </w:rPr>
        <w:t>Name</w:t>
      </w:r>
      <w:r>
        <w:rPr>
          <w:rFonts w:hint="eastAsia"/>
        </w:rPr>
        <w:t>":"插件编号"，</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00E60C1D">
        <w:t>Plugin_</w:t>
      </w:r>
      <w:r w:rsidR="00E60C1D">
        <w:rPr>
          <w:rFonts w:hint="eastAsia"/>
        </w:rPr>
        <w:t>Ttile</w:t>
      </w:r>
      <w:r>
        <w:rPr>
          <w:rFonts w:hint="eastAsia"/>
        </w:rPr>
        <w:t>":"插件名称"</w:t>
      </w:r>
      <w:r>
        <w:t>,</w:t>
      </w:r>
    </w:p>
    <w:p w:rsidR="00155CA6"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C17747">
        <w:t>Version</w:t>
      </w:r>
      <w:r>
        <w:t>”</w:t>
      </w:r>
      <w:r>
        <w:rPr>
          <w:rFonts w:hint="eastAsia"/>
        </w:rPr>
        <w:t>：</w:t>
      </w:r>
      <w:r>
        <w:t>”</w:t>
      </w:r>
      <w:r>
        <w:t>版本</w:t>
      </w:r>
      <w:r>
        <w:t>”</w:t>
      </w:r>
      <w:r w:rsidR="004F67E1">
        <w:t>,</w:t>
      </w:r>
    </w:p>
    <w:p w:rsidR="009E50E0" w:rsidRDefault="004F67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Pr="00190505">
        <w:t>Province</w:t>
      </w:r>
      <w:r>
        <w:t>_</w:t>
      </w:r>
      <w:r w:rsidRPr="00190505">
        <w:t>code</w:t>
      </w:r>
      <w:r>
        <w:rPr>
          <w:rFonts w:hint="eastAsia"/>
        </w:rPr>
        <w:t>":"省份编码"</w:t>
      </w:r>
    </w:p>
    <w:p w:rsidR="00155CA6" w:rsidRDefault="00155CA6"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B271CA" w:rsidRDefault="00155CA6">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rPr>
          <w:rFonts w:hint="eastAsia"/>
        </w:rPr>
        <w:t>}</w:t>
      </w:r>
    </w:p>
    <w:p w:rsidR="00B30EE5" w:rsidRDefault="00B30EE5" w:rsidP="00B30EE5">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B30EE5" w:rsidTr="00092C22">
        <w:tc>
          <w:tcPr>
            <w:tcW w:w="2519" w:type="dxa"/>
            <w:tcBorders>
              <w:top w:val="single" w:sz="4" w:space="0" w:color="5B9BD5"/>
              <w:left w:val="single" w:sz="4" w:space="0" w:color="5B9BD5"/>
              <w:bottom w:val="single" w:sz="4" w:space="0" w:color="5B9BD5"/>
              <w:right w:val="nil"/>
            </w:tcBorders>
            <w:shd w:val="clear" w:color="auto" w:fill="5B9BD5"/>
          </w:tcPr>
          <w:p w:rsidR="00B30EE5" w:rsidRDefault="00B30EE5" w:rsidP="00092C22">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B30EE5" w:rsidRDefault="00B30EE5" w:rsidP="00092C22">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B30EE5" w:rsidRDefault="00B30EE5" w:rsidP="00092C22">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B30EE5" w:rsidRDefault="00B30EE5" w:rsidP="00092C22">
            <w:pPr>
              <w:pStyle w:val="QB20"/>
              <w:ind w:firstLineChars="0" w:firstLine="0"/>
              <w:jc w:val="center"/>
              <w:rPr>
                <w:b/>
                <w:bCs/>
                <w:color w:val="FFFFFF"/>
              </w:rPr>
            </w:pPr>
            <w:r>
              <w:rPr>
                <w:b/>
                <w:bCs/>
                <w:color w:val="FFFFFF"/>
              </w:rPr>
              <w:t>说明</w:t>
            </w:r>
          </w:p>
        </w:tc>
      </w:tr>
      <w:tr w:rsidR="00B30EE5" w:rsidTr="00092C22">
        <w:trPr>
          <w:trHeight w:val="90"/>
        </w:trPr>
        <w:tc>
          <w:tcPr>
            <w:tcW w:w="2519" w:type="dxa"/>
            <w:shd w:val="clear" w:color="auto" w:fill="DEEAF6"/>
          </w:tcPr>
          <w:p w:rsidR="00B30EE5" w:rsidRDefault="00B30EE5" w:rsidP="00092C22">
            <w:pPr>
              <w:pStyle w:val="QB20"/>
              <w:ind w:firstLineChars="0" w:firstLine="0"/>
              <w:rPr>
                <w:b/>
                <w:bCs/>
              </w:rPr>
            </w:pPr>
            <w:r>
              <w:rPr>
                <w:rFonts w:cs="Times New Roman" w:hint="eastAsia"/>
                <w:b/>
                <w:bCs/>
              </w:rPr>
              <w:t>RPCMethod</w:t>
            </w:r>
          </w:p>
        </w:tc>
        <w:tc>
          <w:tcPr>
            <w:tcW w:w="1638" w:type="dxa"/>
            <w:shd w:val="clear" w:color="auto" w:fill="DEEAF6"/>
          </w:tcPr>
          <w:p w:rsidR="00B30EE5" w:rsidRDefault="00B30EE5" w:rsidP="00092C22">
            <w:pPr>
              <w:pStyle w:val="QB20"/>
              <w:ind w:firstLineChars="0" w:firstLine="0"/>
            </w:pPr>
            <w:r>
              <w:rPr>
                <w:rFonts w:hint="eastAsia"/>
              </w:rPr>
              <w:t>String</w:t>
            </w:r>
          </w:p>
        </w:tc>
        <w:tc>
          <w:tcPr>
            <w:tcW w:w="2049" w:type="dxa"/>
            <w:shd w:val="clear" w:color="auto" w:fill="DEEAF6"/>
          </w:tcPr>
          <w:p w:rsidR="00B30EE5" w:rsidRDefault="00B30EE5" w:rsidP="00092C22">
            <w:pPr>
              <w:pStyle w:val="QB20"/>
              <w:ind w:firstLineChars="0" w:firstLine="0"/>
            </w:pPr>
            <w:r>
              <w:rPr>
                <w:rFonts w:hint="eastAsia"/>
              </w:rPr>
              <w:t>接口分类定义</w:t>
            </w:r>
          </w:p>
        </w:tc>
        <w:tc>
          <w:tcPr>
            <w:tcW w:w="2316" w:type="dxa"/>
            <w:shd w:val="clear" w:color="auto" w:fill="DEEAF6"/>
          </w:tcPr>
          <w:p w:rsidR="00B30EE5" w:rsidRDefault="00B30EE5" w:rsidP="00092C22">
            <w:pPr>
              <w:pStyle w:val="QB20"/>
              <w:ind w:firstLineChars="0" w:firstLine="0"/>
            </w:pPr>
            <w:r>
              <w:rPr>
                <w:rFonts w:hint="eastAsia"/>
              </w:rPr>
              <w:t>report</w:t>
            </w:r>
          </w:p>
        </w:tc>
      </w:tr>
      <w:tr w:rsidR="00B30EE5" w:rsidTr="00092C22">
        <w:tc>
          <w:tcPr>
            <w:tcW w:w="2519" w:type="dxa"/>
          </w:tcPr>
          <w:p w:rsidR="00B30EE5" w:rsidRDefault="00B30EE5" w:rsidP="00092C22">
            <w:pPr>
              <w:pStyle w:val="QB20"/>
              <w:ind w:firstLineChars="0" w:firstLine="0"/>
              <w:rPr>
                <w:b/>
                <w:bCs/>
              </w:rPr>
            </w:pPr>
            <w:r>
              <w:rPr>
                <w:rFonts w:cs="Times New Roman" w:hint="eastAsia"/>
                <w:b/>
                <w:bCs/>
              </w:rPr>
              <w:lastRenderedPageBreak/>
              <w:t>ID</w:t>
            </w:r>
          </w:p>
        </w:tc>
        <w:tc>
          <w:tcPr>
            <w:tcW w:w="1638" w:type="dxa"/>
          </w:tcPr>
          <w:p w:rsidR="00B30EE5" w:rsidRDefault="00B30EE5" w:rsidP="00092C22">
            <w:pPr>
              <w:pStyle w:val="QB20"/>
              <w:ind w:firstLineChars="0" w:firstLine="0"/>
            </w:pPr>
            <w:r>
              <w:rPr>
                <w:rFonts w:hint="eastAsia"/>
              </w:rPr>
              <w:t>Int</w:t>
            </w:r>
          </w:p>
        </w:tc>
        <w:tc>
          <w:tcPr>
            <w:tcW w:w="2049" w:type="dxa"/>
          </w:tcPr>
          <w:p w:rsidR="00B30EE5" w:rsidRDefault="00B30EE5" w:rsidP="00092C22">
            <w:pPr>
              <w:pStyle w:val="QB20"/>
              <w:ind w:firstLineChars="0" w:firstLine="0"/>
            </w:pPr>
            <w:r>
              <w:rPr>
                <w:rFonts w:hint="eastAsia"/>
              </w:rPr>
              <w:t>平台</w:t>
            </w:r>
            <w:r>
              <w:t>维护的事务ID</w:t>
            </w:r>
          </w:p>
        </w:tc>
        <w:tc>
          <w:tcPr>
            <w:tcW w:w="2316" w:type="dxa"/>
          </w:tcPr>
          <w:p w:rsidR="00B30EE5" w:rsidRDefault="00B30EE5" w:rsidP="00092C22">
            <w:pPr>
              <w:pStyle w:val="QB20"/>
              <w:ind w:firstLineChars="0" w:firstLine="0"/>
            </w:pPr>
            <w:r>
              <w:rPr>
                <w:rFonts w:hint="eastAsia"/>
              </w:rPr>
              <w:t>省级数字家庭管理</w:t>
            </w:r>
            <w:r>
              <w:t>平台按请求原值返回</w:t>
            </w:r>
          </w:p>
        </w:tc>
      </w:tr>
      <w:tr w:rsidR="00B30EE5" w:rsidTr="00092C22">
        <w:trPr>
          <w:trHeight w:val="637"/>
        </w:trPr>
        <w:tc>
          <w:tcPr>
            <w:tcW w:w="2519" w:type="dxa"/>
            <w:shd w:val="clear" w:color="auto" w:fill="DEEAF6"/>
          </w:tcPr>
          <w:p w:rsidR="00B30EE5" w:rsidRDefault="00B30EE5" w:rsidP="00092C22">
            <w:pPr>
              <w:pStyle w:val="QB20"/>
              <w:ind w:firstLineChars="0" w:firstLine="0"/>
              <w:rPr>
                <w:b/>
                <w:bCs/>
              </w:rPr>
            </w:pPr>
            <w:r>
              <w:rPr>
                <w:rFonts w:cs="Times New Roman"/>
                <w:b/>
                <w:bCs/>
              </w:rPr>
              <w:t>CmdType</w:t>
            </w:r>
          </w:p>
        </w:tc>
        <w:tc>
          <w:tcPr>
            <w:tcW w:w="1638" w:type="dxa"/>
            <w:shd w:val="clear" w:color="auto" w:fill="DEEAF6"/>
          </w:tcPr>
          <w:p w:rsidR="00B30EE5" w:rsidRDefault="00B30EE5" w:rsidP="00092C22">
            <w:pPr>
              <w:pStyle w:val="QB20"/>
              <w:ind w:firstLineChars="0" w:firstLine="0"/>
            </w:pPr>
            <w:r>
              <w:t>String</w:t>
            </w:r>
          </w:p>
        </w:tc>
        <w:tc>
          <w:tcPr>
            <w:tcW w:w="2049" w:type="dxa"/>
            <w:shd w:val="clear" w:color="auto" w:fill="DEEAF6"/>
          </w:tcPr>
          <w:p w:rsidR="00B30EE5" w:rsidRDefault="00B30EE5" w:rsidP="00092C22">
            <w:pPr>
              <w:pStyle w:val="QB20"/>
              <w:ind w:firstLineChars="0" w:firstLine="0"/>
            </w:pPr>
            <w:r>
              <w:t>命令类型</w:t>
            </w:r>
          </w:p>
        </w:tc>
        <w:tc>
          <w:tcPr>
            <w:tcW w:w="2316" w:type="dxa"/>
            <w:shd w:val="clear" w:color="auto" w:fill="DEEAF6"/>
          </w:tcPr>
          <w:p w:rsidR="00B30EE5" w:rsidRDefault="00E503E1" w:rsidP="00092C22">
            <w:pPr>
              <w:pStyle w:val="QB20"/>
              <w:ind w:firstLineChars="0" w:firstLine="0"/>
            </w:pPr>
            <w:r>
              <w:t>REPORT</w:t>
            </w:r>
            <w:r>
              <w:rPr>
                <w:rFonts w:hint="eastAsia"/>
              </w:rPr>
              <w:t>_</w:t>
            </w:r>
            <w:r w:rsidRPr="009B4054">
              <w:rPr>
                <w:rFonts w:hint="eastAsia"/>
              </w:rPr>
              <w:t>P</w:t>
            </w:r>
            <w:r>
              <w:t>LUGIN</w:t>
            </w:r>
            <w:r>
              <w:rPr>
                <w:rFonts w:hint="eastAsia"/>
              </w:rPr>
              <w:t>_DOWN</w:t>
            </w:r>
          </w:p>
        </w:tc>
      </w:tr>
      <w:tr w:rsidR="00B30EE5" w:rsidTr="00092C22">
        <w:tc>
          <w:tcPr>
            <w:tcW w:w="2519" w:type="dxa"/>
          </w:tcPr>
          <w:p w:rsidR="00B30EE5" w:rsidRDefault="00B30EE5" w:rsidP="00092C22">
            <w:pPr>
              <w:pStyle w:val="QB20"/>
              <w:ind w:firstLineChars="0" w:firstLine="0"/>
              <w:rPr>
                <w:b/>
                <w:bCs/>
              </w:rPr>
            </w:pPr>
            <w:r>
              <w:rPr>
                <w:rFonts w:cs="Times New Roman"/>
                <w:b/>
                <w:bCs/>
              </w:rPr>
              <w:t>SequenceId</w:t>
            </w:r>
          </w:p>
        </w:tc>
        <w:tc>
          <w:tcPr>
            <w:tcW w:w="1638" w:type="dxa"/>
          </w:tcPr>
          <w:p w:rsidR="00B30EE5" w:rsidRDefault="00B30EE5" w:rsidP="00092C22">
            <w:pPr>
              <w:pStyle w:val="QB20"/>
              <w:ind w:firstLineChars="0" w:firstLine="0"/>
            </w:pPr>
            <w:r>
              <w:t>String</w:t>
            </w:r>
          </w:p>
        </w:tc>
        <w:tc>
          <w:tcPr>
            <w:tcW w:w="2049" w:type="dxa"/>
          </w:tcPr>
          <w:p w:rsidR="00B30EE5" w:rsidRDefault="00B30EE5" w:rsidP="00092C22">
            <w:pPr>
              <w:pStyle w:val="QB20"/>
              <w:ind w:firstLineChars="0" w:firstLine="0"/>
            </w:pPr>
            <w:r>
              <w:t>请求编号</w:t>
            </w:r>
          </w:p>
        </w:tc>
        <w:tc>
          <w:tcPr>
            <w:tcW w:w="2316" w:type="dxa"/>
          </w:tcPr>
          <w:p w:rsidR="00B30EE5" w:rsidRDefault="00B30EE5" w:rsidP="00092C22">
            <w:pPr>
              <w:pStyle w:val="QB20"/>
              <w:ind w:firstLineChars="0" w:firstLine="0"/>
            </w:pPr>
            <w:r>
              <w:rPr>
                <w:rFonts w:hint="eastAsia"/>
              </w:rPr>
              <w:t>SequenceId为省级数字家庭管理</w:t>
            </w:r>
            <w:r>
              <w:t>平台</w:t>
            </w:r>
            <w:r>
              <w:rPr>
                <w:rFonts w:hint="eastAsia"/>
              </w:rPr>
              <w:t>动态生成，表示命令序列，网关按照请求的原值返回。</w:t>
            </w:r>
          </w:p>
          <w:p w:rsidR="00B30EE5" w:rsidRDefault="00B30EE5" w:rsidP="00092C22">
            <w:pPr>
              <w:pStyle w:val="QB20"/>
              <w:ind w:firstLineChars="0" w:firstLine="0"/>
            </w:pPr>
            <w:r>
              <w:rPr>
                <w:rFonts w:hint="eastAsia"/>
              </w:rPr>
              <w:t>16进制数，8位</w:t>
            </w:r>
          </w:p>
        </w:tc>
      </w:tr>
      <w:tr w:rsidR="00B30EE5" w:rsidTr="00092C22">
        <w:tc>
          <w:tcPr>
            <w:tcW w:w="2519" w:type="dxa"/>
            <w:tcBorders>
              <w:bottom w:val="single" w:sz="4" w:space="0" w:color="9CC2E5"/>
            </w:tcBorders>
            <w:shd w:val="clear" w:color="auto" w:fill="DEEAF6"/>
          </w:tcPr>
          <w:p w:rsidR="00B30EE5" w:rsidRDefault="00B30EE5" w:rsidP="00092C22">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B30EE5" w:rsidRDefault="00B30EE5" w:rsidP="00092C22">
            <w:pPr>
              <w:pStyle w:val="QB20"/>
              <w:ind w:firstLineChars="0" w:firstLine="0"/>
            </w:pPr>
            <w:r>
              <w:rPr>
                <w:rFonts w:hint="eastAsia"/>
              </w:rPr>
              <w:t>Object</w:t>
            </w:r>
          </w:p>
        </w:tc>
        <w:tc>
          <w:tcPr>
            <w:tcW w:w="2049" w:type="dxa"/>
            <w:tcBorders>
              <w:bottom w:val="single" w:sz="4" w:space="0" w:color="9CC2E5"/>
            </w:tcBorders>
            <w:shd w:val="clear" w:color="auto" w:fill="DEEAF6"/>
          </w:tcPr>
          <w:p w:rsidR="00B30EE5" w:rsidRDefault="00B30EE5" w:rsidP="00092C22">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B30EE5" w:rsidRDefault="00B30EE5" w:rsidP="00092C22">
            <w:pPr>
              <w:pStyle w:val="QB20"/>
              <w:ind w:firstLineChars="0" w:firstLine="0"/>
            </w:pPr>
          </w:p>
        </w:tc>
      </w:tr>
      <w:tr w:rsidR="00B30EE5" w:rsidTr="00092C22">
        <w:tc>
          <w:tcPr>
            <w:tcW w:w="2519" w:type="dxa"/>
            <w:shd w:val="clear" w:color="auto" w:fill="FFFFFF"/>
          </w:tcPr>
          <w:p w:rsidR="00B30EE5" w:rsidRDefault="00B30EE5" w:rsidP="00092C22">
            <w:pPr>
              <w:pStyle w:val="QB20"/>
              <w:ind w:firstLineChars="0" w:firstLine="0"/>
              <w:rPr>
                <w:rFonts w:cs="Times New Roman"/>
                <w:b/>
                <w:bCs/>
              </w:rPr>
            </w:pPr>
            <w:r>
              <w:t>Plugin_name</w:t>
            </w:r>
          </w:p>
        </w:tc>
        <w:tc>
          <w:tcPr>
            <w:tcW w:w="1638" w:type="dxa"/>
            <w:shd w:val="clear" w:color="auto" w:fill="FFFFFF"/>
          </w:tcPr>
          <w:p w:rsidR="00B30EE5" w:rsidRDefault="00B30EE5" w:rsidP="00092C22">
            <w:pPr>
              <w:pStyle w:val="QB20"/>
              <w:ind w:firstLineChars="0" w:firstLine="0"/>
            </w:pPr>
            <w:r>
              <w:t>String</w:t>
            </w:r>
          </w:p>
        </w:tc>
        <w:tc>
          <w:tcPr>
            <w:tcW w:w="2049" w:type="dxa"/>
            <w:shd w:val="clear" w:color="auto" w:fill="FFFFFF"/>
          </w:tcPr>
          <w:p w:rsidR="00B30EE5" w:rsidRDefault="00B30EE5" w:rsidP="00092C22">
            <w:pPr>
              <w:pStyle w:val="QB20"/>
              <w:ind w:firstLineChars="0" w:firstLine="0"/>
            </w:pPr>
            <w:r>
              <w:rPr>
                <w:rFonts w:hint="eastAsia"/>
              </w:rPr>
              <w:t>插件</w:t>
            </w:r>
            <w:r w:rsidR="00E503E1">
              <w:rPr>
                <w:rFonts w:hint="eastAsia"/>
              </w:rPr>
              <w:t>编号</w:t>
            </w:r>
          </w:p>
        </w:tc>
        <w:tc>
          <w:tcPr>
            <w:tcW w:w="2316" w:type="dxa"/>
            <w:shd w:val="clear" w:color="auto" w:fill="FFFFFF"/>
          </w:tcPr>
          <w:p w:rsidR="00B30EE5" w:rsidRDefault="00B30EE5" w:rsidP="00092C22">
            <w:pPr>
              <w:pStyle w:val="QB20"/>
              <w:ind w:firstLineChars="0" w:firstLine="0"/>
            </w:pPr>
          </w:p>
        </w:tc>
      </w:tr>
      <w:tr w:rsidR="00E503E1" w:rsidTr="00092C22">
        <w:tc>
          <w:tcPr>
            <w:tcW w:w="2519" w:type="dxa"/>
            <w:shd w:val="clear" w:color="auto" w:fill="FFFFFF"/>
          </w:tcPr>
          <w:p w:rsidR="00E503E1" w:rsidRDefault="00E503E1" w:rsidP="00092C22">
            <w:pPr>
              <w:pStyle w:val="QB20"/>
              <w:ind w:firstLineChars="0" w:firstLine="0"/>
            </w:pPr>
            <w:r>
              <w:rPr>
                <w:rFonts w:hint="eastAsia"/>
              </w:rPr>
              <w:t>Plugin_Title</w:t>
            </w:r>
          </w:p>
        </w:tc>
        <w:tc>
          <w:tcPr>
            <w:tcW w:w="1638" w:type="dxa"/>
            <w:shd w:val="clear" w:color="auto" w:fill="FFFFFF"/>
          </w:tcPr>
          <w:p w:rsidR="00E503E1" w:rsidRDefault="00E503E1" w:rsidP="00092C22">
            <w:pPr>
              <w:pStyle w:val="QB20"/>
              <w:ind w:firstLineChars="0" w:firstLine="0"/>
            </w:pPr>
            <w:r>
              <w:t>S</w:t>
            </w:r>
            <w:r>
              <w:rPr>
                <w:rFonts w:hint="eastAsia"/>
              </w:rPr>
              <w:t>tring</w:t>
            </w:r>
          </w:p>
        </w:tc>
        <w:tc>
          <w:tcPr>
            <w:tcW w:w="2049" w:type="dxa"/>
            <w:shd w:val="clear" w:color="auto" w:fill="FFFFFF"/>
          </w:tcPr>
          <w:p w:rsidR="00E503E1" w:rsidRDefault="00E503E1" w:rsidP="00092C22">
            <w:pPr>
              <w:pStyle w:val="QB20"/>
              <w:ind w:firstLineChars="0" w:firstLine="0"/>
            </w:pPr>
            <w:r>
              <w:rPr>
                <w:rFonts w:hint="eastAsia"/>
              </w:rPr>
              <w:t>插件名称</w:t>
            </w:r>
          </w:p>
        </w:tc>
        <w:tc>
          <w:tcPr>
            <w:tcW w:w="2316" w:type="dxa"/>
            <w:shd w:val="clear" w:color="auto" w:fill="FFFFFF"/>
          </w:tcPr>
          <w:p w:rsidR="00E503E1" w:rsidRDefault="00E503E1" w:rsidP="00092C22">
            <w:pPr>
              <w:pStyle w:val="QB20"/>
              <w:ind w:firstLineChars="0" w:firstLine="0"/>
            </w:pPr>
          </w:p>
        </w:tc>
      </w:tr>
      <w:tr w:rsidR="00B30EE5" w:rsidTr="00092C22">
        <w:tc>
          <w:tcPr>
            <w:tcW w:w="2519" w:type="dxa"/>
            <w:shd w:val="clear" w:color="auto" w:fill="FFFFFF"/>
          </w:tcPr>
          <w:p w:rsidR="00B30EE5" w:rsidRPr="00190505" w:rsidRDefault="00B30EE5" w:rsidP="00092C22">
            <w:pPr>
              <w:pStyle w:val="QB20"/>
              <w:ind w:firstLineChars="0" w:firstLine="0"/>
            </w:pPr>
            <w:r w:rsidRPr="00C17747">
              <w:t>Version</w:t>
            </w:r>
          </w:p>
        </w:tc>
        <w:tc>
          <w:tcPr>
            <w:tcW w:w="1638" w:type="dxa"/>
            <w:shd w:val="clear" w:color="auto" w:fill="FFFFFF"/>
          </w:tcPr>
          <w:p w:rsidR="00B30EE5" w:rsidRDefault="00B30EE5" w:rsidP="00092C22">
            <w:pPr>
              <w:pStyle w:val="QB20"/>
              <w:ind w:firstLineChars="0" w:firstLine="0"/>
            </w:pPr>
            <w:r>
              <w:rPr>
                <w:rFonts w:hint="eastAsia"/>
              </w:rPr>
              <w:t>String</w:t>
            </w:r>
          </w:p>
        </w:tc>
        <w:tc>
          <w:tcPr>
            <w:tcW w:w="2049" w:type="dxa"/>
            <w:shd w:val="clear" w:color="auto" w:fill="FFFFFF"/>
          </w:tcPr>
          <w:p w:rsidR="00B30EE5" w:rsidRDefault="00B30EE5" w:rsidP="00092C22">
            <w:pPr>
              <w:pStyle w:val="QB20"/>
              <w:ind w:firstLineChars="0" w:firstLine="0"/>
            </w:pPr>
            <w:r>
              <w:rPr>
                <w:rFonts w:hint="eastAsia"/>
              </w:rPr>
              <w:t>版本</w:t>
            </w:r>
          </w:p>
        </w:tc>
        <w:tc>
          <w:tcPr>
            <w:tcW w:w="2316" w:type="dxa"/>
            <w:shd w:val="clear" w:color="auto" w:fill="FFFFFF"/>
          </w:tcPr>
          <w:p w:rsidR="00B30EE5" w:rsidRDefault="00B30EE5" w:rsidP="00092C22">
            <w:pPr>
              <w:pStyle w:val="QB20"/>
              <w:ind w:firstLineChars="0" w:firstLine="0"/>
            </w:pPr>
          </w:p>
        </w:tc>
      </w:tr>
      <w:tr w:rsidR="004F67E1" w:rsidTr="00092C22">
        <w:tc>
          <w:tcPr>
            <w:tcW w:w="2519" w:type="dxa"/>
            <w:shd w:val="clear" w:color="auto" w:fill="FFFFFF"/>
          </w:tcPr>
          <w:p w:rsidR="004F67E1" w:rsidRPr="00C17747" w:rsidRDefault="004F67E1" w:rsidP="004F67E1">
            <w:pPr>
              <w:pStyle w:val="QB20"/>
              <w:ind w:firstLineChars="0" w:firstLine="0"/>
            </w:pPr>
            <w:r w:rsidRPr="00190505">
              <w:t>Province</w:t>
            </w:r>
            <w:r>
              <w:t>_</w:t>
            </w:r>
            <w:r w:rsidRPr="00190505">
              <w:t>code</w:t>
            </w:r>
          </w:p>
        </w:tc>
        <w:tc>
          <w:tcPr>
            <w:tcW w:w="1638" w:type="dxa"/>
            <w:shd w:val="clear" w:color="auto" w:fill="FFFFFF"/>
          </w:tcPr>
          <w:p w:rsidR="004F67E1" w:rsidRDefault="004F67E1" w:rsidP="004F67E1">
            <w:pPr>
              <w:pStyle w:val="QB20"/>
              <w:ind w:firstLineChars="0" w:firstLine="0"/>
            </w:pPr>
            <w:r>
              <w:t>String</w:t>
            </w:r>
          </w:p>
        </w:tc>
        <w:tc>
          <w:tcPr>
            <w:tcW w:w="2049" w:type="dxa"/>
            <w:shd w:val="clear" w:color="auto" w:fill="FFFFFF"/>
          </w:tcPr>
          <w:p w:rsidR="004F67E1" w:rsidRDefault="004F67E1" w:rsidP="004F67E1">
            <w:pPr>
              <w:pStyle w:val="QB20"/>
              <w:ind w:firstLineChars="0" w:firstLine="0"/>
            </w:pPr>
            <w:r>
              <w:rPr>
                <w:rFonts w:hint="eastAsia"/>
              </w:rPr>
              <w:t>省份</w:t>
            </w:r>
            <w:r>
              <w:t>编码</w:t>
            </w:r>
          </w:p>
        </w:tc>
        <w:tc>
          <w:tcPr>
            <w:tcW w:w="2316" w:type="dxa"/>
            <w:shd w:val="clear" w:color="auto" w:fill="FFFFFF"/>
          </w:tcPr>
          <w:p w:rsidR="004F67E1" w:rsidRDefault="004F67E1" w:rsidP="004F67E1">
            <w:pPr>
              <w:pStyle w:val="QB20"/>
              <w:ind w:firstLineChars="0" w:firstLine="0"/>
            </w:pPr>
            <w:r>
              <w:rPr>
                <w:rFonts w:hint="eastAsia"/>
              </w:rPr>
              <w:t>省公司代码见附录C</w:t>
            </w:r>
          </w:p>
        </w:tc>
      </w:tr>
    </w:tbl>
    <w:p w:rsidR="00B30EE5" w:rsidRDefault="00B30EE5" w:rsidP="00B30EE5">
      <w:pPr>
        <w:pStyle w:val="QB7"/>
        <w:ind w:firstLine="420"/>
      </w:pPr>
    </w:p>
    <w:p w:rsidR="00B30EE5" w:rsidRDefault="00B30EE5" w:rsidP="00B30EE5">
      <w:pPr>
        <w:pStyle w:val="QB3"/>
      </w:pPr>
      <w:r>
        <w:t>响应报文定义</w:t>
      </w:r>
    </w:p>
    <w:p w:rsidR="00B30EE5" w:rsidRDefault="00B30EE5" w:rsidP="00B30EE5">
      <w:pPr>
        <w:pStyle w:val="QB7"/>
        <w:ind w:firstLine="420"/>
      </w:pPr>
      <w:r>
        <w:rPr>
          <w:rFonts w:hint="eastAsia"/>
        </w:rPr>
        <w:t>返回成功例程:</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sidR="00E503E1">
        <w:t>REPORT</w:t>
      </w:r>
      <w:r w:rsidR="00E503E1">
        <w:rPr>
          <w:rFonts w:hint="eastAsia"/>
        </w:rPr>
        <w:t>_</w:t>
      </w:r>
      <w:r w:rsidR="00E503E1" w:rsidRPr="009B4054">
        <w:rPr>
          <w:rFonts w:hint="eastAsia"/>
        </w:rPr>
        <w:t>P</w:t>
      </w:r>
      <w:r w:rsidR="00E503E1">
        <w:t>LUGIN</w:t>
      </w:r>
      <w:r w:rsidR="00E503E1">
        <w:rPr>
          <w:rFonts w:hint="eastAsia"/>
        </w:rPr>
        <w:t xml:space="preserve">_DOWN </w:t>
      </w:r>
      <w:r>
        <w:rPr>
          <w:rFonts w:hint="eastAsia"/>
        </w:rPr>
        <w:t>",</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B30EE5" w:rsidRDefault="00B30EE5" w:rsidP="00B30EE5">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B30EE5" w:rsidRDefault="00B30EE5" w:rsidP="00B30EE5">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B30EE5" w:rsidTr="00092C22">
        <w:tc>
          <w:tcPr>
            <w:tcW w:w="2130" w:type="dxa"/>
            <w:tcBorders>
              <w:top w:val="single" w:sz="4" w:space="0" w:color="5B9BD5"/>
              <w:left w:val="single" w:sz="4" w:space="0" w:color="5B9BD5"/>
              <w:bottom w:val="single" w:sz="4" w:space="0" w:color="5B9BD5"/>
              <w:right w:val="nil"/>
            </w:tcBorders>
            <w:shd w:val="clear" w:color="auto" w:fill="5B9BD5"/>
          </w:tcPr>
          <w:p w:rsidR="00B30EE5" w:rsidRDefault="00B30EE5" w:rsidP="00092C22">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B30EE5" w:rsidRDefault="00B30EE5" w:rsidP="00092C22">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B30EE5" w:rsidRDefault="00B30EE5" w:rsidP="00092C22">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B30EE5" w:rsidRDefault="00B30EE5" w:rsidP="00092C22">
            <w:pPr>
              <w:pStyle w:val="QB20"/>
              <w:ind w:firstLineChars="0" w:firstLine="0"/>
              <w:jc w:val="center"/>
              <w:rPr>
                <w:b/>
                <w:bCs/>
                <w:color w:val="FFFFFF"/>
              </w:rPr>
            </w:pPr>
            <w:r>
              <w:rPr>
                <w:b/>
                <w:bCs/>
                <w:color w:val="FFFFFF"/>
              </w:rPr>
              <w:t>说明</w:t>
            </w:r>
          </w:p>
        </w:tc>
      </w:tr>
      <w:tr w:rsidR="00B30EE5" w:rsidTr="00092C22">
        <w:tc>
          <w:tcPr>
            <w:tcW w:w="2130" w:type="dxa"/>
            <w:tcBorders>
              <w:top w:val="single" w:sz="4" w:space="0" w:color="5B9BD5"/>
            </w:tcBorders>
            <w:shd w:val="clear" w:color="auto" w:fill="FFFFFF"/>
          </w:tcPr>
          <w:p w:rsidR="00B30EE5" w:rsidRDefault="00B30EE5" w:rsidP="00092C22">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B30EE5" w:rsidRDefault="00B30EE5" w:rsidP="00092C22">
            <w:pPr>
              <w:pStyle w:val="QB20"/>
              <w:ind w:firstLineChars="0" w:firstLine="0"/>
            </w:pPr>
            <w:r>
              <w:rPr>
                <w:rFonts w:hint="eastAsia"/>
              </w:rPr>
              <w:t>Int</w:t>
            </w:r>
          </w:p>
        </w:tc>
        <w:tc>
          <w:tcPr>
            <w:tcW w:w="2131" w:type="dxa"/>
            <w:tcBorders>
              <w:top w:val="single" w:sz="4" w:space="0" w:color="5B9BD5"/>
            </w:tcBorders>
            <w:shd w:val="clear" w:color="auto" w:fill="FFFFFF"/>
          </w:tcPr>
          <w:p w:rsidR="00B30EE5" w:rsidRDefault="00B30EE5" w:rsidP="00092C22">
            <w:pPr>
              <w:pStyle w:val="QB20"/>
              <w:ind w:firstLineChars="0" w:firstLine="0"/>
            </w:pPr>
          </w:p>
        </w:tc>
        <w:tc>
          <w:tcPr>
            <w:tcW w:w="2393" w:type="dxa"/>
            <w:tcBorders>
              <w:top w:val="single" w:sz="4" w:space="0" w:color="5B9BD5"/>
            </w:tcBorders>
            <w:shd w:val="clear" w:color="auto" w:fill="FFFFFF"/>
          </w:tcPr>
          <w:p w:rsidR="00B30EE5" w:rsidRDefault="00B30EE5" w:rsidP="00092C22">
            <w:pPr>
              <w:pStyle w:val="QB20"/>
              <w:ind w:firstLineChars="0" w:firstLine="0"/>
            </w:pPr>
          </w:p>
        </w:tc>
      </w:tr>
      <w:tr w:rsidR="00B30EE5" w:rsidTr="00092C22">
        <w:tc>
          <w:tcPr>
            <w:tcW w:w="2130" w:type="dxa"/>
            <w:shd w:val="clear" w:color="auto" w:fill="DEEAF6"/>
          </w:tcPr>
          <w:p w:rsidR="00B30EE5" w:rsidRDefault="00B30EE5" w:rsidP="00092C22">
            <w:pPr>
              <w:pStyle w:val="QB20"/>
              <w:ind w:firstLineChars="0" w:firstLine="0"/>
              <w:rPr>
                <w:b/>
                <w:bCs/>
              </w:rPr>
            </w:pPr>
            <w:r>
              <w:rPr>
                <w:rFonts w:cs="Times New Roman" w:hint="eastAsia"/>
                <w:b/>
                <w:bCs/>
              </w:rPr>
              <w:t>ID</w:t>
            </w:r>
          </w:p>
        </w:tc>
        <w:tc>
          <w:tcPr>
            <w:tcW w:w="2130" w:type="dxa"/>
            <w:shd w:val="clear" w:color="auto" w:fill="DEEAF6"/>
          </w:tcPr>
          <w:p w:rsidR="00B30EE5" w:rsidRDefault="00B30EE5" w:rsidP="00092C22">
            <w:pPr>
              <w:pStyle w:val="QB20"/>
              <w:ind w:firstLineChars="0" w:firstLine="0"/>
            </w:pPr>
            <w:r>
              <w:rPr>
                <w:rFonts w:hint="eastAsia"/>
              </w:rPr>
              <w:t>Int</w:t>
            </w:r>
          </w:p>
        </w:tc>
        <w:tc>
          <w:tcPr>
            <w:tcW w:w="2131" w:type="dxa"/>
            <w:shd w:val="clear" w:color="auto" w:fill="DEEAF6"/>
          </w:tcPr>
          <w:p w:rsidR="00B30EE5" w:rsidRDefault="00B30EE5" w:rsidP="00092C22">
            <w:pPr>
              <w:pStyle w:val="QB20"/>
              <w:ind w:firstLineChars="0" w:firstLine="0"/>
            </w:pPr>
            <w:r>
              <w:rPr>
                <w:rFonts w:hint="eastAsia"/>
              </w:rPr>
              <w:t>平台</w:t>
            </w:r>
            <w:r>
              <w:t>维护的事务ID</w:t>
            </w:r>
          </w:p>
        </w:tc>
        <w:tc>
          <w:tcPr>
            <w:tcW w:w="2393" w:type="dxa"/>
            <w:shd w:val="clear" w:color="auto" w:fill="DEEAF6"/>
          </w:tcPr>
          <w:p w:rsidR="00B30EE5" w:rsidRDefault="00B30EE5" w:rsidP="00092C22">
            <w:pPr>
              <w:pStyle w:val="QB20"/>
              <w:ind w:firstLineChars="0" w:firstLine="0"/>
            </w:pPr>
            <w:r>
              <w:rPr>
                <w:rFonts w:hint="eastAsia"/>
              </w:rPr>
              <w:t>一级家庭开放平台</w:t>
            </w:r>
            <w:r>
              <w:t>按请求原值返回</w:t>
            </w:r>
          </w:p>
        </w:tc>
      </w:tr>
      <w:tr w:rsidR="00B30EE5" w:rsidTr="00092C22">
        <w:tc>
          <w:tcPr>
            <w:tcW w:w="2130" w:type="dxa"/>
          </w:tcPr>
          <w:p w:rsidR="00B30EE5" w:rsidRDefault="00B30EE5" w:rsidP="00092C22">
            <w:pPr>
              <w:pStyle w:val="QB20"/>
              <w:ind w:firstLineChars="0" w:firstLine="0"/>
              <w:rPr>
                <w:b/>
                <w:bCs/>
              </w:rPr>
            </w:pPr>
            <w:r>
              <w:rPr>
                <w:rFonts w:cs="Times New Roman"/>
                <w:b/>
                <w:bCs/>
              </w:rPr>
              <w:t>CmdType</w:t>
            </w:r>
          </w:p>
        </w:tc>
        <w:tc>
          <w:tcPr>
            <w:tcW w:w="2130" w:type="dxa"/>
          </w:tcPr>
          <w:p w:rsidR="00B30EE5" w:rsidRDefault="00B30EE5" w:rsidP="00092C22">
            <w:pPr>
              <w:pStyle w:val="QB20"/>
              <w:ind w:firstLineChars="0" w:firstLine="0"/>
            </w:pPr>
            <w:r>
              <w:t>String</w:t>
            </w:r>
          </w:p>
        </w:tc>
        <w:tc>
          <w:tcPr>
            <w:tcW w:w="2131" w:type="dxa"/>
          </w:tcPr>
          <w:p w:rsidR="00B30EE5" w:rsidRDefault="00B30EE5" w:rsidP="00092C22">
            <w:pPr>
              <w:pStyle w:val="QB20"/>
              <w:ind w:firstLineChars="0" w:firstLine="0"/>
            </w:pPr>
            <w:r>
              <w:t>命令类型</w:t>
            </w:r>
          </w:p>
        </w:tc>
        <w:tc>
          <w:tcPr>
            <w:tcW w:w="2393" w:type="dxa"/>
          </w:tcPr>
          <w:p w:rsidR="00B30EE5" w:rsidRDefault="00B30EE5" w:rsidP="00092C22">
            <w:pPr>
              <w:pStyle w:val="QB20"/>
              <w:ind w:firstLineChars="0" w:firstLine="0"/>
            </w:pPr>
            <w:r>
              <w:rPr>
                <w:rFonts w:hint="eastAsia"/>
              </w:rPr>
              <w:t>一级家庭开放平台按照请求的原值返回。</w:t>
            </w:r>
          </w:p>
        </w:tc>
      </w:tr>
      <w:tr w:rsidR="00B30EE5" w:rsidTr="00092C22">
        <w:tc>
          <w:tcPr>
            <w:tcW w:w="2130" w:type="dxa"/>
            <w:shd w:val="clear" w:color="auto" w:fill="DEEAF6"/>
          </w:tcPr>
          <w:p w:rsidR="00B30EE5" w:rsidRDefault="00B30EE5" w:rsidP="00092C22">
            <w:pPr>
              <w:pStyle w:val="QB20"/>
              <w:ind w:firstLineChars="0" w:firstLine="0"/>
              <w:rPr>
                <w:b/>
                <w:bCs/>
              </w:rPr>
            </w:pPr>
            <w:r>
              <w:rPr>
                <w:rFonts w:cs="Times New Roman"/>
                <w:b/>
                <w:bCs/>
              </w:rPr>
              <w:t>SequenceId</w:t>
            </w:r>
          </w:p>
        </w:tc>
        <w:tc>
          <w:tcPr>
            <w:tcW w:w="2130" w:type="dxa"/>
            <w:shd w:val="clear" w:color="auto" w:fill="DEEAF6"/>
          </w:tcPr>
          <w:p w:rsidR="00B30EE5" w:rsidRDefault="00B30EE5" w:rsidP="00092C22">
            <w:pPr>
              <w:pStyle w:val="QB20"/>
              <w:ind w:firstLineChars="0" w:firstLine="0"/>
            </w:pPr>
            <w:r>
              <w:t>String</w:t>
            </w:r>
          </w:p>
        </w:tc>
        <w:tc>
          <w:tcPr>
            <w:tcW w:w="2131" w:type="dxa"/>
            <w:shd w:val="clear" w:color="auto" w:fill="DEEAF6"/>
          </w:tcPr>
          <w:p w:rsidR="00B30EE5" w:rsidRDefault="00B30EE5" w:rsidP="00092C22">
            <w:pPr>
              <w:pStyle w:val="QB20"/>
              <w:ind w:firstLineChars="0" w:firstLine="0"/>
            </w:pPr>
            <w:r>
              <w:t>请求编号</w:t>
            </w:r>
          </w:p>
        </w:tc>
        <w:tc>
          <w:tcPr>
            <w:tcW w:w="2393" w:type="dxa"/>
            <w:shd w:val="clear" w:color="auto" w:fill="DEEAF6"/>
          </w:tcPr>
          <w:p w:rsidR="00B30EE5" w:rsidRDefault="00B30EE5" w:rsidP="00092C22">
            <w:pPr>
              <w:pStyle w:val="QB20"/>
              <w:ind w:firstLineChars="0" w:firstLine="0"/>
            </w:pPr>
            <w:r>
              <w:rPr>
                <w:rFonts w:hint="eastAsia"/>
              </w:rPr>
              <w:t>SequenceId为省级数字家庭管理</w:t>
            </w:r>
            <w:r>
              <w:t>平台</w:t>
            </w:r>
            <w:r>
              <w:rPr>
                <w:rFonts w:hint="eastAsia"/>
              </w:rPr>
              <w:t>动态生成，表示命令序列，一级家庭开放平台按照请求的原值返回。</w:t>
            </w:r>
          </w:p>
          <w:p w:rsidR="00B30EE5" w:rsidRDefault="00B30EE5" w:rsidP="00092C22">
            <w:pPr>
              <w:pStyle w:val="QB20"/>
              <w:ind w:firstLineChars="0" w:firstLine="0"/>
            </w:pPr>
            <w:r>
              <w:rPr>
                <w:rFonts w:hint="eastAsia"/>
              </w:rPr>
              <w:t>16进制数，8位</w:t>
            </w:r>
          </w:p>
        </w:tc>
      </w:tr>
      <w:tr w:rsidR="00B30EE5" w:rsidTr="00092C22">
        <w:tc>
          <w:tcPr>
            <w:tcW w:w="2130" w:type="dxa"/>
          </w:tcPr>
          <w:p w:rsidR="00B30EE5" w:rsidRDefault="00B30EE5" w:rsidP="00092C22">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tcPr>
          <w:p w:rsidR="00B30EE5" w:rsidRDefault="00B30EE5" w:rsidP="00092C22">
            <w:pPr>
              <w:pStyle w:val="QB20"/>
              <w:ind w:firstLineChars="0" w:firstLine="0"/>
            </w:pPr>
            <w:r>
              <w:rPr>
                <w:rFonts w:hint="eastAsia"/>
              </w:rPr>
              <w:t>Object</w:t>
            </w:r>
          </w:p>
        </w:tc>
        <w:tc>
          <w:tcPr>
            <w:tcW w:w="2131" w:type="dxa"/>
          </w:tcPr>
          <w:p w:rsidR="00B30EE5" w:rsidRDefault="00B30EE5" w:rsidP="00092C22">
            <w:pPr>
              <w:pStyle w:val="QB20"/>
              <w:ind w:firstLineChars="0" w:firstLine="0"/>
            </w:pPr>
            <w:r>
              <w:rPr>
                <w:rFonts w:hint="eastAsia"/>
              </w:rPr>
              <w:t>操作</w:t>
            </w:r>
            <w:r>
              <w:t>返回的结果</w:t>
            </w:r>
          </w:p>
        </w:tc>
        <w:tc>
          <w:tcPr>
            <w:tcW w:w="2393" w:type="dxa"/>
          </w:tcPr>
          <w:p w:rsidR="00B30EE5" w:rsidRDefault="00B30EE5" w:rsidP="00092C22">
            <w:pPr>
              <w:pStyle w:val="QB20"/>
              <w:ind w:firstLineChars="0" w:firstLine="0"/>
            </w:pPr>
          </w:p>
        </w:tc>
      </w:tr>
    </w:tbl>
    <w:p w:rsidR="00B271CA" w:rsidRDefault="00B271CA">
      <w:pPr>
        <w:pStyle w:val="QB7"/>
        <w:ind w:firstLine="420"/>
      </w:pPr>
    </w:p>
    <w:p w:rsidR="00B271CA" w:rsidRDefault="00B271CA">
      <w:pPr>
        <w:pStyle w:val="QB7"/>
        <w:ind w:firstLine="420"/>
      </w:pPr>
    </w:p>
    <w:p w:rsidR="00B271CA" w:rsidRDefault="00155CA6">
      <w:pPr>
        <w:pStyle w:val="QB2"/>
        <w:rPr>
          <w:rFonts w:ascii="宋体" w:hAnsi="宋体"/>
          <w:b/>
          <w:sz w:val="24"/>
        </w:rPr>
      </w:pPr>
      <w:r w:rsidRPr="00B45EE9">
        <w:rPr>
          <w:rFonts w:ascii="宋体" w:eastAsia="宋体" w:hAnsi="宋体" w:hint="eastAsia"/>
          <w:b/>
          <w:sz w:val="24"/>
          <w:szCs w:val="24"/>
        </w:rPr>
        <w:lastRenderedPageBreak/>
        <w:t>插件下架请求审批</w:t>
      </w:r>
      <w:r w:rsidRPr="00B45EE9">
        <w:rPr>
          <w:rFonts w:ascii="宋体" w:eastAsia="宋体" w:hAnsi="宋体"/>
          <w:b/>
          <w:sz w:val="24"/>
          <w:szCs w:val="24"/>
        </w:rPr>
        <w:t>反馈</w:t>
      </w:r>
    </w:p>
    <w:p w:rsidR="00B271CA" w:rsidRDefault="00203F53">
      <w:pPr>
        <w:pStyle w:val="QB3"/>
      </w:pPr>
      <w:r w:rsidRPr="00203F53">
        <w:t>接口说明</w:t>
      </w:r>
    </w:p>
    <w:p w:rsidR="00155CA6" w:rsidRDefault="00155CA6" w:rsidP="00155CA6">
      <w:pPr>
        <w:pStyle w:val="QB7"/>
        <w:ind w:firstLine="420"/>
      </w:pPr>
      <w:r>
        <w:rPr>
          <w:rFonts w:hint="eastAsia"/>
        </w:rPr>
        <w:t>一级家庭开放</w:t>
      </w:r>
      <w:r>
        <w:t>平台对于插件</w:t>
      </w:r>
      <w:r>
        <w:rPr>
          <w:rFonts w:hint="eastAsia"/>
        </w:rPr>
        <w:t>下</w:t>
      </w:r>
      <w:r>
        <w:t>架的请求审批后，</w:t>
      </w:r>
      <w:r>
        <w:rPr>
          <w:rFonts w:hint="eastAsia"/>
        </w:rPr>
        <w:t>把</w:t>
      </w:r>
      <w:r>
        <w:t>审批结果发送到</w:t>
      </w:r>
      <w:r>
        <w:rPr>
          <w:rFonts w:hint="eastAsia"/>
        </w:rPr>
        <w:t>省级</w:t>
      </w:r>
      <w:r>
        <w:t>数字家庭管理平台</w:t>
      </w:r>
      <w:r>
        <w:rPr>
          <w:rFonts w:hint="eastAsia"/>
        </w:rPr>
        <w:t>。</w:t>
      </w:r>
    </w:p>
    <w:p w:rsidR="00155CA6" w:rsidRDefault="00155CA6" w:rsidP="00155CA6">
      <w:pPr>
        <w:pStyle w:val="QB7"/>
        <w:ind w:firstLine="420"/>
      </w:pPr>
      <w:r w:rsidRPr="00073E74">
        <w:rPr>
          <w:rFonts w:hint="eastAsia"/>
        </w:rPr>
        <w:t>消息发送方向：</w:t>
      </w:r>
      <w:r w:rsidR="007224BC">
        <w:rPr>
          <w:rFonts w:hint="eastAsia"/>
        </w:rPr>
        <w:t>一级家庭开放</w:t>
      </w:r>
      <w:r w:rsidR="007224BC">
        <w:t>平台</w:t>
      </w:r>
      <w:r w:rsidRPr="00073E74">
        <w:rPr>
          <w:rFonts w:hint="eastAsia"/>
        </w:rPr>
        <w:t>－&gt;</w:t>
      </w:r>
      <w:r w:rsidR="007224BC">
        <w:rPr>
          <w:rFonts w:hint="eastAsia"/>
        </w:rPr>
        <w:t>省级</w:t>
      </w:r>
      <w:r w:rsidR="007224BC">
        <w:t>数字家庭管理平台</w:t>
      </w:r>
      <w:r w:rsidR="007224BC">
        <w:rPr>
          <w:rFonts w:hint="eastAsia"/>
        </w:rPr>
        <w:t>。</w:t>
      </w:r>
    </w:p>
    <w:p w:rsidR="00155CA6" w:rsidRPr="0093017C" w:rsidRDefault="00155CA6" w:rsidP="00155CA6">
      <w:pPr>
        <w:pStyle w:val="QB7"/>
        <w:ind w:firstLine="420"/>
      </w:pPr>
    </w:p>
    <w:p w:rsidR="00B271CA" w:rsidRDefault="00203F53">
      <w:pPr>
        <w:pStyle w:val="QB3"/>
      </w:pPr>
      <w:r w:rsidRPr="00203F53">
        <w:rPr>
          <w:rFonts w:hint="eastAsia"/>
        </w:rPr>
        <w:t>接口类型</w:t>
      </w:r>
    </w:p>
    <w:p w:rsidR="00155CA6" w:rsidRDefault="00155CA6" w:rsidP="00155CA6">
      <w:pPr>
        <w:pStyle w:val="QB7"/>
        <w:ind w:firstLine="420"/>
      </w:pPr>
      <w:r>
        <w:rPr>
          <w:rFonts w:hint="eastAsia"/>
        </w:rPr>
        <w:t>名称：notifyPluginDownResult。</w:t>
      </w:r>
    </w:p>
    <w:p w:rsidR="00155CA6" w:rsidRDefault="00155CA6" w:rsidP="00155CA6">
      <w:pPr>
        <w:pStyle w:val="QB7"/>
        <w:ind w:firstLine="420"/>
      </w:pPr>
    </w:p>
    <w:p w:rsidR="00B271CA" w:rsidRDefault="00203F53">
      <w:pPr>
        <w:pStyle w:val="QB3"/>
      </w:pPr>
      <w:r w:rsidRPr="00203F53">
        <w:rPr>
          <w:rFonts w:hint="eastAsia"/>
        </w:rPr>
        <w:t>请求报文</w:t>
      </w:r>
      <w:r w:rsidRPr="00203F53">
        <w:t>定义</w:t>
      </w:r>
    </w:p>
    <w:p w:rsidR="00155CA6" w:rsidRDefault="00155CA6" w:rsidP="00155CA6">
      <w:pPr>
        <w:pStyle w:val="QB7"/>
        <w:ind w:firstLine="420"/>
      </w:pPr>
      <w:r>
        <w:rPr>
          <w:rFonts w:hint="eastAsia"/>
        </w:rPr>
        <w:t>例程:</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"Notify"，</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"NOTIFY_</w:t>
      </w:r>
      <w:r w:rsidRPr="009B4054">
        <w:rPr>
          <w:rFonts w:hint="eastAsia"/>
        </w:rPr>
        <w:t>P</w:t>
      </w:r>
      <w:r>
        <w:t>LUGIN</w:t>
      </w:r>
      <w:r>
        <w:rPr>
          <w:rFonts w:hint="eastAsia"/>
        </w:rPr>
        <w:t>_</w:t>
      </w:r>
      <w:r>
        <w:t>DOWN_RESULT</w:t>
      </w: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Plugin_</w:t>
      </w:r>
      <w:r>
        <w:rPr>
          <w:rFonts w:hint="eastAsia"/>
        </w:rPr>
        <w:t>Name":"插件编号"，</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Pr="00190505">
        <w:t>Province</w:t>
      </w:r>
      <w:r>
        <w:t>_</w:t>
      </w:r>
      <w:r w:rsidRPr="00190505">
        <w:t>code</w:t>
      </w:r>
      <w:r>
        <w:rPr>
          <w:rFonts w:hint="eastAsia"/>
        </w:rPr>
        <w:t>":"省份编码"</w:t>
      </w:r>
      <w:r>
        <w:t>,</w:t>
      </w:r>
    </w:p>
    <w:p w:rsidR="00155CA6" w:rsidRPr="00844728"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rPr>
          <w:bCs/>
        </w:rPr>
      </w:pPr>
      <w:r>
        <w:t>“</w:t>
      </w:r>
      <w:r w:rsidRPr="008E64F9">
        <w:t>Auditing</w:t>
      </w:r>
      <w:r>
        <w:t>_result</w:t>
      </w:r>
      <w:r>
        <w:t>”</w:t>
      </w:r>
      <w:r>
        <w:rPr>
          <w:rFonts w:hint="eastAsia"/>
        </w:rPr>
        <w:t>：</w:t>
      </w:r>
      <w:r>
        <w:t>”</w:t>
      </w:r>
      <w:r>
        <w:rPr>
          <w:rFonts w:hint="eastAsia"/>
        </w:rPr>
        <w:t>审核结果</w:t>
      </w:r>
      <w:r>
        <w:t>”</w:t>
      </w:r>
      <w:r w:rsidRPr="00844728">
        <w:rPr>
          <w:rFonts w:hint="eastAsia"/>
          <w:bCs/>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8E64F9">
        <w:t>Reason</w:t>
      </w:r>
      <w:r>
        <w:t>”</w:t>
      </w:r>
      <w:r>
        <w:rPr>
          <w:rFonts w:hint="eastAsia"/>
        </w:rPr>
        <w:t>：</w:t>
      </w:r>
      <w:r>
        <w:t>”</w:t>
      </w:r>
      <w:r>
        <w:rPr>
          <w:rFonts w:hint="eastAsia"/>
        </w:rPr>
        <w:t>原因</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55CA6" w:rsidRDefault="00155CA6" w:rsidP="00155CA6">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155CA6" w:rsidTr="00F52FB1">
        <w:tc>
          <w:tcPr>
            <w:tcW w:w="2519" w:type="dxa"/>
            <w:tcBorders>
              <w:top w:val="single" w:sz="4" w:space="0" w:color="5B9BD5"/>
              <w:left w:val="single" w:sz="4" w:space="0" w:color="5B9BD5"/>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155CA6" w:rsidRDefault="00155CA6" w:rsidP="00F52FB1">
            <w:pPr>
              <w:pStyle w:val="QB20"/>
              <w:ind w:firstLineChars="0" w:firstLine="0"/>
              <w:jc w:val="center"/>
              <w:rPr>
                <w:b/>
                <w:bCs/>
                <w:color w:val="FFFFFF"/>
              </w:rPr>
            </w:pPr>
            <w:r>
              <w:rPr>
                <w:b/>
                <w:bCs/>
                <w:color w:val="FFFFFF"/>
              </w:rPr>
              <w:t>说明</w:t>
            </w:r>
          </w:p>
        </w:tc>
      </w:tr>
      <w:tr w:rsidR="00155CA6" w:rsidTr="00F52FB1">
        <w:trPr>
          <w:trHeight w:val="90"/>
        </w:trPr>
        <w:tc>
          <w:tcPr>
            <w:tcW w:w="2519" w:type="dxa"/>
            <w:shd w:val="clear" w:color="auto" w:fill="DEEAF6"/>
          </w:tcPr>
          <w:p w:rsidR="00155CA6" w:rsidRDefault="00155CA6" w:rsidP="00F52FB1">
            <w:pPr>
              <w:pStyle w:val="QB20"/>
              <w:ind w:firstLineChars="0" w:firstLine="0"/>
              <w:rPr>
                <w:b/>
                <w:bCs/>
              </w:rPr>
            </w:pPr>
            <w:r>
              <w:rPr>
                <w:rFonts w:cs="Times New Roman" w:hint="eastAsia"/>
                <w:b/>
                <w:bCs/>
              </w:rPr>
              <w:t>RPCMethod</w:t>
            </w:r>
          </w:p>
        </w:tc>
        <w:tc>
          <w:tcPr>
            <w:tcW w:w="1638" w:type="dxa"/>
            <w:shd w:val="clear" w:color="auto" w:fill="DEEAF6"/>
          </w:tcPr>
          <w:p w:rsidR="00155CA6" w:rsidRDefault="00155CA6" w:rsidP="00F52FB1">
            <w:pPr>
              <w:pStyle w:val="QB20"/>
              <w:ind w:firstLineChars="0" w:firstLine="0"/>
            </w:pPr>
            <w:r>
              <w:rPr>
                <w:rFonts w:hint="eastAsia"/>
              </w:rPr>
              <w:t>String</w:t>
            </w:r>
          </w:p>
        </w:tc>
        <w:tc>
          <w:tcPr>
            <w:tcW w:w="2049" w:type="dxa"/>
            <w:shd w:val="clear" w:color="auto" w:fill="DEEAF6"/>
          </w:tcPr>
          <w:p w:rsidR="00155CA6" w:rsidRDefault="00155CA6" w:rsidP="00F52FB1">
            <w:pPr>
              <w:pStyle w:val="QB20"/>
              <w:ind w:firstLineChars="0" w:firstLine="0"/>
            </w:pPr>
            <w:r>
              <w:rPr>
                <w:rFonts w:hint="eastAsia"/>
              </w:rPr>
              <w:t>接口分类定义</w:t>
            </w:r>
          </w:p>
        </w:tc>
        <w:tc>
          <w:tcPr>
            <w:tcW w:w="2316" w:type="dxa"/>
            <w:shd w:val="clear" w:color="auto" w:fill="DEEAF6"/>
          </w:tcPr>
          <w:p w:rsidR="00155CA6" w:rsidRDefault="00155CA6" w:rsidP="00F52FB1">
            <w:pPr>
              <w:pStyle w:val="QB20"/>
              <w:ind w:firstLineChars="0" w:firstLine="0"/>
            </w:pPr>
            <w:r>
              <w:rPr>
                <w:rFonts w:hint="eastAsia"/>
              </w:rPr>
              <w:t>Notify</w:t>
            </w:r>
          </w:p>
        </w:tc>
      </w:tr>
      <w:tr w:rsidR="00155CA6" w:rsidTr="00F52FB1">
        <w:tc>
          <w:tcPr>
            <w:tcW w:w="2519" w:type="dxa"/>
          </w:tcPr>
          <w:p w:rsidR="00155CA6" w:rsidRDefault="00155CA6" w:rsidP="00F52FB1">
            <w:pPr>
              <w:pStyle w:val="QB20"/>
              <w:ind w:firstLineChars="0" w:firstLine="0"/>
              <w:rPr>
                <w:b/>
                <w:bCs/>
              </w:rPr>
            </w:pPr>
            <w:r>
              <w:rPr>
                <w:rFonts w:cs="Times New Roman" w:hint="eastAsia"/>
                <w:b/>
                <w:bCs/>
              </w:rPr>
              <w:t>ID</w:t>
            </w:r>
          </w:p>
        </w:tc>
        <w:tc>
          <w:tcPr>
            <w:tcW w:w="1638" w:type="dxa"/>
          </w:tcPr>
          <w:p w:rsidR="00155CA6" w:rsidRDefault="00155CA6" w:rsidP="00F52FB1">
            <w:pPr>
              <w:pStyle w:val="QB20"/>
              <w:ind w:firstLineChars="0" w:firstLine="0"/>
            </w:pPr>
            <w:r>
              <w:rPr>
                <w:rFonts w:hint="eastAsia"/>
              </w:rPr>
              <w:t>Int</w:t>
            </w:r>
          </w:p>
        </w:tc>
        <w:tc>
          <w:tcPr>
            <w:tcW w:w="2049" w:type="dxa"/>
          </w:tcPr>
          <w:p w:rsidR="00155CA6" w:rsidRDefault="00155CA6" w:rsidP="00F52FB1">
            <w:pPr>
              <w:pStyle w:val="QB20"/>
              <w:ind w:firstLineChars="0" w:firstLine="0"/>
            </w:pPr>
            <w:r>
              <w:rPr>
                <w:rFonts w:hint="eastAsia"/>
              </w:rPr>
              <w:t>平台</w:t>
            </w:r>
            <w:r>
              <w:t>维护的事务ID</w:t>
            </w:r>
          </w:p>
        </w:tc>
        <w:tc>
          <w:tcPr>
            <w:tcW w:w="2316" w:type="dxa"/>
          </w:tcPr>
          <w:p w:rsidR="00155CA6" w:rsidRDefault="00155CA6" w:rsidP="00F52FB1">
            <w:pPr>
              <w:pStyle w:val="QB20"/>
              <w:ind w:firstLineChars="0" w:firstLine="0"/>
            </w:pPr>
            <w:r>
              <w:rPr>
                <w:rFonts w:hint="eastAsia"/>
              </w:rPr>
              <w:t>一级家开</w:t>
            </w:r>
            <w:r>
              <w:t>平台按请求原值返回</w:t>
            </w:r>
          </w:p>
        </w:tc>
      </w:tr>
      <w:tr w:rsidR="00155CA6" w:rsidTr="00F52FB1">
        <w:trPr>
          <w:trHeight w:val="637"/>
        </w:trPr>
        <w:tc>
          <w:tcPr>
            <w:tcW w:w="2519" w:type="dxa"/>
            <w:shd w:val="clear" w:color="auto" w:fill="DEEAF6"/>
          </w:tcPr>
          <w:p w:rsidR="00155CA6" w:rsidRDefault="00155CA6" w:rsidP="00F52FB1">
            <w:pPr>
              <w:pStyle w:val="QB20"/>
              <w:ind w:firstLineChars="0" w:firstLine="0"/>
              <w:rPr>
                <w:b/>
                <w:bCs/>
              </w:rPr>
            </w:pPr>
            <w:r>
              <w:rPr>
                <w:rFonts w:cs="Times New Roman"/>
                <w:b/>
                <w:bCs/>
              </w:rPr>
              <w:t>CmdType</w:t>
            </w:r>
          </w:p>
        </w:tc>
        <w:tc>
          <w:tcPr>
            <w:tcW w:w="1638" w:type="dxa"/>
            <w:shd w:val="clear" w:color="auto" w:fill="DEEAF6"/>
          </w:tcPr>
          <w:p w:rsidR="00155CA6" w:rsidRDefault="00155CA6" w:rsidP="00F52FB1">
            <w:pPr>
              <w:pStyle w:val="QB20"/>
              <w:ind w:firstLineChars="0" w:firstLine="0"/>
            </w:pPr>
            <w:r>
              <w:t>String</w:t>
            </w:r>
          </w:p>
        </w:tc>
        <w:tc>
          <w:tcPr>
            <w:tcW w:w="2049" w:type="dxa"/>
            <w:shd w:val="clear" w:color="auto" w:fill="DEEAF6"/>
          </w:tcPr>
          <w:p w:rsidR="00155CA6" w:rsidRDefault="00155CA6" w:rsidP="00F52FB1">
            <w:pPr>
              <w:pStyle w:val="QB20"/>
              <w:ind w:firstLineChars="0" w:firstLine="0"/>
            </w:pPr>
            <w:r>
              <w:t>命令类型</w:t>
            </w:r>
          </w:p>
        </w:tc>
        <w:tc>
          <w:tcPr>
            <w:tcW w:w="2316" w:type="dxa"/>
            <w:shd w:val="clear" w:color="auto" w:fill="DEEAF6"/>
          </w:tcPr>
          <w:p w:rsidR="00155CA6" w:rsidRDefault="00155CA6" w:rsidP="00F52FB1">
            <w:pPr>
              <w:pStyle w:val="QB20"/>
              <w:ind w:firstLineChars="0" w:firstLine="0"/>
            </w:pPr>
            <w:r>
              <w:rPr>
                <w:rFonts w:hint="eastAsia"/>
              </w:rPr>
              <w:t>NOTIFY_</w:t>
            </w:r>
            <w:r w:rsidRPr="009B4054">
              <w:rPr>
                <w:rFonts w:hint="eastAsia"/>
              </w:rPr>
              <w:t>P</w:t>
            </w:r>
            <w:r>
              <w:t>LUGIN</w:t>
            </w:r>
            <w:r>
              <w:rPr>
                <w:rFonts w:hint="eastAsia"/>
              </w:rPr>
              <w:t>_</w:t>
            </w:r>
            <w:r>
              <w:t>DOWN_RESULT</w:t>
            </w:r>
          </w:p>
        </w:tc>
      </w:tr>
      <w:tr w:rsidR="00155CA6" w:rsidTr="00F52FB1">
        <w:tc>
          <w:tcPr>
            <w:tcW w:w="2519" w:type="dxa"/>
          </w:tcPr>
          <w:p w:rsidR="00155CA6" w:rsidRDefault="00155CA6" w:rsidP="00F52FB1">
            <w:pPr>
              <w:pStyle w:val="QB20"/>
              <w:ind w:firstLineChars="0" w:firstLine="0"/>
              <w:rPr>
                <w:b/>
                <w:bCs/>
              </w:rPr>
            </w:pPr>
            <w:r>
              <w:rPr>
                <w:rFonts w:cs="Times New Roman"/>
                <w:b/>
                <w:bCs/>
              </w:rPr>
              <w:t>SequenceId</w:t>
            </w:r>
          </w:p>
        </w:tc>
        <w:tc>
          <w:tcPr>
            <w:tcW w:w="1638" w:type="dxa"/>
          </w:tcPr>
          <w:p w:rsidR="00155CA6" w:rsidRDefault="00155CA6" w:rsidP="00F52FB1">
            <w:pPr>
              <w:pStyle w:val="QB20"/>
              <w:ind w:firstLineChars="0" w:firstLine="0"/>
            </w:pPr>
            <w:r>
              <w:t>String</w:t>
            </w:r>
          </w:p>
        </w:tc>
        <w:tc>
          <w:tcPr>
            <w:tcW w:w="2049" w:type="dxa"/>
          </w:tcPr>
          <w:p w:rsidR="00155CA6" w:rsidRDefault="00155CA6" w:rsidP="00F52FB1">
            <w:pPr>
              <w:pStyle w:val="QB20"/>
              <w:ind w:firstLineChars="0" w:firstLine="0"/>
            </w:pPr>
            <w:r>
              <w:t>请求编号</w:t>
            </w:r>
          </w:p>
        </w:tc>
        <w:tc>
          <w:tcPr>
            <w:tcW w:w="2316" w:type="dxa"/>
          </w:tcPr>
          <w:p w:rsidR="00155CA6" w:rsidRDefault="00155CA6" w:rsidP="00F52FB1">
            <w:pPr>
              <w:pStyle w:val="QB20"/>
              <w:ind w:firstLineChars="0" w:firstLine="0"/>
            </w:pPr>
            <w:r>
              <w:rPr>
                <w:rFonts w:hint="eastAsia"/>
              </w:rPr>
              <w:t>SequenceId为动态生成，表示命令序列，网关按照请求的原值返回。</w:t>
            </w:r>
          </w:p>
          <w:p w:rsidR="00155CA6" w:rsidRDefault="00155CA6" w:rsidP="00F52FB1">
            <w:pPr>
              <w:pStyle w:val="QB20"/>
              <w:ind w:firstLineChars="0" w:firstLine="0"/>
            </w:pPr>
            <w:r>
              <w:rPr>
                <w:rFonts w:hint="eastAsia"/>
              </w:rPr>
              <w:t>16进制数，8位</w:t>
            </w:r>
          </w:p>
        </w:tc>
      </w:tr>
      <w:tr w:rsidR="00155CA6" w:rsidTr="00F52FB1">
        <w:tc>
          <w:tcPr>
            <w:tcW w:w="2519" w:type="dxa"/>
            <w:tcBorders>
              <w:bottom w:val="single" w:sz="4" w:space="0" w:color="9CC2E5"/>
            </w:tcBorders>
            <w:shd w:val="clear" w:color="auto" w:fill="DEEAF6"/>
          </w:tcPr>
          <w:p w:rsidR="00155CA6" w:rsidRDefault="00155CA6" w:rsidP="00F52FB1">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155CA6" w:rsidRDefault="00155CA6" w:rsidP="00F52FB1">
            <w:pPr>
              <w:pStyle w:val="QB20"/>
              <w:ind w:firstLineChars="0" w:firstLine="0"/>
            </w:pPr>
            <w:r>
              <w:rPr>
                <w:rFonts w:hint="eastAsia"/>
              </w:rPr>
              <w:t>Object</w:t>
            </w:r>
          </w:p>
        </w:tc>
        <w:tc>
          <w:tcPr>
            <w:tcW w:w="2049" w:type="dxa"/>
            <w:tcBorders>
              <w:bottom w:val="single" w:sz="4" w:space="0" w:color="9CC2E5"/>
            </w:tcBorders>
            <w:shd w:val="clear" w:color="auto" w:fill="DEEAF6"/>
          </w:tcPr>
          <w:p w:rsidR="00155CA6" w:rsidRDefault="00155CA6" w:rsidP="00F52FB1">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155CA6" w:rsidRDefault="00155CA6" w:rsidP="00F52FB1">
            <w:pPr>
              <w:pStyle w:val="QB20"/>
              <w:ind w:firstLineChars="0" w:firstLine="0"/>
            </w:pPr>
          </w:p>
        </w:tc>
      </w:tr>
      <w:tr w:rsidR="00155CA6" w:rsidTr="00F52FB1">
        <w:tc>
          <w:tcPr>
            <w:tcW w:w="2519" w:type="dxa"/>
            <w:shd w:val="clear" w:color="auto" w:fill="FFFFFF"/>
          </w:tcPr>
          <w:p w:rsidR="00155CA6" w:rsidRDefault="00155CA6" w:rsidP="00F52FB1">
            <w:pPr>
              <w:pStyle w:val="QB20"/>
              <w:ind w:firstLineChars="0" w:firstLine="0"/>
              <w:rPr>
                <w:rFonts w:cs="Times New Roman"/>
                <w:b/>
                <w:bCs/>
              </w:rPr>
            </w:pPr>
            <w:r>
              <w:t>Plugin_Name</w:t>
            </w:r>
          </w:p>
        </w:tc>
        <w:tc>
          <w:tcPr>
            <w:tcW w:w="1638" w:type="dxa"/>
            <w:shd w:val="clear" w:color="auto" w:fill="FFFFFF"/>
          </w:tcPr>
          <w:p w:rsidR="00155CA6" w:rsidRDefault="00155CA6" w:rsidP="00F52FB1">
            <w:pPr>
              <w:pStyle w:val="QB20"/>
              <w:ind w:firstLineChars="0" w:firstLine="0"/>
            </w:pPr>
            <w:r>
              <w:t>String</w:t>
            </w:r>
          </w:p>
        </w:tc>
        <w:tc>
          <w:tcPr>
            <w:tcW w:w="2049" w:type="dxa"/>
            <w:shd w:val="clear" w:color="auto" w:fill="FFFFFF"/>
          </w:tcPr>
          <w:p w:rsidR="00155CA6" w:rsidRDefault="00155CA6" w:rsidP="00F52FB1">
            <w:pPr>
              <w:pStyle w:val="QB20"/>
              <w:ind w:firstLineChars="0" w:firstLine="0"/>
            </w:pPr>
            <w:r>
              <w:rPr>
                <w:rFonts w:hint="eastAsia"/>
              </w:rPr>
              <w:t>插件编号</w:t>
            </w:r>
          </w:p>
        </w:tc>
        <w:tc>
          <w:tcPr>
            <w:tcW w:w="2316" w:type="dxa"/>
            <w:shd w:val="clear" w:color="auto" w:fill="FFFFFF"/>
          </w:tcPr>
          <w:p w:rsidR="00155CA6" w:rsidRDefault="00155CA6" w:rsidP="00F52FB1">
            <w:pPr>
              <w:pStyle w:val="QB20"/>
              <w:ind w:firstLineChars="0" w:firstLine="0"/>
            </w:pPr>
          </w:p>
        </w:tc>
      </w:tr>
      <w:tr w:rsidR="00155CA6" w:rsidTr="00F52FB1">
        <w:tc>
          <w:tcPr>
            <w:tcW w:w="2519" w:type="dxa"/>
            <w:shd w:val="clear" w:color="auto" w:fill="FFFFFF"/>
          </w:tcPr>
          <w:p w:rsidR="00155CA6" w:rsidRDefault="00155CA6" w:rsidP="00F52FB1">
            <w:pPr>
              <w:pStyle w:val="QB20"/>
              <w:ind w:firstLineChars="0" w:firstLine="0"/>
            </w:pPr>
            <w:r w:rsidRPr="00190505">
              <w:t>Province</w:t>
            </w:r>
            <w:r>
              <w:t>_</w:t>
            </w:r>
            <w:r w:rsidRPr="00190505">
              <w:t>code</w:t>
            </w:r>
          </w:p>
        </w:tc>
        <w:tc>
          <w:tcPr>
            <w:tcW w:w="1638" w:type="dxa"/>
            <w:shd w:val="clear" w:color="auto" w:fill="FFFFFF"/>
          </w:tcPr>
          <w:p w:rsidR="00155CA6" w:rsidRDefault="00155CA6" w:rsidP="00F52FB1">
            <w:pPr>
              <w:pStyle w:val="QB20"/>
              <w:ind w:firstLineChars="0" w:firstLine="0"/>
            </w:pPr>
            <w:r>
              <w:t>String</w:t>
            </w:r>
          </w:p>
        </w:tc>
        <w:tc>
          <w:tcPr>
            <w:tcW w:w="2049" w:type="dxa"/>
            <w:shd w:val="clear" w:color="auto" w:fill="FFFFFF"/>
          </w:tcPr>
          <w:p w:rsidR="00155CA6" w:rsidRDefault="00155CA6" w:rsidP="00F52FB1">
            <w:pPr>
              <w:pStyle w:val="QB20"/>
              <w:ind w:firstLineChars="0" w:firstLine="0"/>
            </w:pPr>
            <w:r>
              <w:rPr>
                <w:rFonts w:hint="eastAsia"/>
              </w:rPr>
              <w:t>省份</w:t>
            </w:r>
            <w:r>
              <w:t>编码</w:t>
            </w:r>
          </w:p>
        </w:tc>
        <w:tc>
          <w:tcPr>
            <w:tcW w:w="2316" w:type="dxa"/>
            <w:shd w:val="clear" w:color="auto" w:fill="FFFFFF"/>
          </w:tcPr>
          <w:p w:rsidR="00155CA6" w:rsidRDefault="00155CA6" w:rsidP="00F52FB1">
            <w:pPr>
              <w:pStyle w:val="QB20"/>
              <w:ind w:firstLineChars="0" w:firstLine="0"/>
            </w:pPr>
          </w:p>
        </w:tc>
      </w:tr>
      <w:tr w:rsidR="00155CA6" w:rsidTr="00F52FB1">
        <w:tc>
          <w:tcPr>
            <w:tcW w:w="2519" w:type="dxa"/>
            <w:shd w:val="clear" w:color="auto" w:fill="FFFFFF"/>
            <w:vAlign w:val="center"/>
          </w:tcPr>
          <w:p w:rsidR="00155CA6" w:rsidRPr="00C17747" w:rsidRDefault="00155CA6" w:rsidP="00F52FB1">
            <w:pPr>
              <w:pStyle w:val="QB20"/>
              <w:ind w:firstLineChars="0" w:firstLine="0"/>
              <w:jc w:val="left"/>
            </w:pPr>
            <w:r w:rsidRPr="008E64F9">
              <w:t>Auditing</w:t>
            </w:r>
            <w:r>
              <w:t>_result</w:t>
            </w:r>
          </w:p>
        </w:tc>
        <w:tc>
          <w:tcPr>
            <w:tcW w:w="1638" w:type="dxa"/>
            <w:shd w:val="clear" w:color="auto" w:fill="FFFFFF"/>
            <w:vAlign w:val="center"/>
          </w:tcPr>
          <w:p w:rsidR="00155CA6" w:rsidRDefault="00155CA6" w:rsidP="00F52FB1">
            <w:pPr>
              <w:pStyle w:val="QB20"/>
              <w:ind w:firstLineChars="0" w:firstLine="0"/>
              <w:jc w:val="left"/>
            </w:pPr>
            <w:r>
              <w:rPr>
                <w:rFonts w:hint="eastAsia"/>
              </w:rPr>
              <w:t>String</w:t>
            </w:r>
          </w:p>
        </w:tc>
        <w:tc>
          <w:tcPr>
            <w:tcW w:w="2049" w:type="dxa"/>
            <w:shd w:val="clear" w:color="auto" w:fill="FFFFFF"/>
            <w:vAlign w:val="center"/>
          </w:tcPr>
          <w:p w:rsidR="00155CA6" w:rsidRDefault="00155CA6" w:rsidP="00F52FB1">
            <w:pPr>
              <w:pStyle w:val="QB20"/>
              <w:ind w:firstLineChars="0" w:firstLine="0"/>
              <w:jc w:val="left"/>
            </w:pPr>
            <w:r>
              <w:rPr>
                <w:rFonts w:hint="eastAsia"/>
              </w:rPr>
              <w:t>审核</w:t>
            </w:r>
            <w:r>
              <w:t>结果</w:t>
            </w:r>
          </w:p>
        </w:tc>
        <w:tc>
          <w:tcPr>
            <w:tcW w:w="2316" w:type="dxa"/>
            <w:shd w:val="clear" w:color="auto" w:fill="FFFFFF"/>
          </w:tcPr>
          <w:p w:rsidR="00155CA6" w:rsidRDefault="00155CA6" w:rsidP="00F52FB1">
            <w:pPr>
              <w:pStyle w:val="QB20"/>
              <w:ind w:firstLineChars="0" w:firstLine="0"/>
              <w:jc w:val="left"/>
            </w:pPr>
            <w:r>
              <w:t>不通过</w:t>
            </w:r>
            <w:r>
              <w:rPr>
                <w:rFonts w:hint="eastAsia"/>
              </w:rPr>
              <w:t>:</w:t>
            </w:r>
            <w:r>
              <w:t>0</w:t>
            </w:r>
          </w:p>
          <w:p w:rsidR="00155CA6" w:rsidRDefault="00155CA6" w:rsidP="00F52FB1">
            <w:pPr>
              <w:pStyle w:val="QB20"/>
              <w:ind w:firstLineChars="0" w:firstLine="0"/>
            </w:pPr>
            <w:r>
              <w:t>通过</w:t>
            </w:r>
            <w:r>
              <w:rPr>
                <w:rFonts w:hint="eastAsia"/>
              </w:rPr>
              <w:t>:</w:t>
            </w:r>
            <w:r>
              <w:t>1</w:t>
            </w:r>
          </w:p>
        </w:tc>
      </w:tr>
      <w:tr w:rsidR="00155CA6" w:rsidTr="00F52FB1">
        <w:tc>
          <w:tcPr>
            <w:tcW w:w="2519" w:type="dxa"/>
            <w:shd w:val="clear" w:color="auto" w:fill="FFFFFF"/>
          </w:tcPr>
          <w:p w:rsidR="00155CA6" w:rsidRPr="00C17747" w:rsidRDefault="00155CA6" w:rsidP="00F52FB1">
            <w:pPr>
              <w:pStyle w:val="QB20"/>
              <w:ind w:firstLineChars="0" w:firstLine="0"/>
            </w:pPr>
            <w:r w:rsidRPr="008E64F9">
              <w:rPr>
                <w:rFonts w:cstheme="minorBidi"/>
              </w:rPr>
              <w:t>Reason</w:t>
            </w:r>
          </w:p>
        </w:tc>
        <w:tc>
          <w:tcPr>
            <w:tcW w:w="1638" w:type="dxa"/>
            <w:shd w:val="clear" w:color="auto" w:fill="FFFFFF"/>
          </w:tcPr>
          <w:p w:rsidR="00155CA6" w:rsidRDefault="00155CA6" w:rsidP="00F52FB1">
            <w:pPr>
              <w:pStyle w:val="QB20"/>
              <w:ind w:firstLineChars="0" w:firstLine="0"/>
            </w:pPr>
            <w:r>
              <w:rPr>
                <w:rFonts w:hint="eastAsia"/>
              </w:rPr>
              <w:t>String</w:t>
            </w:r>
          </w:p>
        </w:tc>
        <w:tc>
          <w:tcPr>
            <w:tcW w:w="2049" w:type="dxa"/>
            <w:shd w:val="clear" w:color="auto" w:fill="FFFFFF"/>
          </w:tcPr>
          <w:p w:rsidR="00155CA6" w:rsidRDefault="00155CA6" w:rsidP="00F52FB1">
            <w:pPr>
              <w:pStyle w:val="QB20"/>
              <w:ind w:firstLineChars="0" w:firstLine="0"/>
            </w:pPr>
            <w:r>
              <w:rPr>
                <w:rFonts w:hint="eastAsia"/>
              </w:rPr>
              <w:t>原因</w:t>
            </w:r>
          </w:p>
        </w:tc>
        <w:tc>
          <w:tcPr>
            <w:tcW w:w="2316" w:type="dxa"/>
            <w:shd w:val="clear" w:color="auto" w:fill="FFFFFF"/>
          </w:tcPr>
          <w:p w:rsidR="00155CA6" w:rsidRDefault="00155CA6" w:rsidP="00F52FB1">
            <w:pPr>
              <w:pStyle w:val="QB20"/>
              <w:ind w:firstLineChars="0" w:firstLine="0"/>
            </w:pPr>
          </w:p>
        </w:tc>
      </w:tr>
    </w:tbl>
    <w:p w:rsidR="00B271CA" w:rsidRDefault="00B271CA">
      <w:pPr>
        <w:pStyle w:val="QB7"/>
        <w:ind w:firstLine="480"/>
        <w:rPr>
          <w:rFonts w:eastAsia="宋体" w:hAnsi="宋体"/>
          <w:sz w:val="24"/>
          <w:szCs w:val="24"/>
        </w:rPr>
      </w:pPr>
    </w:p>
    <w:p w:rsidR="00B271CA" w:rsidRDefault="00203F53">
      <w:pPr>
        <w:pStyle w:val="QB3"/>
      </w:pPr>
      <w:r w:rsidRPr="00203F53">
        <w:t>响应报文定义</w:t>
      </w:r>
    </w:p>
    <w:p w:rsidR="00155CA6" w:rsidRDefault="00155CA6" w:rsidP="00155CA6">
      <w:pPr>
        <w:pStyle w:val="QB7"/>
        <w:ind w:firstLine="420"/>
      </w:pPr>
      <w:r>
        <w:rPr>
          <w:rFonts w:hint="eastAsia"/>
        </w:rPr>
        <w:t>返回成功例程:</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"NOTIFY_</w:t>
      </w:r>
      <w:r w:rsidRPr="009B4054">
        <w:rPr>
          <w:rFonts w:hint="eastAsia"/>
        </w:rPr>
        <w:t>P</w:t>
      </w:r>
      <w:r>
        <w:t>LUGIN</w:t>
      </w:r>
      <w:r>
        <w:rPr>
          <w:rFonts w:hint="eastAsia"/>
        </w:rPr>
        <w:t>_</w:t>
      </w:r>
      <w:r>
        <w:t>DOWN_RESULT</w:t>
      </w: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w:t>
      </w:r>
      <w:r>
        <w:rPr>
          <w:rFonts w:hint="eastAsia"/>
        </w:rPr>
        <w:t>tatus</w:t>
      </w:r>
      <w:r>
        <w:t>": "0"</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155CA6" w:rsidRDefault="00155CA6" w:rsidP="00155CA6">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155CA6" w:rsidRDefault="00155CA6" w:rsidP="00155CA6">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155CA6" w:rsidTr="00F52FB1">
        <w:tc>
          <w:tcPr>
            <w:tcW w:w="2130" w:type="dxa"/>
            <w:tcBorders>
              <w:top w:val="single" w:sz="4" w:space="0" w:color="5B9BD5"/>
              <w:left w:val="single" w:sz="4" w:space="0" w:color="5B9BD5"/>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155CA6" w:rsidRDefault="00155CA6" w:rsidP="00F52FB1">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155CA6" w:rsidRDefault="00155CA6" w:rsidP="00F52FB1">
            <w:pPr>
              <w:pStyle w:val="QB20"/>
              <w:ind w:firstLineChars="0" w:firstLine="0"/>
              <w:jc w:val="center"/>
              <w:rPr>
                <w:b/>
                <w:bCs/>
                <w:color w:val="FFFFFF"/>
              </w:rPr>
            </w:pPr>
            <w:r>
              <w:rPr>
                <w:b/>
                <w:bCs/>
                <w:color w:val="FFFFFF"/>
              </w:rPr>
              <w:t>说明</w:t>
            </w:r>
          </w:p>
        </w:tc>
      </w:tr>
      <w:tr w:rsidR="00155CA6" w:rsidTr="00F52FB1">
        <w:tc>
          <w:tcPr>
            <w:tcW w:w="2130" w:type="dxa"/>
            <w:tcBorders>
              <w:top w:val="single" w:sz="4" w:space="0" w:color="5B9BD5"/>
            </w:tcBorders>
            <w:shd w:val="clear" w:color="auto" w:fill="FFFFFF"/>
          </w:tcPr>
          <w:p w:rsidR="00155CA6" w:rsidRDefault="00155CA6" w:rsidP="00F52FB1">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155CA6" w:rsidRDefault="00155CA6" w:rsidP="00F52FB1">
            <w:pPr>
              <w:pStyle w:val="QB20"/>
              <w:ind w:firstLineChars="0" w:firstLine="0"/>
            </w:pPr>
            <w:r>
              <w:rPr>
                <w:rFonts w:hint="eastAsia"/>
              </w:rPr>
              <w:t>Int</w:t>
            </w:r>
          </w:p>
        </w:tc>
        <w:tc>
          <w:tcPr>
            <w:tcW w:w="2131" w:type="dxa"/>
            <w:tcBorders>
              <w:top w:val="single" w:sz="4" w:space="0" w:color="5B9BD5"/>
            </w:tcBorders>
            <w:shd w:val="clear" w:color="auto" w:fill="FFFFFF"/>
          </w:tcPr>
          <w:p w:rsidR="00155CA6" w:rsidRDefault="00155CA6" w:rsidP="00F52FB1">
            <w:pPr>
              <w:pStyle w:val="QB20"/>
              <w:ind w:firstLineChars="0" w:firstLine="0"/>
            </w:pPr>
          </w:p>
        </w:tc>
        <w:tc>
          <w:tcPr>
            <w:tcW w:w="2393" w:type="dxa"/>
            <w:tcBorders>
              <w:top w:val="single" w:sz="4" w:space="0" w:color="5B9BD5"/>
            </w:tcBorders>
            <w:shd w:val="clear" w:color="auto" w:fill="FFFFFF"/>
          </w:tcPr>
          <w:p w:rsidR="00155CA6" w:rsidRDefault="00155CA6" w:rsidP="00F52FB1">
            <w:pPr>
              <w:pStyle w:val="QB20"/>
              <w:ind w:firstLineChars="0" w:firstLine="0"/>
            </w:pPr>
          </w:p>
        </w:tc>
      </w:tr>
      <w:tr w:rsidR="00155CA6" w:rsidTr="00F52FB1">
        <w:tc>
          <w:tcPr>
            <w:tcW w:w="2130" w:type="dxa"/>
            <w:shd w:val="clear" w:color="auto" w:fill="DEEAF6"/>
          </w:tcPr>
          <w:p w:rsidR="00155CA6" w:rsidRDefault="00155CA6" w:rsidP="00F52FB1">
            <w:pPr>
              <w:pStyle w:val="QB20"/>
              <w:ind w:firstLineChars="0" w:firstLine="0"/>
              <w:rPr>
                <w:b/>
                <w:bCs/>
              </w:rPr>
            </w:pPr>
            <w:r>
              <w:rPr>
                <w:rFonts w:cs="Times New Roman" w:hint="eastAsia"/>
                <w:b/>
                <w:bCs/>
              </w:rPr>
              <w:t>ID</w:t>
            </w:r>
          </w:p>
        </w:tc>
        <w:tc>
          <w:tcPr>
            <w:tcW w:w="2130" w:type="dxa"/>
            <w:shd w:val="clear" w:color="auto" w:fill="DEEAF6"/>
          </w:tcPr>
          <w:p w:rsidR="00155CA6" w:rsidRDefault="00155CA6" w:rsidP="00F52FB1">
            <w:pPr>
              <w:pStyle w:val="QB20"/>
              <w:ind w:firstLineChars="0" w:firstLine="0"/>
            </w:pPr>
            <w:r>
              <w:rPr>
                <w:rFonts w:hint="eastAsia"/>
              </w:rPr>
              <w:t>Int</w:t>
            </w:r>
          </w:p>
        </w:tc>
        <w:tc>
          <w:tcPr>
            <w:tcW w:w="2131" w:type="dxa"/>
            <w:shd w:val="clear" w:color="auto" w:fill="DEEAF6"/>
          </w:tcPr>
          <w:p w:rsidR="00155CA6" w:rsidRDefault="00155CA6" w:rsidP="00F52FB1">
            <w:pPr>
              <w:pStyle w:val="QB20"/>
              <w:ind w:firstLineChars="0" w:firstLine="0"/>
            </w:pPr>
            <w:r>
              <w:rPr>
                <w:rFonts w:hint="eastAsia"/>
              </w:rPr>
              <w:t>平台</w:t>
            </w:r>
            <w:r>
              <w:t>维护的事务ID</w:t>
            </w:r>
          </w:p>
        </w:tc>
        <w:tc>
          <w:tcPr>
            <w:tcW w:w="2393" w:type="dxa"/>
            <w:shd w:val="clear" w:color="auto" w:fill="DEEAF6"/>
          </w:tcPr>
          <w:p w:rsidR="00155CA6" w:rsidRDefault="00155CA6" w:rsidP="00F52FB1">
            <w:pPr>
              <w:pStyle w:val="QB20"/>
              <w:ind w:firstLineChars="0" w:firstLine="0"/>
            </w:pPr>
            <w:r>
              <w:rPr>
                <w:rFonts w:hint="eastAsia"/>
              </w:rPr>
              <w:t>二级家开</w:t>
            </w:r>
            <w:r>
              <w:t>平台按请求原值返回</w:t>
            </w:r>
          </w:p>
        </w:tc>
      </w:tr>
      <w:tr w:rsidR="00155CA6" w:rsidTr="00F52FB1">
        <w:tc>
          <w:tcPr>
            <w:tcW w:w="2130" w:type="dxa"/>
          </w:tcPr>
          <w:p w:rsidR="00155CA6" w:rsidRDefault="00155CA6" w:rsidP="00F52FB1">
            <w:pPr>
              <w:pStyle w:val="QB20"/>
              <w:ind w:firstLineChars="0" w:firstLine="0"/>
              <w:rPr>
                <w:b/>
                <w:bCs/>
              </w:rPr>
            </w:pPr>
            <w:r>
              <w:rPr>
                <w:rFonts w:cs="Times New Roman"/>
                <w:b/>
                <w:bCs/>
              </w:rPr>
              <w:t>CmdType</w:t>
            </w:r>
          </w:p>
        </w:tc>
        <w:tc>
          <w:tcPr>
            <w:tcW w:w="2130" w:type="dxa"/>
          </w:tcPr>
          <w:p w:rsidR="00155CA6" w:rsidRDefault="00155CA6" w:rsidP="00F52FB1">
            <w:pPr>
              <w:pStyle w:val="QB20"/>
              <w:ind w:firstLineChars="0" w:firstLine="0"/>
            </w:pPr>
            <w:r>
              <w:t>String</w:t>
            </w:r>
          </w:p>
        </w:tc>
        <w:tc>
          <w:tcPr>
            <w:tcW w:w="2131" w:type="dxa"/>
          </w:tcPr>
          <w:p w:rsidR="00155CA6" w:rsidRDefault="00155CA6" w:rsidP="00F52FB1">
            <w:pPr>
              <w:pStyle w:val="QB20"/>
              <w:ind w:firstLineChars="0" w:firstLine="0"/>
            </w:pPr>
            <w:r>
              <w:t>命令类型</w:t>
            </w:r>
          </w:p>
        </w:tc>
        <w:tc>
          <w:tcPr>
            <w:tcW w:w="2393" w:type="dxa"/>
          </w:tcPr>
          <w:p w:rsidR="00155CA6" w:rsidRDefault="00155CA6" w:rsidP="00F52FB1">
            <w:pPr>
              <w:pStyle w:val="QB20"/>
              <w:ind w:firstLineChars="0" w:firstLine="0"/>
            </w:pPr>
            <w:r>
              <w:rPr>
                <w:rFonts w:hint="eastAsia"/>
              </w:rPr>
              <w:t>二级家开</w:t>
            </w:r>
            <w:r>
              <w:t>平台</w:t>
            </w:r>
            <w:r>
              <w:rPr>
                <w:rFonts w:hint="eastAsia"/>
              </w:rPr>
              <w:t>按照请求的原值返回。</w:t>
            </w:r>
          </w:p>
        </w:tc>
      </w:tr>
      <w:tr w:rsidR="00155CA6" w:rsidTr="00F52FB1">
        <w:tc>
          <w:tcPr>
            <w:tcW w:w="2130" w:type="dxa"/>
            <w:shd w:val="clear" w:color="auto" w:fill="DEEAF6"/>
          </w:tcPr>
          <w:p w:rsidR="00155CA6" w:rsidRDefault="00155CA6" w:rsidP="00F52FB1">
            <w:pPr>
              <w:pStyle w:val="QB20"/>
              <w:ind w:firstLineChars="0" w:firstLine="0"/>
              <w:rPr>
                <w:b/>
                <w:bCs/>
              </w:rPr>
            </w:pPr>
            <w:r>
              <w:rPr>
                <w:rFonts w:cs="Times New Roman"/>
                <w:b/>
                <w:bCs/>
              </w:rPr>
              <w:t>SequenceId</w:t>
            </w:r>
          </w:p>
        </w:tc>
        <w:tc>
          <w:tcPr>
            <w:tcW w:w="2130" w:type="dxa"/>
            <w:shd w:val="clear" w:color="auto" w:fill="DEEAF6"/>
          </w:tcPr>
          <w:p w:rsidR="00155CA6" w:rsidRDefault="00155CA6" w:rsidP="00F52FB1">
            <w:pPr>
              <w:pStyle w:val="QB20"/>
              <w:ind w:firstLineChars="0" w:firstLine="0"/>
            </w:pPr>
            <w:r>
              <w:t>String</w:t>
            </w:r>
          </w:p>
        </w:tc>
        <w:tc>
          <w:tcPr>
            <w:tcW w:w="2131" w:type="dxa"/>
            <w:shd w:val="clear" w:color="auto" w:fill="DEEAF6"/>
          </w:tcPr>
          <w:p w:rsidR="00155CA6" w:rsidRDefault="00155CA6" w:rsidP="00F52FB1">
            <w:pPr>
              <w:pStyle w:val="QB20"/>
              <w:ind w:firstLineChars="0" w:firstLine="0"/>
            </w:pPr>
            <w:r>
              <w:t>请求编号</w:t>
            </w:r>
          </w:p>
        </w:tc>
        <w:tc>
          <w:tcPr>
            <w:tcW w:w="2393" w:type="dxa"/>
            <w:shd w:val="clear" w:color="auto" w:fill="DEEAF6"/>
          </w:tcPr>
          <w:p w:rsidR="00155CA6" w:rsidRDefault="00155CA6" w:rsidP="00F52FB1">
            <w:pPr>
              <w:pStyle w:val="QB20"/>
              <w:ind w:firstLineChars="0" w:firstLine="0"/>
            </w:pPr>
            <w:r>
              <w:rPr>
                <w:rFonts w:hint="eastAsia"/>
              </w:rPr>
              <w:t>SequenceId为动态生成，表示命令序列，二级家开</w:t>
            </w:r>
            <w:r>
              <w:t>平台</w:t>
            </w:r>
            <w:r>
              <w:rPr>
                <w:rFonts w:hint="eastAsia"/>
              </w:rPr>
              <w:t>按照请求的原值返回。</w:t>
            </w:r>
          </w:p>
          <w:p w:rsidR="00155CA6" w:rsidRDefault="00155CA6" w:rsidP="00F52FB1">
            <w:pPr>
              <w:pStyle w:val="QB20"/>
              <w:ind w:firstLineChars="0" w:firstLine="0"/>
            </w:pPr>
            <w:r>
              <w:rPr>
                <w:rFonts w:hint="eastAsia"/>
              </w:rPr>
              <w:t>16进制数，8位</w:t>
            </w:r>
          </w:p>
        </w:tc>
      </w:tr>
      <w:tr w:rsidR="00155CA6" w:rsidTr="00F52FB1">
        <w:tc>
          <w:tcPr>
            <w:tcW w:w="2130" w:type="dxa"/>
          </w:tcPr>
          <w:p w:rsidR="00155CA6" w:rsidRDefault="00155CA6" w:rsidP="00F52FB1">
            <w:pPr>
              <w:pStyle w:val="QB20"/>
              <w:ind w:firstLineChars="0" w:firstLine="0"/>
              <w:rPr>
                <w:b/>
                <w:bCs/>
              </w:rPr>
            </w:pPr>
            <w:r>
              <w:rPr>
                <w:rFonts w:cs="Times New Roman"/>
                <w:b/>
                <w:bCs/>
              </w:rPr>
              <w:t>S</w:t>
            </w:r>
            <w:r>
              <w:rPr>
                <w:rFonts w:cs="Times New Roman" w:hint="eastAsia"/>
                <w:b/>
                <w:bCs/>
              </w:rPr>
              <w:t>tatus</w:t>
            </w:r>
          </w:p>
        </w:tc>
        <w:tc>
          <w:tcPr>
            <w:tcW w:w="2130" w:type="dxa"/>
          </w:tcPr>
          <w:p w:rsidR="00155CA6" w:rsidRDefault="00155CA6" w:rsidP="00F52FB1">
            <w:pPr>
              <w:pStyle w:val="QB20"/>
              <w:ind w:firstLineChars="0" w:firstLine="0"/>
            </w:pPr>
            <w:r>
              <w:t>String</w:t>
            </w:r>
          </w:p>
        </w:tc>
        <w:tc>
          <w:tcPr>
            <w:tcW w:w="2131" w:type="dxa"/>
          </w:tcPr>
          <w:p w:rsidR="00155CA6" w:rsidRDefault="00155CA6" w:rsidP="00F52FB1">
            <w:pPr>
              <w:pStyle w:val="QB20"/>
              <w:ind w:firstLineChars="0" w:firstLine="0"/>
            </w:pPr>
            <w:r>
              <w:t>请求执行状态值</w:t>
            </w:r>
          </w:p>
        </w:tc>
        <w:tc>
          <w:tcPr>
            <w:tcW w:w="2393" w:type="dxa"/>
          </w:tcPr>
          <w:p w:rsidR="00155CA6" w:rsidRDefault="00155CA6" w:rsidP="00F52FB1">
            <w:pPr>
              <w:pStyle w:val="QB20"/>
              <w:ind w:firstLineChars="0" w:firstLine="0"/>
            </w:pPr>
            <w:r>
              <w:t>执行成功</w:t>
            </w:r>
            <w:r>
              <w:rPr>
                <w:rFonts w:hint="eastAsia"/>
              </w:rPr>
              <w:t>=</w:t>
            </w:r>
            <w:r>
              <w:t>0，执行失败=具体错误代码</w:t>
            </w:r>
          </w:p>
        </w:tc>
      </w:tr>
    </w:tbl>
    <w:p w:rsidR="00155CA6" w:rsidRPr="00E15722" w:rsidRDefault="00155CA6" w:rsidP="00155CA6">
      <w:pPr>
        <w:pStyle w:val="QB7"/>
        <w:ind w:firstLine="420"/>
      </w:pPr>
    </w:p>
    <w:p w:rsidR="00B271CA" w:rsidRDefault="00203F53">
      <w:pPr>
        <w:pStyle w:val="QB2"/>
      </w:pPr>
      <w:r w:rsidRPr="00203F53">
        <w:rPr>
          <w:rFonts w:hint="eastAsia"/>
        </w:rPr>
        <w:t>插件新增版本请求</w:t>
      </w:r>
    </w:p>
    <w:p w:rsidR="00B271CA" w:rsidRDefault="00203F53">
      <w:pPr>
        <w:pStyle w:val="QB3"/>
      </w:pPr>
      <w:r w:rsidRPr="00203F53">
        <w:t>接口说明</w:t>
      </w:r>
    </w:p>
    <w:p w:rsidR="00660133" w:rsidRDefault="00660133" w:rsidP="00660133">
      <w:pPr>
        <w:pStyle w:val="QB7"/>
        <w:ind w:firstLine="420"/>
      </w:pPr>
      <w:r>
        <w:rPr>
          <w:rFonts w:hint="eastAsia"/>
        </w:rPr>
        <w:t>省级数字家庭管理平台</w:t>
      </w:r>
      <w:r>
        <w:t>新增</w:t>
      </w:r>
      <w:r>
        <w:rPr>
          <w:rFonts w:hint="eastAsia"/>
        </w:rPr>
        <w:t>插件版本</w:t>
      </w:r>
      <w:r>
        <w:t>后上报到一级家开平台</w:t>
      </w:r>
      <w:r>
        <w:rPr>
          <w:rFonts w:hint="eastAsia"/>
        </w:rPr>
        <w:t>，请求一级</w:t>
      </w:r>
      <w:r>
        <w:t>家开平台</w:t>
      </w:r>
      <w:r>
        <w:rPr>
          <w:rFonts w:hint="eastAsia"/>
        </w:rPr>
        <w:t>审批</w:t>
      </w:r>
      <w:r>
        <w:t>其该插件</w:t>
      </w:r>
      <w:r>
        <w:rPr>
          <w:rFonts w:hint="eastAsia"/>
        </w:rPr>
        <w:t>的</w:t>
      </w:r>
      <w:r>
        <w:t>升级版本。</w:t>
      </w:r>
    </w:p>
    <w:p w:rsidR="00660133" w:rsidRDefault="00660133" w:rsidP="00660133">
      <w:pPr>
        <w:pStyle w:val="QB7"/>
        <w:ind w:firstLine="420"/>
      </w:pPr>
      <w:r w:rsidRPr="00073E74">
        <w:rPr>
          <w:rFonts w:hint="eastAsia"/>
        </w:rPr>
        <w:t>消息发送方向：</w:t>
      </w:r>
      <w:r>
        <w:rPr>
          <w:rFonts w:hint="eastAsia"/>
        </w:rPr>
        <w:t>省级数字家庭管理平台</w:t>
      </w:r>
      <w:r w:rsidRPr="00073E74">
        <w:rPr>
          <w:rFonts w:hint="eastAsia"/>
        </w:rPr>
        <w:t>－&gt;</w:t>
      </w:r>
      <w:r>
        <w:rPr>
          <w:rFonts w:hint="eastAsia"/>
        </w:rPr>
        <w:t>一级家开</w:t>
      </w:r>
      <w:r>
        <w:t>平台</w:t>
      </w:r>
    </w:p>
    <w:p w:rsidR="00660133" w:rsidRPr="00C36DFB" w:rsidRDefault="00660133" w:rsidP="00660133">
      <w:pPr>
        <w:pStyle w:val="QB7"/>
        <w:ind w:firstLine="420"/>
      </w:pPr>
    </w:p>
    <w:p w:rsidR="00B271CA" w:rsidRDefault="00203F53">
      <w:pPr>
        <w:pStyle w:val="QB3"/>
      </w:pPr>
      <w:r w:rsidRPr="00203F53">
        <w:rPr>
          <w:rFonts w:hint="eastAsia"/>
        </w:rPr>
        <w:t>接口类型</w:t>
      </w:r>
    </w:p>
    <w:p w:rsidR="00660133" w:rsidRDefault="00660133" w:rsidP="00660133">
      <w:pPr>
        <w:pStyle w:val="QB7"/>
        <w:ind w:firstLine="420"/>
      </w:pPr>
      <w:r>
        <w:rPr>
          <w:rFonts w:hint="eastAsia"/>
        </w:rPr>
        <w:t>接口名称：reportPluginUpgrade</w:t>
      </w:r>
    </w:p>
    <w:p w:rsidR="00660133" w:rsidRDefault="00660133" w:rsidP="00660133">
      <w:pPr>
        <w:pStyle w:val="QB7"/>
        <w:ind w:firstLine="420"/>
      </w:pPr>
    </w:p>
    <w:p w:rsidR="00B271CA" w:rsidRDefault="00203F53">
      <w:pPr>
        <w:pStyle w:val="QB3"/>
      </w:pPr>
      <w:r w:rsidRPr="00203F53">
        <w:rPr>
          <w:rFonts w:hint="eastAsia"/>
        </w:rPr>
        <w:t>请求报文</w:t>
      </w:r>
      <w:r w:rsidRPr="00203F53">
        <w:t>定义</w:t>
      </w:r>
    </w:p>
    <w:p w:rsidR="00660133" w:rsidRDefault="00660133" w:rsidP="00660133">
      <w:pPr>
        <w:pStyle w:val="QB7"/>
        <w:ind w:firstLine="420"/>
      </w:pPr>
      <w:r>
        <w:rPr>
          <w:rFonts w:hint="eastAsia"/>
        </w:rPr>
        <w:t>例程:</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Report</w:t>
      </w: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"CmdType": "</w:t>
      </w:r>
      <w:r>
        <w:t>REPORT</w:t>
      </w:r>
      <w:r>
        <w:rPr>
          <w:rFonts w:hint="eastAsia"/>
        </w:rPr>
        <w:t>_</w:t>
      </w:r>
      <w:r w:rsidRPr="009B4054">
        <w:rPr>
          <w:rFonts w:hint="eastAsia"/>
        </w:rPr>
        <w:t>P</w:t>
      </w:r>
      <w:r>
        <w:t>LUGIN</w:t>
      </w:r>
      <w:r>
        <w:rPr>
          <w:rFonts w:hint="eastAsia"/>
        </w:rPr>
        <w:t>_</w:t>
      </w:r>
      <w:r>
        <w:t>UPGRADE</w:t>
      </w: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Plugin_Name</w:t>
      </w:r>
      <w:r>
        <w:rPr>
          <w:rFonts w:hint="eastAsia"/>
        </w:rPr>
        <w:t>":"插件编号"，</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Plugin_</w:t>
      </w:r>
      <w:r>
        <w:rPr>
          <w:rFonts w:hint="eastAsia"/>
        </w:rPr>
        <w:t>Title":"插件名称"</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Plugin_</w:t>
      </w:r>
      <w:r w:rsidRPr="007A3D3D">
        <w:t>description</w:t>
      </w:r>
      <w:r>
        <w:rPr>
          <w:rFonts w:hint="eastAsia"/>
        </w:rPr>
        <w:t>":"插件描述"</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"Plugin_size":"插件大小"</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Pr="00190505">
        <w:t>Province</w:t>
      </w:r>
      <w:r>
        <w:t>_</w:t>
      </w:r>
      <w:r w:rsidRPr="00190505">
        <w:t>code</w:t>
      </w:r>
      <w:r>
        <w:rPr>
          <w:rFonts w:hint="eastAsia"/>
        </w:rPr>
        <w:t>":"省份编码"</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C17747">
        <w:t>Version</w:t>
      </w:r>
      <w:r>
        <w:t>_from_list</w:t>
      </w:r>
      <w:r>
        <w:t>”</w:t>
      </w: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rsidRPr="00C17747">
        <w:t>Version</w:t>
      </w:r>
      <w:r>
        <w:t>_from</w:t>
      </w:r>
      <w:r>
        <w:rPr>
          <w:rFonts w:hint="eastAsia"/>
        </w:rPr>
        <w:t>":"初始</w:t>
      </w:r>
      <w:r>
        <w:t>版本</w:t>
      </w:r>
      <w:r>
        <w:rPr>
          <w:rFonts w:hint="eastAsia"/>
        </w:rPr>
        <w:t>1"</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50" w:firstLine="1365"/>
      </w:pPr>
      <w:r>
        <w:rPr>
          <w:rFonts w:hint="eastAsia"/>
        </w:rPr>
        <w:t>}</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rsidRPr="00C17747">
        <w:t>Version</w:t>
      </w:r>
      <w:r>
        <w:t>_from</w:t>
      </w:r>
      <w:r>
        <w:rPr>
          <w:rFonts w:hint="eastAsia"/>
        </w:rPr>
        <w:t>":"初始版本2"</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50" w:firstLine="1365"/>
        <w:rPr>
          <w:rFonts w:cs="宋体"/>
        </w:rPr>
      </w:pPr>
      <w:r>
        <w:rPr>
          <w:rFonts w:hint="eastAsia"/>
        </w:rPr>
        <w:t>}</w:t>
      </w:r>
      <w:r w:rsidRPr="0099789F">
        <w:rPr>
          <w:rFonts w:cs="宋体" w:hint="eastAsia"/>
        </w:rPr>
        <w:t>]</w:t>
      </w:r>
      <w:r>
        <w:rPr>
          <w:rFonts w:cs="宋体"/>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95" w:firstLine="199"/>
      </w:pPr>
      <w:r>
        <w:rPr>
          <w:rFonts w:cs="宋体"/>
        </w:rPr>
        <w:tab/>
      </w:r>
      <w:r>
        <w:rPr>
          <w:rFonts w:cs="宋体"/>
        </w:rPr>
        <w:tab/>
      </w:r>
      <w:r>
        <w:rPr>
          <w:rFonts w:hint="eastAsia"/>
        </w:rPr>
        <w:t>"</w:t>
      </w:r>
      <w:r w:rsidRPr="00C17747">
        <w:t>Version</w:t>
      </w:r>
      <w:r>
        <w:t>_to</w:t>
      </w:r>
      <w:r>
        <w:rPr>
          <w:rFonts w:hint="eastAsia"/>
        </w:rPr>
        <w:t>":"升级</w:t>
      </w:r>
      <w:r>
        <w:t>到版本</w:t>
      </w:r>
      <w:r>
        <w:rPr>
          <w:rFonts w:hint="eastAsia"/>
        </w:rPr>
        <w:t>"</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P</w:t>
      </w:r>
      <w:r w:rsidRPr="00B30392">
        <w:t>ermission</w:t>
      </w:r>
      <w:r>
        <w:t>_list</w:t>
      </w: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_code</w:t>
      </w:r>
      <w:r>
        <w:rPr>
          <w:rFonts w:hint="eastAsia"/>
        </w:rPr>
        <w:t>":"权限编号1"</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50" w:firstLine="1365"/>
      </w:pPr>
      <w:r>
        <w:rPr>
          <w:rFonts w:hint="eastAsia"/>
        </w:rPr>
        <w:t>"</w:t>
      </w:r>
      <w:r>
        <w:t>P</w:t>
      </w:r>
      <w:r w:rsidRPr="00B30392">
        <w:t>ermission</w:t>
      </w:r>
      <w:r>
        <w:t>_name</w:t>
      </w:r>
      <w:r>
        <w:rPr>
          <w:rFonts w:hint="eastAsia"/>
        </w:rPr>
        <w:t>":"权限名称1"</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50" w:firstLine="1365"/>
      </w:pPr>
      <w:r>
        <w:rPr>
          <w:rFonts w:hint="eastAsia"/>
        </w:rPr>
        <w:t>}</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_code</w:t>
      </w:r>
      <w:r>
        <w:rPr>
          <w:rFonts w:hint="eastAsia"/>
        </w:rPr>
        <w:t>":"权限编号1"</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50" w:firstLine="1365"/>
      </w:pPr>
      <w:r>
        <w:rPr>
          <w:rFonts w:hint="eastAsia"/>
        </w:rPr>
        <w:t>"</w:t>
      </w:r>
      <w:r>
        <w:t>P</w:t>
      </w:r>
      <w:r w:rsidRPr="00B30392">
        <w:t>ermission</w:t>
      </w:r>
      <w:r>
        <w:t>_name</w:t>
      </w:r>
      <w:r>
        <w:rPr>
          <w:rFonts w:hint="eastAsia"/>
        </w:rPr>
        <w:t>":"权限名称1"</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50" w:firstLine="1365"/>
      </w:pPr>
      <w:r>
        <w:rPr>
          <w:rFonts w:hint="eastAsia"/>
        </w:rPr>
        <w:t>}</w:t>
      </w:r>
      <w:r w:rsidRPr="0099789F">
        <w:rPr>
          <w:rFonts w:cs="宋体"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60133" w:rsidRDefault="00660133" w:rsidP="00660133">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660133" w:rsidTr="00F52FB1">
        <w:tc>
          <w:tcPr>
            <w:tcW w:w="2519" w:type="dxa"/>
            <w:tcBorders>
              <w:top w:val="single" w:sz="4" w:space="0" w:color="5B9BD5"/>
              <w:left w:val="single" w:sz="4" w:space="0" w:color="5B9BD5"/>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660133" w:rsidRDefault="00660133" w:rsidP="00F52FB1">
            <w:pPr>
              <w:pStyle w:val="QB20"/>
              <w:ind w:firstLineChars="0" w:firstLine="0"/>
              <w:jc w:val="center"/>
              <w:rPr>
                <w:b/>
                <w:bCs/>
                <w:color w:val="FFFFFF"/>
              </w:rPr>
            </w:pPr>
            <w:r>
              <w:rPr>
                <w:b/>
                <w:bCs/>
                <w:color w:val="FFFFFF"/>
              </w:rPr>
              <w:t>说明</w:t>
            </w:r>
          </w:p>
        </w:tc>
      </w:tr>
      <w:tr w:rsidR="00660133" w:rsidTr="00F52FB1">
        <w:trPr>
          <w:trHeight w:val="90"/>
        </w:trPr>
        <w:tc>
          <w:tcPr>
            <w:tcW w:w="2519" w:type="dxa"/>
            <w:shd w:val="clear" w:color="auto" w:fill="DEEAF6"/>
          </w:tcPr>
          <w:p w:rsidR="00660133" w:rsidRDefault="00660133" w:rsidP="00F52FB1">
            <w:pPr>
              <w:pStyle w:val="QB20"/>
              <w:ind w:firstLineChars="0" w:firstLine="0"/>
              <w:rPr>
                <w:b/>
                <w:bCs/>
              </w:rPr>
            </w:pPr>
            <w:r>
              <w:rPr>
                <w:rFonts w:cs="Times New Roman" w:hint="eastAsia"/>
                <w:b/>
                <w:bCs/>
              </w:rPr>
              <w:t>RPCMethod</w:t>
            </w:r>
          </w:p>
        </w:tc>
        <w:tc>
          <w:tcPr>
            <w:tcW w:w="1638" w:type="dxa"/>
            <w:shd w:val="clear" w:color="auto" w:fill="DEEAF6"/>
          </w:tcPr>
          <w:p w:rsidR="00660133" w:rsidRDefault="00660133" w:rsidP="00F52FB1">
            <w:pPr>
              <w:pStyle w:val="QB20"/>
              <w:ind w:firstLineChars="0" w:firstLine="0"/>
            </w:pPr>
            <w:r>
              <w:rPr>
                <w:rFonts w:hint="eastAsia"/>
              </w:rPr>
              <w:t>String</w:t>
            </w:r>
          </w:p>
        </w:tc>
        <w:tc>
          <w:tcPr>
            <w:tcW w:w="2049" w:type="dxa"/>
            <w:shd w:val="clear" w:color="auto" w:fill="DEEAF6"/>
          </w:tcPr>
          <w:p w:rsidR="00660133" w:rsidRDefault="00660133" w:rsidP="00F52FB1">
            <w:pPr>
              <w:pStyle w:val="QB20"/>
              <w:ind w:firstLineChars="0" w:firstLine="0"/>
            </w:pPr>
            <w:r>
              <w:rPr>
                <w:rFonts w:hint="eastAsia"/>
              </w:rPr>
              <w:t>接口分类定义</w:t>
            </w:r>
          </w:p>
        </w:tc>
        <w:tc>
          <w:tcPr>
            <w:tcW w:w="2316" w:type="dxa"/>
            <w:shd w:val="clear" w:color="auto" w:fill="DEEAF6"/>
          </w:tcPr>
          <w:p w:rsidR="00660133" w:rsidRDefault="00660133" w:rsidP="00F52FB1">
            <w:pPr>
              <w:pStyle w:val="QB20"/>
              <w:ind w:firstLineChars="0" w:firstLine="0"/>
            </w:pPr>
            <w:r>
              <w:t>Report</w:t>
            </w:r>
          </w:p>
        </w:tc>
      </w:tr>
      <w:tr w:rsidR="00660133" w:rsidTr="00F52FB1">
        <w:tc>
          <w:tcPr>
            <w:tcW w:w="2519" w:type="dxa"/>
          </w:tcPr>
          <w:p w:rsidR="00660133" w:rsidRDefault="00660133" w:rsidP="00F52FB1">
            <w:pPr>
              <w:pStyle w:val="QB20"/>
              <w:ind w:firstLineChars="0" w:firstLine="0"/>
              <w:rPr>
                <w:b/>
                <w:bCs/>
              </w:rPr>
            </w:pPr>
            <w:r>
              <w:rPr>
                <w:rFonts w:cs="Times New Roman" w:hint="eastAsia"/>
                <w:b/>
                <w:bCs/>
              </w:rPr>
              <w:t>ID</w:t>
            </w:r>
          </w:p>
        </w:tc>
        <w:tc>
          <w:tcPr>
            <w:tcW w:w="1638" w:type="dxa"/>
          </w:tcPr>
          <w:p w:rsidR="00660133" w:rsidRDefault="00660133" w:rsidP="00F52FB1">
            <w:pPr>
              <w:pStyle w:val="QB20"/>
              <w:ind w:firstLineChars="0" w:firstLine="0"/>
            </w:pPr>
            <w:r>
              <w:rPr>
                <w:rFonts w:hint="eastAsia"/>
              </w:rPr>
              <w:t>Int</w:t>
            </w:r>
          </w:p>
        </w:tc>
        <w:tc>
          <w:tcPr>
            <w:tcW w:w="2049" w:type="dxa"/>
          </w:tcPr>
          <w:p w:rsidR="00660133" w:rsidRDefault="00660133" w:rsidP="00F52FB1">
            <w:pPr>
              <w:pStyle w:val="QB20"/>
              <w:ind w:firstLineChars="0" w:firstLine="0"/>
            </w:pPr>
            <w:r>
              <w:rPr>
                <w:rFonts w:hint="eastAsia"/>
              </w:rPr>
              <w:t>平台</w:t>
            </w:r>
            <w:r>
              <w:t>维护的事务ID</w:t>
            </w:r>
          </w:p>
        </w:tc>
        <w:tc>
          <w:tcPr>
            <w:tcW w:w="2316" w:type="dxa"/>
          </w:tcPr>
          <w:p w:rsidR="00660133" w:rsidRDefault="00660133" w:rsidP="00F52FB1">
            <w:pPr>
              <w:pStyle w:val="QB20"/>
              <w:ind w:firstLineChars="0" w:firstLine="0"/>
            </w:pPr>
            <w:r>
              <w:rPr>
                <w:rFonts w:hint="eastAsia"/>
              </w:rPr>
              <w:t>二级家开</w:t>
            </w:r>
            <w:r>
              <w:t>平台按请求原值返回</w:t>
            </w:r>
          </w:p>
        </w:tc>
      </w:tr>
      <w:tr w:rsidR="00660133" w:rsidTr="00F52FB1">
        <w:trPr>
          <w:trHeight w:val="637"/>
        </w:trPr>
        <w:tc>
          <w:tcPr>
            <w:tcW w:w="2519" w:type="dxa"/>
            <w:shd w:val="clear" w:color="auto" w:fill="DEEAF6"/>
          </w:tcPr>
          <w:p w:rsidR="00660133" w:rsidRDefault="00660133" w:rsidP="00F52FB1">
            <w:pPr>
              <w:pStyle w:val="QB20"/>
              <w:ind w:firstLineChars="0" w:firstLine="0"/>
              <w:rPr>
                <w:b/>
                <w:bCs/>
              </w:rPr>
            </w:pPr>
            <w:r>
              <w:rPr>
                <w:rFonts w:cs="Times New Roman"/>
                <w:b/>
                <w:bCs/>
              </w:rPr>
              <w:t>CmdType</w:t>
            </w:r>
          </w:p>
        </w:tc>
        <w:tc>
          <w:tcPr>
            <w:tcW w:w="1638" w:type="dxa"/>
            <w:shd w:val="clear" w:color="auto" w:fill="DEEAF6"/>
          </w:tcPr>
          <w:p w:rsidR="00660133" w:rsidRDefault="00660133" w:rsidP="00F52FB1">
            <w:pPr>
              <w:pStyle w:val="QB20"/>
              <w:ind w:firstLineChars="0" w:firstLine="0"/>
            </w:pPr>
            <w:r>
              <w:t>String</w:t>
            </w:r>
          </w:p>
        </w:tc>
        <w:tc>
          <w:tcPr>
            <w:tcW w:w="2049" w:type="dxa"/>
            <w:shd w:val="clear" w:color="auto" w:fill="DEEAF6"/>
          </w:tcPr>
          <w:p w:rsidR="00660133" w:rsidRDefault="00660133" w:rsidP="00F52FB1">
            <w:pPr>
              <w:pStyle w:val="QB20"/>
              <w:ind w:firstLineChars="0" w:firstLine="0"/>
            </w:pPr>
            <w:r>
              <w:t>命令类型</w:t>
            </w:r>
          </w:p>
        </w:tc>
        <w:tc>
          <w:tcPr>
            <w:tcW w:w="2316" w:type="dxa"/>
            <w:shd w:val="clear" w:color="auto" w:fill="DEEAF6"/>
          </w:tcPr>
          <w:p w:rsidR="00660133" w:rsidRDefault="00660133" w:rsidP="00F52FB1">
            <w:pPr>
              <w:pStyle w:val="QB20"/>
              <w:ind w:firstLineChars="0" w:firstLine="0"/>
            </w:pPr>
            <w:r>
              <w:t>REPORT</w:t>
            </w:r>
            <w:r>
              <w:rPr>
                <w:rFonts w:hint="eastAsia"/>
              </w:rPr>
              <w:t>_</w:t>
            </w:r>
            <w:r w:rsidRPr="009B4054">
              <w:rPr>
                <w:rFonts w:hint="eastAsia"/>
              </w:rPr>
              <w:t>P</w:t>
            </w:r>
            <w:r>
              <w:t>LUGIN</w:t>
            </w:r>
            <w:r>
              <w:rPr>
                <w:rFonts w:hint="eastAsia"/>
              </w:rPr>
              <w:t>_</w:t>
            </w:r>
            <w:r>
              <w:t>UPGRADE</w:t>
            </w:r>
          </w:p>
        </w:tc>
      </w:tr>
      <w:tr w:rsidR="00660133" w:rsidTr="00F52FB1">
        <w:tc>
          <w:tcPr>
            <w:tcW w:w="2519" w:type="dxa"/>
          </w:tcPr>
          <w:p w:rsidR="00660133" w:rsidRDefault="00660133" w:rsidP="00F52FB1">
            <w:pPr>
              <w:pStyle w:val="QB20"/>
              <w:ind w:firstLineChars="0" w:firstLine="0"/>
              <w:rPr>
                <w:b/>
                <w:bCs/>
              </w:rPr>
            </w:pPr>
            <w:r>
              <w:rPr>
                <w:rFonts w:cs="Times New Roman"/>
                <w:b/>
                <w:bCs/>
              </w:rPr>
              <w:t>SequenceId</w:t>
            </w:r>
          </w:p>
        </w:tc>
        <w:tc>
          <w:tcPr>
            <w:tcW w:w="1638" w:type="dxa"/>
          </w:tcPr>
          <w:p w:rsidR="00660133" w:rsidRDefault="00660133" w:rsidP="00F52FB1">
            <w:pPr>
              <w:pStyle w:val="QB20"/>
              <w:ind w:firstLineChars="0" w:firstLine="0"/>
            </w:pPr>
            <w:r>
              <w:t>String</w:t>
            </w:r>
          </w:p>
        </w:tc>
        <w:tc>
          <w:tcPr>
            <w:tcW w:w="2049" w:type="dxa"/>
          </w:tcPr>
          <w:p w:rsidR="00660133" w:rsidRDefault="00660133" w:rsidP="00F52FB1">
            <w:pPr>
              <w:pStyle w:val="QB20"/>
              <w:ind w:firstLineChars="0" w:firstLine="0"/>
            </w:pPr>
            <w:r>
              <w:t>请求编号</w:t>
            </w:r>
          </w:p>
        </w:tc>
        <w:tc>
          <w:tcPr>
            <w:tcW w:w="2316" w:type="dxa"/>
          </w:tcPr>
          <w:p w:rsidR="00660133" w:rsidRDefault="00660133" w:rsidP="00F52FB1">
            <w:pPr>
              <w:pStyle w:val="QB20"/>
              <w:ind w:firstLineChars="0" w:firstLine="0"/>
            </w:pPr>
            <w:r>
              <w:rPr>
                <w:rFonts w:hint="eastAsia"/>
              </w:rPr>
              <w:t>SequenceId为二级家开</w:t>
            </w:r>
            <w:r>
              <w:t>平台</w:t>
            </w:r>
            <w:r>
              <w:rPr>
                <w:rFonts w:hint="eastAsia"/>
              </w:rPr>
              <w:t>动态生成，表示命令序列，网关按照请求的原值返回。</w:t>
            </w:r>
          </w:p>
          <w:p w:rsidR="00660133" w:rsidRDefault="00660133" w:rsidP="00F52FB1">
            <w:pPr>
              <w:pStyle w:val="QB20"/>
              <w:ind w:firstLineChars="0" w:firstLine="0"/>
            </w:pPr>
            <w:r>
              <w:rPr>
                <w:rFonts w:hint="eastAsia"/>
              </w:rPr>
              <w:t>16进制数，8位</w:t>
            </w:r>
          </w:p>
        </w:tc>
      </w:tr>
      <w:tr w:rsidR="00660133" w:rsidTr="00F52FB1">
        <w:tc>
          <w:tcPr>
            <w:tcW w:w="2519" w:type="dxa"/>
            <w:tcBorders>
              <w:bottom w:val="single" w:sz="4" w:space="0" w:color="9CC2E5"/>
            </w:tcBorders>
            <w:shd w:val="clear" w:color="auto" w:fill="DEEAF6"/>
          </w:tcPr>
          <w:p w:rsidR="00660133" w:rsidRDefault="00660133" w:rsidP="00F52FB1">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660133" w:rsidRDefault="00660133" w:rsidP="00F52FB1">
            <w:pPr>
              <w:pStyle w:val="QB20"/>
              <w:ind w:firstLineChars="0" w:firstLine="0"/>
            </w:pPr>
            <w:r>
              <w:rPr>
                <w:rFonts w:hint="eastAsia"/>
              </w:rPr>
              <w:t>Object</w:t>
            </w:r>
          </w:p>
        </w:tc>
        <w:tc>
          <w:tcPr>
            <w:tcW w:w="2049" w:type="dxa"/>
            <w:tcBorders>
              <w:bottom w:val="single" w:sz="4" w:space="0" w:color="9CC2E5"/>
            </w:tcBorders>
            <w:shd w:val="clear" w:color="auto" w:fill="DEEAF6"/>
          </w:tcPr>
          <w:p w:rsidR="00660133" w:rsidRDefault="00660133" w:rsidP="00F52FB1">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660133" w:rsidRDefault="00660133" w:rsidP="00F52FB1">
            <w:pPr>
              <w:pStyle w:val="QB20"/>
              <w:ind w:firstLineChars="0" w:firstLine="0"/>
            </w:pPr>
          </w:p>
        </w:tc>
      </w:tr>
      <w:tr w:rsidR="00660133" w:rsidTr="00F52FB1">
        <w:tc>
          <w:tcPr>
            <w:tcW w:w="2519" w:type="dxa"/>
            <w:shd w:val="clear" w:color="auto" w:fill="FFFFFF"/>
          </w:tcPr>
          <w:p w:rsidR="00660133" w:rsidRDefault="00660133" w:rsidP="00F52FB1">
            <w:pPr>
              <w:pStyle w:val="QB20"/>
              <w:ind w:firstLineChars="0" w:firstLine="0"/>
              <w:rPr>
                <w:rFonts w:cs="Times New Roman"/>
                <w:b/>
                <w:bCs/>
              </w:rPr>
            </w:pPr>
            <w:r>
              <w:t>Plugin_Name</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插件编号</w:t>
            </w:r>
          </w:p>
        </w:tc>
        <w:tc>
          <w:tcPr>
            <w:tcW w:w="2316" w:type="dxa"/>
            <w:shd w:val="clear" w:color="auto" w:fill="FFFFFF"/>
          </w:tcPr>
          <w:p w:rsidR="00660133" w:rsidRDefault="00660133" w:rsidP="00F52FB1">
            <w:pPr>
              <w:pStyle w:val="QB20"/>
              <w:ind w:firstLineChars="0" w:firstLine="0"/>
            </w:pPr>
          </w:p>
        </w:tc>
      </w:tr>
      <w:tr w:rsidR="00660133" w:rsidTr="00F52FB1">
        <w:tc>
          <w:tcPr>
            <w:tcW w:w="2519" w:type="dxa"/>
            <w:shd w:val="clear" w:color="auto" w:fill="FFFFFF"/>
          </w:tcPr>
          <w:p w:rsidR="00660133" w:rsidRDefault="00660133" w:rsidP="00F52FB1">
            <w:pPr>
              <w:pStyle w:val="QB20"/>
              <w:ind w:firstLineChars="0" w:firstLine="0"/>
              <w:rPr>
                <w:rFonts w:cs="Times New Roman"/>
                <w:b/>
                <w:bCs/>
              </w:rPr>
            </w:pPr>
            <w:r>
              <w:t>Plugin_Title</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插件名称</w:t>
            </w:r>
          </w:p>
        </w:tc>
        <w:tc>
          <w:tcPr>
            <w:tcW w:w="2316" w:type="dxa"/>
            <w:shd w:val="clear" w:color="auto" w:fill="FFFFFF"/>
          </w:tcPr>
          <w:p w:rsidR="00660133" w:rsidRDefault="00660133" w:rsidP="00F52FB1">
            <w:pPr>
              <w:pStyle w:val="QB20"/>
              <w:ind w:firstLineChars="0" w:firstLine="0"/>
            </w:pPr>
          </w:p>
        </w:tc>
      </w:tr>
      <w:tr w:rsidR="00660133" w:rsidTr="00F52FB1">
        <w:tc>
          <w:tcPr>
            <w:tcW w:w="2519" w:type="dxa"/>
            <w:shd w:val="clear" w:color="auto" w:fill="FFFFFF"/>
          </w:tcPr>
          <w:p w:rsidR="00660133" w:rsidRDefault="00660133" w:rsidP="00F52FB1">
            <w:pPr>
              <w:pStyle w:val="QB20"/>
              <w:ind w:firstLineChars="0" w:firstLine="0"/>
              <w:rPr>
                <w:rFonts w:cs="Times New Roman"/>
                <w:b/>
                <w:bCs/>
              </w:rPr>
            </w:pPr>
            <w:r>
              <w:t>Plugin_</w:t>
            </w:r>
            <w:r w:rsidRPr="007A3D3D">
              <w:t>description</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插件描述</w:t>
            </w:r>
          </w:p>
        </w:tc>
        <w:tc>
          <w:tcPr>
            <w:tcW w:w="2316" w:type="dxa"/>
            <w:shd w:val="clear" w:color="auto" w:fill="FFFFFF"/>
          </w:tcPr>
          <w:p w:rsidR="00660133" w:rsidRDefault="00660133" w:rsidP="00F52FB1">
            <w:pPr>
              <w:pStyle w:val="QB20"/>
              <w:ind w:firstLineChars="0" w:firstLine="0"/>
            </w:pPr>
          </w:p>
        </w:tc>
      </w:tr>
      <w:tr w:rsidR="00660133" w:rsidTr="00F52FB1">
        <w:tc>
          <w:tcPr>
            <w:tcW w:w="2519" w:type="dxa"/>
            <w:shd w:val="clear" w:color="auto" w:fill="FFFFFF"/>
          </w:tcPr>
          <w:p w:rsidR="00660133" w:rsidRPr="007B4C7C" w:rsidRDefault="00660133" w:rsidP="00F52FB1">
            <w:pPr>
              <w:pStyle w:val="QB20"/>
              <w:ind w:firstLineChars="0" w:firstLine="0"/>
              <w:rPr>
                <w:b/>
              </w:rPr>
            </w:pPr>
            <w:r>
              <w:t>Download_url</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下载链接地址</w:t>
            </w:r>
          </w:p>
        </w:tc>
        <w:tc>
          <w:tcPr>
            <w:tcW w:w="2316" w:type="dxa"/>
            <w:shd w:val="clear" w:color="auto" w:fill="FFFFFF"/>
          </w:tcPr>
          <w:p w:rsidR="00660133" w:rsidRDefault="00660133" w:rsidP="00F52FB1">
            <w:pPr>
              <w:pStyle w:val="QB20"/>
              <w:ind w:firstLineChars="0" w:firstLine="0"/>
            </w:pPr>
          </w:p>
        </w:tc>
      </w:tr>
      <w:tr w:rsidR="00660133" w:rsidTr="00F52FB1">
        <w:tc>
          <w:tcPr>
            <w:tcW w:w="2519" w:type="dxa"/>
            <w:shd w:val="clear" w:color="auto" w:fill="FFFFFF"/>
          </w:tcPr>
          <w:p w:rsidR="00660133" w:rsidRDefault="00660133" w:rsidP="00F52FB1">
            <w:pPr>
              <w:pStyle w:val="QB20"/>
              <w:ind w:firstLineChars="0" w:firstLine="0"/>
            </w:pPr>
            <w:r>
              <w:rPr>
                <w:rFonts w:hint="eastAsia"/>
              </w:rPr>
              <w:t>Plugin_size</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插件大小</w:t>
            </w:r>
          </w:p>
        </w:tc>
        <w:tc>
          <w:tcPr>
            <w:tcW w:w="2316" w:type="dxa"/>
            <w:shd w:val="clear" w:color="auto" w:fill="FFFFFF"/>
          </w:tcPr>
          <w:p w:rsidR="00660133" w:rsidRDefault="00660133" w:rsidP="00F52FB1">
            <w:pPr>
              <w:pStyle w:val="QB20"/>
              <w:ind w:firstLineChars="0" w:firstLine="0"/>
            </w:pPr>
            <w:r>
              <w:rPr>
                <w:rFonts w:hint="eastAsia"/>
              </w:rPr>
              <w:t>单位</w:t>
            </w:r>
            <w:r>
              <w:t>为</w:t>
            </w:r>
            <w:r>
              <w:rPr>
                <w:rFonts w:hint="eastAsia"/>
              </w:rPr>
              <w:t>B</w:t>
            </w:r>
            <w:r>
              <w:t>yte</w:t>
            </w:r>
          </w:p>
        </w:tc>
      </w:tr>
      <w:tr w:rsidR="00660133" w:rsidTr="00F52FB1">
        <w:tc>
          <w:tcPr>
            <w:tcW w:w="2519" w:type="dxa"/>
            <w:shd w:val="clear" w:color="auto" w:fill="FFFFFF"/>
          </w:tcPr>
          <w:p w:rsidR="00660133" w:rsidRDefault="00660133" w:rsidP="00F52FB1">
            <w:pPr>
              <w:pStyle w:val="QB20"/>
              <w:ind w:firstLineChars="0" w:firstLine="0"/>
            </w:pPr>
            <w:r w:rsidRPr="00190505">
              <w:t>Province</w:t>
            </w:r>
            <w:r>
              <w:t>_</w:t>
            </w:r>
            <w:r w:rsidRPr="00190505">
              <w:t>code</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省份</w:t>
            </w:r>
            <w:r>
              <w:t>编码</w:t>
            </w:r>
          </w:p>
        </w:tc>
        <w:tc>
          <w:tcPr>
            <w:tcW w:w="2316" w:type="dxa"/>
            <w:shd w:val="clear" w:color="auto" w:fill="FFFFFF"/>
          </w:tcPr>
          <w:p w:rsidR="00660133" w:rsidRDefault="004F67E1" w:rsidP="00F52FB1">
            <w:pPr>
              <w:pStyle w:val="QB20"/>
              <w:ind w:firstLineChars="0" w:firstLine="0"/>
            </w:pPr>
            <w:r>
              <w:rPr>
                <w:rFonts w:hint="eastAsia"/>
              </w:rPr>
              <w:t>省公司代码见附录C</w:t>
            </w:r>
          </w:p>
        </w:tc>
      </w:tr>
      <w:tr w:rsidR="00660133" w:rsidTr="00F52FB1">
        <w:tc>
          <w:tcPr>
            <w:tcW w:w="2519" w:type="dxa"/>
            <w:shd w:val="clear" w:color="auto" w:fill="FFFFFF"/>
          </w:tcPr>
          <w:p w:rsidR="00660133" w:rsidRPr="00190505" w:rsidRDefault="00660133" w:rsidP="00F52FB1">
            <w:pPr>
              <w:pStyle w:val="QB20"/>
              <w:ind w:firstLineChars="0" w:firstLine="0"/>
            </w:pPr>
            <w:r w:rsidRPr="00C17747">
              <w:t>Version</w:t>
            </w:r>
            <w:r>
              <w:t>_from_list</w:t>
            </w:r>
            <w:r>
              <w:rPr>
                <w:rFonts w:hint="eastAsia"/>
              </w:rPr>
              <w:t>[{</w:t>
            </w:r>
          </w:p>
        </w:tc>
        <w:tc>
          <w:tcPr>
            <w:tcW w:w="1638" w:type="dxa"/>
            <w:shd w:val="clear" w:color="auto" w:fill="FFFFFF"/>
          </w:tcPr>
          <w:p w:rsidR="00660133" w:rsidRDefault="00660133" w:rsidP="00F52FB1">
            <w:pPr>
              <w:pStyle w:val="QB20"/>
              <w:ind w:firstLineChars="0" w:firstLine="0"/>
            </w:pPr>
            <w:r>
              <w:rPr>
                <w:rFonts w:hint="eastAsia"/>
              </w:rPr>
              <w:t>Array</w:t>
            </w:r>
          </w:p>
        </w:tc>
        <w:tc>
          <w:tcPr>
            <w:tcW w:w="2049" w:type="dxa"/>
            <w:shd w:val="clear" w:color="auto" w:fill="FFFFFF"/>
          </w:tcPr>
          <w:p w:rsidR="00660133" w:rsidRDefault="00660133" w:rsidP="00F52FB1">
            <w:pPr>
              <w:pStyle w:val="QB20"/>
              <w:ind w:firstLineChars="0" w:firstLine="0"/>
            </w:pPr>
            <w:r>
              <w:rPr>
                <w:rFonts w:hint="eastAsia"/>
              </w:rPr>
              <w:t>初始</w:t>
            </w:r>
            <w:r>
              <w:t>版本列表</w:t>
            </w:r>
          </w:p>
        </w:tc>
        <w:tc>
          <w:tcPr>
            <w:tcW w:w="2316" w:type="dxa"/>
            <w:shd w:val="clear" w:color="auto" w:fill="FFFFFF"/>
          </w:tcPr>
          <w:p w:rsidR="00660133" w:rsidRDefault="00660133" w:rsidP="00F52FB1">
            <w:pPr>
              <w:pStyle w:val="QB20"/>
              <w:ind w:firstLineChars="0" w:firstLine="0"/>
            </w:pPr>
          </w:p>
        </w:tc>
      </w:tr>
      <w:tr w:rsidR="00660133" w:rsidTr="00F52FB1">
        <w:tc>
          <w:tcPr>
            <w:tcW w:w="2519" w:type="dxa"/>
            <w:shd w:val="clear" w:color="auto" w:fill="FFFFFF"/>
          </w:tcPr>
          <w:p w:rsidR="00660133" w:rsidRPr="00C17747" w:rsidRDefault="00660133" w:rsidP="00F52FB1">
            <w:pPr>
              <w:pStyle w:val="QB20"/>
              <w:ind w:firstLineChars="0" w:firstLine="0"/>
            </w:pPr>
            <w:r w:rsidRPr="00C17747">
              <w:lastRenderedPageBreak/>
              <w:t>Version</w:t>
            </w:r>
            <w:r>
              <w:t>_from</w:t>
            </w:r>
            <w:r w:rsidRPr="0099789F">
              <w:rPr>
                <w:rFonts w:hint="eastAsia"/>
              </w:rPr>
              <w:t>}]</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初始</w:t>
            </w:r>
            <w:r>
              <w:t>版本</w:t>
            </w:r>
          </w:p>
        </w:tc>
        <w:tc>
          <w:tcPr>
            <w:tcW w:w="2316" w:type="dxa"/>
            <w:shd w:val="clear" w:color="auto" w:fill="FFFFFF"/>
          </w:tcPr>
          <w:p w:rsidR="00660133" w:rsidRDefault="00660133" w:rsidP="00F52FB1">
            <w:pPr>
              <w:pStyle w:val="QB20"/>
              <w:ind w:firstLineChars="0" w:firstLine="0"/>
            </w:pPr>
          </w:p>
        </w:tc>
      </w:tr>
      <w:tr w:rsidR="00660133" w:rsidTr="00F52FB1">
        <w:tc>
          <w:tcPr>
            <w:tcW w:w="2519" w:type="dxa"/>
            <w:shd w:val="clear" w:color="auto" w:fill="FFFFFF"/>
          </w:tcPr>
          <w:p w:rsidR="00660133" w:rsidRPr="00C17747" w:rsidRDefault="00660133" w:rsidP="00F52FB1">
            <w:pPr>
              <w:pStyle w:val="QB20"/>
              <w:ind w:firstLineChars="0" w:firstLine="0"/>
            </w:pPr>
            <w:r w:rsidRPr="00C17747">
              <w:t>Version</w:t>
            </w:r>
            <w:r>
              <w:t>_</w:t>
            </w:r>
            <w:r>
              <w:rPr>
                <w:rFonts w:hint="eastAsia"/>
              </w:rPr>
              <w:t>to</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升级</w:t>
            </w:r>
            <w:r>
              <w:t>到版本</w:t>
            </w:r>
          </w:p>
        </w:tc>
        <w:tc>
          <w:tcPr>
            <w:tcW w:w="2316" w:type="dxa"/>
            <w:shd w:val="clear" w:color="auto" w:fill="FFFFFF"/>
          </w:tcPr>
          <w:p w:rsidR="00660133" w:rsidRDefault="00660133" w:rsidP="00F52FB1">
            <w:pPr>
              <w:pStyle w:val="QB20"/>
              <w:ind w:firstLineChars="0" w:firstLine="0"/>
            </w:pPr>
          </w:p>
        </w:tc>
      </w:tr>
      <w:tr w:rsidR="00660133" w:rsidTr="00F52FB1">
        <w:tc>
          <w:tcPr>
            <w:tcW w:w="2519" w:type="dxa"/>
            <w:shd w:val="clear" w:color="auto" w:fill="FFFFFF"/>
          </w:tcPr>
          <w:p w:rsidR="00660133" w:rsidRPr="00190505" w:rsidRDefault="00660133" w:rsidP="00F52FB1">
            <w:pPr>
              <w:pStyle w:val="QB20"/>
              <w:ind w:firstLineChars="0" w:firstLine="0"/>
            </w:pPr>
            <w:r>
              <w:t>P</w:t>
            </w:r>
            <w:r w:rsidRPr="00B30392">
              <w:t>ermission</w:t>
            </w:r>
            <w:r>
              <w:t>_list</w:t>
            </w:r>
            <w:r>
              <w:rPr>
                <w:rFonts w:hint="eastAsia"/>
              </w:rPr>
              <w:t>[{</w:t>
            </w:r>
          </w:p>
        </w:tc>
        <w:tc>
          <w:tcPr>
            <w:tcW w:w="1638" w:type="dxa"/>
            <w:shd w:val="clear" w:color="auto" w:fill="FFFFFF"/>
          </w:tcPr>
          <w:p w:rsidR="00660133" w:rsidRDefault="00660133" w:rsidP="00F52FB1">
            <w:pPr>
              <w:pStyle w:val="QB20"/>
              <w:ind w:firstLineChars="0" w:firstLine="0"/>
            </w:pPr>
            <w:r>
              <w:rPr>
                <w:rFonts w:hint="eastAsia"/>
              </w:rPr>
              <w:t>Array</w:t>
            </w:r>
          </w:p>
        </w:tc>
        <w:tc>
          <w:tcPr>
            <w:tcW w:w="2049" w:type="dxa"/>
            <w:shd w:val="clear" w:color="auto" w:fill="FFFFFF"/>
          </w:tcPr>
          <w:p w:rsidR="00660133" w:rsidRDefault="00660133" w:rsidP="00F52FB1">
            <w:pPr>
              <w:pStyle w:val="QB20"/>
              <w:ind w:firstLineChars="0" w:firstLine="0"/>
            </w:pPr>
            <w:r>
              <w:rPr>
                <w:rFonts w:hint="eastAsia"/>
              </w:rPr>
              <w:t>权限</w:t>
            </w:r>
            <w:r>
              <w:t>列表</w:t>
            </w:r>
          </w:p>
        </w:tc>
        <w:tc>
          <w:tcPr>
            <w:tcW w:w="2316" w:type="dxa"/>
            <w:shd w:val="clear" w:color="auto" w:fill="FFFFFF"/>
          </w:tcPr>
          <w:p w:rsidR="00660133" w:rsidRDefault="00660133" w:rsidP="00F52FB1">
            <w:pPr>
              <w:pStyle w:val="QB20"/>
              <w:ind w:firstLineChars="0" w:firstLine="0"/>
            </w:pPr>
          </w:p>
        </w:tc>
      </w:tr>
      <w:tr w:rsidR="00660133" w:rsidTr="00F52FB1">
        <w:tc>
          <w:tcPr>
            <w:tcW w:w="2519" w:type="dxa"/>
            <w:shd w:val="clear" w:color="auto" w:fill="FFFFFF"/>
          </w:tcPr>
          <w:p w:rsidR="00660133" w:rsidRDefault="00660133" w:rsidP="00F52FB1">
            <w:pPr>
              <w:pStyle w:val="QB20"/>
              <w:ind w:firstLineChars="0" w:firstLine="0"/>
            </w:pPr>
            <w:r>
              <w:t>P</w:t>
            </w:r>
            <w:r w:rsidRPr="00B30392">
              <w:t>ermission</w:t>
            </w:r>
            <w:r>
              <w:t>_code</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权限编号</w:t>
            </w:r>
          </w:p>
        </w:tc>
        <w:tc>
          <w:tcPr>
            <w:tcW w:w="2316" w:type="dxa"/>
            <w:shd w:val="clear" w:color="auto" w:fill="FFFFFF"/>
          </w:tcPr>
          <w:p w:rsidR="00660133" w:rsidRDefault="00660133" w:rsidP="00F52FB1">
            <w:pPr>
              <w:pStyle w:val="QB20"/>
              <w:ind w:firstLineChars="0" w:firstLine="0"/>
            </w:pPr>
          </w:p>
        </w:tc>
      </w:tr>
      <w:tr w:rsidR="00660133" w:rsidTr="00F52FB1">
        <w:tc>
          <w:tcPr>
            <w:tcW w:w="2519" w:type="dxa"/>
            <w:shd w:val="clear" w:color="auto" w:fill="FFFFFF"/>
          </w:tcPr>
          <w:p w:rsidR="00660133" w:rsidRDefault="00660133" w:rsidP="00F52FB1">
            <w:pPr>
              <w:pStyle w:val="QB20"/>
              <w:ind w:firstLineChars="0" w:firstLine="0"/>
            </w:pPr>
            <w:r>
              <w:t>P</w:t>
            </w:r>
            <w:r w:rsidRPr="00B30392">
              <w:t>ermission</w:t>
            </w:r>
            <w:r>
              <w:t>_name</w:t>
            </w:r>
            <w:r w:rsidRPr="0099789F">
              <w:rPr>
                <w:rFonts w:hint="eastAsia"/>
              </w:rPr>
              <w:t>}]</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权限</w:t>
            </w:r>
            <w:r>
              <w:t>名称</w:t>
            </w:r>
          </w:p>
        </w:tc>
        <w:tc>
          <w:tcPr>
            <w:tcW w:w="2316" w:type="dxa"/>
            <w:shd w:val="clear" w:color="auto" w:fill="FFFFFF"/>
          </w:tcPr>
          <w:p w:rsidR="00660133" w:rsidRDefault="00660133" w:rsidP="00F52FB1">
            <w:pPr>
              <w:pStyle w:val="QB20"/>
              <w:ind w:firstLineChars="0" w:firstLine="0"/>
            </w:pPr>
          </w:p>
        </w:tc>
      </w:tr>
    </w:tbl>
    <w:p w:rsidR="00B271CA" w:rsidRDefault="00B271CA">
      <w:pPr>
        <w:pStyle w:val="QB7"/>
        <w:ind w:firstLine="420"/>
      </w:pPr>
    </w:p>
    <w:p w:rsidR="00B271CA" w:rsidRDefault="00203F53">
      <w:pPr>
        <w:pStyle w:val="QB3"/>
      </w:pPr>
      <w:r w:rsidRPr="00203F53">
        <w:t>响应报文定义</w:t>
      </w:r>
    </w:p>
    <w:p w:rsidR="00660133" w:rsidRDefault="00660133" w:rsidP="00660133">
      <w:pPr>
        <w:pStyle w:val="QB7"/>
        <w:ind w:firstLine="420"/>
      </w:pPr>
      <w:r>
        <w:rPr>
          <w:rFonts w:hint="eastAsia"/>
        </w:rPr>
        <w:t>返回成功例程:</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t>REPORT</w:t>
      </w:r>
      <w:r>
        <w:rPr>
          <w:rFonts w:hint="eastAsia"/>
        </w:rPr>
        <w:t>_</w:t>
      </w:r>
      <w:r w:rsidRPr="009B4054">
        <w:rPr>
          <w:rFonts w:hint="eastAsia"/>
        </w:rPr>
        <w:t>P</w:t>
      </w:r>
      <w:r>
        <w:t>LUGIN</w:t>
      </w:r>
      <w:r>
        <w:rPr>
          <w:rFonts w:hint="eastAsia"/>
        </w:rPr>
        <w:t>_</w:t>
      </w:r>
      <w:r>
        <w:t>UPGRADE</w:t>
      </w: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w:t>
      </w:r>
      <w:r>
        <w:rPr>
          <w:rFonts w:hint="eastAsia"/>
        </w:rPr>
        <w:t>tatus</w:t>
      </w:r>
      <w:r>
        <w:t>": "0"</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660133" w:rsidRDefault="00660133" w:rsidP="00660133">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660133" w:rsidTr="00F52FB1">
        <w:tc>
          <w:tcPr>
            <w:tcW w:w="2130" w:type="dxa"/>
            <w:tcBorders>
              <w:top w:val="single" w:sz="4" w:space="0" w:color="5B9BD5"/>
              <w:left w:val="single" w:sz="4" w:space="0" w:color="5B9BD5"/>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660133" w:rsidRDefault="00660133" w:rsidP="00F52FB1">
            <w:pPr>
              <w:pStyle w:val="QB20"/>
              <w:ind w:firstLineChars="0" w:firstLine="0"/>
              <w:jc w:val="center"/>
              <w:rPr>
                <w:b/>
                <w:bCs/>
                <w:color w:val="FFFFFF"/>
              </w:rPr>
            </w:pPr>
            <w:r>
              <w:rPr>
                <w:b/>
                <w:bCs/>
                <w:color w:val="FFFFFF"/>
              </w:rPr>
              <w:t>说明</w:t>
            </w:r>
          </w:p>
        </w:tc>
      </w:tr>
      <w:tr w:rsidR="00660133" w:rsidTr="00F52FB1">
        <w:tc>
          <w:tcPr>
            <w:tcW w:w="2130" w:type="dxa"/>
            <w:tcBorders>
              <w:top w:val="single" w:sz="4" w:space="0" w:color="5B9BD5"/>
            </w:tcBorders>
            <w:shd w:val="clear" w:color="auto" w:fill="FFFFFF"/>
          </w:tcPr>
          <w:p w:rsidR="00660133" w:rsidRDefault="00660133" w:rsidP="00F52FB1">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660133" w:rsidRDefault="00660133" w:rsidP="00F52FB1">
            <w:pPr>
              <w:pStyle w:val="QB20"/>
              <w:ind w:firstLineChars="0" w:firstLine="0"/>
            </w:pPr>
            <w:r>
              <w:rPr>
                <w:rFonts w:hint="eastAsia"/>
              </w:rPr>
              <w:t>Int</w:t>
            </w:r>
          </w:p>
        </w:tc>
        <w:tc>
          <w:tcPr>
            <w:tcW w:w="2131" w:type="dxa"/>
            <w:tcBorders>
              <w:top w:val="single" w:sz="4" w:space="0" w:color="5B9BD5"/>
            </w:tcBorders>
            <w:shd w:val="clear" w:color="auto" w:fill="FFFFFF"/>
          </w:tcPr>
          <w:p w:rsidR="00660133" w:rsidRDefault="00660133" w:rsidP="00F52FB1">
            <w:pPr>
              <w:pStyle w:val="QB20"/>
              <w:ind w:firstLineChars="0" w:firstLine="0"/>
            </w:pPr>
          </w:p>
        </w:tc>
        <w:tc>
          <w:tcPr>
            <w:tcW w:w="2393" w:type="dxa"/>
            <w:tcBorders>
              <w:top w:val="single" w:sz="4" w:space="0" w:color="5B9BD5"/>
            </w:tcBorders>
            <w:shd w:val="clear" w:color="auto" w:fill="FFFFFF"/>
          </w:tcPr>
          <w:p w:rsidR="00660133" w:rsidRDefault="00660133" w:rsidP="00F52FB1">
            <w:pPr>
              <w:pStyle w:val="QB20"/>
              <w:ind w:firstLineChars="0" w:firstLine="0"/>
            </w:pPr>
          </w:p>
        </w:tc>
      </w:tr>
      <w:tr w:rsidR="00660133" w:rsidTr="00F52FB1">
        <w:tc>
          <w:tcPr>
            <w:tcW w:w="2130" w:type="dxa"/>
            <w:shd w:val="clear" w:color="auto" w:fill="DEEAF6"/>
          </w:tcPr>
          <w:p w:rsidR="00660133" w:rsidRDefault="00660133" w:rsidP="00F52FB1">
            <w:pPr>
              <w:pStyle w:val="QB20"/>
              <w:ind w:firstLineChars="0" w:firstLine="0"/>
              <w:rPr>
                <w:b/>
                <w:bCs/>
              </w:rPr>
            </w:pPr>
            <w:r>
              <w:rPr>
                <w:rFonts w:cs="Times New Roman" w:hint="eastAsia"/>
                <w:b/>
                <w:bCs/>
              </w:rPr>
              <w:t>ID</w:t>
            </w:r>
          </w:p>
        </w:tc>
        <w:tc>
          <w:tcPr>
            <w:tcW w:w="2130" w:type="dxa"/>
            <w:shd w:val="clear" w:color="auto" w:fill="DEEAF6"/>
          </w:tcPr>
          <w:p w:rsidR="00660133" w:rsidRDefault="00660133" w:rsidP="00F52FB1">
            <w:pPr>
              <w:pStyle w:val="QB20"/>
              <w:ind w:firstLineChars="0" w:firstLine="0"/>
            </w:pPr>
            <w:r>
              <w:rPr>
                <w:rFonts w:hint="eastAsia"/>
              </w:rPr>
              <w:t>Int</w:t>
            </w:r>
          </w:p>
        </w:tc>
        <w:tc>
          <w:tcPr>
            <w:tcW w:w="2131" w:type="dxa"/>
            <w:shd w:val="clear" w:color="auto" w:fill="DEEAF6"/>
          </w:tcPr>
          <w:p w:rsidR="00660133" w:rsidRDefault="00660133" w:rsidP="00F52FB1">
            <w:pPr>
              <w:pStyle w:val="QB20"/>
              <w:ind w:firstLineChars="0" w:firstLine="0"/>
            </w:pPr>
            <w:r>
              <w:rPr>
                <w:rFonts w:hint="eastAsia"/>
              </w:rPr>
              <w:t>平台</w:t>
            </w:r>
            <w:r>
              <w:t>维护的事务ID</w:t>
            </w:r>
          </w:p>
        </w:tc>
        <w:tc>
          <w:tcPr>
            <w:tcW w:w="2393" w:type="dxa"/>
            <w:shd w:val="clear" w:color="auto" w:fill="DEEAF6"/>
          </w:tcPr>
          <w:p w:rsidR="00660133" w:rsidRDefault="00660133" w:rsidP="00F52FB1">
            <w:pPr>
              <w:pStyle w:val="QB20"/>
              <w:ind w:firstLineChars="0" w:firstLine="0"/>
            </w:pPr>
            <w:r>
              <w:rPr>
                <w:rFonts w:hint="eastAsia"/>
              </w:rPr>
              <w:t>一级家开</w:t>
            </w:r>
            <w:r>
              <w:t>平台按请求原值返回</w:t>
            </w:r>
          </w:p>
        </w:tc>
      </w:tr>
      <w:tr w:rsidR="00660133" w:rsidTr="00F52FB1">
        <w:tc>
          <w:tcPr>
            <w:tcW w:w="2130" w:type="dxa"/>
          </w:tcPr>
          <w:p w:rsidR="00660133" w:rsidRDefault="00660133" w:rsidP="00F52FB1">
            <w:pPr>
              <w:pStyle w:val="QB20"/>
              <w:ind w:firstLineChars="0" w:firstLine="0"/>
              <w:rPr>
                <w:b/>
                <w:bCs/>
              </w:rPr>
            </w:pPr>
            <w:r>
              <w:rPr>
                <w:rFonts w:cs="Times New Roman"/>
                <w:b/>
                <w:bCs/>
              </w:rPr>
              <w:t>CmdType</w:t>
            </w:r>
          </w:p>
        </w:tc>
        <w:tc>
          <w:tcPr>
            <w:tcW w:w="2130" w:type="dxa"/>
          </w:tcPr>
          <w:p w:rsidR="00660133" w:rsidRDefault="00660133" w:rsidP="00F52FB1">
            <w:pPr>
              <w:pStyle w:val="QB20"/>
              <w:ind w:firstLineChars="0" w:firstLine="0"/>
            </w:pPr>
            <w:r>
              <w:t>String</w:t>
            </w:r>
          </w:p>
        </w:tc>
        <w:tc>
          <w:tcPr>
            <w:tcW w:w="2131" w:type="dxa"/>
          </w:tcPr>
          <w:p w:rsidR="00660133" w:rsidRDefault="00660133" w:rsidP="00F52FB1">
            <w:pPr>
              <w:pStyle w:val="QB20"/>
              <w:ind w:firstLineChars="0" w:firstLine="0"/>
            </w:pPr>
            <w:r>
              <w:t>命令类型</w:t>
            </w:r>
          </w:p>
        </w:tc>
        <w:tc>
          <w:tcPr>
            <w:tcW w:w="2393" w:type="dxa"/>
          </w:tcPr>
          <w:p w:rsidR="00660133" w:rsidRDefault="00660133" w:rsidP="00F52FB1">
            <w:pPr>
              <w:pStyle w:val="QB20"/>
              <w:ind w:firstLineChars="0" w:firstLine="0"/>
            </w:pPr>
            <w:r>
              <w:rPr>
                <w:rFonts w:hint="eastAsia"/>
              </w:rPr>
              <w:t>一级家开</w:t>
            </w:r>
            <w:r>
              <w:t>平台</w:t>
            </w:r>
            <w:r>
              <w:rPr>
                <w:rFonts w:hint="eastAsia"/>
              </w:rPr>
              <w:t>按照请求的原值返回。</w:t>
            </w:r>
          </w:p>
        </w:tc>
      </w:tr>
      <w:tr w:rsidR="00660133" w:rsidTr="00F52FB1">
        <w:tc>
          <w:tcPr>
            <w:tcW w:w="2130" w:type="dxa"/>
            <w:shd w:val="clear" w:color="auto" w:fill="DEEAF6"/>
          </w:tcPr>
          <w:p w:rsidR="00660133" w:rsidRDefault="00660133" w:rsidP="00F52FB1">
            <w:pPr>
              <w:pStyle w:val="QB20"/>
              <w:ind w:firstLineChars="0" w:firstLine="0"/>
              <w:rPr>
                <w:b/>
                <w:bCs/>
              </w:rPr>
            </w:pPr>
            <w:r>
              <w:rPr>
                <w:rFonts w:cs="Times New Roman"/>
                <w:b/>
                <w:bCs/>
              </w:rPr>
              <w:t>SequenceId</w:t>
            </w:r>
          </w:p>
        </w:tc>
        <w:tc>
          <w:tcPr>
            <w:tcW w:w="2130" w:type="dxa"/>
            <w:shd w:val="clear" w:color="auto" w:fill="DEEAF6"/>
          </w:tcPr>
          <w:p w:rsidR="00660133" w:rsidRDefault="00660133" w:rsidP="00F52FB1">
            <w:pPr>
              <w:pStyle w:val="QB20"/>
              <w:ind w:firstLineChars="0" w:firstLine="0"/>
            </w:pPr>
            <w:r>
              <w:t>String</w:t>
            </w:r>
          </w:p>
        </w:tc>
        <w:tc>
          <w:tcPr>
            <w:tcW w:w="2131" w:type="dxa"/>
            <w:shd w:val="clear" w:color="auto" w:fill="DEEAF6"/>
          </w:tcPr>
          <w:p w:rsidR="00660133" w:rsidRDefault="00660133" w:rsidP="00F52FB1">
            <w:pPr>
              <w:pStyle w:val="QB20"/>
              <w:ind w:firstLineChars="0" w:firstLine="0"/>
            </w:pPr>
            <w:r>
              <w:t>请求编号</w:t>
            </w:r>
          </w:p>
        </w:tc>
        <w:tc>
          <w:tcPr>
            <w:tcW w:w="2393" w:type="dxa"/>
            <w:shd w:val="clear" w:color="auto" w:fill="DEEAF6"/>
          </w:tcPr>
          <w:p w:rsidR="00660133" w:rsidRDefault="00660133" w:rsidP="00F52FB1">
            <w:pPr>
              <w:pStyle w:val="QB20"/>
              <w:ind w:firstLineChars="0" w:firstLine="0"/>
            </w:pPr>
            <w:r>
              <w:rPr>
                <w:rFonts w:hint="eastAsia"/>
              </w:rPr>
              <w:t>SequenceId为二级</w:t>
            </w:r>
            <w:r>
              <w:t>家开平台</w:t>
            </w:r>
            <w:r>
              <w:rPr>
                <w:rFonts w:hint="eastAsia"/>
              </w:rPr>
              <w:t>动态生成，表示命令序列，一级家开</w:t>
            </w:r>
            <w:r>
              <w:t>平台</w:t>
            </w:r>
            <w:r>
              <w:rPr>
                <w:rFonts w:hint="eastAsia"/>
              </w:rPr>
              <w:t>按照请求的原值返回。</w:t>
            </w:r>
          </w:p>
          <w:p w:rsidR="00660133" w:rsidRDefault="00660133" w:rsidP="00F52FB1">
            <w:pPr>
              <w:pStyle w:val="QB20"/>
              <w:ind w:firstLineChars="0" w:firstLine="0"/>
            </w:pPr>
            <w:r>
              <w:rPr>
                <w:rFonts w:hint="eastAsia"/>
              </w:rPr>
              <w:t>16进制数，8位</w:t>
            </w:r>
          </w:p>
        </w:tc>
      </w:tr>
      <w:tr w:rsidR="00660133" w:rsidTr="00F52FB1">
        <w:tc>
          <w:tcPr>
            <w:tcW w:w="2130" w:type="dxa"/>
          </w:tcPr>
          <w:p w:rsidR="00660133" w:rsidRDefault="00660133" w:rsidP="00F52FB1">
            <w:pPr>
              <w:pStyle w:val="QB20"/>
              <w:ind w:firstLineChars="0" w:firstLine="0"/>
              <w:rPr>
                <w:b/>
                <w:bCs/>
              </w:rPr>
            </w:pPr>
            <w:r>
              <w:rPr>
                <w:rFonts w:cs="Times New Roman"/>
                <w:b/>
                <w:bCs/>
              </w:rPr>
              <w:t>S</w:t>
            </w:r>
            <w:r>
              <w:rPr>
                <w:rFonts w:cs="Times New Roman" w:hint="eastAsia"/>
                <w:b/>
                <w:bCs/>
              </w:rPr>
              <w:t>tatus</w:t>
            </w:r>
          </w:p>
        </w:tc>
        <w:tc>
          <w:tcPr>
            <w:tcW w:w="2130" w:type="dxa"/>
          </w:tcPr>
          <w:p w:rsidR="00660133" w:rsidRDefault="00660133" w:rsidP="00F52FB1">
            <w:pPr>
              <w:pStyle w:val="QB20"/>
              <w:ind w:firstLineChars="0" w:firstLine="0"/>
            </w:pPr>
            <w:r>
              <w:t>String</w:t>
            </w:r>
          </w:p>
        </w:tc>
        <w:tc>
          <w:tcPr>
            <w:tcW w:w="2131" w:type="dxa"/>
          </w:tcPr>
          <w:p w:rsidR="00660133" w:rsidRDefault="00660133" w:rsidP="00F52FB1">
            <w:pPr>
              <w:pStyle w:val="QB20"/>
              <w:ind w:firstLineChars="0" w:firstLine="0"/>
            </w:pPr>
            <w:r>
              <w:t>请求执行状态值</w:t>
            </w:r>
          </w:p>
        </w:tc>
        <w:tc>
          <w:tcPr>
            <w:tcW w:w="2393" w:type="dxa"/>
          </w:tcPr>
          <w:p w:rsidR="00660133" w:rsidRDefault="00660133" w:rsidP="00F52FB1">
            <w:pPr>
              <w:pStyle w:val="QB20"/>
              <w:ind w:firstLineChars="0" w:firstLine="0"/>
            </w:pPr>
            <w:r>
              <w:t>执行成功</w:t>
            </w:r>
            <w:r>
              <w:rPr>
                <w:rFonts w:hint="eastAsia"/>
              </w:rPr>
              <w:t>=</w:t>
            </w:r>
            <w:r>
              <w:t>0，执行失败=具体错误代码</w:t>
            </w:r>
          </w:p>
        </w:tc>
      </w:tr>
    </w:tbl>
    <w:p w:rsidR="00B271CA" w:rsidRDefault="00B271CA">
      <w:pPr>
        <w:pStyle w:val="QB7"/>
        <w:ind w:firstLine="420"/>
      </w:pPr>
    </w:p>
    <w:p w:rsidR="00B271CA" w:rsidRDefault="00203F53">
      <w:pPr>
        <w:pStyle w:val="QB2"/>
      </w:pPr>
      <w:r w:rsidRPr="00203F53">
        <w:rPr>
          <w:rFonts w:hint="eastAsia"/>
        </w:rPr>
        <w:t>插件新版本请求审批</w:t>
      </w:r>
      <w:r w:rsidRPr="00203F53">
        <w:t>反馈</w:t>
      </w:r>
    </w:p>
    <w:p w:rsidR="00B271CA" w:rsidRDefault="00203F53">
      <w:pPr>
        <w:pStyle w:val="QB3"/>
      </w:pPr>
      <w:r w:rsidRPr="00203F53">
        <w:t>接口说明</w:t>
      </w:r>
    </w:p>
    <w:p w:rsidR="00660133" w:rsidRDefault="00660133" w:rsidP="00660133">
      <w:pPr>
        <w:pStyle w:val="QB7"/>
        <w:ind w:firstLine="420"/>
      </w:pPr>
      <w:r>
        <w:rPr>
          <w:rFonts w:hint="eastAsia"/>
        </w:rPr>
        <w:t>一级家庭开放</w:t>
      </w:r>
      <w:r>
        <w:t>平台对于插件</w:t>
      </w:r>
      <w:r>
        <w:rPr>
          <w:rFonts w:hint="eastAsia"/>
        </w:rPr>
        <w:t>上架新版本</w:t>
      </w:r>
      <w:r>
        <w:t>的请求审批后，</w:t>
      </w:r>
      <w:r>
        <w:rPr>
          <w:rFonts w:hint="eastAsia"/>
        </w:rPr>
        <w:t>把</w:t>
      </w:r>
      <w:r>
        <w:t>审批结果发送到</w:t>
      </w:r>
      <w:r>
        <w:rPr>
          <w:rFonts w:hint="eastAsia"/>
        </w:rPr>
        <w:t>省级数字家庭管理平台。</w:t>
      </w:r>
    </w:p>
    <w:p w:rsidR="00660133" w:rsidRDefault="00660133" w:rsidP="00660133">
      <w:pPr>
        <w:pStyle w:val="QB7"/>
        <w:ind w:firstLine="420"/>
      </w:pPr>
      <w:r w:rsidRPr="00073E74">
        <w:rPr>
          <w:rFonts w:hint="eastAsia"/>
        </w:rPr>
        <w:t>消息发送方向：</w:t>
      </w:r>
      <w:r>
        <w:rPr>
          <w:rFonts w:hint="eastAsia"/>
        </w:rPr>
        <w:t>一级家庭开放</w:t>
      </w:r>
      <w:r>
        <w:t>平台</w:t>
      </w:r>
      <w:r w:rsidRPr="00073E74">
        <w:rPr>
          <w:rFonts w:hint="eastAsia"/>
        </w:rPr>
        <w:t>－&gt;</w:t>
      </w:r>
      <w:r>
        <w:rPr>
          <w:rFonts w:hint="eastAsia"/>
        </w:rPr>
        <w:t>省级数字家庭管理平台</w:t>
      </w:r>
    </w:p>
    <w:p w:rsidR="00660133" w:rsidRPr="0093017C" w:rsidRDefault="00660133" w:rsidP="00660133">
      <w:pPr>
        <w:pStyle w:val="QB7"/>
        <w:ind w:firstLine="420"/>
      </w:pPr>
    </w:p>
    <w:p w:rsidR="00B271CA" w:rsidRDefault="00203F53">
      <w:pPr>
        <w:pStyle w:val="QB3"/>
      </w:pPr>
      <w:r w:rsidRPr="00203F53">
        <w:rPr>
          <w:rFonts w:hint="eastAsia"/>
        </w:rPr>
        <w:t>接口类型</w:t>
      </w:r>
    </w:p>
    <w:p w:rsidR="00660133" w:rsidRDefault="00F52FB1" w:rsidP="00660133">
      <w:pPr>
        <w:pStyle w:val="QB7"/>
        <w:ind w:firstLine="420"/>
      </w:pPr>
      <w:r>
        <w:rPr>
          <w:rFonts w:hint="eastAsia"/>
        </w:rPr>
        <w:t>接口名称：reportPluginUpgradeResult</w:t>
      </w:r>
      <w:r w:rsidR="00660133">
        <w:rPr>
          <w:rFonts w:hint="eastAsia"/>
        </w:rPr>
        <w:t>。</w:t>
      </w:r>
    </w:p>
    <w:p w:rsidR="00660133" w:rsidRDefault="00660133" w:rsidP="00660133">
      <w:pPr>
        <w:pStyle w:val="QB7"/>
        <w:ind w:firstLine="420"/>
      </w:pPr>
    </w:p>
    <w:p w:rsidR="00B271CA" w:rsidRDefault="00203F53">
      <w:pPr>
        <w:pStyle w:val="QB3"/>
      </w:pPr>
      <w:r w:rsidRPr="00203F53">
        <w:rPr>
          <w:rFonts w:hint="eastAsia"/>
        </w:rPr>
        <w:lastRenderedPageBreak/>
        <w:t>请求报文</w:t>
      </w:r>
      <w:r w:rsidRPr="00203F53">
        <w:t>定义</w:t>
      </w:r>
    </w:p>
    <w:p w:rsidR="00660133" w:rsidRDefault="00660133" w:rsidP="00660133">
      <w:pPr>
        <w:pStyle w:val="QB7"/>
        <w:ind w:firstLine="420"/>
      </w:pPr>
      <w:r>
        <w:rPr>
          <w:rFonts w:hint="eastAsia"/>
        </w:rPr>
        <w:t>例程:</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"Notify"，</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t>REPORT</w:t>
      </w:r>
      <w:r>
        <w:rPr>
          <w:rFonts w:hint="eastAsia"/>
        </w:rPr>
        <w:t>_</w:t>
      </w:r>
      <w:r w:rsidRPr="009B4054">
        <w:rPr>
          <w:rFonts w:hint="eastAsia"/>
        </w:rPr>
        <w:t>P</w:t>
      </w:r>
      <w:r>
        <w:t>LUGIN</w:t>
      </w:r>
      <w:r>
        <w:rPr>
          <w:rFonts w:hint="eastAsia"/>
        </w:rPr>
        <w:t>_</w:t>
      </w:r>
      <w:r>
        <w:t>UPGRADE_RESULT</w:t>
      </w: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t>Plugin_Name</w:t>
      </w:r>
      <w:r>
        <w:rPr>
          <w:rFonts w:hint="eastAsia"/>
        </w:rPr>
        <w:t>":"插件编号"，</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Pr="00190505">
        <w:t>Province</w:t>
      </w:r>
      <w:r>
        <w:t>_</w:t>
      </w:r>
      <w:r w:rsidRPr="00190505">
        <w:t>code</w:t>
      </w:r>
      <w:r>
        <w:rPr>
          <w:rFonts w:hint="eastAsia"/>
        </w:rPr>
        <w:t>":"省份编码"</w:t>
      </w:r>
      <w:r>
        <w:t>,</w:t>
      </w:r>
    </w:p>
    <w:p w:rsidR="00660133" w:rsidRPr="00E1017A"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C17747">
        <w:t>Version</w:t>
      </w:r>
      <w:r>
        <w:t>”</w:t>
      </w:r>
      <w:r>
        <w:rPr>
          <w:rFonts w:hint="eastAsia"/>
        </w:rPr>
        <w:t>：</w:t>
      </w:r>
      <w:r>
        <w:t>”</w:t>
      </w:r>
      <w:r>
        <w:t>版本</w:t>
      </w:r>
      <w:r>
        <w:t>”</w:t>
      </w:r>
      <w:r>
        <w:rPr>
          <w:rFonts w:hint="eastAsia"/>
        </w:rPr>
        <w:t>,</w:t>
      </w:r>
    </w:p>
    <w:p w:rsidR="00660133" w:rsidRPr="00844728"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rPr>
          <w:bCs/>
        </w:rPr>
      </w:pPr>
      <w:r>
        <w:t>“</w:t>
      </w:r>
      <w:r w:rsidRPr="008E64F9">
        <w:t>Auditing</w:t>
      </w:r>
      <w:r>
        <w:t>_result</w:t>
      </w:r>
      <w:r>
        <w:t>”</w:t>
      </w:r>
      <w:r>
        <w:rPr>
          <w:rFonts w:hint="eastAsia"/>
        </w:rPr>
        <w:t>：</w:t>
      </w:r>
      <w:r>
        <w:t>”</w:t>
      </w:r>
      <w:r>
        <w:rPr>
          <w:rFonts w:hint="eastAsia"/>
        </w:rPr>
        <w:t>审核结果</w:t>
      </w:r>
      <w:r>
        <w:t>”</w:t>
      </w:r>
      <w:r w:rsidRPr="00844728">
        <w:rPr>
          <w:rFonts w:hint="eastAsia"/>
          <w:bCs/>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8E64F9">
        <w:t>Reason</w:t>
      </w:r>
      <w:r>
        <w:t>”</w:t>
      </w:r>
      <w:r>
        <w:rPr>
          <w:rFonts w:hint="eastAsia"/>
        </w:rPr>
        <w:t>：</w:t>
      </w:r>
      <w:r>
        <w:t>”</w:t>
      </w:r>
      <w:r>
        <w:rPr>
          <w:rFonts w:hint="eastAsia"/>
        </w:rPr>
        <w:t>原因</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60133" w:rsidRDefault="00660133" w:rsidP="00660133">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660133" w:rsidTr="00F52FB1">
        <w:tc>
          <w:tcPr>
            <w:tcW w:w="2519" w:type="dxa"/>
            <w:tcBorders>
              <w:top w:val="single" w:sz="4" w:space="0" w:color="5B9BD5"/>
              <w:left w:val="single" w:sz="4" w:space="0" w:color="5B9BD5"/>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660133" w:rsidRDefault="00660133" w:rsidP="00F52FB1">
            <w:pPr>
              <w:pStyle w:val="QB20"/>
              <w:ind w:firstLineChars="0" w:firstLine="0"/>
              <w:jc w:val="center"/>
              <w:rPr>
                <w:b/>
                <w:bCs/>
                <w:color w:val="FFFFFF"/>
              </w:rPr>
            </w:pPr>
            <w:r>
              <w:rPr>
                <w:b/>
                <w:bCs/>
                <w:color w:val="FFFFFF"/>
              </w:rPr>
              <w:t>说明</w:t>
            </w:r>
          </w:p>
        </w:tc>
      </w:tr>
      <w:tr w:rsidR="00660133" w:rsidTr="00F52FB1">
        <w:trPr>
          <w:trHeight w:val="90"/>
        </w:trPr>
        <w:tc>
          <w:tcPr>
            <w:tcW w:w="2519" w:type="dxa"/>
            <w:shd w:val="clear" w:color="auto" w:fill="DEEAF6"/>
          </w:tcPr>
          <w:p w:rsidR="00660133" w:rsidRDefault="00660133" w:rsidP="00F52FB1">
            <w:pPr>
              <w:pStyle w:val="QB20"/>
              <w:ind w:firstLineChars="0" w:firstLine="0"/>
              <w:rPr>
                <w:b/>
                <w:bCs/>
              </w:rPr>
            </w:pPr>
            <w:r>
              <w:rPr>
                <w:rFonts w:cs="Times New Roman" w:hint="eastAsia"/>
                <w:b/>
                <w:bCs/>
              </w:rPr>
              <w:t>RPCMethod</w:t>
            </w:r>
          </w:p>
        </w:tc>
        <w:tc>
          <w:tcPr>
            <w:tcW w:w="1638" w:type="dxa"/>
            <w:shd w:val="clear" w:color="auto" w:fill="DEEAF6"/>
          </w:tcPr>
          <w:p w:rsidR="00660133" w:rsidRDefault="00660133" w:rsidP="00F52FB1">
            <w:pPr>
              <w:pStyle w:val="QB20"/>
              <w:ind w:firstLineChars="0" w:firstLine="0"/>
            </w:pPr>
            <w:r>
              <w:rPr>
                <w:rFonts w:hint="eastAsia"/>
              </w:rPr>
              <w:t>String</w:t>
            </w:r>
          </w:p>
        </w:tc>
        <w:tc>
          <w:tcPr>
            <w:tcW w:w="2049" w:type="dxa"/>
            <w:shd w:val="clear" w:color="auto" w:fill="DEEAF6"/>
          </w:tcPr>
          <w:p w:rsidR="00660133" w:rsidRDefault="00660133" w:rsidP="00F52FB1">
            <w:pPr>
              <w:pStyle w:val="QB20"/>
              <w:ind w:firstLineChars="0" w:firstLine="0"/>
            </w:pPr>
            <w:r>
              <w:rPr>
                <w:rFonts w:hint="eastAsia"/>
              </w:rPr>
              <w:t>接口分类定义</w:t>
            </w:r>
          </w:p>
        </w:tc>
        <w:tc>
          <w:tcPr>
            <w:tcW w:w="2316" w:type="dxa"/>
            <w:shd w:val="clear" w:color="auto" w:fill="DEEAF6"/>
          </w:tcPr>
          <w:p w:rsidR="00660133" w:rsidRDefault="00660133" w:rsidP="00F52FB1">
            <w:pPr>
              <w:pStyle w:val="QB20"/>
              <w:ind w:firstLineChars="0" w:firstLine="0"/>
            </w:pPr>
            <w:r>
              <w:rPr>
                <w:rFonts w:hint="eastAsia"/>
              </w:rPr>
              <w:t>Notify</w:t>
            </w:r>
          </w:p>
        </w:tc>
      </w:tr>
      <w:tr w:rsidR="00660133" w:rsidTr="00F52FB1">
        <w:tc>
          <w:tcPr>
            <w:tcW w:w="2519" w:type="dxa"/>
          </w:tcPr>
          <w:p w:rsidR="00660133" w:rsidRDefault="00660133" w:rsidP="00F52FB1">
            <w:pPr>
              <w:pStyle w:val="QB20"/>
              <w:ind w:firstLineChars="0" w:firstLine="0"/>
              <w:rPr>
                <w:b/>
                <w:bCs/>
              </w:rPr>
            </w:pPr>
            <w:r>
              <w:rPr>
                <w:rFonts w:cs="Times New Roman" w:hint="eastAsia"/>
                <w:b/>
                <w:bCs/>
              </w:rPr>
              <w:t>ID</w:t>
            </w:r>
          </w:p>
        </w:tc>
        <w:tc>
          <w:tcPr>
            <w:tcW w:w="1638" w:type="dxa"/>
          </w:tcPr>
          <w:p w:rsidR="00660133" w:rsidRDefault="00660133" w:rsidP="00F52FB1">
            <w:pPr>
              <w:pStyle w:val="QB20"/>
              <w:ind w:firstLineChars="0" w:firstLine="0"/>
            </w:pPr>
            <w:r>
              <w:rPr>
                <w:rFonts w:hint="eastAsia"/>
              </w:rPr>
              <w:t>Int</w:t>
            </w:r>
          </w:p>
        </w:tc>
        <w:tc>
          <w:tcPr>
            <w:tcW w:w="2049" w:type="dxa"/>
          </w:tcPr>
          <w:p w:rsidR="00660133" w:rsidRDefault="00660133" w:rsidP="00F52FB1">
            <w:pPr>
              <w:pStyle w:val="QB20"/>
              <w:ind w:firstLineChars="0" w:firstLine="0"/>
            </w:pPr>
            <w:r>
              <w:rPr>
                <w:rFonts w:hint="eastAsia"/>
              </w:rPr>
              <w:t>平台</w:t>
            </w:r>
            <w:r>
              <w:t>维护的事务ID</w:t>
            </w:r>
          </w:p>
        </w:tc>
        <w:tc>
          <w:tcPr>
            <w:tcW w:w="2316" w:type="dxa"/>
          </w:tcPr>
          <w:p w:rsidR="00660133" w:rsidRDefault="00660133" w:rsidP="00F52FB1">
            <w:pPr>
              <w:pStyle w:val="QB20"/>
              <w:ind w:firstLineChars="0" w:firstLine="0"/>
            </w:pPr>
            <w:r>
              <w:rPr>
                <w:rFonts w:hint="eastAsia"/>
              </w:rPr>
              <w:t>一级家开</w:t>
            </w:r>
            <w:r>
              <w:t>平台按请求原值返回</w:t>
            </w:r>
          </w:p>
        </w:tc>
      </w:tr>
      <w:tr w:rsidR="00660133" w:rsidTr="00F52FB1">
        <w:trPr>
          <w:trHeight w:val="637"/>
        </w:trPr>
        <w:tc>
          <w:tcPr>
            <w:tcW w:w="2519" w:type="dxa"/>
            <w:shd w:val="clear" w:color="auto" w:fill="DEEAF6"/>
          </w:tcPr>
          <w:p w:rsidR="00660133" w:rsidRDefault="00660133" w:rsidP="00F52FB1">
            <w:pPr>
              <w:pStyle w:val="QB20"/>
              <w:ind w:firstLineChars="0" w:firstLine="0"/>
              <w:rPr>
                <w:b/>
                <w:bCs/>
              </w:rPr>
            </w:pPr>
            <w:r>
              <w:rPr>
                <w:rFonts w:cs="Times New Roman"/>
                <w:b/>
                <w:bCs/>
              </w:rPr>
              <w:t>CmdType</w:t>
            </w:r>
          </w:p>
        </w:tc>
        <w:tc>
          <w:tcPr>
            <w:tcW w:w="1638" w:type="dxa"/>
            <w:shd w:val="clear" w:color="auto" w:fill="DEEAF6"/>
          </w:tcPr>
          <w:p w:rsidR="00660133" w:rsidRDefault="00660133" w:rsidP="00F52FB1">
            <w:pPr>
              <w:pStyle w:val="QB20"/>
              <w:ind w:firstLineChars="0" w:firstLine="0"/>
            </w:pPr>
            <w:r>
              <w:t>String</w:t>
            </w:r>
          </w:p>
        </w:tc>
        <w:tc>
          <w:tcPr>
            <w:tcW w:w="2049" w:type="dxa"/>
            <w:shd w:val="clear" w:color="auto" w:fill="DEEAF6"/>
          </w:tcPr>
          <w:p w:rsidR="00660133" w:rsidRDefault="00660133" w:rsidP="00F52FB1">
            <w:pPr>
              <w:pStyle w:val="QB20"/>
              <w:ind w:firstLineChars="0" w:firstLine="0"/>
            </w:pPr>
            <w:r>
              <w:t>命令类型</w:t>
            </w:r>
          </w:p>
        </w:tc>
        <w:tc>
          <w:tcPr>
            <w:tcW w:w="2316" w:type="dxa"/>
            <w:shd w:val="clear" w:color="auto" w:fill="DEEAF6"/>
          </w:tcPr>
          <w:p w:rsidR="00660133" w:rsidRDefault="00660133" w:rsidP="00F52FB1">
            <w:pPr>
              <w:pStyle w:val="QB20"/>
              <w:ind w:firstLineChars="0" w:firstLine="0"/>
            </w:pPr>
            <w:r>
              <w:t>REPORT</w:t>
            </w:r>
            <w:r>
              <w:rPr>
                <w:rFonts w:hint="eastAsia"/>
              </w:rPr>
              <w:t>_</w:t>
            </w:r>
            <w:r w:rsidRPr="009B4054">
              <w:rPr>
                <w:rFonts w:hint="eastAsia"/>
              </w:rPr>
              <w:t>P</w:t>
            </w:r>
            <w:r>
              <w:t>LUGIN</w:t>
            </w:r>
            <w:r>
              <w:rPr>
                <w:rFonts w:hint="eastAsia"/>
              </w:rPr>
              <w:t>_</w:t>
            </w:r>
            <w:r>
              <w:t>UPGRADE_RESULT</w:t>
            </w:r>
          </w:p>
        </w:tc>
      </w:tr>
      <w:tr w:rsidR="00660133" w:rsidTr="00F52FB1">
        <w:tc>
          <w:tcPr>
            <w:tcW w:w="2519" w:type="dxa"/>
          </w:tcPr>
          <w:p w:rsidR="00660133" w:rsidRDefault="00660133" w:rsidP="00F52FB1">
            <w:pPr>
              <w:pStyle w:val="QB20"/>
              <w:ind w:firstLineChars="0" w:firstLine="0"/>
              <w:rPr>
                <w:b/>
                <w:bCs/>
              </w:rPr>
            </w:pPr>
            <w:r>
              <w:rPr>
                <w:rFonts w:cs="Times New Roman"/>
                <w:b/>
                <w:bCs/>
              </w:rPr>
              <w:t>SequenceId</w:t>
            </w:r>
          </w:p>
        </w:tc>
        <w:tc>
          <w:tcPr>
            <w:tcW w:w="1638" w:type="dxa"/>
          </w:tcPr>
          <w:p w:rsidR="00660133" w:rsidRDefault="00660133" w:rsidP="00F52FB1">
            <w:pPr>
              <w:pStyle w:val="QB20"/>
              <w:ind w:firstLineChars="0" w:firstLine="0"/>
            </w:pPr>
            <w:r>
              <w:t>String</w:t>
            </w:r>
          </w:p>
        </w:tc>
        <w:tc>
          <w:tcPr>
            <w:tcW w:w="2049" w:type="dxa"/>
          </w:tcPr>
          <w:p w:rsidR="00660133" w:rsidRDefault="00660133" w:rsidP="00F52FB1">
            <w:pPr>
              <w:pStyle w:val="QB20"/>
              <w:ind w:firstLineChars="0" w:firstLine="0"/>
            </w:pPr>
            <w:r>
              <w:t>请求编号</w:t>
            </w:r>
          </w:p>
        </w:tc>
        <w:tc>
          <w:tcPr>
            <w:tcW w:w="2316" w:type="dxa"/>
          </w:tcPr>
          <w:p w:rsidR="00660133" w:rsidRDefault="00660133" w:rsidP="00F52FB1">
            <w:pPr>
              <w:pStyle w:val="QB20"/>
              <w:ind w:firstLineChars="0" w:firstLine="0"/>
            </w:pPr>
            <w:r>
              <w:rPr>
                <w:rFonts w:hint="eastAsia"/>
              </w:rPr>
              <w:t>SequenceId为动态生成，表示命令序列，网关按照请求的原值返回。</w:t>
            </w:r>
          </w:p>
          <w:p w:rsidR="00660133" w:rsidRDefault="00660133" w:rsidP="00F52FB1">
            <w:pPr>
              <w:pStyle w:val="QB20"/>
              <w:ind w:firstLineChars="0" w:firstLine="0"/>
            </w:pPr>
            <w:r>
              <w:rPr>
                <w:rFonts w:hint="eastAsia"/>
              </w:rPr>
              <w:t>16进制数，8位</w:t>
            </w:r>
          </w:p>
        </w:tc>
      </w:tr>
      <w:tr w:rsidR="00660133" w:rsidTr="00F52FB1">
        <w:tc>
          <w:tcPr>
            <w:tcW w:w="2519" w:type="dxa"/>
            <w:tcBorders>
              <w:bottom w:val="single" w:sz="4" w:space="0" w:color="9CC2E5"/>
            </w:tcBorders>
            <w:shd w:val="clear" w:color="auto" w:fill="DEEAF6"/>
          </w:tcPr>
          <w:p w:rsidR="00660133" w:rsidRDefault="00660133" w:rsidP="00F52FB1">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660133" w:rsidRDefault="00660133" w:rsidP="00F52FB1">
            <w:pPr>
              <w:pStyle w:val="QB20"/>
              <w:ind w:firstLineChars="0" w:firstLine="0"/>
            </w:pPr>
            <w:r>
              <w:rPr>
                <w:rFonts w:hint="eastAsia"/>
              </w:rPr>
              <w:t>Object</w:t>
            </w:r>
          </w:p>
        </w:tc>
        <w:tc>
          <w:tcPr>
            <w:tcW w:w="2049" w:type="dxa"/>
            <w:tcBorders>
              <w:bottom w:val="single" w:sz="4" w:space="0" w:color="9CC2E5"/>
            </w:tcBorders>
            <w:shd w:val="clear" w:color="auto" w:fill="DEEAF6"/>
          </w:tcPr>
          <w:p w:rsidR="00660133" w:rsidRDefault="00660133" w:rsidP="00F52FB1">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660133" w:rsidRDefault="00660133" w:rsidP="00F52FB1">
            <w:pPr>
              <w:pStyle w:val="QB20"/>
              <w:ind w:firstLineChars="0" w:firstLine="0"/>
            </w:pPr>
          </w:p>
        </w:tc>
      </w:tr>
      <w:tr w:rsidR="00660133" w:rsidTr="00F52FB1">
        <w:tc>
          <w:tcPr>
            <w:tcW w:w="2519" w:type="dxa"/>
            <w:shd w:val="clear" w:color="auto" w:fill="FFFFFF"/>
          </w:tcPr>
          <w:p w:rsidR="00660133" w:rsidRDefault="00660133" w:rsidP="00F52FB1">
            <w:pPr>
              <w:pStyle w:val="QB20"/>
              <w:ind w:firstLineChars="0" w:firstLine="0"/>
              <w:rPr>
                <w:rFonts w:cs="Times New Roman"/>
                <w:b/>
                <w:bCs/>
              </w:rPr>
            </w:pPr>
            <w:r>
              <w:t>Plugin_Name</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插件编号</w:t>
            </w:r>
          </w:p>
        </w:tc>
        <w:tc>
          <w:tcPr>
            <w:tcW w:w="2316" w:type="dxa"/>
            <w:shd w:val="clear" w:color="auto" w:fill="FFFFFF"/>
          </w:tcPr>
          <w:p w:rsidR="00660133" w:rsidRDefault="00660133" w:rsidP="00F52FB1">
            <w:pPr>
              <w:pStyle w:val="QB20"/>
              <w:ind w:firstLineChars="0" w:firstLine="0"/>
            </w:pPr>
          </w:p>
        </w:tc>
      </w:tr>
      <w:tr w:rsidR="00660133" w:rsidTr="00F52FB1">
        <w:tc>
          <w:tcPr>
            <w:tcW w:w="2519" w:type="dxa"/>
            <w:shd w:val="clear" w:color="auto" w:fill="FFFFFF"/>
          </w:tcPr>
          <w:p w:rsidR="00660133" w:rsidRDefault="00660133" w:rsidP="00F52FB1">
            <w:pPr>
              <w:pStyle w:val="QB20"/>
              <w:ind w:firstLineChars="0" w:firstLine="0"/>
            </w:pPr>
            <w:r w:rsidRPr="00190505">
              <w:t>Province</w:t>
            </w:r>
            <w:r>
              <w:t>_</w:t>
            </w:r>
            <w:r w:rsidRPr="00190505">
              <w:t>code</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省份</w:t>
            </w:r>
            <w:r>
              <w:t>编码</w:t>
            </w:r>
          </w:p>
        </w:tc>
        <w:tc>
          <w:tcPr>
            <w:tcW w:w="2316" w:type="dxa"/>
            <w:shd w:val="clear" w:color="auto" w:fill="FFFFFF"/>
          </w:tcPr>
          <w:p w:rsidR="00660133" w:rsidRDefault="00660133" w:rsidP="00F52FB1">
            <w:pPr>
              <w:pStyle w:val="QB20"/>
              <w:ind w:firstLineChars="0" w:firstLine="0"/>
            </w:pPr>
          </w:p>
        </w:tc>
      </w:tr>
      <w:tr w:rsidR="00660133" w:rsidTr="00F52FB1">
        <w:tc>
          <w:tcPr>
            <w:tcW w:w="2519" w:type="dxa"/>
            <w:shd w:val="clear" w:color="auto" w:fill="FFFFFF"/>
          </w:tcPr>
          <w:p w:rsidR="00660133" w:rsidRPr="00190505" w:rsidRDefault="00660133" w:rsidP="00F52FB1">
            <w:pPr>
              <w:pStyle w:val="QB20"/>
              <w:ind w:firstLineChars="0" w:firstLine="0"/>
            </w:pPr>
            <w:r w:rsidRPr="00C17747">
              <w:t>Version</w:t>
            </w:r>
          </w:p>
        </w:tc>
        <w:tc>
          <w:tcPr>
            <w:tcW w:w="1638" w:type="dxa"/>
            <w:shd w:val="clear" w:color="auto" w:fill="FFFFFF"/>
          </w:tcPr>
          <w:p w:rsidR="00660133" w:rsidRDefault="00660133" w:rsidP="00F52FB1">
            <w:pPr>
              <w:pStyle w:val="QB20"/>
              <w:ind w:firstLineChars="0" w:firstLine="0"/>
            </w:pPr>
            <w:r>
              <w:rPr>
                <w:rFonts w:hint="eastAsia"/>
              </w:rPr>
              <w:t>String</w:t>
            </w:r>
          </w:p>
        </w:tc>
        <w:tc>
          <w:tcPr>
            <w:tcW w:w="2049" w:type="dxa"/>
            <w:shd w:val="clear" w:color="auto" w:fill="FFFFFF"/>
          </w:tcPr>
          <w:p w:rsidR="00660133" w:rsidRDefault="00660133" w:rsidP="00F52FB1">
            <w:pPr>
              <w:pStyle w:val="QB20"/>
              <w:ind w:firstLineChars="0" w:firstLine="0"/>
            </w:pPr>
            <w:r>
              <w:rPr>
                <w:rFonts w:hint="eastAsia"/>
              </w:rPr>
              <w:t>版本</w:t>
            </w:r>
          </w:p>
        </w:tc>
        <w:tc>
          <w:tcPr>
            <w:tcW w:w="2316" w:type="dxa"/>
            <w:shd w:val="clear" w:color="auto" w:fill="FFFFFF"/>
          </w:tcPr>
          <w:p w:rsidR="00660133" w:rsidRDefault="00660133" w:rsidP="00F52FB1">
            <w:pPr>
              <w:pStyle w:val="QB20"/>
              <w:ind w:firstLineChars="0" w:firstLine="0"/>
            </w:pPr>
          </w:p>
        </w:tc>
      </w:tr>
      <w:tr w:rsidR="00660133" w:rsidTr="00F52FB1">
        <w:tc>
          <w:tcPr>
            <w:tcW w:w="2519" w:type="dxa"/>
            <w:shd w:val="clear" w:color="auto" w:fill="FFFFFF"/>
            <w:vAlign w:val="center"/>
          </w:tcPr>
          <w:p w:rsidR="00660133" w:rsidRPr="00C17747" w:rsidRDefault="00660133" w:rsidP="00F52FB1">
            <w:pPr>
              <w:pStyle w:val="QB20"/>
              <w:ind w:firstLineChars="0" w:firstLine="0"/>
              <w:jc w:val="left"/>
            </w:pPr>
            <w:r w:rsidRPr="008E64F9">
              <w:t>Auditing</w:t>
            </w:r>
            <w:r>
              <w:t>_result</w:t>
            </w:r>
          </w:p>
        </w:tc>
        <w:tc>
          <w:tcPr>
            <w:tcW w:w="1638" w:type="dxa"/>
            <w:shd w:val="clear" w:color="auto" w:fill="FFFFFF"/>
            <w:vAlign w:val="center"/>
          </w:tcPr>
          <w:p w:rsidR="00660133" w:rsidRDefault="00660133" w:rsidP="00F52FB1">
            <w:pPr>
              <w:pStyle w:val="QB20"/>
              <w:ind w:firstLineChars="0" w:firstLine="0"/>
              <w:jc w:val="left"/>
            </w:pPr>
            <w:r>
              <w:rPr>
                <w:rFonts w:hint="eastAsia"/>
              </w:rPr>
              <w:t>String</w:t>
            </w:r>
          </w:p>
        </w:tc>
        <w:tc>
          <w:tcPr>
            <w:tcW w:w="2049" w:type="dxa"/>
            <w:shd w:val="clear" w:color="auto" w:fill="FFFFFF"/>
            <w:vAlign w:val="center"/>
          </w:tcPr>
          <w:p w:rsidR="00660133" w:rsidRDefault="00660133" w:rsidP="00F52FB1">
            <w:pPr>
              <w:pStyle w:val="QB20"/>
              <w:ind w:firstLineChars="0" w:firstLine="0"/>
              <w:jc w:val="left"/>
            </w:pPr>
            <w:r>
              <w:rPr>
                <w:rFonts w:hint="eastAsia"/>
              </w:rPr>
              <w:t>审核</w:t>
            </w:r>
            <w:r>
              <w:t>结果</w:t>
            </w:r>
          </w:p>
        </w:tc>
        <w:tc>
          <w:tcPr>
            <w:tcW w:w="2316" w:type="dxa"/>
            <w:shd w:val="clear" w:color="auto" w:fill="FFFFFF"/>
          </w:tcPr>
          <w:p w:rsidR="00660133" w:rsidRDefault="00660133" w:rsidP="00F52FB1">
            <w:pPr>
              <w:pStyle w:val="QB20"/>
              <w:ind w:firstLineChars="0" w:firstLine="0"/>
              <w:jc w:val="left"/>
            </w:pPr>
            <w:r>
              <w:t>不通过</w:t>
            </w:r>
            <w:r>
              <w:rPr>
                <w:rFonts w:hint="eastAsia"/>
              </w:rPr>
              <w:t>:</w:t>
            </w:r>
            <w:r>
              <w:t>0</w:t>
            </w:r>
          </w:p>
          <w:p w:rsidR="00660133" w:rsidRDefault="00660133" w:rsidP="00F52FB1">
            <w:pPr>
              <w:pStyle w:val="QB20"/>
              <w:ind w:firstLineChars="0" w:firstLine="0"/>
            </w:pPr>
            <w:r>
              <w:t>通过</w:t>
            </w:r>
            <w:r>
              <w:rPr>
                <w:rFonts w:hint="eastAsia"/>
              </w:rPr>
              <w:t>:</w:t>
            </w:r>
            <w:r>
              <w:t>1</w:t>
            </w:r>
          </w:p>
        </w:tc>
      </w:tr>
      <w:tr w:rsidR="00660133" w:rsidTr="00F52FB1">
        <w:tc>
          <w:tcPr>
            <w:tcW w:w="2519" w:type="dxa"/>
            <w:shd w:val="clear" w:color="auto" w:fill="FFFFFF"/>
          </w:tcPr>
          <w:p w:rsidR="00660133" w:rsidRPr="00C17747" w:rsidRDefault="00660133" w:rsidP="00F52FB1">
            <w:pPr>
              <w:pStyle w:val="QB20"/>
              <w:ind w:firstLineChars="0" w:firstLine="0"/>
            </w:pPr>
            <w:r w:rsidRPr="008E64F9">
              <w:rPr>
                <w:rFonts w:cstheme="minorBidi"/>
              </w:rPr>
              <w:t>Reason</w:t>
            </w:r>
          </w:p>
        </w:tc>
        <w:tc>
          <w:tcPr>
            <w:tcW w:w="1638" w:type="dxa"/>
            <w:shd w:val="clear" w:color="auto" w:fill="FFFFFF"/>
          </w:tcPr>
          <w:p w:rsidR="00660133" w:rsidRDefault="00660133" w:rsidP="00F52FB1">
            <w:pPr>
              <w:pStyle w:val="QB20"/>
              <w:ind w:firstLineChars="0" w:firstLine="0"/>
            </w:pPr>
            <w:r>
              <w:rPr>
                <w:rFonts w:hint="eastAsia"/>
              </w:rPr>
              <w:t>String</w:t>
            </w:r>
          </w:p>
        </w:tc>
        <w:tc>
          <w:tcPr>
            <w:tcW w:w="2049" w:type="dxa"/>
            <w:shd w:val="clear" w:color="auto" w:fill="FFFFFF"/>
          </w:tcPr>
          <w:p w:rsidR="00660133" w:rsidRDefault="00660133" w:rsidP="00F52FB1">
            <w:pPr>
              <w:pStyle w:val="QB20"/>
              <w:ind w:firstLineChars="0" w:firstLine="0"/>
            </w:pPr>
            <w:r>
              <w:rPr>
                <w:rFonts w:hint="eastAsia"/>
              </w:rPr>
              <w:t>原因</w:t>
            </w:r>
          </w:p>
        </w:tc>
        <w:tc>
          <w:tcPr>
            <w:tcW w:w="2316" w:type="dxa"/>
            <w:shd w:val="clear" w:color="auto" w:fill="FFFFFF"/>
          </w:tcPr>
          <w:p w:rsidR="00660133" w:rsidRDefault="00660133" w:rsidP="00F52FB1">
            <w:pPr>
              <w:pStyle w:val="QB20"/>
              <w:ind w:firstLineChars="0" w:firstLine="0"/>
            </w:pPr>
          </w:p>
        </w:tc>
      </w:tr>
    </w:tbl>
    <w:p w:rsidR="00B271CA" w:rsidRDefault="00203F53">
      <w:pPr>
        <w:pStyle w:val="QB3"/>
      </w:pPr>
      <w:r w:rsidRPr="00203F53">
        <w:t>响应报文定义</w:t>
      </w:r>
    </w:p>
    <w:p w:rsidR="00660133" w:rsidRDefault="00660133" w:rsidP="00660133">
      <w:pPr>
        <w:pStyle w:val="QB7"/>
        <w:ind w:firstLine="420"/>
      </w:pPr>
      <w:r>
        <w:rPr>
          <w:rFonts w:hint="eastAsia"/>
        </w:rPr>
        <w:t>返回成功例程:</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t>REPORT</w:t>
      </w:r>
      <w:r>
        <w:rPr>
          <w:rFonts w:hint="eastAsia"/>
        </w:rPr>
        <w:t>_</w:t>
      </w:r>
      <w:r w:rsidRPr="009B4054">
        <w:rPr>
          <w:rFonts w:hint="eastAsia"/>
        </w:rPr>
        <w:t>P</w:t>
      </w:r>
      <w:r>
        <w:t>LUGIN</w:t>
      </w:r>
      <w:r>
        <w:rPr>
          <w:rFonts w:hint="eastAsia"/>
        </w:rPr>
        <w:t>_</w:t>
      </w:r>
      <w:r>
        <w:t>UPGRADE_RESULT</w:t>
      </w: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w:t>
      </w:r>
      <w:r>
        <w:rPr>
          <w:rFonts w:hint="eastAsia"/>
        </w:rPr>
        <w:t>tatus</w:t>
      </w:r>
      <w:r>
        <w:t>": "0"</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660133" w:rsidRDefault="00660133" w:rsidP="00660133">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660133" w:rsidTr="00F52FB1">
        <w:tc>
          <w:tcPr>
            <w:tcW w:w="2130" w:type="dxa"/>
            <w:tcBorders>
              <w:top w:val="single" w:sz="4" w:space="0" w:color="5B9BD5"/>
              <w:left w:val="single" w:sz="4" w:space="0" w:color="5B9BD5"/>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660133" w:rsidRDefault="00660133" w:rsidP="00F52FB1">
            <w:pPr>
              <w:pStyle w:val="QB20"/>
              <w:ind w:firstLineChars="0" w:firstLine="0"/>
              <w:jc w:val="center"/>
              <w:rPr>
                <w:b/>
                <w:bCs/>
                <w:color w:val="FFFFFF"/>
              </w:rPr>
            </w:pPr>
            <w:r>
              <w:rPr>
                <w:b/>
                <w:bCs/>
                <w:color w:val="FFFFFF"/>
              </w:rPr>
              <w:t>说明</w:t>
            </w:r>
          </w:p>
        </w:tc>
      </w:tr>
      <w:tr w:rsidR="00660133" w:rsidTr="00F52FB1">
        <w:tc>
          <w:tcPr>
            <w:tcW w:w="2130" w:type="dxa"/>
            <w:tcBorders>
              <w:top w:val="single" w:sz="4" w:space="0" w:color="5B9BD5"/>
            </w:tcBorders>
            <w:shd w:val="clear" w:color="auto" w:fill="FFFFFF"/>
          </w:tcPr>
          <w:p w:rsidR="00660133" w:rsidRDefault="00660133" w:rsidP="00F52FB1">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660133" w:rsidRDefault="00660133" w:rsidP="00F52FB1">
            <w:pPr>
              <w:pStyle w:val="QB20"/>
              <w:ind w:firstLineChars="0" w:firstLine="0"/>
            </w:pPr>
            <w:r>
              <w:rPr>
                <w:rFonts w:hint="eastAsia"/>
              </w:rPr>
              <w:t>Int</w:t>
            </w:r>
          </w:p>
        </w:tc>
        <w:tc>
          <w:tcPr>
            <w:tcW w:w="2131" w:type="dxa"/>
            <w:tcBorders>
              <w:top w:val="single" w:sz="4" w:space="0" w:color="5B9BD5"/>
            </w:tcBorders>
            <w:shd w:val="clear" w:color="auto" w:fill="FFFFFF"/>
          </w:tcPr>
          <w:p w:rsidR="00660133" w:rsidRDefault="00660133" w:rsidP="00F52FB1">
            <w:pPr>
              <w:pStyle w:val="QB20"/>
              <w:ind w:firstLineChars="0" w:firstLine="0"/>
            </w:pPr>
          </w:p>
        </w:tc>
        <w:tc>
          <w:tcPr>
            <w:tcW w:w="2393" w:type="dxa"/>
            <w:tcBorders>
              <w:top w:val="single" w:sz="4" w:space="0" w:color="5B9BD5"/>
            </w:tcBorders>
            <w:shd w:val="clear" w:color="auto" w:fill="FFFFFF"/>
          </w:tcPr>
          <w:p w:rsidR="00660133" w:rsidRDefault="00660133" w:rsidP="00F52FB1">
            <w:pPr>
              <w:pStyle w:val="QB20"/>
              <w:ind w:firstLineChars="0" w:firstLine="0"/>
            </w:pPr>
          </w:p>
        </w:tc>
      </w:tr>
      <w:tr w:rsidR="00660133" w:rsidTr="00F52FB1">
        <w:tc>
          <w:tcPr>
            <w:tcW w:w="2130" w:type="dxa"/>
            <w:shd w:val="clear" w:color="auto" w:fill="DEEAF6"/>
          </w:tcPr>
          <w:p w:rsidR="00660133" w:rsidRDefault="00660133" w:rsidP="00F52FB1">
            <w:pPr>
              <w:pStyle w:val="QB20"/>
              <w:ind w:firstLineChars="0" w:firstLine="0"/>
              <w:rPr>
                <w:b/>
                <w:bCs/>
              </w:rPr>
            </w:pPr>
            <w:r>
              <w:rPr>
                <w:rFonts w:cs="Times New Roman" w:hint="eastAsia"/>
                <w:b/>
                <w:bCs/>
              </w:rPr>
              <w:t>ID</w:t>
            </w:r>
          </w:p>
        </w:tc>
        <w:tc>
          <w:tcPr>
            <w:tcW w:w="2130" w:type="dxa"/>
            <w:shd w:val="clear" w:color="auto" w:fill="DEEAF6"/>
          </w:tcPr>
          <w:p w:rsidR="00660133" w:rsidRDefault="00660133" w:rsidP="00F52FB1">
            <w:pPr>
              <w:pStyle w:val="QB20"/>
              <w:ind w:firstLineChars="0" w:firstLine="0"/>
            </w:pPr>
            <w:r>
              <w:rPr>
                <w:rFonts w:hint="eastAsia"/>
              </w:rPr>
              <w:t>Int</w:t>
            </w:r>
          </w:p>
        </w:tc>
        <w:tc>
          <w:tcPr>
            <w:tcW w:w="2131" w:type="dxa"/>
            <w:shd w:val="clear" w:color="auto" w:fill="DEEAF6"/>
          </w:tcPr>
          <w:p w:rsidR="00660133" w:rsidRDefault="00660133" w:rsidP="00F52FB1">
            <w:pPr>
              <w:pStyle w:val="QB20"/>
              <w:ind w:firstLineChars="0" w:firstLine="0"/>
            </w:pPr>
            <w:r>
              <w:rPr>
                <w:rFonts w:hint="eastAsia"/>
              </w:rPr>
              <w:t>平台</w:t>
            </w:r>
            <w:r>
              <w:t>维护的事务ID</w:t>
            </w:r>
          </w:p>
        </w:tc>
        <w:tc>
          <w:tcPr>
            <w:tcW w:w="2393" w:type="dxa"/>
            <w:shd w:val="clear" w:color="auto" w:fill="DEEAF6"/>
          </w:tcPr>
          <w:p w:rsidR="00660133" w:rsidRDefault="00660133" w:rsidP="00F52FB1">
            <w:pPr>
              <w:pStyle w:val="QB20"/>
              <w:ind w:firstLineChars="0" w:firstLine="0"/>
            </w:pPr>
            <w:r>
              <w:rPr>
                <w:rFonts w:hint="eastAsia"/>
              </w:rPr>
              <w:t>二级家开</w:t>
            </w:r>
            <w:r>
              <w:t>平台按请求原值返回</w:t>
            </w:r>
          </w:p>
        </w:tc>
      </w:tr>
      <w:tr w:rsidR="00660133" w:rsidTr="00F52FB1">
        <w:tc>
          <w:tcPr>
            <w:tcW w:w="2130" w:type="dxa"/>
          </w:tcPr>
          <w:p w:rsidR="00660133" w:rsidRDefault="00660133" w:rsidP="00F52FB1">
            <w:pPr>
              <w:pStyle w:val="QB20"/>
              <w:ind w:firstLineChars="0" w:firstLine="0"/>
              <w:rPr>
                <w:b/>
                <w:bCs/>
              </w:rPr>
            </w:pPr>
            <w:r>
              <w:rPr>
                <w:rFonts w:cs="Times New Roman"/>
                <w:b/>
                <w:bCs/>
              </w:rPr>
              <w:t>CmdType</w:t>
            </w:r>
          </w:p>
        </w:tc>
        <w:tc>
          <w:tcPr>
            <w:tcW w:w="2130" w:type="dxa"/>
          </w:tcPr>
          <w:p w:rsidR="00660133" w:rsidRDefault="00660133" w:rsidP="00F52FB1">
            <w:pPr>
              <w:pStyle w:val="QB20"/>
              <w:ind w:firstLineChars="0" w:firstLine="0"/>
            </w:pPr>
            <w:r>
              <w:t>String</w:t>
            </w:r>
          </w:p>
        </w:tc>
        <w:tc>
          <w:tcPr>
            <w:tcW w:w="2131" w:type="dxa"/>
          </w:tcPr>
          <w:p w:rsidR="00660133" w:rsidRDefault="00660133" w:rsidP="00F52FB1">
            <w:pPr>
              <w:pStyle w:val="QB20"/>
              <w:ind w:firstLineChars="0" w:firstLine="0"/>
            </w:pPr>
            <w:r>
              <w:t>命令类型</w:t>
            </w:r>
          </w:p>
        </w:tc>
        <w:tc>
          <w:tcPr>
            <w:tcW w:w="2393" w:type="dxa"/>
          </w:tcPr>
          <w:p w:rsidR="00660133" w:rsidRDefault="00660133" w:rsidP="00F52FB1">
            <w:pPr>
              <w:pStyle w:val="QB20"/>
              <w:ind w:firstLineChars="0" w:firstLine="0"/>
            </w:pPr>
            <w:r>
              <w:rPr>
                <w:rFonts w:hint="eastAsia"/>
              </w:rPr>
              <w:t>二级家开</w:t>
            </w:r>
            <w:r>
              <w:t>平台</w:t>
            </w:r>
            <w:r>
              <w:rPr>
                <w:rFonts w:hint="eastAsia"/>
              </w:rPr>
              <w:t>按照请求的原值返回。</w:t>
            </w:r>
          </w:p>
        </w:tc>
      </w:tr>
      <w:tr w:rsidR="00660133" w:rsidTr="00F52FB1">
        <w:tc>
          <w:tcPr>
            <w:tcW w:w="2130" w:type="dxa"/>
            <w:shd w:val="clear" w:color="auto" w:fill="DEEAF6"/>
          </w:tcPr>
          <w:p w:rsidR="00660133" w:rsidRDefault="00660133" w:rsidP="00F52FB1">
            <w:pPr>
              <w:pStyle w:val="QB20"/>
              <w:ind w:firstLineChars="0" w:firstLine="0"/>
              <w:rPr>
                <w:b/>
                <w:bCs/>
              </w:rPr>
            </w:pPr>
            <w:r>
              <w:rPr>
                <w:rFonts w:cs="Times New Roman"/>
                <w:b/>
                <w:bCs/>
              </w:rPr>
              <w:t>SequenceId</w:t>
            </w:r>
          </w:p>
        </w:tc>
        <w:tc>
          <w:tcPr>
            <w:tcW w:w="2130" w:type="dxa"/>
            <w:shd w:val="clear" w:color="auto" w:fill="DEEAF6"/>
          </w:tcPr>
          <w:p w:rsidR="00660133" w:rsidRDefault="00660133" w:rsidP="00F52FB1">
            <w:pPr>
              <w:pStyle w:val="QB20"/>
              <w:ind w:firstLineChars="0" w:firstLine="0"/>
            </w:pPr>
            <w:r>
              <w:t>String</w:t>
            </w:r>
          </w:p>
        </w:tc>
        <w:tc>
          <w:tcPr>
            <w:tcW w:w="2131" w:type="dxa"/>
            <w:shd w:val="clear" w:color="auto" w:fill="DEEAF6"/>
          </w:tcPr>
          <w:p w:rsidR="00660133" w:rsidRDefault="00660133" w:rsidP="00F52FB1">
            <w:pPr>
              <w:pStyle w:val="QB20"/>
              <w:ind w:firstLineChars="0" w:firstLine="0"/>
            </w:pPr>
            <w:r>
              <w:t>请求编号</w:t>
            </w:r>
          </w:p>
        </w:tc>
        <w:tc>
          <w:tcPr>
            <w:tcW w:w="2393" w:type="dxa"/>
            <w:shd w:val="clear" w:color="auto" w:fill="DEEAF6"/>
          </w:tcPr>
          <w:p w:rsidR="00660133" w:rsidRDefault="00660133" w:rsidP="00F52FB1">
            <w:pPr>
              <w:pStyle w:val="QB20"/>
              <w:ind w:firstLineChars="0" w:firstLine="0"/>
            </w:pPr>
            <w:r>
              <w:rPr>
                <w:rFonts w:hint="eastAsia"/>
              </w:rPr>
              <w:t>SequenceId为动态生成，表示命令序列，二级家开</w:t>
            </w:r>
            <w:r>
              <w:t>平台</w:t>
            </w:r>
            <w:r>
              <w:rPr>
                <w:rFonts w:hint="eastAsia"/>
              </w:rPr>
              <w:t>按照请求的原值返回。</w:t>
            </w:r>
          </w:p>
          <w:p w:rsidR="00660133" w:rsidRDefault="00660133" w:rsidP="00F52FB1">
            <w:pPr>
              <w:pStyle w:val="QB20"/>
              <w:ind w:firstLineChars="0" w:firstLine="0"/>
            </w:pPr>
            <w:r>
              <w:rPr>
                <w:rFonts w:hint="eastAsia"/>
              </w:rPr>
              <w:t>16进制数，8位</w:t>
            </w:r>
          </w:p>
        </w:tc>
      </w:tr>
      <w:tr w:rsidR="00660133" w:rsidTr="00F52FB1">
        <w:tc>
          <w:tcPr>
            <w:tcW w:w="2130" w:type="dxa"/>
          </w:tcPr>
          <w:p w:rsidR="00660133" w:rsidRDefault="00660133" w:rsidP="00F52FB1">
            <w:pPr>
              <w:pStyle w:val="QB20"/>
              <w:ind w:firstLineChars="0" w:firstLine="0"/>
              <w:rPr>
                <w:b/>
                <w:bCs/>
              </w:rPr>
            </w:pPr>
            <w:r>
              <w:rPr>
                <w:rFonts w:cs="Times New Roman"/>
                <w:b/>
                <w:bCs/>
              </w:rPr>
              <w:t>S</w:t>
            </w:r>
            <w:r>
              <w:rPr>
                <w:rFonts w:cs="Times New Roman" w:hint="eastAsia"/>
                <w:b/>
                <w:bCs/>
              </w:rPr>
              <w:t>tatus</w:t>
            </w:r>
          </w:p>
        </w:tc>
        <w:tc>
          <w:tcPr>
            <w:tcW w:w="2130" w:type="dxa"/>
          </w:tcPr>
          <w:p w:rsidR="00660133" w:rsidRDefault="00660133" w:rsidP="00F52FB1">
            <w:pPr>
              <w:pStyle w:val="QB20"/>
              <w:ind w:firstLineChars="0" w:firstLine="0"/>
            </w:pPr>
            <w:r>
              <w:t>String</w:t>
            </w:r>
          </w:p>
        </w:tc>
        <w:tc>
          <w:tcPr>
            <w:tcW w:w="2131" w:type="dxa"/>
          </w:tcPr>
          <w:p w:rsidR="00660133" w:rsidRDefault="00660133" w:rsidP="00F52FB1">
            <w:pPr>
              <w:pStyle w:val="QB20"/>
              <w:ind w:firstLineChars="0" w:firstLine="0"/>
            </w:pPr>
            <w:r>
              <w:t>请求执行状态值</w:t>
            </w:r>
          </w:p>
        </w:tc>
        <w:tc>
          <w:tcPr>
            <w:tcW w:w="2393" w:type="dxa"/>
          </w:tcPr>
          <w:p w:rsidR="00660133" w:rsidRDefault="00660133" w:rsidP="00F52FB1">
            <w:pPr>
              <w:pStyle w:val="QB20"/>
              <w:ind w:firstLineChars="0" w:firstLine="0"/>
            </w:pPr>
            <w:r>
              <w:t>执行成功</w:t>
            </w:r>
            <w:r>
              <w:rPr>
                <w:rFonts w:hint="eastAsia"/>
              </w:rPr>
              <w:t>=</w:t>
            </w:r>
            <w:r>
              <w:t>0，执行失败=具体错误代码</w:t>
            </w:r>
          </w:p>
        </w:tc>
      </w:tr>
    </w:tbl>
    <w:p w:rsidR="00B271CA" w:rsidRDefault="00B271CA">
      <w:pPr>
        <w:pStyle w:val="QB7"/>
        <w:ind w:firstLine="420"/>
      </w:pPr>
    </w:p>
    <w:p w:rsidR="00B271CA" w:rsidRDefault="00203F53">
      <w:pPr>
        <w:pStyle w:val="QB2"/>
      </w:pPr>
      <w:r w:rsidRPr="00203F53">
        <w:rPr>
          <w:rFonts w:hint="eastAsia"/>
        </w:rPr>
        <w:t>查询插件审批状态</w:t>
      </w:r>
    </w:p>
    <w:p w:rsidR="00B271CA" w:rsidRDefault="00203F53">
      <w:pPr>
        <w:pStyle w:val="QB3"/>
      </w:pPr>
      <w:r w:rsidRPr="00203F53">
        <w:t>接口说明</w:t>
      </w:r>
    </w:p>
    <w:p w:rsidR="00660133" w:rsidRDefault="00660133" w:rsidP="00660133">
      <w:pPr>
        <w:pStyle w:val="QB7"/>
        <w:ind w:firstLine="420"/>
      </w:pPr>
      <w:r>
        <w:rPr>
          <w:rFonts w:hint="eastAsia"/>
        </w:rPr>
        <w:t>省级数字家庭管理平台向一级</w:t>
      </w:r>
      <w:r w:rsidR="00F52FB1">
        <w:rPr>
          <w:rFonts w:hint="eastAsia"/>
        </w:rPr>
        <w:t>家庭</w:t>
      </w:r>
      <w:r w:rsidR="00F52FB1">
        <w:t>开放平台</w:t>
      </w:r>
      <w:r>
        <w:rPr>
          <w:rFonts w:hint="eastAsia"/>
        </w:rPr>
        <w:t>请求</w:t>
      </w:r>
      <w:r>
        <w:t>查询该省所以请求审批插件的审批状态</w:t>
      </w:r>
      <w:r w:rsidR="00F52FB1">
        <w:rPr>
          <w:rFonts w:hint="eastAsia"/>
        </w:rPr>
        <w:t>。</w:t>
      </w:r>
    </w:p>
    <w:p w:rsidR="00660133" w:rsidRDefault="00660133" w:rsidP="00660133">
      <w:pPr>
        <w:pStyle w:val="QB7"/>
        <w:ind w:firstLine="420"/>
      </w:pPr>
      <w:r w:rsidRPr="00073E74">
        <w:rPr>
          <w:rFonts w:hint="eastAsia"/>
        </w:rPr>
        <w:t>消息发送方向：</w:t>
      </w:r>
      <w:r>
        <w:rPr>
          <w:rFonts w:hint="eastAsia"/>
        </w:rPr>
        <w:t>省级数字家庭管理平台</w:t>
      </w:r>
      <w:r w:rsidRPr="00073E74">
        <w:rPr>
          <w:rFonts w:hint="eastAsia"/>
        </w:rPr>
        <w:t>－&gt;</w:t>
      </w:r>
      <w:r>
        <w:rPr>
          <w:rFonts w:hint="eastAsia"/>
        </w:rPr>
        <w:t>一级</w:t>
      </w:r>
      <w:r w:rsidR="00F52FB1">
        <w:rPr>
          <w:rFonts w:hint="eastAsia"/>
        </w:rPr>
        <w:t>家庭开放平台。</w:t>
      </w:r>
    </w:p>
    <w:p w:rsidR="00F52FB1" w:rsidRDefault="00F52FB1" w:rsidP="00660133">
      <w:pPr>
        <w:pStyle w:val="QB7"/>
        <w:ind w:firstLine="420"/>
      </w:pPr>
    </w:p>
    <w:p w:rsidR="00B271CA" w:rsidRDefault="00203F53">
      <w:pPr>
        <w:pStyle w:val="QB3"/>
      </w:pPr>
      <w:r w:rsidRPr="00203F53">
        <w:rPr>
          <w:rFonts w:hint="eastAsia"/>
        </w:rPr>
        <w:t>接口类型</w:t>
      </w:r>
    </w:p>
    <w:p w:rsidR="00660133" w:rsidRDefault="00F52FB1" w:rsidP="00660133">
      <w:pPr>
        <w:pStyle w:val="QB7"/>
        <w:ind w:firstLine="420"/>
      </w:pPr>
      <w:r>
        <w:rPr>
          <w:rFonts w:hint="eastAsia"/>
        </w:rPr>
        <w:t>接口名称：getPluginAuditState</w:t>
      </w:r>
    </w:p>
    <w:p w:rsidR="00660133" w:rsidRDefault="00660133" w:rsidP="00660133">
      <w:pPr>
        <w:pStyle w:val="QB7"/>
        <w:ind w:firstLine="420"/>
      </w:pPr>
    </w:p>
    <w:p w:rsidR="00660133" w:rsidRPr="00146E50" w:rsidRDefault="00660133" w:rsidP="00660133">
      <w:pPr>
        <w:pStyle w:val="QB3"/>
        <w:numPr>
          <w:ilvl w:val="2"/>
          <w:numId w:val="79"/>
        </w:numPr>
        <w:tabs>
          <w:tab w:val="num" w:pos="709"/>
        </w:tabs>
        <w:rPr>
          <w:rFonts w:ascii="宋体" w:eastAsia="宋体" w:hAnsi="宋体"/>
          <w:sz w:val="24"/>
          <w:szCs w:val="24"/>
        </w:rPr>
      </w:pPr>
      <w:r w:rsidRPr="00146E50">
        <w:rPr>
          <w:rFonts w:ascii="宋体" w:eastAsia="宋体" w:hAnsi="宋体" w:hint="eastAsia"/>
          <w:sz w:val="24"/>
          <w:szCs w:val="24"/>
        </w:rPr>
        <w:t>请求报文</w:t>
      </w:r>
      <w:r w:rsidRPr="00146E50">
        <w:rPr>
          <w:rFonts w:ascii="宋体" w:eastAsia="宋体" w:hAnsi="宋体"/>
          <w:sz w:val="24"/>
          <w:szCs w:val="24"/>
        </w:rPr>
        <w:t>定义</w:t>
      </w:r>
    </w:p>
    <w:p w:rsidR="00660133" w:rsidRDefault="00660133" w:rsidP="00660133">
      <w:pPr>
        <w:pStyle w:val="QB7"/>
        <w:ind w:firstLine="420"/>
      </w:pPr>
      <w:r>
        <w:rPr>
          <w:rFonts w:hint="eastAsia"/>
        </w:rPr>
        <w:t>例程:</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t>Get</w:t>
      </w: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w:t>
      </w:r>
      <w:r>
        <w:t>GET</w:t>
      </w:r>
      <w:r>
        <w:rPr>
          <w:rFonts w:hint="eastAsia"/>
        </w:rPr>
        <w:t>_</w:t>
      </w:r>
      <w:r w:rsidRPr="009B4054">
        <w:rPr>
          <w:rFonts w:hint="eastAsia"/>
        </w:rPr>
        <w:t>P</w:t>
      </w:r>
      <w:r>
        <w:t>LUGIN</w:t>
      </w:r>
      <w:r>
        <w:rPr>
          <w:rFonts w:hint="eastAsia"/>
        </w:rPr>
        <w:t>_</w:t>
      </w:r>
      <w:r w:rsidR="00F52FB1">
        <w:t>AUDIT_</w:t>
      </w:r>
      <w:r>
        <w:t>STATE</w:t>
      </w: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r w:rsidRPr="00190505">
        <w:t>Province</w:t>
      </w:r>
      <w:r>
        <w:t>_</w:t>
      </w:r>
      <w:r w:rsidRPr="00190505">
        <w:t>code</w:t>
      </w:r>
      <w:r>
        <w:rPr>
          <w:rFonts w:hint="eastAsia"/>
        </w:rPr>
        <w:t>":"省份编码"</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60133" w:rsidRDefault="00660133" w:rsidP="00660133">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660133" w:rsidTr="00F52FB1">
        <w:tc>
          <w:tcPr>
            <w:tcW w:w="2519" w:type="dxa"/>
            <w:tcBorders>
              <w:top w:val="single" w:sz="4" w:space="0" w:color="5B9BD5"/>
              <w:left w:val="single" w:sz="4" w:space="0" w:color="5B9BD5"/>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660133" w:rsidRDefault="00660133" w:rsidP="00F52FB1">
            <w:pPr>
              <w:pStyle w:val="QB20"/>
              <w:ind w:firstLineChars="0" w:firstLine="0"/>
              <w:jc w:val="center"/>
              <w:rPr>
                <w:b/>
                <w:bCs/>
                <w:color w:val="FFFFFF"/>
              </w:rPr>
            </w:pPr>
            <w:r>
              <w:rPr>
                <w:b/>
                <w:bCs/>
                <w:color w:val="FFFFFF"/>
              </w:rPr>
              <w:t>说明</w:t>
            </w:r>
          </w:p>
        </w:tc>
      </w:tr>
      <w:tr w:rsidR="00660133" w:rsidTr="00F52FB1">
        <w:trPr>
          <w:trHeight w:val="90"/>
        </w:trPr>
        <w:tc>
          <w:tcPr>
            <w:tcW w:w="2519" w:type="dxa"/>
            <w:shd w:val="clear" w:color="auto" w:fill="DEEAF6"/>
          </w:tcPr>
          <w:p w:rsidR="00660133" w:rsidRDefault="00660133" w:rsidP="00F52FB1">
            <w:pPr>
              <w:pStyle w:val="QB20"/>
              <w:ind w:firstLineChars="0" w:firstLine="0"/>
              <w:rPr>
                <w:b/>
                <w:bCs/>
              </w:rPr>
            </w:pPr>
            <w:r>
              <w:rPr>
                <w:rFonts w:cs="Times New Roman" w:hint="eastAsia"/>
                <w:b/>
                <w:bCs/>
              </w:rPr>
              <w:t>RPCMethod</w:t>
            </w:r>
          </w:p>
        </w:tc>
        <w:tc>
          <w:tcPr>
            <w:tcW w:w="1638" w:type="dxa"/>
            <w:shd w:val="clear" w:color="auto" w:fill="DEEAF6"/>
          </w:tcPr>
          <w:p w:rsidR="00660133" w:rsidRDefault="00660133" w:rsidP="00F52FB1">
            <w:pPr>
              <w:pStyle w:val="QB20"/>
              <w:ind w:firstLineChars="0" w:firstLine="0"/>
            </w:pPr>
            <w:r>
              <w:rPr>
                <w:rFonts w:hint="eastAsia"/>
              </w:rPr>
              <w:t>String</w:t>
            </w:r>
          </w:p>
        </w:tc>
        <w:tc>
          <w:tcPr>
            <w:tcW w:w="2049" w:type="dxa"/>
            <w:shd w:val="clear" w:color="auto" w:fill="DEEAF6"/>
          </w:tcPr>
          <w:p w:rsidR="00660133" w:rsidRDefault="00660133" w:rsidP="00F52FB1">
            <w:pPr>
              <w:pStyle w:val="QB20"/>
              <w:ind w:firstLineChars="0" w:firstLine="0"/>
            </w:pPr>
            <w:r>
              <w:rPr>
                <w:rFonts w:hint="eastAsia"/>
              </w:rPr>
              <w:t>接口分类定义</w:t>
            </w:r>
          </w:p>
        </w:tc>
        <w:tc>
          <w:tcPr>
            <w:tcW w:w="2316" w:type="dxa"/>
            <w:shd w:val="clear" w:color="auto" w:fill="DEEAF6"/>
          </w:tcPr>
          <w:p w:rsidR="00660133" w:rsidRDefault="00660133" w:rsidP="00F52FB1">
            <w:pPr>
              <w:pStyle w:val="QB20"/>
              <w:ind w:firstLineChars="0" w:firstLine="0"/>
            </w:pPr>
            <w:r>
              <w:t>Get</w:t>
            </w:r>
          </w:p>
        </w:tc>
      </w:tr>
      <w:tr w:rsidR="00660133" w:rsidTr="00F52FB1">
        <w:tc>
          <w:tcPr>
            <w:tcW w:w="2519" w:type="dxa"/>
          </w:tcPr>
          <w:p w:rsidR="00660133" w:rsidRDefault="00660133" w:rsidP="00F52FB1">
            <w:pPr>
              <w:pStyle w:val="QB20"/>
              <w:ind w:firstLineChars="0" w:firstLine="0"/>
              <w:rPr>
                <w:b/>
                <w:bCs/>
              </w:rPr>
            </w:pPr>
            <w:r>
              <w:rPr>
                <w:rFonts w:cs="Times New Roman" w:hint="eastAsia"/>
                <w:b/>
                <w:bCs/>
              </w:rPr>
              <w:t>ID</w:t>
            </w:r>
          </w:p>
        </w:tc>
        <w:tc>
          <w:tcPr>
            <w:tcW w:w="1638" w:type="dxa"/>
          </w:tcPr>
          <w:p w:rsidR="00660133" w:rsidRDefault="00660133" w:rsidP="00F52FB1">
            <w:pPr>
              <w:pStyle w:val="QB20"/>
              <w:ind w:firstLineChars="0" w:firstLine="0"/>
            </w:pPr>
            <w:r>
              <w:rPr>
                <w:rFonts w:hint="eastAsia"/>
              </w:rPr>
              <w:t>Int</w:t>
            </w:r>
          </w:p>
        </w:tc>
        <w:tc>
          <w:tcPr>
            <w:tcW w:w="2049" w:type="dxa"/>
          </w:tcPr>
          <w:p w:rsidR="00660133" w:rsidRDefault="00660133" w:rsidP="00F52FB1">
            <w:pPr>
              <w:pStyle w:val="QB20"/>
              <w:ind w:firstLineChars="0" w:firstLine="0"/>
            </w:pPr>
            <w:r>
              <w:rPr>
                <w:rFonts w:hint="eastAsia"/>
              </w:rPr>
              <w:t>平台</w:t>
            </w:r>
            <w:r>
              <w:t>维护的事务ID</w:t>
            </w:r>
          </w:p>
        </w:tc>
        <w:tc>
          <w:tcPr>
            <w:tcW w:w="2316" w:type="dxa"/>
          </w:tcPr>
          <w:p w:rsidR="00660133" w:rsidRDefault="00660133" w:rsidP="00F52FB1">
            <w:pPr>
              <w:pStyle w:val="QB20"/>
              <w:ind w:firstLineChars="0" w:firstLine="0"/>
            </w:pPr>
            <w:r>
              <w:rPr>
                <w:rFonts w:hint="eastAsia"/>
              </w:rPr>
              <w:t>二级家开</w:t>
            </w:r>
            <w:r>
              <w:t>平台按请求原</w:t>
            </w:r>
            <w:r>
              <w:lastRenderedPageBreak/>
              <w:t>值返回</w:t>
            </w:r>
          </w:p>
        </w:tc>
      </w:tr>
      <w:tr w:rsidR="00660133" w:rsidTr="00F52FB1">
        <w:trPr>
          <w:trHeight w:val="637"/>
        </w:trPr>
        <w:tc>
          <w:tcPr>
            <w:tcW w:w="2519" w:type="dxa"/>
            <w:shd w:val="clear" w:color="auto" w:fill="DEEAF6"/>
          </w:tcPr>
          <w:p w:rsidR="00660133" w:rsidRDefault="00660133" w:rsidP="00F52FB1">
            <w:pPr>
              <w:pStyle w:val="QB20"/>
              <w:ind w:firstLineChars="0" w:firstLine="0"/>
              <w:rPr>
                <w:b/>
                <w:bCs/>
              </w:rPr>
            </w:pPr>
            <w:r>
              <w:rPr>
                <w:rFonts w:cs="Times New Roman"/>
                <w:b/>
                <w:bCs/>
              </w:rPr>
              <w:lastRenderedPageBreak/>
              <w:t>CmdType</w:t>
            </w:r>
          </w:p>
        </w:tc>
        <w:tc>
          <w:tcPr>
            <w:tcW w:w="1638" w:type="dxa"/>
            <w:shd w:val="clear" w:color="auto" w:fill="DEEAF6"/>
          </w:tcPr>
          <w:p w:rsidR="00660133" w:rsidRDefault="00660133" w:rsidP="00F52FB1">
            <w:pPr>
              <w:pStyle w:val="QB20"/>
              <w:ind w:firstLineChars="0" w:firstLine="0"/>
            </w:pPr>
            <w:r>
              <w:t>String</w:t>
            </w:r>
          </w:p>
        </w:tc>
        <w:tc>
          <w:tcPr>
            <w:tcW w:w="2049" w:type="dxa"/>
            <w:shd w:val="clear" w:color="auto" w:fill="DEEAF6"/>
          </w:tcPr>
          <w:p w:rsidR="00660133" w:rsidRDefault="00660133" w:rsidP="00F52FB1">
            <w:pPr>
              <w:pStyle w:val="QB20"/>
              <w:ind w:firstLineChars="0" w:firstLine="0"/>
            </w:pPr>
            <w:r>
              <w:t>命令类型</w:t>
            </w:r>
          </w:p>
        </w:tc>
        <w:tc>
          <w:tcPr>
            <w:tcW w:w="2316" w:type="dxa"/>
            <w:shd w:val="clear" w:color="auto" w:fill="DEEAF6"/>
          </w:tcPr>
          <w:p w:rsidR="00660133" w:rsidRDefault="00F52FB1" w:rsidP="00F52FB1">
            <w:pPr>
              <w:pStyle w:val="QB20"/>
              <w:ind w:firstLineChars="0" w:firstLine="0"/>
            </w:pPr>
            <w:r>
              <w:t>GET</w:t>
            </w:r>
            <w:r>
              <w:rPr>
                <w:rFonts w:hint="eastAsia"/>
              </w:rPr>
              <w:t>_</w:t>
            </w:r>
            <w:r w:rsidRPr="009B4054">
              <w:rPr>
                <w:rFonts w:hint="eastAsia"/>
              </w:rPr>
              <w:t>P</w:t>
            </w:r>
            <w:r>
              <w:t>LUGIN</w:t>
            </w:r>
            <w:r>
              <w:rPr>
                <w:rFonts w:hint="eastAsia"/>
              </w:rPr>
              <w:t>_</w:t>
            </w:r>
            <w:r>
              <w:t>AUDIT_STATE</w:t>
            </w:r>
          </w:p>
        </w:tc>
      </w:tr>
      <w:tr w:rsidR="00660133" w:rsidTr="00F52FB1">
        <w:tc>
          <w:tcPr>
            <w:tcW w:w="2519" w:type="dxa"/>
          </w:tcPr>
          <w:p w:rsidR="00660133" w:rsidRDefault="00660133" w:rsidP="00F52FB1">
            <w:pPr>
              <w:pStyle w:val="QB20"/>
              <w:ind w:firstLineChars="0" w:firstLine="0"/>
              <w:rPr>
                <w:b/>
                <w:bCs/>
              </w:rPr>
            </w:pPr>
            <w:r>
              <w:rPr>
                <w:rFonts w:cs="Times New Roman"/>
                <w:b/>
                <w:bCs/>
              </w:rPr>
              <w:t>SequenceId</w:t>
            </w:r>
          </w:p>
        </w:tc>
        <w:tc>
          <w:tcPr>
            <w:tcW w:w="1638" w:type="dxa"/>
          </w:tcPr>
          <w:p w:rsidR="00660133" w:rsidRDefault="00660133" w:rsidP="00F52FB1">
            <w:pPr>
              <w:pStyle w:val="QB20"/>
              <w:ind w:firstLineChars="0" w:firstLine="0"/>
            </w:pPr>
            <w:r>
              <w:t>String</w:t>
            </w:r>
          </w:p>
        </w:tc>
        <w:tc>
          <w:tcPr>
            <w:tcW w:w="2049" w:type="dxa"/>
          </w:tcPr>
          <w:p w:rsidR="00660133" w:rsidRDefault="00660133" w:rsidP="00F52FB1">
            <w:pPr>
              <w:pStyle w:val="QB20"/>
              <w:ind w:firstLineChars="0" w:firstLine="0"/>
            </w:pPr>
            <w:r>
              <w:t>请求编号</w:t>
            </w:r>
          </w:p>
        </w:tc>
        <w:tc>
          <w:tcPr>
            <w:tcW w:w="2316" w:type="dxa"/>
          </w:tcPr>
          <w:p w:rsidR="00660133" w:rsidRDefault="00660133" w:rsidP="00F52FB1">
            <w:pPr>
              <w:pStyle w:val="QB20"/>
              <w:ind w:firstLineChars="0" w:firstLine="0"/>
            </w:pPr>
            <w:r>
              <w:rPr>
                <w:rFonts w:hint="eastAsia"/>
              </w:rPr>
              <w:t>SequenceId为二级家开</w:t>
            </w:r>
            <w:r>
              <w:t>平台</w:t>
            </w:r>
            <w:r>
              <w:rPr>
                <w:rFonts w:hint="eastAsia"/>
              </w:rPr>
              <w:t>动态生成，表示命令序列，网关按照请求的原值返回。</w:t>
            </w:r>
          </w:p>
          <w:p w:rsidR="00660133" w:rsidRDefault="00660133" w:rsidP="00F52FB1">
            <w:pPr>
              <w:pStyle w:val="QB20"/>
              <w:ind w:firstLineChars="0" w:firstLine="0"/>
            </w:pPr>
            <w:r>
              <w:rPr>
                <w:rFonts w:hint="eastAsia"/>
              </w:rPr>
              <w:t>16进制数，8位</w:t>
            </w:r>
          </w:p>
        </w:tc>
      </w:tr>
      <w:tr w:rsidR="00660133" w:rsidTr="00F52FB1">
        <w:tc>
          <w:tcPr>
            <w:tcW w:w="2519" w:type="dxa"/>
            <w:tcBorders>
              <w:bottom w:val="single" w:sz="4" w:space="0" w:color="9CC2E5"/>
            </w:tcBorders>
            <w:shd w:val="clear" w:color="auto" w:fill="DEEAF6"/>
          </w:tcPr>
          <w:p w:rsidR="00660133" w:rsidRDefault="00660133" w:rsidP="00F52FB1">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660133" w:rsidRDefault="00660133" w:rsidP="00F52FB1">
            <w:pPr>
              <w:pStyle w:val="QB20"/>
              <w:ind w:firstLineChars="0" w:firstLine="0"/>
            </w:pPr>
            <w:r>
              <w:rPr>
                <w:rFonts w:hint="eastAsia"/>
              </w:rPr>
              <w:t>Object</w:t>
            </w:r>
          </w:p>
        </w:tc>
        <w:tc>
          <w:tcPr>
            <w:tcW w:w="2049" w:type="dxa"/>
            <w:tcBorders>
              <w:bottom w:val="single" w:sz="4" w:space="0" w:color="9CC2E5"/>
            </w:tcBorders>
            <w:shd w:val="clear" w:color="auto" w:fill="DEEAF6"/>
          </w:tcPr>
          <w:p w:rsidR="00660133" w:rsidRDefault="00660133" w:rsidP="00F52FB1">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660133" w:rsidRDefault="00660133" w:rsidP="00F52FB1">
            <w:pPr>
              <w:pStyle w:val="QB20"/>
              <w:ind w:firstLineChars="0" w:firstLine="0"/>
            </w:pPr>
          </w:p>
        </w:tc>
      </w:tr>
      <w:tr w:rsidR="00660133" w:rsidTr="00F52FB1">
        <w:tc>
          <w:tcPr>
            <w:tcW w:w="2519" w:type="dxa"/>
            <w:shd w:val="clear" w:color="auto" w:fill="FFFFFF"/>
          </w:tcPr>
          <w:p w:rsidR="00660133" w:rsidRDefault="00660133" w:rsidP="00F52FB1">
            <w:pPr>
              <w:pStyle w:val="QB20"/>
              <w:ind w:firstLineChars="0" w:firstLine="0"/>
            </w:pPr>
            <w:r w:rsidRPr="00190505">
              <w:t>Province</w:t>
            </w:r>
            <w:r>
              <w:t>_</w:t>
            </w:r>
            <w:r w:rsidRPr="00190505">
              <w:t>code</w:t>
            </w:r>
          </w:p>
        </w:tc>
        <w:tc>
          <w:tcPr>
            <w:tcW w:w="1638" w:type="dxa"/>
            <w:shd w:val="clear" w:color="auto" w:fill="FFFFFF"/>
          </w:tcPr>
          <w:p w:rsidR="00660133" w:rsidRDefault="00660133" w:rsidP="00F52FB1">
            <w:pPr>
              <w:pStyle w:val="QB20"/>
              <w:ind w:firstLineChars="0" w:firstLine="0"/>
            </w:pPr>
            <w:r>
              <w:t>String</w:t>
            </w:r>
          </w:p>
        </w:tc>
        <w:tc>
          <w:tcPr>
            <w:tcW w:w="2049" w:type="dxa"/>
            <w:shd w:val="clear" w:color="auto" w:fill="FFFFFF"/>
          </w:tcPr>
          <w:p w:rsidR="00660133" w:rsidRDefault="00660133" w:rsidP="00F52FB1">
            <w:pPr>
              <w:pStyle w:val="QB20"/>
              <w:ind w:firstLineChars="0" w:firstLine="0"/>
            </w:pPr>
            <w:r>
              <w:rPr>
                <w:rFonts w:hint="eastAsia"/>
              </w:rPr>
              <w:t>省份</w:t>
            </w:r>
            <w:r>
              <w:t>编码</w:t>
            </w:r>
          </w:p>
        </w:tc>
        <w:tc>
          <w:tcPr>
            <w:tcW w:w="2316" w:type="dxa"/>
            <w:shd w:val="clear" w:color="auto" w:fill="FFFFFF"/>
          </w:tcPr>
          <w:p w:rsidR="00660133" w:rsidRDefault="00660133" w:rsidP="00F52FB1">
            <w:pPr>
              <w:pStyle w:val="QB20"/>
              <w:ind w:firstLineChars="0" w:firstLine="0"/>
            </w:pPr>
          </w:p>
        </w:tc>
      </w:tr>
    </w:tbl>
    <w:p w:rsidR="00B271CA" w:rsidRDefault="00203F53">
      <w:pPr>
        <w:pStyle w:val="QB3"/>
      </w:pPr>
      <w:r w:rsidRPr="00203F53">
        <w:t>响应报文定义</w:t>
      </w:r>
    </w:p>
    <w:p w:rsidR="00660133" w:rsidRDefault="00660133" w:rsidP="00660133">
      <w:pPr>
        <w:pStyle w:val="QB7"/>
        <w:ind w:firstLine="420"/>
      </w:pPr>
      <w:r>
        <w:rPr>
          <w:rFonts w:hint="eastAsia"/>
        </w:rPr>
        <w:t>返回成功例程:</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w:t>
      </w:r>
      <w:r w:rsidR="00F52FB1">
        <w:t>GET</w:t>
      </w:r>
      <w:r w:rsidR="00F52FB1">
        <w:rPr>
          <w:rFonts w:hint="eastAsia"/>
        </w:rPr>
        <w:t>_</w:t>
      </w:r>
      <w:r w:rsidR="00F52FB1" w:rsidRPr="009B4054">
        <w:rPr>
          <w:rFonts w:hint="eastAsia"/>
        </w:rPr>
        <w:t>P</w:t>
      </w:r>
      <w:r w:rsidR="00F52FB1">
        <w:t>LUGIN</w:t>
      </w:r>
      <w:r w:rsidR="00F52FB1">
        <w:rPr>
          <w:rFonts w:hint="eastAsia"/>
        </w:rPr>
        <w:t>_</w:t>
      </w:r>
      <w:r w:rsidR="00F52FB1">
        <w:t>AUDIT_STATE</w:t>
      </w: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w:t>
      </w:r>
      <w:r>
        <w:rPr>
          <w:rFonts w:hint="eastAsia"/>
        </w:rPr>
        <w:t>tatus</w:t>
      </w:r>
      <w:r>
        <w:t>": "0"</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sidRPr="009B4054">
        <w:rPr>
          <w:rFonts w:hint="eastAsia"/>
        </w:rPr>
        <w:t>P</w:t>
      </w:r>
      <w:r>
        <w:t>lugin_list</w:t>
      </w:r>
      <w:r>
        <w:t>”</w:t>
      </w:r>
      <w:r>
        <w:t>:</w:t>
      </w: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Plugin_Name</w:t>
      </w:r>
      <w:r>
        <w:rPr>
          <w:rFonts w:hint="eastAsia"/>
        </w:rPr>
        <w:t>":"插件编号"，</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Plugin_Title</w:t>
      </w:r>
      <w:r>
        <w:rPr>
          <w:rFonts w:hint="eastAsia"/>
        </w:rPr>
        <w:t>":"插件名称"</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Plugin_</w:t>
      </w:r>
      <w:r w:rsidRPr="007A3D3D">
        <w:t>description</w:t>
      </w:r>
      <w:r>
        <w:rPr>
          <w:rFonts w:hint="eastAsia"/>
        </w:rPr>
        <w:t>":"插件描述"</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t>“</w:t>
      </w:r>
      <w:r w:rsidRPr="00C17747">
        <w:t>Version</w:t>
      </w:r>
      <w:r>
        <w:t>”</w:t>
      </w:r>
      <w:r>
        <w:rPr>
          <w:rFonts w:hint="eastAsia"/>
        </w:rPr>
        <w:t>：</w:t>
      </w:r>
      <w:r>
        <w:t>”</w:t>
      </w:r>
      <w:r>
        <w:t>版本</w:t>
      </w:r>
      <w:r>
        <w:t>”</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t>“</w:t>
      </w:r>
      <w:r>
        <w:t>Request_type</w:t>
      </w:r>
      <w:r>
        <w:t>”</w:t>
      </w:r>
      <w:r>
        <w:rPr>
          <w:rFonts w:hint="eastAsia"/>
        </w:rPr>
        <w:t>：</w:t>
      </w:r>
      <w:r>
        <w:t>”</w:t>
      </w:r>
      <w:r>
        <w:rPr>
          <w:rFonts w:hint="eastAsia"/>
        </w:rPr>
        <w:t>请求</w:t>
      </w:r>
      <w:r>
        <w:t>审批类型</w:t>
      </w:r>
      <w:r>
        <w:t>”</w:t>
      </w:r>
      <w:r>
        <w:t>,</w:t>
      </w:r>
    </w:p>
    <w:p w:rsidR="00660133" w:rsidRPr="00D82648"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t>“</w:t>
      </w:r>
      <w:r w:rsidRPr="008E64F9">
        <w:t>Auditing</w:t>
      </w:r>
      <w:r>
        <w:t>_</w:t>
      </w:r>
      <w:r>
        <w:rPr>
          <w:rFonts w:hint="eastAsia"/>
        </w:rPr>
        <w:t>Status</w:t>
      </w:r>
      <w:r>
        <w:t>”</w:t>
      </w:r>
      <w:r>
        <w:rPr>
          <w:rFonts w:hint="eastAsia"/>
        </w:rPr>
        <w:t>：</w:t>
      </w:r>
      <w:r>
        <w:t>”</w:t>
      </w:r>
      <w:r>
        <w:rPr>
          <w:rFonts w:hint="eastAsia"/>
        </w:rPr>
        <w:t>审核状态</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rPr>
          <w:rFonts w:cs="宋体"/>
        </w:rPr>
      </w:pPr>
      <w:r>
        <w:rPr>
          <w:rFonts w:hint="eastAsia"/>
        </w:rPr>
        <w:t>}</w:t>
      </w:r>
      <w:r>
        <w:rPr>
          <w:rFonts w:cs="宋体"/>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Plugin_Name</w:t>
      </w:r>
      <w:r>
        <w:rPr>
          <w:rFonts w:hint="eastAsia"/>
        </w:rPr>
        <w:t>":"插件编号"，</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Plugin_Title</w:t>
      </w:r>
      <w:r>
        <w:rPr>
          <w:rFonts w:hint="eastAsia"/>
        </w:rPr>
        <w:t>":"插件名称"</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Plugin_</w:t>
      </w:r>
      <w:r w:rsidRPr="007A3D3D">
        <w:t>description</w:t>
      </w:r>
      <w:r>
        <w:rPr>
          <w:rFonts w:hint="eastAsia"/>
        </w:rPr>
        <w:t>":"插件描述"</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t>“</w:t>
      </w:r>
      <w:r w:rsidRPr="00C17747">
        <w:t>Version</w:t>
      </w:r>
      <w:r>
        <w:t>”</w:t>
      </w:r>
      <w:r>
        <w:rPr>
          <w:rFonts w:hint="eastAsia"/>
        </w:rPr>
        <w:t>：</w:t>
      </w:r>
      <w:r>
        <w:t>”</w:t>
      </w:r>
      <w:r>
        <w:t>版本</w:t>
      </w:r>
      <w:r>
        <w:t>”</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t>“</w:t>
      </w:r>
      <w:r>
        <w:t>Request_type</w:t>
      </w:r>
      <w:r>
        <w:t>”</w:t>
      </w:r>
      <w:r>
        <w:rPr>
          <w:rFonts w:hint="eastAsia"/>
        </w:rPr>
        <w:t>：</w:t>
      </w:r>
      <w:r>
        <w:t>”</w:t>
      </w:r>
      <w:r>
        <w:rPr>
          <w:rFonts w:hint="eastAsia"/>
        </w:rPr>
        <w:t>请求</w:t>
      </w:r>
      <w:r>
        <w:t>审批类型</w:t>
      </w:r>
      <w:r>
        <w:t>”</w:t>
      </w:r>
      <w:r>
        <w:t>,</w:t>
      </w:r>
    </w:p>
    <w:p w:rsidR="00660133" w:rsidRPr="00D82648"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t>“</w:t>
      </w:r>
      <w:r w:rsidRPr="008E64F9">
        <w:t>Auditing</w:t>
      </w:r>
      <w:r>
        <w:t>_</w:t>
      </w:r>
      <w:r>
        <w:rPr>
          <w:rFonts w:hint="eastAsia"/>
        </w:rPr>
        <w:t>Status</w:t>
      </w:r>
      <w:r>
        <w:t>”</w:t>
      </w:r>
      <w:r>
        <w:rPr>
          <w:rFonts w:hint="eastAsia"/>
        </w:rPr>
        <w:t>：</w:t>
      </w:r>
      <w:r>
        <w:t>”</w:t>
      </w:r>
      <w:r>
        <w:rPr>
          <w:rFonts w:hint="eastAsia"/>
        </w:rPr>
        <w:t>审核状态</w:t>
      </w:r>
      <w: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550" w:firstLine="1155"/>
      </w:pPr>
      <w:r>
        <w:rPr>
          <w:rFonts w:hint="eastAsia"/>
        </w:rPr>
        <w:t>}</w:t>
      </w:r>
      <w:r w:rsidRPr="0099789F">
        <w:rPr>
          <w:rFonts w:cs="宋体"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660133" w:rsidRDefault="00660133" w:rsidP="00660133">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660133" w:rsidRDefault="00660133" w:rsidP="00660133">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263"/>
        <w:gridCol w:w="1997"/>
        <w:gridCol w:w="2131"/>
        <w:gridCol w:w="2393"/>
      </w:tblGrid>
      <w:tr w:rsidR="00660133" w:rsidTr="00F52FB1">
        <w:tc>
          <w:tcPr>
            <w:tcW w:w="2263" w:type="dxa"/>
            <w:tcBorders>
              <w:top w:val="single" w:sz="4" w:space="0" w:color="5B9BD5"/>
              <w:left w:val="single" w:sz="4" w:space="0" w:color="5B9BD5"/>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参数名称</w:t>
            </w:r>
          </w:p>
        </w:tc>
        <w:tc>
          <w:tcPr>
            <w:tcW w:w="1997" w:type="dxa"/>
            <w:tcBorders>
              <w:top w:val="single" w:sz="4" w:space="0" w:color="5B9BD5"/>
              <w:left w:val="nil"/>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660133" w:rsidRDefault="00660133" w:rsidP="00F52FB1">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660133" w:rsidRDefault="00660133" w:rsidP="00F52FB1">
            <w:pPr>
              <w:pStyle w:val="QB20"/>
              <w:ind w:firstLineChars="0" w:firstLine="0"/>
              <w:jc w:val="center"/>
              <w:rPr>
                <w:b/>
                <w:bCs/>
                <w:color w:val="FFFFFF"/>
              </w:rPr>
            </w:pPr>
            <w:r>
              <w:rPr>
                <w:b/>
                <w:bCs/>
                <w:color w:val="FFFFFF"/>
              </w:rPr>
              <w:t>说明</w:t>
            </w:r>
          </w:p>
        </w:tc>
      </w:tr>
      <w:tr w:rsidR="00660133" w:rsidTr="00F52FB1">
        <w:tc>
          <w:tcPr>
            <w:tcW w:w="2263" w:type="dxa"/>
            <w:tcBorders>
              <w:top w:val="single" w:sz="4" w:space="0" w:color="5B9BD5"/>
            </w:tcBorders>
            <w:shd w:val="clear" w:color="auto" w:fill="FFFFFF"/>
          </w:tcPr>
          <w:p w:rsidR="00660133" w:rsidRDefault="00660133" w:rsidP="00F52FB1">
            <w:pPr>
              <w:pStyle w:val="QB20"/>
              <w:ind w:firstLineChars="0" w:firstLine="0"/>
              <w:rPr>
                <w:rFonts w:cs="Times New Roman"/>
                <w:b/>
                <w:bCs/>
              </w:rPr>
            </w:pPr>
            <w:r>
              <w:rPr>
                <w:rFonts w:cs="Times New Roman" w:hint="eastAsia"/>
                <w:b/>
                <w:bCs/>
              </w:rPr>
              <w:t>Result</w:t>
            </w:r>
          </w:p>
        </w:tc>
        <w:tc>
          <w:tcPr>
            <w:tcW w:w="1997" w:type="dxa"/>
            <w:tcBorders>
              <w:top w:val="single" w:sz="4" w:space="0" w:color="5B9BD5"/>
            </w:tcBorders>
            <w:shd w:val="clear" w:color="auto" w:fill="FFFFFF"/>
          </w:tcPr>
          <w:p w:rsidR="00660133" w:rsidRDefault="00660133" w:rsidP="00F52FB1">
            <w:pPr>
              <w:pStyle w:val="QB20"/>
              <w:ind w:firstLineChars="0" w:firstLine="0"/>
            </w:pPr>
            <w:r>
              <w:rPr>
                <w:rFonts w:hint="eastAsia"/>
              </w:rPr>
              <w:t>Int</w:t>
            </w:r>
          </w:p>
        </w:tc>
        <w:tc>
          <w:tcPr>
            <w:tcW w:w="2131" w:type="dxa"/>
            <w:tcBorders>
              <w:top w:val="single" w:sz="4" w:space="0" w:color="5B9BD5"/>
            </w:tcBorders>
            <w:shd w:val="clear" w:color="auto" w:fill="FFFFFF"/>
          </w:tcPr>
          <w:p w:rsidR="00660133" w:rsidRDefault="00660133" w:rsidP="00F52FB1">
            <w:pPr>
              <w:pStyle w:val="QB20"/>
              <w:ind w:firstLineChars="0" w:firstLine="0"/>
            </w:pPr>
          </w:p>
        </w:tc>
        <w:tc>
          <w:tcPr>
            <w:tcW w:w="2393" w:type="dxa"/>
            <w:tcBorders>
              <w:top w:val="single" w:sz="4" w:space="0" w:color="5B9BD5"/>
            </w:tcBorders>
            <w:shd w:val="clear" w:color="auto" w:fill="FFFFFF"/>
          </w:tcPr>
          <w:p w:rsidR="00660133" w:rsidRDefault="00660133" w:rsidP="00F52FB1">
            <w:pPr>
              <w:pStyle w:val="QB20"/>
              <w:ind w:firstLineChars="0" w:firstLine="0"/>
            </w:pPr>
          </w:p>
        </w:tc>
      </w:tr>
      <w:tr w:rsidR="00660133" w:rsidTr="00F52FB1">
        <w:tc>
          <w:tcPr>
            <w:tcW w:w="2263" w:type="dxa"/>
            <w:shd w:val="clear" w:color="auto" w:fill="DEEAF6"/>
          </w:tcPr>
          <w:p w:rsidR="00660133" w:rsidRDefault="00660133" w:rsidP="00F52FB1">
            <w:pPr>
              <w:pStyle w:val="QB20"/>
              <w:ind w:firstLineChars="0" w:firstLine="0"/>
              <w:rPr>
                <w:b/>
                <w:bCs/>
              </w:rPr>
            </w:pPr>
            <w:r>
              <w:rPr>
                <w:rFonts w:cs="Times New Roman" w:hint="eastAsia"/>
                <w:b/>
                <w:bCs/>
              </w:rPr>
              <w:t>ID</w:t>
            </w:r>
          </w:p>
        </w:tc>
        <w:tc>
          <w:tcPr>
            <w:tcW w:w="1997" w:type="dxa"/>
            <w:shd w:val="clear" w:color="auto" w:fill="DEEAF6"/>
          </w:tcPr>
          <w:p w:rsidR="00660133" w:rsidRDefault="00660133" w:rsidP="00F52FB1">
            <w:pPr>
              <w:pStyle w:val="QB20"/>
              <w:ind w:firstLineChars="0" w:firstLine="0"/>
            </w:pPr>
            <w:r>
              <w:rPr>
                <w:rFonts w:hint="eastAsia"/>
              </w:rPr>
              <w:t>Int</w:t>
            </w:r>
          </w:p>
        </w:tc>
        <w:tc>
          <w:tcPr>
            <w:tcW w:w="2131" w:type="dxa"/>
            <w:shd w:val="clear" w:color="auto" w:fill="DEEAF6"/>
          </w:tcPr>
          <w:p w:rsidR="00660133" w:rsidRDefault="00660133" w:rsidP="00F52FB1">
            <w:pPr>
              <w:pStyle w:val="QB20"/>
              <w:ind w:firstLineChars="0" w:firstLine="0"/>
            </w:pPr>
            <w:r>
              <w:rPr>
                <w:rFonts w:hint="eastAsia"/>
              </w:rPr>
              <w:t>平台</w:t>
            </w:r>
            <w:r>
              <w:t>维护的事务ID</w:t>
            </w:r>
          </w:p>
        </w:tc>
        <w:tc>
          <w:tcPr>
            <w:tcW w:w="2393" w:type="dxa"/>
            <w:shd w:val="clear" w:color="auto" w:fill="DEEAF6"/>
          </w:tcPr>
          <w:p w:rsidR="00660133" w:rsidRDefault="00660133" w:rsidP="00F52FB1">
            <w:pPr>
              <w:pStyle w:val="QB20"/>
              <w:ind w:firstLineChars="0" w:firstLine="0"/>
            </w:pPr>
            <w:r>
              <w:rPr>
                <w:rFonts w:hint="eastAsia"/>
              </w:rPr>
              <w:t>一级家开</w:t>
            </w:r>
            <w:r>
              <w:t>平台按请求原值返回</w:t>
            </w:r>
          </w:p>
        </w:tc>
      </w:tr>
      <w:tr w:rsidR="00660133" w:rsidTr="00F52FB1">
        <w:tc>
          <w:tcPr>
            <w:tcW w:w="2263" w:type="dxa"/>
          </w:tcPr>
          <w:p w:rsidR="00660133" w:rsidRDefault="00660133" w:rsidP="00F52FB1">
            <w:pPr>
              <w:pStyle w:val="QB20"/>
              <w:ind w:firstLineChars="0" w:firstLine="0"/>
              <w:rPr>
                <w:b/>
                <w:bCs/>
              </w:rPr>
            </w:pPr>
            <w:r>
              <w:rPr>
                <w:rFonts w:cs="Times New Roman"/>
                <w:b/>
                <w:bCs/>
              </w:rPr>
              <w:t>CmdType</w:t>
            </w:r>
          </w:p>
        </w:tc>
        <w:tc>
          <w:tcPr>
            <w:tcW w:w="1997" w:type="dxa"/>
          </w:tcPr>
          <w:p w:rsidR="00660133" w:rsidRDefault="00660133" w:rsidP="00F52FB1">
            <w:pPr>
              <w:pStyle w:val="QB20"/>
              <w:ind w:firstLineChars="0" w:firstLine="0"/>
            </w:pPr>
            <w:r>
              <w:t>String</w:t>
            </w:r>
          </w:p>
        </w:tc>
        <w:tc>
          <w:tcPr>
            <w:tcW w:w="2131" w:type="dxa"/>
          </w:tcPr>
          <w:p w:rsidR="00660133" w:rsidRDefault="00660133" w:rsidP="00F52FB1">
            <w:pPr>
              <w:pStyle w:val="QB20"/>
              <w:ind w:firstLineChars="0" w:firstLine="0"/>
            </w:pPr>
            <w:r>
              <w:t>命令类型</w:t>
            </w:r>
          </w:p>
        </w:tc>
        <w:tc>
          <w:tcPr>
            <w:tcW w:w="2393" w:type="dxa"/>
          </w:tcPr>
          <w:p w:rsidR="00660133" w:rsidRDefault="00660133" w:rsidP="00F52FB1">
            <w:pPr>
              <w:pStyle w:val="QB20"/>
              <w:ind w:firstLineChars="0" w:firstLine="0"/>
            </w:pPr>
            <w:r>
              <w:rPr>
                <w:rFonts w:hint="eastAsia"/>
              </w:rPr>
              <w:t>一级家开</w:t>
            </w:r>
            <w:r>
              <w:t>平台</w:t>
            </w:r>
            <w:r>
              <w:rPr>
                <w:rFonts w:hint="eastAsia"/>
              </w:rPr>
              <w:t>按照请求的原值返回。</w:t>
            </w:r>
          </w:p>
        </w:tc>
      </w:tr>
      <w:tr w:rsidR="00660133" w:rsidTr="00F52FB1">
        <w:tc>
          <w:tcPr>
            <w:tcW w:w="2263" w:type="dxa"/>
            <w:shd w:val="clear" w:color="auto" w:fill="DEEAF6"/>
          </w:tcPr>
          <w:p w:rsidR="00660133" w:rsidRDefault="00660133" w:rsidP="00F52FB1">
            <w:pPr>
              <w:pStyle w:val="QB20"/>
              <w:ind w:firstLineChars="0" w:firstLine="0"/>
              <w:rPr>
                <w:b/>
                <w:bCs/>
              </w:rPr>
            </w:pPr>
            <w:r>
              <w:rPr>
                <w:rFonts w:cs="Times New Roman"/>
                <w:b/>
                <w:bCs/>
              </w:rPr>
              <w:lastRenderedPageBreak/>
              <w:t>SequenceId</w:t>
            </w:r>
          </w:p>
        </w:tc>
        <w:tc>
          <w:tcPr>
            <w:tcW w:w="1997" w:type="dxa"/>
            <w:shd w:val="clear" w:color="auto" w:fill="DEEAF6"/>
          </w:tcPr>
          <w:p w:rsidR="00660133" w:rsidRDefault="00660133" w:rsidP="00F52FB1">
            <w:pPr>
              <w:pStyle w:val="QB20"/>
              <w:ind w:firstLineChars="0" w:firstLine="0"/>
            </w:pPr>
            <w:r>
              <w:t>String</w:t>
            </w:r>
          </w:p>
        </w:tc>
        <w:tc>
          <w:tcPr>
            <w:tcW w:w="2131" w:type="dxa"/>
            <w:shd w:val="clear" w:color="auto" w:fill="DEEAF6"/>
          </w:tcPr>
          <w:p w:rsidR="00660133" w:rsidRDefault="00660133" w:rsidP="00F52FB1">
            <w:pPr>
              <w:pStyle w:val="QB20"/>
              <w:ind w:firstLineChars="0" w:firstLine="0"/>
            </w:pPr>
            <w:r>
              <w:t>请求编号</w:t>
            </w:r>
          </w:p>
        </w:tc>
        <w:tc>
          <w:tcPr>
            <w:tcW w:w="2393" w:type="dxa"/>
            <w:shd w:val="clear" w:color="auto" w:fill="DEEAF6"/>
          </w:tcPr>
          <w:p w:rsidR="00660133" w:rsidRDefault="00660133" w:rsidP="00F52FB1">
            <w:pPr>
              <w:pStyle w:val="QB20"/>
              <w:ind w:firstLineChars="0" w:firstLine="0"/>
            </w:pPr>
            <w:r>
              <w:rPr>
                <w:rFonts w:hint="eastAsia"/>
              </w:rPr>
              <w:t>SequenceId为二级</w:t>
            </w:r>
            <w:r>
              <w:t>家开平台</w:t>
            </w:r>
            <w:r>
              <w:rPr>
                <w:rFonts w:hint="eastAsia"/>
              </w:rPr>
              <w:t>动态生成，表示命令序列，一级家开</w:t>
            </w:r>
            <w:r>
              <w:t>平台</w:t>
            </w:r>
            <w:r>
              <w:rPr>
                <w:rFonts w:hint="eastAsia"/>
              </w:rPr>
              <w:t>按照请求的原值返回。</w:t>
            </w:r>
          </w:p>
          <w:p w:rsidR="00660133" w:rsidRDefault="00660133" w:rsidP="00F52FB1">
            <w:pPr>
              <w:pStyle w:val="QB20"/>
              <w:ind w:firstLineChars="0" w:firstLine="0"/>
            </w:pPr>
            <w:r>
              <w:rPr>
                <w:rFonts w:hint="eastAsia"/>
              </w:rPr>
              <w:t>16进制数，8位</w:t>
            </w:r>
          </w:p>
        </w:tc>
      </w:tr>
      <w:tr w:rsidR="00660133" w:rsidTr="00F52FB1">
        <w:tc>
          <w:tcPr>
            <w:tcW w:w="2263" w:type="dxa"/>
          </w:tcPr>
          <w:p w:rsidR="00660133" w:rsidRDefault="00660133" w:rsidP="00F52FB1">
            <w:pPr>
              <w:pStyle w:val="QB20"/>
              <w:ind w:firstLineChars="0" w:firstLine="0"/>
              <w:rPr>
                <w:b/>
                <w:bCs/>
              </w:rPr>
            </w:pPr>
            <w:r>
              <w:rPr>
                <w:rFonts w:cs="Times New Roman"/>
                <w:b/>
                <w:bCs/>
              </w:rPr>
              <w:t>S</w:t>
            </w:r>
            <w:r>
              <w:rPr>
                <w:rFonts w:cs="Times New Roman" w:hint="eastAsia"/>
                <w:b/>
                <w:bCs/>
              </w:rPr>
              <w:t>tatus</w:t>
            </w:r>
          </w:p>
        </w:tc>
        <w:tc>
          <w:tcPr>
            <w:tcW w:w="1997" w:type="dxa"/>
          </w:tcPr>
          <w:p w:rsidR="00660133" w:rsidRDefault="00660133" w:rsidP="00F52FB1">
            <w:pPr>
              <w:pStyle w:val="QB20"/>
              <w:ind w:firstLineChars="0" w:firstLine="0"/>
            </w:pPr>
            <w:r>
              <w:t>String</w:t>
            </w:r>
          </w:p>
        </w:tc>
        <w:tc>
          <w:tcPr>
            <w:tcW w:w="2131" w:type="dxa"/>
          </w:tcPr>
          <w:p w:rsidR="00660133" w:rsidRDefault="00660133" w:rsidP="00F52FB1">
            <w:pPr>
              <w:pStyle w:val="QB20"/>
              <w:ind w:firstLineChars="0" w:firstLine="0"/>
            </w:pPr>
            <w:r>
              <w:t>请求执行状态值</w:t>
            </w:r>
          </w:p>
        </w:tc>
        <w:tc>
          <w:tcPr>
            <w:tcW w:w="2393" w:type="dxa"/>
          </w:tcPr>
          <w:p w:rsidR="00660133" w:rsidRDefault="00660133" w:rsidP="00F52FB1">
            <w:pPr>
              <w:pStyle w:val="QB20"/>
              <w:ind w:firstLineChars="0" w:firstLine="0"/>
            </w:pPr>
            <w:r>
              <w:t>执行成功</w:t>
            </w:r>
            <w:r>
              <w:rPr>
                <w:rFonts w:hint="eastAsia"/>
              </w:rPr>
              <w:t>=</w:t>
            </w:r>
            <w:r>
              <w:t>0，执行失败=具体错误代码</w:t>
            </w:r>
          </w:p>
        </w:tc>
      </w:tr>
      <w:tr w:rsidR="00660133" w:rsidTr="00F52FB1">
        <w:tc>
          <w:tcPr>
            <w:tcW w:w="2263" w:type="dxa"/>
          </w:tcPr>
          <w:p w:rsidR="00660133" w:rsidRDefault="00660133" w:rsidP="00F52FB1">
            <w:pPr>
              <w:pStyle w:val="QB20"/>
              <w:ind w:firstLineChars="0" w:firstLine="0"/>
              <w:rPr>
                <w:rFonts w:cs="Times New Roman"/>
                <w:b/>
                <w:bCs/>
              </w:rPr>
            </w:pPr>
            <w:r w:rsidRPr="009B4054">
              <w:rPr>
                <w:rFonts w:hint="eastAsia"/>
              </w:rPr>
              <w:t>P</w:t>
            </w:r>
            <w:r>
              <w:t>lugin_list</w:t>
            </w:r>
            <w:r>
              <w:rPr>
                <w:rFonts w:hint="eastAsia"/>
              </w:rPr>
              <w:t>[{</w:t>
            </w:r>
          </w:p>
        </w:tc>
        <w:tc>
          <w:tcPr>
            <w:tcW w:w="1997" w:type="dxa"/>
          </w:tcPr>
          <w:p w:rsidR="00660133" w:rsidRDefault="00660133" w:rsidP="00F52FB1">
            <w:pPr>
              <w:pStyle w:val="QB20"/>
              <w:ind w:firstLineChars="0" w:firstLine="0"/>
            </w:pPr>
            <w:r>
              <w:rPr>
                <w:rFonts w:hint="eastAsia"/>
              </w:rPr>
              <w:t>A</w:t>
            </w:r>
            <w:r>
              <w:t>rray</w:t>
            </w:r>
          </w:p>
        </w:tc>
        <w:tc>
          <w:tcPr>
            <w:tcW w:w="2131" w:type="dxa"/>
          </w:tcPr>
          <w:p w:rsidR="00660133" w:rsidRDefault="00660133" w:rsidP="00F52FB1">
            <w:pPr>
              <w:pStyle w:val="QB20"/>
              <w:ind w:firstLineChars="0" w:firstLine="0"/>
            </w:pPr>
          </w:p>
        </w:tc>
        <w:tc>
          <w:tcPr>
            <w:tcW w:w="2393" w:type="dxa"/>
          </w:tcPr>
          <w:p w:rsidR="00660133" w:rsidRDefault="00660133" w:rsidP="00F52FB1">
            <w:pPr>
              <w:pStyle w:val="QB20"/>
              <w:ind w:firstLineChars="0" w:firstLine="0"/>
            </w:pPr>
          </w:p>
        </w:tc>
      </w:tr>
      <w:tr w:rsidR="00660133" w:rsidTr="00F52FB1">
        <w:tc>
          <w:tcPr>
            <w:tcW w:w="2263" w:type="dxa"/>
          </w:tcPr>
          <w:p w:rsidR="00660133" w:rsidRDefault="00660133" w:rsidP="00F52FB1">
            <w:pPr>
              <w:pStyle w:val="QB20"/>
              <w:ind w:firstLineChars="0" w:firstLine="0"/>
              <w:rPr>
                <w:rFonts w:cs="Times New Roman"/>
                <w:b/>
                <w:bCs/>
              </w:rPr>
            </w:pPr>
            <w:r>
              <w:t>Plugin_Name</w:t>
            </w:r>
          </w:p>
        </w:tc>
        <w:tc>
          <w:tcPr>
            <w:tcW w:w="1997" w:type="dxa"/>
          </w:tcPr>
          <w:p w:rsidR="00660133" w:rsidRDefault="00660133" w:rsidP="00F52FB1">
            <w:pPr>
              <w:pStyle w:val="QB20"/>
              <w:ind w:firstLineChars="0" w:firstLine="0"/>
            </w:pPr>
            <w:r>
              <w:t>String</w:t>
            </w:r>
          </w:p>
        </w:tc>
        <w:tc>
          <w:tcPr>
            <w:tcW w:w="2131" w:type="dxa"/>
          </w:tcPr>
          <w:p w:rsidR="00660133" w:rsidRDefault="00660133" w:rsidP="00F52FB1">
            <w:pPr>
              <w:pStyle w:val="QB20"/>
              <w:ind w:firstLineChars="0" w:firstLine="0"/>
            </w:pPr>
            <w:r>
              <w:rPr>
                <w:rFonts w:hint="eastAsia"/>
              </w:rPr>
              <w:t>插件编号</w:t>
            </w:r>
          </w:p>
        </w:tc>
        <w:tc>
          <w:tcPr>
            <w:tcW w:w="2393" w:type="dxa"/>
          </w:tcPr>
          <w:p w:rsidR="00660133" w:rsidRDefault="00660133" w:rsidP="00F52FB1">
            <w:pPr>
              <w:pStyle w:val="QB20"/>
              <w:ind w:firstLineChars="0" w:firstLine="0"/>
            </w:pPr>
          </w:p>
        </w:tc>
      </w:tr>
      <w:tr w:rsidR="00660133" w:rsidTr="00F52FB1">
        <w:tc>
          <w:tcPr>
            <w:tcW w:w="2263" w:type="dxa"/>
          </w:tcPr>
          <w:p w:rsidR="00660133" w:rsidRDefault="00660133" w:rsidP="00F52FB1">
            <w:pPr>
              <w:pStyle w:val="QB20"/>
              <w:ind w:firstLineChars="0" w:firstLine="0"/>
              <w:rPr>
                <w:rFonts w:cs="Times New Roman"/>
                <w:b/>
                <w:bCs/>
              </w:rPr>
            </w:pPr>
            <w:r>
              <w:t>Plugin_Title</w:t>
            </w:r>
          </w:p>
        </w:tc>
        <w:tc>
          <w:tcPr>
            <w:tcW w:w="1997" w:type="dxa"/>
          </w:tcPr>
          <w:p w:rsidR="00660133" w:rsidRDefault="00660133" w:rsidP="00F52FB1">
            <w:pPr>
              <w:pStyle w:val="QB20"/>
              <w:ind w:firstLineChars="0" w:firstLine="0"/>
            </w:pPr>
            <w:r>
              <w:t>String</w:t>
            </w:r>
          </w:p>
        </w:tc>
        <w:tc>
          <w:tcPr>
            <w:tcW w:w="2131" w:type="dxa"/>
          </w:tcPr>
          <w:p w:rsidR="00660133" w:rsidRDefault="00660133" w:rsidP="00F52FB1">
            <w:pPr>
              <w:pStyle w:val="QB20"/>
              <w:ind w:firstLineChars="0" w:firstLine="0"/>
            </w:pPr>
            <w:r>
              <w:rPr>
                <w:rFonts w:hint="eastAsia"/>
              </w:rPr>
              <w:t>插件名称</w:t>
            </w:r>
          </w:p>
        </w:tc>
        <w:tc>
          <w:tcPr>
            <w:tcW w:w="2393" w:type="dxa"/>
          </w:tcPr>
          <w:p w:rsidR="00660133" w:rsidRDefault="00660133" w:rsidP="00F52FB1">
            <w:pPr>
              <w:pStyle w:val="QB20"/>
              <w:ind w:firstLineChars="0" w:firstLine="0"/>
            </w:pPr>
          </w:p>
        </w:tc>
      </w:tr>
      <w:tr w:rsidR="00660133" w:rsidTr="00F52FB1">
        <w:tc>
          <w:tcPr>
            <w:tcW w:w="2263" w:type="dxa"/>
          </w:tcPr>
          <w:p w:rsidR="00660133" w:rsidRDefault="00660133" w:rsidP="00F52FB1">
            <w:pPr>
              <w:pStyle w:val="QB20"/>
              <w:ind w:firstLineChars="0" w:firstLine="0"/>
              <w:rPr>
                <w:rFonts w:cs="Times New Roman"/>
                <w:b/>
                <w:bCs/>
              </w:rPr>
            </w:pPr>
            <w:r>
              <w:t>Plugin_</w:t>
            </w:r>
            <w:r w:rsidRPr="007A3D3D">
              <w:t>description</w:t>
            </w:r>
          </w:p>
        </w:tc>
        <w:tc>
          <w:tcPr>
            <w:tcW w:w="1997" w:type="dxa"/>
          </w:tcPr>
          <w:p w:rsidR="00660133" w:rsidRDefault="00660133" w:rsidP="00F52FB1">
            <w:pPr>
              <w:pStyle w:val="QB20"/>
              <w:ind w:firstLineChars="0" w:firstLine="0"/>
            </w:pPr>
            <w:r>
              <w:t>String</w:t>
            </w:r>
          </w:p>
        </w:tc>
        <w:tc>
          <w:tcPr>
            <w:tcW w:w="2131" w:type="dxa"/>
          </w:tcPr>
          <w:p w:rsidR="00660133" w:rsidRDefault="00660133" w:rsidP="00F52FB1">
            <w:pPr>
              <w:pStyle w:val="QB20"/>
              <w:ind w:firstLineChars="0" w:firstLine="0"/>
            </w:pPr>
            <w:r>
              <w:rPr>
                <w:rFonts w:hint="eastAsia"/>
              </w:rPr>
              <w:t>插件描述</w:t>
            </w:r>
          </w:p>
        </w:tc>
        <w:tc>
          <w:tcPr>
            <w:tcW w:w="2393" w:type="dxa"/>
          </w:tcPr>
          <w:p w:rsidR="00660133" w:rsidRDefault="00660133" w:rsidP="00F52FB1">
            <w:pPr>
              <w:pStyle w:val="QB20"/>
              <w:ind w:firstLineChars="0" w:firstLine="0"/>
            </w:pPr>
          </w:p>
        </w:tc>
      </w:tr>
      <w:tr w:rsidR="00660133" w:rsidTr="00F52FB1">
        <w:tc>
          <w:tcPr>
            <w:tcW w:w="2263" w:type="dxa"/>
          </w:tcPr>
          <w:p w:rsidR="00660133" w:rsidRPr="00190505" w:rsidRDefault="00660133" w:rsidP="00F52FB1">
            <w:pPr>
              <w:pStyle w:val="QB20"/>
              <w:ind w:firstLineChars="0" w:firstLine="0"/>
            </w:pPr>
            <w:r w:rsidRPr="00C17747">
              <w:t>Version</w:t>
            </w:r>
          </w:p>
        </w:tc>
        <w:tc>
          <w:tcPr>
            <w:tcW w:w="1997" w:type="dxa"/>
          </w:tcPr>
          <w:p w:rsidR="00660133" w:rsidRDefault="00660133" w:rsidP="00F52FB1">
            <w:pPr>
              <w:pStyle w:val="QB20"/>
              <w:ind w:firstLineChars="0" w:firstLine="0"/>
            </w:pPr>
            <w:r>
              <w:rPr>
                <w:rFonts w:hint="eastAsia"/>
              </w:rPr>
              <w:t>String</w:t>
            </w:r>
          </w:p>
        </w:tc>
        <w:tc>
          <w:tcPr>
            <w:tcW w:w="2131" w:type="dxa"/>
          </w:tcPr>
          <w:p w:rsidR="00660133" w:rsidRDefault="00660133" w:rsidP="00F52FB1">
            <w:pPr>
              <w:pStyle w:val="QB20"/>
              <w:ind w:firstLineChars="0" w:firstLine="0"/>
            </w:pPr>
            <w:r>
              <w:rPr>
                <w:rFonts w:hint="eastAsia"/>
              </w:rPr>
              <w:t>版本</w:t>
            </w:r>
          </w:p>
        </w:tc>
        <w:tc>
          <w:tcPr>
            <w:tcW w:w="2393" w:type="dxa"/>
          </w:tcPr>
          <w:p w:rsidR="00660133" w:rsidRDefault="00660133" w:rsidP="00F52FB1">
            <w:pPr>
              <w:pStyle w:val="QB20"/>
              <w:ind w:firstLineChars="0" w:firstLine="0"/>
            </w:pPr>
          </w:p>
        </w:tc>
      </w:tr>
      <w:tr w:rsidR="00660133" w:rsidTr="00F52FB1">
        <w:tc>
          <w:tcPr>
            <w:tcW w:w="2263" w:type="dxa"/>
          </w:tcPr>
          <w:p w:rsidR="00660133" w:rsidRDefault="00660133" w:rsidP="00F52FB1">
            <w:pPr>
              <w:pStyle w:val="QB20"/>
              <w:ind w:firstLineChars="0" w:firstLine="0"/>
              <w:rPr>
                <w:rFonts w:cs="Times New Roman"/>
                <w:b/>
                <w:bCs/>
              </w:rPr>
            </w:pPr>
            <w:r>
              <w:t>Request_type</w:t>
            </w:r>
          </w:p>
        </w:tc>
        <w:tc>
          <w:tcPr>
            <w:tcW w:w="1997" w:type="dxa"/>
          </w:tcPr>
          <w:p w:rsidR="00660133" w:rsidRDefault="00660133" w:rsidP="00F52FB1">
            <w:pPr>
              <w:pStyle w:val="QB20"/>
              <w:ind w:firstLineChars="0" w:firstLine="0"/>
            </w:pPr>
            <w:r>
              <w:rPr>
                <w:rFonts w:hint="eastAsia"/>
              </w:rPr>
              <w:t>String</w:t>
            </w:r>
          </w:p>
        </w:tc>
        <w:tc>
          <w:tcPr>
            <w:tcW w:w="2131" w:type="dxa"/>
          </w:tcPr>
          <w:p w:rsidR="00660133" w:rsidRDefault="00660133" w:rsidP="00F52FB1">
            <w:pPr>
              <w:pStyle w:val="QB20"/>
              <w:ind w:firstLineChars="0" w:firstLine="0"/>
            </w:pPr>
            <w:r>
              <w:rPr>
                <w:rFonts w:hint="eastAsia"/>
              </w:rPr>
              <w:t>请求</w:t>
            </w:r>
            <w:r>
              <w:t>审批类型</w:t>
            </w:r>
          </w:p>
        </w:tc>
        <w:tc>
          <w:tcPr>
            <w:tcW w:w="2393" w:type="dxa"/>
          </w:tcPr>
          <w:p w:rsidR="00660133" w:rsidRDefault="00660133" w:rsidP="00F52FB1">
            <w:pPr>
              <w:pStyle w:val="QB20"/>
              <w:ind w:firstLineChars="0" w:firstLine="0"/>
            </w:pPr>
            <w:r>
              <w:t>分上架</w:t>
            </w:r>
            <w:r>
              <w:rPr>
                <w:rFonts w:hint="eastAsia"/>
              </w:rPr>
              <w:t>、下架、版本更新</w:t>
            </w:r>
          </w:p>
        </w:tc>
      </w:tr>
      <w:tr w:rsidR="00660133" w:rsidTr="00F52FB1">
        <w:tc>
          <w:tcPr>
            <w:tcW w:w="2263" w:type="dxa"/>
          </w:tcPr>
          <w:p w:rsidR="00660133" w:rsidRDefault="00660133" w:rsidP="00F52FB1">
            <w:pPr>
              <w:pStyle w:val="QB20"/>
              <w:ind w:firstLineChars="0" w:firstLine="0"/>
            </w:pPr>
            <w:r w:rsidRPr="008E64F9">
              <w:t>Auditing</w:t>
            </w:r>
            <w:r>
              <w:t>_</w:t>
            </w:r>
            <w:r>
              <w:rPr>
                <w:rFonts w:hint="eastAsia"/>
              </w:rPr>
              <w:t>Status</w:t>
            </w:r>
          </w:p>
        </w:tc>
        <w:tc>
          <w:tcPr>
            <w:tcW w:w="1997" w:type="dxa"/>
          </w:tcPr>
          <w:p w:rsidR="00660133" w:rsidRDefault="00660133" w:rsidP="00F52FB1">
            <w:pPr>
              <w:pStyle w:val="QB20"/>
              <w:ind w:firstLineChars="0" w:firstLine="0"/>
            </w:pPr>
            <w:r>
              <w:rPr>
                <w:rFonts w:hint="eastAsia"/>
              </w:rPr>
              <w:t>String</w:t>
            </w:r>
          </w:p>
        </w:tc>
        <w:tc>
          <w:tcPr>
            <w:tcW w:w="2131" w:type="dxa"/>
          </w:tcPr>
          <w:p w:rsidR="00660133" w:rsidRDefault="00660133" w:rsidP="00F52FB1">
            <w:pPr>
              <w:pStyle w:val="QB20"/>
              <w:ind w:firstLineChars="0" w:firstLine="0"/>
            </w:pPr>
            <w:r>
              <w:rPr>
                <w:rFonts w:hint="eastAsia"/>
              </w:rPr>
              <w:t>审核状态</w:t>
            </w:r>
          </w:p>
        </w:tc>
        <w:tc>
          <w:tcPr>
            <w:tcW w:w="2393" w:type="dxa"/>
          </w:tcPr>
          <w:p w:rsidR="00660133" w:rsidRDefault="00660133" w:rsidP="00F52FB1">
            <w:pPr>
              <w:pStyle w:val="QB20"/>
              <w:ind w:firstLineChars="0" w:firstLine="0"/>
            </w:pPr>
          </w:p>
        </w:tc>
      </w:tr>
    </w:tbl>
    <w:p w:rsidR="00B271CA" w:rsidRDefault="00B271CA">
      <w:pPr>
        <w:pStyle w:val="QB7"/>
        <w:ind w:firstLine="420"/>
      </w:pPr>
    </w:p>
    <w:p w:rsidR="00B271CA" w:rsidRDefault="00B271CA">
      <w:pPr>
        <w:pStyle w:val="QB7"/>
        <w:ind w:firstLine="420"/>
      </w:pPr>
    </w:p>
    <w:p w:rsidR="00E503E1" w:rsidRDefault="00E503E1" w:rsidP="00E503E1">
      <w:pPr>
        <w:pStyle w:val="QB2"/>
      </w:pPr>
      <w:r>
        <w:rPr>
          <w:rFonts w:hint="eastAsia"/>
        </w:rPr>
        <w:t>一级平台插件上线同步</w:t>
      </w:r>
    </w:p>
    <w:p w:rsidR="00E503E1" w:rsidRDefault="00E503E1" w:rsidP="00E503E1">
      <w:pPr>
        <w:pStyle w:val="QB3"/>
      </w:pPr>
      <w:r>
        <w:t>接口说明</w:t>
      </w:r>
    </w:p>
    <w:p w:rsidR="00E503E1" w:rsidRDefault="00E503E1" w:rsidP="00E503E1">
      <w:pPr>
        <w:pStyle w:val="QB7"/>
        <w:ind w:firstLine="420"/>
      </w:pPr>
      <w:r>
        <w:rPr>
          <w:rFonts w:hint="eastAsia"/>
        </w:rPr>
        <w:t>一级平台上线全网插件后，向省级数字家庭管理平台同步此插件信息。</w:t>
      </w:r>
    </w:p>
    <w:p w:rsidR="00E503E1" w:rsidRPr="007E4262" w:rsidRDefault="00E503E1" w:rsidP="00E503E1">
      <w:r>
        <w:rPr>
          <w:rFonts w:hint="eastAsia"/>
        </w:rPr>
        <w:t>消息发送方向：一级家庭开放平台—</w:t>
      </w:r>
      <w:r>
        <w:rPr>
          <w:rFonts w:hint="eastAsia"/>
        </w:rPr>
        <w:t>&gt;</w:t>
      </w:r>
      <w:r>
        <w:rPr>
          <w:rFonts w:hint="eastAsia"/>
        </w:rPr>
        <w:t>省级数字家庭管理平台</w:t>
      </w:r>
    </w:p>
    <w:p w:rsidR="00E503E1" w:rsidRDefault="00E503E1" w:rsidP="00E503E1">
      <w:pPr>
        <w:pStyle w:val="QB3"/>
      </w:pPr>
      <w:r>
        <w:rPr>
          <w:rFonts w:hint="eastAsia"/>
        </w:rPr>
        <w:t>接口类型</w:t>
      </w:r>
    </w:p>
    <w:p w:rsidR="00E503E1" w:rsidRDefault="00E503E1" w:rsidP="00E503E1">
      <w:pPr>
        <w:pStyle w:val="QB7"/>
        <w:ind w:firstLine="420"/>
      </w:pPr>
      <w:r>
        <w:rPr>
          <w:rFonts w:hint="eastAsia"/>
        </w:rPr>
        <w:t>名称：notifyPluginOnline</w:t>
      </w:r>
    </w:p>
    <w:p w:rsidR="00E503E1" w:rsidRDefault="00E503E1" w:rsidP="00E503E1">
      <w:pPr>
        <w:pStyle w:val="QB7"/>
        <w:ind w:firstLine="420"/>
      </w:pPr>
    </w:p>
    <w:p w:rsidR="00E503E1" w:rsidRDefault="00E503E1" w:rsidP="00E503E1">
      <w:pPr>
        <w:pStyle w:val="QB3"/>
      </w:pPr>
      <w:r>
        <w:rPr>
          <w:rFonts w:hint="eastAsia"/>
        </w:rPr>
        <w:t>请求报文</w:t>
      </w:r>
      <w:r>
        <w:t>定义</w:t>
      </w:r>
    </w:p>
    <w:p w:rsidR="00E503E1" w:rsidRDefault="00E503E1" w:rsidP="00E503E1">
      <w:pPr>
        <w:pStyle w:val="QB7"/>
        <w:ind w:firstLine="420"/>
      </w:pPr>
      <w:r>
        <w:rPr>
          <w:rFonts w:hint="eastAsia"/>
        </w:rPr>
        <w:t>例程:</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"RPCMethod": "</w:t>
      </w:r>
      <w:r w:rsidR="00C473EB">
        <w:t>Notify</w:t>
      </w: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"NOTIFY_PLUGIN_ONLINE",</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"Plugin":[</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Plugin_Name</w:t>
      </w:r>
      <w:r>
        <w:rPr>
          <w:rFonts w:hint="eastAsia"/>
        </w:rPr>
        <w:t>":"插件编号"，</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Plugin_</w:t>
      </w:r>
      <w:r>
        <w:rPr>
          <w:rFonts w:hint="eastAsia"/>
        </w:rPr>
        <w:t>Title":"插件名称"</w:t>
      </w: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sidRPr="00C17747">
        <w:t>“</w:t>
      </w:r>
      <w:r w:rsidRPr="00C17747">
        <w:t>Version</w:t>
      </w:r>
      <w:r w:rsidRPr="00C17747">
        <w:t>”</w:t>
      </w:r>
      <w:r w:rsidRPr="00C17747">
        <w:t>:</w:t>
      </w:r>
      <w:r w:rsidRPr="00C17747">
        <w:t>”</w:t>
      </w:r>
      <w:r w:rsidRPr="00C17747">
        <w:rPr>
          <w:rFonts w:hint="eastAsia"/>
        </w:rPr>
        <w:t>插件</w:t>
      </w:r>
      <w:r w:rsidRPr="00C17747">
        <w:t>版本</w:t>
      </w:r>
      <w:r w:rsidRPr="00C17747">
        <w:t>”</w:t>
      </w:r>
      <w:r w:rsidRPr="00C17747">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sidRPr="00C17747">
        <w:t>“</w:t>
      </w:r>
      <w:r>
        <w:t>Plugin</w:t>
      </w:r>
      <w:r>
        <w:rPr>
          <w:rFonts w:hint="eastAsia"/>
        </w:rPr>
        <w:t>_Description</w:t>
      </w:r>
      <w:r w:rsidRPr="00C17747">
        <w:t>”</w:t>
      </w:r>
      <w:r>
        <w:t xml:space="preserve">: </w:t>
      </w:r>
      <w:r>
        <w:t>”</w:t>
      </w:r>
      <w:r>
        <w:t>插件描述</w:t>
      </w:r>
      <w:r>
        <w:t>”</w:t>
      </w: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sidRPr="00EE33D5">
        <w:t>”</w:t>
      </w:r>
      <w:r w:rsidRPr="00EE33D5">
        <w:rPr>
          <w:rFonts w:hint="eastAsia"/>
        </w:rPr>
        <w:t>Download_url</w:t>
      </w:r>
      <w:r w:rsidRPr="00EE33D5">
        <w:t>”</w:t>
      </w:r>
      <w:r w:rsidRPr="00EE33D5">
        <w:t>:</w:t>
      </w:r>
      <w:r w:rsidRPr="00EE33D5">
        <w:t>”</w:t>
      </w:r>
      <w:r w:rsidRPr="00EE33D5">
        <w:rPr>
          <w:rFonts w:hint="eastAsia"/>
        </w:rPr>
        <w:t>url</w:t>
      </w:r>
      <w:r w:rsidRPr="00EE33D5">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sidRPr="00EE33D5">
        <w:t>”</w:t>
      </w:r>
      <w:r w:rsidRPr="00EE33D5">
        <w:rPr>
          <w:rFonts w:hint="eastAsia"/>
        </w:rPr>
        <w:t>Plugin_size</w:t>
      </w:r>
      <w:r w:rsidRPr="00EE33D5">
        <w:t>”</w:t>
      </w:r>
      <w:r w:rsidRPr="00EE33D5">
        <w:t>:</w:t>
      </w:r>
      <w:r w:rsidRPr="00EE33D5">
        <w:t>”</w:t>
      </w:r>
      <w:r w:rsidRPr="00EE33D5">
        <w:rPr>
          <w:rFonts w:hint="eastAsia"/>
        </w:rPr>
        <w:t>size</w:t>
      </w:r>
      <w:r w:rsidRPr="00EE33D5">
        <w:t>”</w:t>
      </w:r>
      <w:r w:rsidRPr="00EE33D5">
        <w:rPr>
          <w:rFonts w:hint="eastAsia"/>
        </w:rPr>
        <w:t>,</w:t>
      </w:r>
      <w:r>
        <w:rPr>
          <w:rFonts w:hint="eastAsia"/>
        </w:rPr>
        <w:t>//单位</w:t>
      </w:r>
      <w:r>
        <w:t>为</w:t>
      </w:r>
      <w:r>
        <w:rPr>
          <w:rFonts w:hint="eastAsia"/>
        </w:rPr>
        <w:t>B</w:t>
      </w:r>
      <w:r>
        <w:t>yte</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_list</w:t>
      </w: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lastRenderedPageBreak/>
        <w:t>{"</w:t>
      </w:r>
      <w:r>
        <w:t>P</w:t>
      </w:r>
      <w:r w:rsidRPr="00B30392">
        <w:t>ermission</w:t>
      </w:r>
      <w:r>
        <w:t>_code</w:t>
      </w:r>
      <w:r>
        <w:rPr>
          <w:rFonts w:hint="eastAsia"/>
        </w:rPr>
        <w:t>":"权限编号1"</w:t>
      </w: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_name</w:t>
      </w:r>
      <w:r>
        <w:rPr>
          <w:rFonts w:hint="eastAsia"/>
        </w:rPr>
        <w:t>":"权限名称1"</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_code</w:t>
      </w:r>
      <w:r>
        <w:rPr>
          <w:rFonts w:hint="eastAsia"/>
        </w:rPr>
        <w:t>":"权限编号</w:t>
      </w:r>
      <w:r>
        <w:t>2</w:t>
      </w:r>
      <w:r>
        <w:rPr>
          <w:rFonts w:hint="eastAsia"/>
        </w:rPr>
        <w:t>"</w:t>
      </w: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_name</w:t>
      </w:r>
      <w:r>
        <w:rPr>
          <w:rFonts w:hint="eastAsia"/>
        </w:rPr>
        <w:t>":"权限名称</w:t>
      </w:r>
      <w:r>
        <w:t>2</w:t>
      </w: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rsidRPr="00840CFF">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50" w:firstLine="945"/>
      </w:pP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Plugin_</w:t>
      </w:r>
      <w:r>
        <w:rPr>
          <w:rFonts w:hint="eastAsia"/>
        </w:rPr>
        <w:t>Name":"插件编号"，</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Plugin_</w:t>
      </w:r>
      <w:r>
        <w:rPr>
          <w:rFonts w:hint="eastAsia"/>
        </w:rPr>
        <w:t>Title":"插件名称"</w:t>
      </w: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sidRPr="00C17747">
        <w:t>“</w:t>
      </w:r>
      <w:r w:rsidRPr="00C17747">
        <w:t>Version</w:t>
      </w:r>
      <w:r w:rsidRPr="00C17747">
        <w:t>”</w:t>
      </w:r>
      <w:r w:rsidRPr="00C17747">
        <w:t>:</w:t>
      </w:r>
      <w:r w:rsidRPr="00C17747">
        <w:t>”</w:t>
      </w:r>
      <w:r w:rsidRPr="00C17747">
        <w:rPr>
          <w:rFonts w:hint="eastAsia"/>
        </w:rPr>
        <w:t>插件</w:t>
      </w:r>
      <w:r w:rsidRPr="00C17747">
        <w:t>版本</w:t>
      </w:r>
      <w:r w:rsidRPr="00C17747">
        <w:t>”</w:t>
      </w:r>
      <w:r w:rsidRPr="00C17747">
        <w:rPr>
          <w:rFonts w:hint="eastAsia"/>
        </w:rPr>
        <w:t>,</w:t>
      </w:r>
      <w:r w:rsidRPr="00C17747">
        <w:t>”</w:t>
      </w:r>
      <w:r w:rsidRPr="00C17747">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sidRPr="00C17747">
        <w:t>“</w:t>
      </w:r>
      <w:r>
        <w:t>Plugin</w:t>
      </w:r>
      <w:r>
        <w:rPr>
          <w:rFonts w:hint="eastAsia"/>
        </w:rPr>
        <w:t>_Description</w:t>
      </w:r>
      <w:r w:rsidRPr="00C17747">
        <w:t>”</w:t>
      </w:r>
      <w:r>
        <w:t xml:space="preserve">: </w:t>
      </w:r>
      <w:r>
        <w:t>”</w:t>
      </w:r>
      <w:r>
        <w:t>插件描述</w:t>
      </w:r>
      <w:r>
        <w:t>”</w:t>
      </w: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sidRPr="00EE33D5">
        <w:t>”</w:t>
      </w:r>
      <w:r w:rsidRPr="00EE33D5">
        <w:rPr>
          <w:rFonts w:hint="eastAsia"/>
        </w:rPr>
        <w:t>Download_url</w:t>
      </w:r>
      <w:r w:rsidRPr="00EE33D5">
        <w:t>”</w:t>
      </w:r>
      <w:r w:rsidRPr="00EE33D5">
        <w:t>:</w:t>
      </w:r>
      <w:r w:rsidRPr="00EE33D5">
        <w:t>”</w:t>
      </w:r>
      <w:r w:rsidRPr="00EE33D5">
        <w:rPr>
          <w:rFonts w:hint="eastAsia"/>
        </w:rPr>
        <w:t>url</w:t>
      </w:r>
      <w:r w:rsidRPr="00EE33D5">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sidRPr="00EE33D5">
        <w:t>”</w:t>
      </w:r>
      <w:r w:rsidRPr="00EE33D5">
        <w:rPr>
          <w:rFonts w:hint="eastAsia"/>
        </w:rPr>
        <w:t>Plugin_size</w:t>
      </w:r>
      <w:r w:rsidRPr="00EE33D5">
        <w:t>”</w:t>
      </w:r>
      <w:r w:rsidRPr="00EE33D5">
        <w:t>:</w:t>
      </w:r>
      <w:r w:rsidRPr="00EE33D5">
        <w:t>”</w:t>
      </w:r>
      <w:r w:rsidRPr="00EE33D5">
        <w:rPr>
          <w:rFonts w:hint="eastAsia"/>
        </w:rPr>
        <w:t>size</w:t>
      </w:r>
      <w:r w:rsidRPr="00EE33D5">
        <w:t>”</w:t>
      </w:r>
      <w:r w:rsidRPr="00EE33D5">
        <w:rPr>
          <w:rFonts w:hint="eastAsia"/>
        </w:rPr>
        <w:t>,</w:t>
      </w:r>
      <w:r>
        <w:rPr>
          <w:rFonts w:hint="eastAsia"/>
        </w:rPr>
        <w:t>//单位</w:t>
      </w:r>
      <w:r>
        <w:t>为</w:t>
      </w:r>
      <w:r>
        <w:rPr>
          <w:rFonts w:hint="eastAsia"/>
        </w:rPr>
        <w:t>B</w:t>
      </w:r>
      <w:r>
        <w:t>yte</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_list</w:t>
      </w: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_code</w:t>
      </w:r>
      <w:r>
        <w:rPr>
          <w:rFonts w:hint="eastAsia"/>
        </w:rPr>
        <w:t>":"权限编号1"</w:t>
      </w: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_name</w:t>
      </w:r>
      <w:r>
        <w:rPr>
          <w:rFonts w:hint="eastAsia"/>
        </w:rPr>
        <w:t>":"权限名称1"</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_code</w:t>
      </w:r>
      <w:r>
        <w:rPr>
          <w:rFonts w:hint="eastAsia"/>
        </w:rPr>
        <w:t>":"权限编号</w:t>
      </w:r>
      <w:r>
        <w:t>2</w:t>
      </w:r>
      <w:r>
        <w:rPr>
          <w:rFonts w:hint="eastAsia"/>
        </w:rPr>
        <w:t>"</w:t>
      </w: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w:t>
      </w:r>
      <w:r w:rsidRPr="00B30392">
        <w:t>ermission</w:t>
      </w:r>
      <w:r>
        <w:t>_name</w:t>
      </w:r>
      <w:r>
        <w:rPr>
          <w:rFonts w:hint="eastAsia"/>
        </w:rPr>
        <w:t>":"权限名称</w:t>
      </w:r>
      <w:r>
        <w:t>2</w:t>
      </w: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rsidRPr="00840CFF">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B271CA" w:rsidRDefault="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B271CA" w:rsidRDefault="00E503E1">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rPr>
          <w:rFonts w:hint="eastAsia"/>
        </w:rPr>
        <w:t>}</w:t>
      </w:r>
    </w:p>
    <w:p w:rsidR="00E503E1" w:rsidRDefault="00E503E1" w:rsidP="00E503E1">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E503E1" w:rsidTr="00092C22">
        <w:tc>
          <w:tcPr>
            <w:tcW w:w="2519" w:type="dxa"/>
            <w:tcBorders>
              <w:top w:val="single" w:sz="4" w:space="0" w:color="5B9BD5"/>
              <w:left w:val="single" w:sz="4" w:space="0" w:color="5B9BD5"/>
              <w:bottom w:val="single" w:sz="4" w:space="0" w:color="5B9BD5"/>
              <w:right w:val="nil"/>
            </w:tcBorders>
            <w:shd w:val="clear" w:color="auto" w:fill="5B9BD5"/>
          </w:tcPr>
          <w:p w:rsidR="00E503E1" w:rsidRDefault="00E503E1" w:rsidP="00092C22">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E503E1" w:rsidRDefault="00E503E1" w:rsidP="00092C22">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E503E1" w:rsidRDefault="00E503E1" w:rsidP="00092C22">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E503E1" w:rsidRDefault="00E503E1" w:rsidP="00092C22">
            <w:pPr>
              <w:pStyle w:val="QB20"/>
              <w:ind w:firstLineChars="0" w:firstLine="0"/>
              <w:jc w:val="center"/>
              <w:rPr>
                <w:b/>
                <w:bCs/>
                <w:color w:val="FFFFFF"/>
              </w:rPr>
            </w:pPr>
            <w:r>
              <w:rPr>
                <w:b/>
                <w:bCs/>
                <w:color w:val="FFFFFF"/>
              </w:rPr>
              <w:t>说明</w:t>
            </w:r>
          </w:p>
        </w:tc>
      </w:tr>
      <w:tr w:rsidR="00E503E1" w:rsidTr="00092C22">
        <w:trPr>
          <w:trHeight w:val="90"/>
        </w:trPr>
        <w:tc>
          <w:tcPr>
            <w:tcW w:w="2519" w:type="dxa"/>
            <w:shd w:val="clear" w:color="auto" w:fill="DEEAF6"/>
          </w:tcPr>
          <w:p w:rsidR="00E503E1" w:rsidRDefault="00E503E1" w:rsidP="00092C22">
            <w:pPr>
              <w:pStyle w:val="QB20"/>
              <w:ind w:firstLineChars="0" w:firstLine="0"/>
              <w:rPr>
                <w:b/>
                <w:bCs/>
              </w:rPr>
            </w:pPr>
            <w:r>
              <w:rPr>
                <w:rFonts w:cs="Times New Roman" w:hint="eastAsia"/>
                <w:b/>
                <w:bCs/>
              </w:rPr>
              <w:t>RPCMethod</w:t>
            </w:r>
          </w:p>
        </w:tc>
        <w:tc>
          <w:tcPr>
            <w:tcW w:w="1638" w:type="dxa"/>
            <w:shd w:val="clear" w:color="auto" w:fill="DEEAF6"/>
          </w:tcPr>
          <w:p w:rsidR="00E503E1" w:rsidRDefault="00E503E1" w:rsidP="00092C22">
            <w:pPr>
              <w:pStyle w:val="QB20"/>
              <w:ind w:firstLineChars="0" w:firstLine="0"/>
            </w:pPr>
            <w:r>
              <w:rPr>
                <w:rFonts w:hint="eastAsia"/>
              </w:rPr>
              <w:t>String</w:t>
            </w:r>
          </w:p>
        </w:tc>
        <w:tc>
          <w:tcPr>
            <w:tcW w:w="2049" w:type="dxa"/>
            <w:shd w:val="clear" w:color="auto" w:fill="DEEAF6"/>
          </w:tcPr>
          <w:p w:rsidR="00E503E1" w:rsidRDefault="00E503E1" w:rsidP="00092C22">
            <w:pPr>
              <w:pStyle w:val="QB20"/>
              <w:ind w:firstLineChars="0" w:firstLine="0"/>
            </w:pPr>
            <w:r>
              <w:rPr>
                <w:rFonts w:hint="eastAsia"/>
              </w:rPr>
              <w:t>接口分类定义</w:t>
            </w:r>
          </w:p>
        </w:tc>
        <w:tc>
          <w:tcPr>
            <w:tcW w:w="2316" w:type="dxa"/>
            <w:shd w:val="clear" w:color="auto" w:fill="DEEAF6"/>
          </w:tcPr>
          <w:p w:rsidR="00E503E1" w:rsidRDefault="00E503E1" w:rsidP="00092C22">
            <w:pPr>
              <w:pStyle w:val="QB20"/>
              <w:ind w:firstLineChars="0" w:firstLine="0"/>
            </w:pPr>
            <w:r>
              <w:rPr>
                <w:rFonts w:hint="eastAsia"/>
              </w:rPr>
              <w:t>report</w:t>
            </w:r>
          </w:p>
        </w:tc>
      </w:tr>
      <w:tr w:rsidR="00E503E1" w:rsidTr="00092C22">
        <w:tc>
          <w:tcPr>
            <w:tcW w:w="2519" w:type="dxa"/>
          </w:tcPr>
          <w:p w:rsidR="00E503E1" w:rsidRDefault="00E503E1" w:rsidP="00092C22">
            <w:pPr>
              <w:pStyle w:val="QB20"/>
              <w:ind w:firstLineChars="0" w:firstLine="0"/>
              <w:rPr>
                <w:b/>
                <w:bCs/>
              </w:rPr>
            </w:pPr>
            <w:r>
              <w:rPr>
                <w:rFonts w:cs="Times New Roman" w:hint="eastAsia"/>
                <w:b/>
                <w:bCs/>
              </w:rPr>
              <w:t>ID</w:t>
            </w:r>
          </w:p>
        </w:tc>
        <w:tc>
          <w:tcPr>
            <w:tcW w:w="1638" w:type="dxa"/>
          </w:tcPr>
          <w:p w:rsidR="00E503E1" w:rsidRDefault="00E503E1" w:rsidP="00092C22">
            <w:pPr>
              <w:pStyle w:val="QB20"/>
              <w:ind w:firstLineChars="0" w:firstLine="0"/>
            </w:pPr>
            <w:r>
              <w:rPr>
                <w:rFonts w:hint="eastAsia"/>
              </w:rPr>
              <w:t>Int</w:t>
            </w:r>
          </w:p>
        </w:tc>
        <w:tc>
          <w:tcPr>
            <w:tcW w:w="2049" w:type="dxa"/>
          </w:tcPr>
          <w:p w:rsidR="00E503E1" w:rsidRDefault="00E503E1" w:rsidP="00092C22">
            <w:pPr>
              <w:pStyle w:val="QB20"/>
              <w:ind w:firstLineChars="0" w:firstLine="0"/>
            </w:pPr>
            <w:r>
              <w:rPr>
                <w:rFonts w:hint="eastAsia"/>
              </w:rPr>
              <w:t>平台</w:t>
            </w:r>
            <w:r>
              <w:t>维护的事务ID</w:t>
            </w:r>
          </w:p>
        </w:tc>
        <w:tc>
          <w:tcPr>
            <w:tcW w:w="2316" w:type="dxa"/>
          </w:tcPr>
          <w:p w:rsidR="00E503E1" w:rsidRDefault="00E503E1" w:rsidP="00092C22">
            <w:pPr>
              <w:pStyle w:val="QB20"/>
              <w:ind w:firstLineChars="0" w:firstLine="0"/>
            </w:pPr>
            <w:r>
              <w:rPr>
                <w:rFonts w:hint="eastAsia"/>
              </w:rPr>
              <w:t>省级数字家庭管理</w:t>
            </w:r>
            <w:r>
              <w:t>平台按请求原值返回</w:t>
            </w:r>
          </w:p>
        </w:tc>
      </w:tr>
      <w:tr w:rsidR="00E503E1" w:rsidTr="00092C22">
        <w:trPr>
          <w:trHeight w:val="637"/>
        </w:trPr>
        <w:tc>
          <w:tcPr>
            <w:tcW w:w="2519" w:type="dxa"/>
            <w:shd w:val="clear" w:color="auto" w:fill="DEEAF6"/>
          </w:tcPr>
          <w:p w:rsidR="00E503E1" w:rsidRDefault="00E503E1" w:rsidP="00092C22">
            <w:pPr>
              <w:pStyle w:val="QB20"/>
              <w:ind w:firstLineChars="0" w:firstLine="0"/>
              <w:rPr>
                <w:b/>
                <w:bCs/>
              </w:rPr>
            </w:pPr>
            <w:r>
              <w:rPr>
                <w:rFonts w:cs="Times New Roman"/>
                <w:b/>
                <w:bCs/>
              </w:rPr>
              <w:t>CmdType</w:t>
            </w:r>
          </w:p>
        </w:tc>
        <w:tc>
          <w:tcPr>
            <w:tcW w:w="1638" w:type="dxa"/>
            <w:shd w:val="clear" w:color="auto" w:fill="DEEAF6"/>
          </w:tcPr>
          <w:p w:rsidR="00E503E1" w:rsidRDefault="00E503E1" w:rsidP="00092C22">
            <w:pPr>
              <w:pStyle w:val="QB20"/>
              <w:ind w:firstLineChars="0" w:firstLine="0"/>
            </w:pPr>
            <w:r>
              <w:t>String</w:t>
            </w:r>
          </w:p>
        </w:tc>
        <w:tc>
          <w:tcPr>
            <w:tcW w:w="2049" w:type="dxa"/>
            <w:shd w:val="clear" w:color="auto" w:fill="DEEAF6"/>
          </w:tcPr>
          <w:p w:rsidR="00E503E1" w:rsidRDefault="00E503E1" w:rsidP="00092C22">
            <w:pPr>
              <w:pStyle w:val="QB20"/>
              <w:ind w:firstLineChars="0" w:firstLine="0"/>
            </w:pPr>
            <w:r>
              <w:t>命令类型</w:t>
            </w:r>
          </w:p>
        </w:tc>
        <w:tc>
          <w:tcPr>
            <w:tcW w:w="2316" w:type="dxa"/>
            <w:shd w:val="clear" w:color="auto" w:fill="DEEAF6"/>
          </w:tcPr>
          <w:p w:rsidR="00E503E1" w:rsidRDefault="00E503E1" w:rsidP="00092C22">
            <w:pPr>
              <w:pStyle w:val="QB20"/>
              <w:ind w:firstLineChars="0" w:firstLine="0"/>
            </w:pPr>
            <w:r>
              <w:rPr>
                <w:rFonts w:hint="eastAsia"/>
              </w:rPr>
              <w:t>NOTIFY_PLUGIN_ONLINE</w:t>
            </w:r>
          </w:p>
        </w:tc>
      </w:tr>
      <w:tr w:rsidR="00E503E1" w:rsidTr="00092C22">
        <w:tc>
          <w:tcPr>
            <w:tcW w:w="2519" w:type="dxa"/>
          </w:tcPr>
          <w:p w:rsidR="00E503E1" w:rsidRDefault="00E503E1" w:rsidP="00092C22">
            <w:pPr>
              <w:pStyle w:val="QB20"/>
              <w:ind w:firstLineChars="0" w:firstLine="0"/>
              <w:rPr>
                <w:b/>
                <w:bCs/>
              </w:rPr>
            </w:pPr>
            <w:r>
              <w:rPr>
                <w:rFonts w:cs="Times New Roman"/>
                <w:b/>
                <w:bCs/>
              </w:rPr>
              <w:t>SequenceId</w:t>
            </w:r>
          </w:p>
        </w:tc>
        <w:tc>
          <w:tcPr>
            <w:tcW w:w="1638" w:type="dxa"/>
          </w:tcPr>
          <w:p w:rsidR="00E503E1" w:rsidRDefault="00E503E1" w:rsidP="00092C22">
            <w:pPr>
              <w:pStyle w:val="QB20"/>
              <w:ind w:firstLineChars="0" w:firstLine="0"/>
            </w:pPr>
            <w:r>
              <w:t>String</w:t>
            </w:r>
          </w:p>
        </w:tc>
        <w:tc>
          <w:tcPr>
            <w:tcW w:w="2049" w:type="dxa"/>
          </w:tcPr>
          <w:p w:rsidR="00E503E1" w:rsidRDefault="00E503E1" w:rsidP="00092C22">
            <w:pPr>
              <w:pStyle w:val="QB20"/>
              <w:ind w:firstLineChars="0" w:firstLine="0"/>
            </w:pPr>
            <w:r>
              <w:t>请求编号</w:t>
            </w:r>
          </w:p>
        </w:tc>
        <w:tc>
          <w:tcPr>
            <w:tcW w:w="2316" w:type="dxa"/>
          </w:tcPr>
          <w:p w:rsidR="00E503E1" w:rsidRDefault="00E503E1" w:rsidP="00092C22">
            <w:pPr>
              <w:pStyle w:val="QB20"/>
              <w:ind w:firstLineChars="0" w:firstLine="0"/>
            </w:pPr>
            <w:r>
              <w:rPr>
                <w:rFonts w:hint="eastAsia"/>
              </w:rPr>
              <w:t>SequenceId为省级数字家庭管理</w:t>
            </w:r>
            <w:r>
              <w:t>平台</w:t>
            </w:r>
            <w:r>
              <w:rPr>
                <w:rFonts w:hint="eastAsia"/>
              </w:rPr>
              <w:t>动态生成，表示命令序列，网关按照请求的原值返回。</w:t>
            </w:r>
          </w:p>
          <w:p w:rsidR="00E503E1" w:rsidRDefault="00E503E1" w:rsidP="00092C22">
            <w:pPr>
              <w:pStyle w:val="QB20"/>
              <w:ind w:firstLineChars="0" w:firstLine="0"/>
            </w:pPr>
            <w:r>
              <w:rPr>
                <w:rFonts w:hint="eastAsia"/>
              </w:rPr>
              <w:t>16进制数，8位</w:t>
            </w:r>
          </w:p>
        </w:tc>
      </w:tr>
      <w:tr w:rsidR="00E503E1" w:rsidTr="00092C22">
        <w:tc>
          <w:tcPr>
            <w:tcW w:w="2519" w:type="dxa"/>
            <w:tcBorders>
              <w:bottom w:val="single" w:sz="4" w:space="0" w:color="9CC2E5"/>
            </w:tcBorders>
            <w:shd w:val="clear" w:color="auto" w:fill="DEEAF6"/>
          </w:tcPr>
          <w:p w:rsidR="00E503E1" w:rsidRDefault="00E503E1" w:rsidP="00092C22">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E503E1" w:rsidRDefault="00E503E1" w:rsidP="00092C22">
            <w:pPr>
              <w:pStyle w:val="QB20"/>
              <w:ind w:firstLineChars="0" w:firstLine="0"/>
            </w:pPr>
            <w:r>
              <w:rPr>
                <w:rFonts w:hint="eastAsia"/>
              </w:rPr>
              <w:t>Object</w:t>
            </w:r>
          </w:p>
        </w:tc>
        <w:tc>
          <w:tcPr>
            <w:tcW w:w="2049" w:type="dxa"/>
            <w:tcBorders>
              <w:bottom w:val="single" w:sz="4" w:space="0" w:color="9CC2E5"/>
            </w:tcBorders>
            <w:shd w:val="clear" w:color="auto" w:fill="DEEAF6"/>
          </w:tcPr>
          <w:p w:rsidR="00E503E1" w:rsidRDefault="00E503E1" w:rsidP="00092C22">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E503E1" w:rsidRDefault="00E503E1" w:rsidP="00092C22">
            <w:pPr>
              <w:pStyle w:val="QB20"/>
              <w:ind w:firstLineChars="0" w:firstLine="0"/>
            </w:pPr>
          </w:p>
        </w:tc>
      </w:tr>
      <w:tr w:rsidR="00E503E1" w:rsidTr="00092C22">
        <w:tc>
          <w:tcPr>
            <w:tcW w:w="2519" w:type="dxa"/>
            <w:shd w:val="clear" w:color="auto" w:fill="FFFFFF"/>
          </w:tcPr>
          <w:p w:rsidR="00E503E1" w:rsidRDefault="00E503E1" w:rsidP="00092C22">
            <w:pPr>
              <w:pStyle w:val="QB20"/>
              <w:ind w:firstLineChars="0" w:firstLine="0"/>
              <w:rPr>
                <w:rFonts w:cs="Times New Roman"/>
                <w:b/>
                <w:bCs/>
              </w:rPr>
            </w:pPr>
            <w:r>
              <w:t>Plugin_Name</w:t>
            </w:r>
          </w:p>
        </w:tc>
        <w:tc>
          <w:tcPr>
            <w:tcW w:w="1638" w:type="dxa"/>
            <w:shd w:val="clear" w:color="auto" w:fill="FFFFFF"/>
          </w:tcPr>
          <w:p w:rsidR="00E503E1" w:rsidRDefault="00E503E1" w:rsidP="00092C22">
            <w:pPr>
              <w:pStyle w:val="QB20"/>
              <w:ind w:firstLineChars="0" w:firstLine="0"/>
            </w:pPr>
            <w:r>
              <w:t>String</w:t>
            </w:r>
          </w:p>
        </w:tc>
        <w:tc>
          <w:tcPr>
            <w:tcW w:w="2049" w:type="dxa"/>
            <w:shd w:val="clear" w:color="auto" w:fill="FFFFFF"/>
          </w:tcPr>
          <w:p w:rsidR="00E503E1" w:rsidRDefault="00E503E1" w:rsidP="00092C22">
            <w:pPr>
              <w:pStyle w:val="QB20"/>
              <w:ind w:firstLineChars="0" w:firstLine="0"/>
            </w:pPr>
            <w:r>
              <w:rPr>
                <w:rFonts w:hint="eastAsia"/>
              </w:rPr>
              <w:t>插件编号</w:t>
            </w:r>
          </w:p>
        </w:tc>
        <w:tc>
          <w:tcPr>
            <w:tcW w:w="2316" w:type="dxa"/>
            <w:shd w:val="clear" w:color="auto" w:fill="FFFFFF"/>
          </w:tcPr>
          <w:p w:rsidR="00E503E1" w:rsidRDefault="00E503E1" w:rsidP="00092C22">
            <w:pPr>
              <w:pStyle w:val="QB20"/>
              <w:ind w:firstLineChars="0" w:firstLine="0"/>
            </w:pPr>
          </w:p>
        </w:tc>
      </w:tr>
      <w:tr w:rsidR="00E503E1" w:rsidTr="00092C22">
        <w:tc>
          <w:tcPr>
            <w:tcW w:w="2519" w:type="dxa"/>
            <w:shd w:val="clear" w:color="auto" w:fill="FFFFFF"/>
          </w:tcPr>
          <w:p w:rsidR="00E503E1" w:rsidRDefault="00E503E1" w:rsidP="00092C22">
            <w:pPr>
              <w:pStyle w:val="QB20"/>
              <w:ind w:firstLineChars="0" w:firstLine="0"/>
              <w:rPr>
                <w:rFonts w:cs="Times New Roman"/>
                <w:b/>
                <w:bCs/>
              </w:rPr>
            </w:pPr>
            <w:r>
              <w:t>Plugin_Title</w:t>
            </w:r>
          </w:p>
        </w:tc>
        <w:tc>
          <w:tcPr>
            <w:tcW w:w="1638" w:type="dxa"/>
            <w:shd w:val="clear" w:color="auto" w:fill="FFFFFF"/>
          </w:tcPr>
          <w:p w:rsidR="00E503E1" w:rsidRDefault="00E503E1" w:rsidP="00092C22">
            <w:pPr>
              <w:pStyle w:val="QB20"/>
              <w:ind w:firstLineChars="0" w:firstLine="0"/>
            </w:pPr>
            <w:r>
              <w:t>String</w:t>
            </w:r>
          </w:p>
        </w:tc>
        <w:tc>
          <w:tcPr>
            <w:tcW w:w="2049" w:type="dxa"/>
            <w:shd w:val="clear" w:color="auto" w:fill="FFFFFF"/>
          </w:tcPr>
          <w:p w:rsidR="00E503E1" w:rsidRDefault="00E503E1" w:rsidP="00092C22">
            <w:pPr>
              <w:pStyle w:val="QB20"/>
              <w:ind w:firstLineChars="0" w:firstLine="0"/>
            </w:pPr>
            <w:r>
              <w:rPr>
                <w:rFonts w:hint="eastAsia"/>
              </w:rPr>
              <w:t>插件名称</w:t>
            </w:r>
          </w:p>
        </w:tc>
        <w:tc>
          <w:tcPr>
            <w:tcW w:w="2316" w:type="dxa"/>
            <w:shd w:val="clear" w:color="auto" w:fill="FFFFFF"/>
          </w:tcPr>
          <w:p w:rsidR="00E503E1" w:rsidRDefault="00E503E1" w:rsidP="00092C22">
            <w:pPr>
              <w:pStyle w:val="QB20"/>
              <w:ind w:firstLineChars="0" w:firstLine="0"/>
            </w:pPr>
          </w:p>
        </w:tc>
      </w:tr>
      <w:tr w:rsidR="00E503E1" w:rsidTr="00092C22">
        <w:tc>
          <w:tcPr>
            <w:tcW w:w="2519" w:type="dxa"/>
            <w:shd w:val="clear" w:color="auto" w:fill="FFFFFF"/>
          </w:tcPr>
          <w:p w:rsidR="00E503E1" w:rsidRPr="00190505" w:rsidRDefault="00E503E1" w:rsidP="00092C22">
            <w:pPr>
              <w:pStyle w:val="QB20"/>
              <w:ind w:firstLineChars="0" w:firstLine="0"/>
            </w:pPr>
            <w:r w:rsidRPr="00C17747">
              <w:t>Version</w:t>
            </w:r>
          </w:p>
        </w:tc>
        <w:tc>
          <w:tcPr>
            <w:tcW w:w="1638" w:type="dxa"/>
            <w:shd w:val="clear" w:color="auto" w:fill="FFFFFF"/>
          </w:tcPr>
          <w:p w:rsidR="00E503E1" w:rsidRDefault="00E503E1" w:rsidP="00092C22">
            <w:pPr>
              <w:pStyle w:val="QB20"/>
              <w:ind w:firstLineChars="0" w:firstLine="0"/>
            </w:pPr>
            <w:r>
              <w:rPr>
                <w:rFonts w:hint="eastAsia"/>
              </w:rPr>
              <w:t>String</w:t>
            </w:r>
          </w:p>
        </w:tc>
        <w:tc>
          <w:tcPr>
            <w:tcW w:w="2049" w:type="dxa"/>
            <w:shd w:val="clear" w:color="auto" w:fill="FFFFFF"/>
          </w:tcPr>
          <w:p w:rsidR="00E503E1" w:rsidRDefault="00E503E1" w:rsidP="00092C22">
            <w:pPr>
              <w:pStyle w:val="QB20"/>
              <w:ind w:firstLineChars="0" w:firstLine="0"/>
            </w:pPr>
            <w:r>
              <w:rPr>
                <w:rFonts w:hint="eastAsia"/>
              </w:rPr>
              <w:t>版本</w:t>
            </w:r>
          </w:p>
        </w:tc>
        <w:tc>
          <w:tcPr>
            <w:tcW w:w="2316" w:type="dxa"/>
            <w:shd w:val="clear" w:color="auto" w:fill="FFFFFF"/>
          </w:tcPr>
          <w:p w:rsidR="00E503E1" w:rsidRDefault="00E503E1" w:rsidP="00092C22">
            <w:pPr>
              <w:pStyle w:val="QB20"/>
              <w:ind w:firstLineChars="0" w:firstLine="0"/>
            </w:pPr>
          </w:p>
        </w:tc>
      </w:tr>
      <w:tr w:rsidR="00E503E1" w:rsidTr="00092C22">
        <w:tc>
          <w:tcPr>
            <w:tcW w:w="2519" w:type="dxa"/>
            <w:shd w:val="clear" w:color="auto" w:fill="FFFFFF"/>
          </w:tcPr>
          <w:p w:rsidR="00E503E1" w:rsidRPr="007B4C7C" w:rsidRDefault="00E503E1" w:rsidP="00092C22">
            <w:pPr>
              <w:pStyle w:val="QB20"/>
              <w:ind w:firstLineChars="0" w:firstLine="0"/>
              <w:rPr>
                <w:b/>
              </w:rPr>
            </w:pPr>
            <w:r>
              <w:t>Download_url</w:t>
            </w:r>
          </w:p>
        </w:tc>
        <w:tc>
          <w:tcPr>
            <w:tcW w:w="1638" w:type="dxa"/>
            <w:shd w:val="clear" w:color="auto" w:fill="FFFFFF"/>
          </w:tcPr>
          <w:p w:rsidR="00E503E1" w:rsidRDefault="00E503E1" w:rsidP="00092C22">
            <w:pPr>
              <w:pStyle w:val="QB20"/>
              <w:ind w:firstLineChars="0" w:firstLine="0"/>
            </w:pPr>
            <w:r>
              <w:t>String</w:t>
            </w:r>
          </w:p>
        </w:tc>
        <w:tc>
          <w:tcPr>
            <w:tcW w:w="2049" w:type="dxa"/>
            <w:shd w:val="clear" w:color="auto" w:fill="FFFFFF"/>
          </w:tcPr>
          <w:p w:rsidR="00E503E1" w:rsidRDefault="00E503E1" w:rsidP="00092C22">
            <w:pPr>
              <w:pStyle w:val="QB20"/>
              <w:ind w:firstLineChars="0" w:firstLine="0"/>
            </w:pPr>
            <w:r>
              <w:rPr>
                <w:rFonts w:hint="eastAsia"/>
              </w:rPr>
              <w:t>下载链接地址</w:t>
            </w:r>
          </w:p>
        </w:tc>
        <w:tc>
          <w:tcPr>
            <w:tcW w:w="2316" w:type="dxa"/>
            <w:shd w:val="clear" w:color="auto" w:fill="FFFFFF"/>
          </w:tcPr>
          <w:p w:rsidR="00E503E1" w:rsidRDefault="00E503E1" w:rsidP="00092C22">
            <w:pPr>
              <w:pStyle w:val="QB20"/>
              <w:ind w:firstLineChars="0" w:firstLine="0"/>
            </w:pPr>
          </w:p>
        </w:tc>
      </w:tr>
      <w:tr w:rsidR="00E503E1" w:rsidTr="00092C22">
        <w:tc>
          <w:tcPr>
            <w:tcW w:w="2519" w:type="dxa"/>
            <w:shd w:val="clear" w:color="auto" w:fill="FFFFFF"/>
          </w:tcPr>
          <w:p w:rsidR="00E503E1" w:rsidRDefault="00E503E1" w:rsidP="00092C22">
            <w:pPr>
              <w:pStyle w:val="QB20"/>
              <w:ind w:firstLineChars="0" w:firstLine="0"/>
            </w:pPr>
            <w:r>
              <w:rPr>
                <w:rFonts w:hint="eastAsia"/>
              </w:rPr>
              <w:lastRenderedPageBreak/>
              <w:t>Plugin_size</w:t>
            </w:r>
          </w:p>
        </w:tc>
        <w:tc>
          <w:tcPr>
            <w:tcW w:w="1638" w:type="dxa"/>
            <w:shd w:val="clear" w:color="auto" w:fill="FFFFFF"/>
          </w:tcPr>
          <w:p w:rsidR="00E503E1" w:rsidRDefault="00E503E1" w:rsidP="00092C22">
            <w:pPr>
              <w:pStyle w:val="QB20"/>
              <w:ind w:firstLineChars="0" w:firstLine="0"/>
            </w:pPr>
            <w:r>
              <w:t>String</w:t>
            </w:r>
          </w:p>
        </w:tc>
        <w:tc>
          <w:tcPr>
            <w:tcW w:w="2049" w:type="dxa"/>
            <w:shd w:val="clear" w:color="auto" w:fill="FFFFFF"/>
          </w:tcPr>
          <w:p w:rsidR="00E503E1" w:rsidRDefault="00E503E1" w:rsidP="00092C22">
            <w:pPr>
              <w:pStyle w:val="QB20"/>
              <w:ind w:firstLineChars="0" w:firstLine="0"/>
            </w:pPr>
            <w:r>
              <w:rPr>
                <w:rFonts w:hint="eastAsia"/>
              </w:rPr>
              <w:t>插件大小</w:t>
            </w:r>
          </w:p>
        </w:tc>
        <w:tc>
          <w:tcPr>
            <w:tcW w:w="2316" w:type="dxa"/>
            <w:shd w:val="clear" w:color="auto" w:fill="FFFFFF"/>
          </w:tcPr>
          <w:p w:rsidR="00E503E1" w:rsidRDefault="00E503E1" w:rsidP="00092C22">
            <w:pPr>
              <w:pStyle w:val="QB20"/>
              <w:ind w:firstLineChars="0" w:firstLine="0"/>
            </w:pPr>
            <w:r>
              <w:rPr>
                <w:rFonts w:hint="eastAsia"/>
              </w:rPr>
              <w:t>单位</w:t>
            </w:r>
            <w:r>
              <w:t>为</w:t>
            </w:r>
            <w:r>
              <w:rPr>
                <w:rFonts w:hint="eastAsia"/>
              </w:rPr>
              <w:t>B</w:t>
            </w:r>
            <w:r>
              <w:t>yte</w:t>
            </w:r>
          </w:p>
        </w:tc>
      </w:tr>
      <w:tr w:rsidR="00E503E1" w:rsidTr="00092C22">
        <w:tc>
          <w:tcPr>
            <w:tcW w:w="2519" w:type="dxa"/>
            <w:shd w:val="clear" w:color="auto" w:fill="FFFFFF"/>
          </w:tcPr>
          <w:p w:rsidR="00E503E1" w:rsidRPr="00190505" w:rsidRDefault="00E503E1" w:rsidP="00092C22">
            <w:pPr>
              <w:pStyle w:val="QB20"/>
              <w:ind w:firstLineChars="0" w:firstLine="0"/>
            </w:pPr>
            <w:r>
              <w:t>P</w:t>
            </w:r>
            <w:r w:rsidRPr="00B30392">
              <w:t>ermission</w:t>
            </w:r>
            <w:r>
              <w:t>_list</w:t>
            </w:r>
            <w:r>
              <w:rPr>
                <w:rFonts w:hint="eastAsia"/>
              </w:rPr>
              <w:t>[{</w:t>
            </w:r>
          </w:p>
        </w:tc>
        <w:tc>
          <w:tcPr>
            <w:tcW w:w="1638" w:type="dxa"/>
            <w:shd w:val="clear" w:color="auto" w:fill="FFFFFF"/>
          </w:tcPr>
          <w:p w:rsidR="00E503E1" w:rsidRDefault="00E503E1" w:rsidP="00092C22">
            <w:pPr>
              <w:pStyle w:val="QB20"/>
              <w:ind w:firstLineChars="0" w:firstLine="0"/>
            </w:pPr>
            <w:r>
              <w:rPr>
                <w:rFonts w:hint="eastAsia"/>
              </w:rPr>
              <w:t>Array</w:t>
            </w:r>
          </w:p>
        </w:tc>
        <w:tc>
          <w:tcPr>
            <w:tcW w:w="2049" w:type="dxa"/>
            <w:shd w:val="clear" w:color="auto" w:fill="FFFFFF"/>
          </w:tcPr>
          <w:p w:rsidR="00E503E1" w:rsidRDefault="00E503E1" w:rsidP="00092C22">
            <w:pPr>
              <w:pStyle w:val="QB20"/>
              <w:ind w:firstLineChars="0" w:firstLine="0"/>
            </w:pPr>
            <w:r>
              <w:rPr>
                <w:rFonts w:hint="eastAsia"/>
              </w:rPr>
              <w:t>权限</w:t>
            </w:r>
            <w:r>
              <w:t>列表</w:t>
            </w:r>
          </w:p>
        </w:tc>
        <w:tc>
          <w:tcPr>
            <w:tcW w:w="2316" w:type="dxa"/>
            <w:shd w:val="clear" w:color="auto" w:fill="FFFFFF"/>
          </w:tcPr>
          <w:p w:rsidR="00E503E1" w:rsidRDefault="00E503E1" w:rsidP="00092C22">
            <w:pPr>
              <w:pStyle w:val="QB20"/>
              <w:ind w:firstLineChars="0" w:firstLine="0"/>
            </w:pPr>
          </w:p>
        </w:tc>
      </w:tr>
      <w:tr w:rsidR="00E503E1" w:rsidTr="00092C22">
        <w:tc>
          <w:tcPr>
            <w:tcW w:w="2519" w:type="dxa"/>
            <w:shd w:val="clear" w:color="auto" w:fill="FFFFFF"/>
          </w:tcPr>
          <w:p w:rsidR="00E503E1" w:rsidRDefault="00E503E1" w:rsidP="00092C22">
            <w:pPr>
              <w:pStyle w:val="QB20"/>
              <w:ind w:firstLineChars="0" w:firstLine="0"/>
            </w:pPr>
            <w:r>
              <w:t>P</w:t>
            </w:r>
            <w:r w:rsidRPr="00B30392">
              <w:t>ermission</w:t>
            </w:r>
            <w:r>
              <w:t>_code</w:t>
            </w:r>
          </w:p>
        </w:tc>
        <w:tc>
          <w:tcPr>
            <w:tcW w:w="1638" w:type="dxa"/>
            <w:shd w:val="clear" w:color="auto" w:fill="FFFFFF"/>
          </w:tcPr>
          <w:p w:rsidR="00E503E1" w:rsidRDefault="00E503E1" w:rsidP="00092C22">
            <w:pPr>
              <w:pStyle w:val="QB20"/>
              <w:ind w:firstLineChars="0" w:firstLine="0"/>
            </w:pPr>
            <w:r>
              <w:t>String</w:t>
            </w:r>
          </w:p>
        </w:tc>
        <w:tc>
          <w:tcPr>
            <w:tcW w:w="2049" w:type="dxa"/>
            <w:shd w:val="clear" w:color="auto" w:fill="FFFFFF"/>
          </w:tcPr>
          <w:p w:rsidR="00E503E1" w:rsidRDefault="00E503E1" w:rsidP="00092C22">
            <w:pPr>
              <w:pStyle w:val="QB20"/>
              <w:ind w:firstLineChars="0" w:firstLine="0"/>
            </w:pPr>
            <w:r>
              <w:rPr>
                <w:rFonts w:hint="eastAsia"/>
              </w:rPr>
              <w:t>权限编号</w:t>
            </w:r>
          </w:p>
        </w:tc>
        <w:tc>
          <w:tcPr>
            <w:tcW w:w="2316" w:type="dxa"/>
            <w:shd w:val="clear" w:color="auto" w:fill="FFFFFF"/>
          </w:tcPr>
          <w:p w:rsidR="00E503E1" w:rsidRDefault="00E503E1" w:rsidP="00092C22">
            <w:pPr>
              <w:pStyle w:val="QB20"/>
              <w:ind w:firstLineChars="0" w:firstLine="0"/>
            </w:pPr>
          </w:p>
        </w:tc>
      </w:tr>
      <w:tr w:rsidR="00E503E1" w:rsidTr="00092C22">
        <w:tc>
          <w:tcPr>
            <w:tcW w:w="2519" w:type="dxa"/>
            <w:shd w:val="clear" w:color="auto" w:fill="FFFFFF"/>
          </w:tcPr>
          <w:p w:rsidR="00E503E1" w:rsidRDefault="00E503E1" w:rsidP="00092C22">
            <w:pPr>
              <w:pStyle w:val="QB20"/>
              <w:ind w:firstLineChars="0" w:firstLine="0"/>
            </w:pPr>
            <w:r>
              <w:t>P</w:t>
            </w:r>
            <w:r w:rsidRPr="00B30392">
              <w:t>ermission</w:t>
            </w:r>
            <w:r>
              <w:t>_name</w:t>
            </w:r>
            <w:r w:rsidRPr="0099789F">
              <w:rPr>
                <w:rFonts w:hint="eastAsia"/>
              </w:rPr>
              <w:t>}]</w:t>
            </w:r>
          </w:p>
        </w:tc>
        <w:tc>
          <w:tcPr>
            <w:tcW w:w="1638" w:type="dxa"/>
            <w:shd w:val="clear" w:color="auto" w:fill="FFFFFF"/>
          </w:tcPr>
          <w:p w:rsidR="00E503E1" w:rsidRDefault="00E503E1" w:rsidP="00092C22">
            <w:pPr>
              <w:pStyle w:val="QB20"/>
              <w:ind w:firstLineChars="0" w:firstLine="0"/>
            </w:pPr>
            <w:r>
              <w:t>String</w:t>
            </w:r>
          </w:p>
        </w:tc>
        <w:tc>
          <w:tcPr>
            <w:tcW w:w="2049" w:type="dxa"/>
            <w:shd w:val="clear" w:color="auto" w:fill="FFFFFF"/>
          </w:tcPr>
          <w:p w:rsidR="00E503E1" w:rsidRDefault="00E503E1" w:rsidP="00092C22">
            <w:pPr>
              <w:pStyle w:val="QB20"/>
              <w:ind w:firstLineChars="0" w:firstLine="0"/>
            </w:pPr>
            <w:r>
              <w:rPr>
                <w:rFonts w:hint="eastAsia"/>
              </w:rPr>
              <w:t>权限</w:t>
            </w:r>
            <w:r>
              <w:t>名称</w:t>
            </w:r>
          </w:p>
        </w:tc>
        <w:tc>
          <w:tcPr>
            <w:tcW w:w="2316" w:type="dxa"/>
            <w:shd w:val="clear" w:color="auto" w:fill="FFFFFF"/>
          </w:tcPr>
          <w:p w:rsidR="00E503E1" w:rsidRDefault="00E503E1" w:rsidP="00092C22">
            <w:pPr>
              <w:pStyle w:val="QB20"/>
              <w:ind w:firstLineChars="0" w:firstLine="0"/>
            </w:pPr>
          </w:p>
        </w:tc>
      </w:tr>
      <w:tr w:rsidR="00E503E1" w:rsidTr="00092C22">
        <w:tc>
          <w:tcPr>
            <w:tcW w:w="2519" w:type="dxa"/>
            <w:shd w:val="clear" w:color="auto" w:fill="FFFFFF"/>
          </w:tcPr>
          <w:p w:rsidR="00E503E1" w:rsidRPr="00C17747" w:rsidRDefault="00E503E1" w:rsidP="00092C22">
            <w:pPr>
              <w:pStyle w:val="QB20"/>
              <w:ind w:firstLineChars="0" w:firstLine="0"/>
            </w:pPr>
          </w:p>
        </w:tc>
        <w:tc>
          <w:tcPr>
            <w:tcW w:w="1638" w:type="dxa"/>
            <w:shd w:val="clear" w:color="auto" w:fill="FFFFFF"/>
          </w:tcPr>
          <w:p w:rsidR="00E503E1" w:rsidRDefault="00E503E1" w:rsidP="00092C22">
            <w:pPr>
              <w:pStyle w:val="QB20"/>
              <w:ind w:firstLineChars="0" w:firstLine="0"/>
            </w:pPr>
          </w:p>
        </w:tc>
        <w:tc>
          <w:tcPr>
            <w:tcW w:w="2049" w:type="dxa"/>
            <w:shd w:val="clear" w:color="auto" w:fill="FFFFFF"/>
          </w:tcPr>
          <w:p w:rsidR="00E503E1" w:rsidRDefault="00E503E1" w:rsidP="00092C22">
            <w:pPr>
              <w:pStyle w:val="QB20"/>
              <w:ind w:firstLineChars="0" w:firstLine="0"/>
            </w:pPr>
          </w:p>
        </w:tc>
        <w:tc>
          <w:tcPr>
            <w:tcW w:w="2316" w:type="dxa"/>
            <w:shd w:val="clear" w:color="auto" w:fill="FFFFFF"/>
          </w:tcPr>
          <w:p w:rsidR="00E503E1" w:rsidRDefault="00E503E1" w:rsidP="00092C22">
            <w:pPr>
              <w:pStyle w:val="QB20"/>
              <w:ind w:firstLineChars="0" w:firstLine="0"/>
            </w:pPr>
          </w:p>
        </w:tc>
      </w:tr>
    </w:tbl>
    <w:p w:rsidR="00E503E1" w:rsidRDefault="00E503E1" w:rsidP="00E503E1">
      <w:pPr>
        <w:pStyle w:val="QB7"/>
        <w:ind w:firstLine="420"/>
      </w:pPr>
    </w:p>
    <w:p w:rsidR="00E503E1" w:rsidRDefault="00E503E1" w:rsidP="00E503E1">
      <w:pPr>
        <w:pStyle w:val="QB3"/>
      </w:pPr>
      <w:r>
        <w:t>响应报文定义</w:t>
      </w:r>
    </w:p>
    <w:p w:rsidR="00E503E1" w:rsidRDefault="00E503E1" w:rsidP="00E503E1">
      <w:pPr>
        <w:pStyle w:val="QB7"/>
        <w:ind w:firstLine="420"/>
      </w:pPr>
      <w:r>
        <w:rPr>
          <w:rFonts w:hint="eastAsia"/>
        </w:rPr>
        <w:t>返回成功例程:</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"NOTIFY_PLUGIN_ONLINE",</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E503E1" w:rsidRDefault="00E503E1" w:rsidP="00E503E1">
      <w:pPr>
        <w:pStyle w:val="QB20"/>
        <w:spacing w:line="300" w:lineRule="auto"/>
        <w:ind w:firstLineChars="0" w:firstLine="420"/>
      </w:pPr>
      <w:r>
        <w:rPr>
          <w:rFonts w:cs="Times New Roman"/>
        </w:rPr>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E503E1" w:rsidTr="00092C22">
        <w:tc>
          <w:tcPr>
            <w:tcW w:w="2130" w:type="dxa"/>
            <w:tcBorders>
              <w:top w:val="single" w:sz="4" w:space="0" w:color="5B9BD5"/>
              <w:left w:val="single" w:sz="4" w:space="0" w:color="5B9BD5"/>
              <w:bottom w:val="single" w:sz="4" w:space="0" w:color="5B9BD5"/>
              <w:right w:val="nil"/>
            </w:tcBorders>
            <w:shd w:val="clear" w:color="auto" w:fill="5B9BD5"/>
          </w:tcPr>
          <w:p w:rsidR="00E503E1" w:rsidRDefault="00E503E1" w:rsidP="00092C22">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E503E1" w:rsidRDefault="00E503E1" w:rsidP="00092C22">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E503E1" w:rsidRDefault="00E503E1" w:rsidP="00092C22">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E503E1" w:rsidRDefault="00E503E1" w:rsidP="00092C22">
            <w:pPr>
              <w:pStyle w:val="QB20"/>
              <w:ind w:firstLineChars="0" w:firstLine="0"/>
              <w:jc w:val="center"/>
              <w:rPr>
                <w:b/>
                <w:bCs/>
                <w:color w:val="FFFFFF"/>
              </w:rPr>
            </w:pPr>
            <w:r>
              <w:rPr>
                <w:b/>
                <w:bCs/>
                <w:color w:val="FFFFFF"/>
              </w:rPr>
              <w:t>说明</w:t>
            </w:r>
          </w:p>
        </w:tc>
      </w:tr>
      <w:tr w:rsidR="00E503E1" w:rsidTr="00092C22">
        <w:tc>
          <w:tcPr>
            <w:tcW w:w="2130" w:type="dxa"/>
            <w:tcBorders>
              <w:top w:val="single" w:sz="4" w:space="0" w:color="5B9BD5"/>
            </w:tcBorders>
            <w:shd w:val="clear" w:color="auto" w:fill="FFFFFF"/>
          </w:tcPr>
          <w:p w:rsidR="00E503E1" w:rsidRDefault="00E503E1" w:rsidP="00092C22">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E503E1" w:rsidRDefault="00E503E1" w:rsidP="00092C22">
            <w:pPr>
              <w:pStyle w:val="QB20"/>
              <w:ind w:firstLineChars="0" w:firstLine="0"/>
            </w:pPr>
            <w:r>
              <w:rPr>
                <w:rFonts w:hint="eastAsia"/>
              </w:rPr>
              <w:t>Int</w:t>
            </w:r>
          </w:p>
        </w:tc>
        <w:tc>
          <w:tcPr>
            <w:tcW w:w="2131" w:type="dxa"/>
            <w:tcBorders>
              <w:top w:val="single" w:sz="4" w:space="0" w:color="5B9BD5"/>
            </w:tcBorders>
            <w:shd w:val="clear" w:color="auto" w:fill="FFFFFF"/>
          </w:tcPr>
          <w:p w:rsidR="00E503E1" w:rsidRDefault="00E503E1" w:rsidP="00092C22">
            <w:pPr>
              <w:pStyle w:val="QB20"/>
              <w:ind w:firstLineChars="0" w:firstLine="0"/>
            </w:pPr>
          </w:p>
        </w:tc>
        <w:tc>
          <w:tcPr>
            <w:tcW w:w="2393" w:type="dxa"/>
            <w:tcBorders>
              <w:top w:val="single" w:sz="4" w:space="0" w:color="5B9BD5"/>
            </w:tcBorders>
            <w:shd w:val="clear" w:color="auto" w:fill="FFFFFF"/>
          </w:tcPr>
          <w:p w:rsidR="00E503E1" w:rsidRDefault="00E503E1" w:rsidP="00092C22">
            <w:pPr>
              <w:pStyle w:val="QB20"/>
              <w:ind w:firstLineChars="0" w:firstLine="0"/>
            </w:pPr>
          </w:p>
        </w:tc>
      </w:tr>
      <w:tr w:rsidR="00E503E1" w:rsidTr="00092C22">
        <w:tc>
          <w:tcPr>
            <w:tcW w:w="2130" w:type="dxa"/>
            <w:shd w:val="clear" w:color="auto" w:fill="DEEAF6"/>
          </w:tcPr>
          <w:p w:rsidR="00E503E1" w:rsidRDefault="00E503E1" w:rsidP="00092C22">
            <w:pPr>
              <w:pStyle w:val="QB20"/>
              <w:ind w:firstLineChars="0" w:firstLine="0"/>
              <w:rPr>
                <w:b/>
                <w:bCs/>
              </w:rPr>
            </w:pPr>
            <w:r>
              <w:rPr>
                <w:rFonts w:cs="Times New Roman" w:hint="eastAsia"/>
                <w:b/>
                <w:bCs/>
              </w:rPr>
              <w:t>ID</w:t>
            </w:r>
          </w:p>
        </w:tc>
        <w:tc>
          <w:tcPr>
            <w:tcW w:w="2130" w:type="dxa"/>
            <w:shd w:val="clear" w:color="auto" w:fill="DEEAF6"/>
          </w:tcPr>
          <w:p w:rsidR="00E503E1" w:rsidRDefault="00E503E1" w:rsidP="00092C22">
            <w:pPr>
              <w:pStyle w:val="QB20"/>
              <w:ind w:firstLineChars="0" w:firstLine="0"/>
            </w:pPr>
            <w:r>
              <w:rPr>
                <w:rFonts w:hint="eastAsia"/>
              </w:rPr>
              <w:t>Int</w:t>
            </w:r>
          </w:p>
        </w:tc>
        <w:tc>
          <w:tcPr>
            <w:tcW w:w="2131" w:type="dxa"/>
            <w:shd w:val="clear" w:color="auto" w:fill="DEEAF6"/>
          </w:tcPr>
          <w:p w:rsidR="00E503E1" w:rsidRDefault="00E503E1" w:rsidP="00092C22">
            <w:pPr>
              <w:pStyle w:val="QB20"/>
              <w:ind w:firstLineChars="0" w:firstLine="0"/>
            </w:pPr>
            <w:r>
              <w:rPr>
                <w:rFonts w:hint="eastAsia"/>
              </w:rPr>
              <w:t>平台</w:t>
            </w:r>
            <w:r>
              <w:t>维护的事务ID</w:t>
            </w:r>
          </w:p>
        </w:tc>
        <w:tc>
          <w:tcPr>
            <w:tcW w:w="2393" w:type="dxa"/>
            <w:shd w:val="clear" w:color="auto" w:fill="DEEAF6"/>
          </w:tcPr>
          <w:p w:rsidR="00E503E1" w:rsidRDefault="00E503E1" w:rsidP="00092C22">
            <w:pPr>
              <w:pStyle w:val="QB20"/>
              <w:ind w:firstLineChars="0" w:firstLine="0"/>
            </w:pPr>
            <w:r>
              <w:rPr>
                <w:rFonts w:hint="eastAsia"/>
              </w:rPr>
              <w:t>一级家庭开放平台</w:t>
            </w:r>
            <w:r>
              <w:t>按请求原值返回</w:t>
            </w:r>
          </w:p>
        </w:tc>
      </w:tr>
      <w:tr w:rsidR="00E503E1" w:rsidTr="00092C22">
        <w:tc>
          <w:tcPr>
            <w:tcW w:w="2130" w:type="dxa"/>
          </w:tcPr>
          <w:p w:rsidR="00E503E1" w:rsidRDefault="00E503E1" w:rsidP="00092C22">
            <w:pPr>
              <w:pStyle w:val="QB20"/>
              <w:ind w:firstLineChars="0" w:firstLine="0"/>
              <w:rPr>
                <w:b/>
                <w:bCs/>
              </w:rPr>
            </w:pPr>
            <w:r>
              <w:rPr>
                <w:rFonts w:cs="Times New Roman"/>
                <w:b/>
                <w:bCs/>
              </w:rPr>
              <w:t>CmdType</w:t>
            </w:r>
          </w:p>
        </w:tc>
        <w:tc>
          <w:tcPr>
            <w:tcW w:w="2130" w:type="dxa"/>
          </w:tcPr>
          <w:p w:rsidR="00E503E1" w:rsidRDefault="00E503E1" w:rsidP="00092C22">
            <w:pPr>
              <w:pStyle w:val="QB20"/>
              <w:ind w:firstLineChars="0" w:firstLine="0"/>
            </w:pPr>
            <w:r>
              <w:t>String</w:t>
            </w:r>
          </w:p>
        </w:tc>
        <w:tc>
          <w:tcPr>
            <w:tcW w:w="2131" w:type="dxa"/>
          </w:tcPr>
          <w:p w:rsidR="00E503E1" w:rsidRDefault="00E503E1" w:rsidP="00092C22">
            <w:pPr>
              <w:pStyle w:val="QB20"/>
              <w:ind w:firstLineChars="0" w:firstLine="0"/>
            </w:pPr>
            <w:r>
              <w:t>命令类型</w:t>
            </w:r>
          </w:p>
        </w:tc>
        <w:tc>
          <w:tcPr>
            <w:tcW w:w="2393" w:type="dxa"/>
          </w:tcPr>
          <w:p w:rsidR="00E503E1" w:rsidRDefault="00E503E1" w:rsidP="00092C22">
            <w:pPr>
              <w:pStyle w:val="QB20"/>
              <w:ind w:firstLineChars="0" w:firstLine="0"/>
            </w:pPr>
            <w:r>
              <w:rPr>
                <w:rFonts w:hint="eastAsia"/>
              </w:rPr>
              <w:t>一级家庭开放平台按照请求的原值返回。</w:t>
            </w:r>
          </w:p>
        </w:tc>
      </w:tr>
      <w:tr w:rsidR="00E503E1" w:rsidTr="00092C22">
        <w:tc>
          <w:tcPr>
            <w:tcW w:w="2130" w:type="dxa"/>
            <w:shd w:val="clear" w:color="auto" w:fill="DEEAF6"/>
          </w:tcPr>
          <w:p w:rsidR="00E503E1" w:rsidRDefault="00E503E1" w:rsidP="00092C22">
            <w:pPr>
              <w:pStyle w:val="QB20"/>
              <w:ind w:firstLineChars="0" w:firstLine="0"/>
              <w:rPr>
                <w:b/>
                <w:bCs/>
              </w:rPr>
            </w:pPr>
            <w:r>
              <w:rPr>
                <w:rFonts w:cs="Times New Roman"/>
                <w:b/>
                <w:bCs/>
              </w:rPr>
              <w:t>SequenceId</w:t>
            </w:r>
          </w:p>
        </w:tc>
        <w:tc>
          <w:tcPr>
            <w:tcW w:w="2130" w:type="dxa"/>
            <w:shd w:val="clear" w:color="auto" w:fill="DEEAF6"/>
          </w:tcPr>
          <w:p w:rsidR="00E503E1" w:rsidRDefault="00E503E1" w:rsidP="00092C22">
            <w:pPr>
              <w:pStyle w:val="QB20"/>
              <w:ind w:firstLineChars="0" w:firstLine="0"/>
            </w:pPr>
            <w:r>
              <w:t>String</w:t>
            </w:r>
          </w:p>
        </w:tc>
        <w:tc>
          <w:tcPr>
            <w:tcW w:w="2131" w:type="dxa"/>
            <w:shd w:val="clear" w:color="auto" w:fill="DEEAF6"/>
          </w:tcPr>
          <w:p w:rsidR="00E503E1" w:rsidRDefault="00E503E1" w:rsidP="00092C22">
            <w:pPr>
              <w:pStyle w:val="QB20"/>
              <w:ind w:firstLineChars="0" w:firstLine="0"/>
            </w:pPr>
            <w:r>
              <w:t>请求编号</w:t>
            </w:r>
          </w:p>
        </w:tc>
        <w:tc>
          <w:tcPr>
            <w:tcW w:w="2393" w:type="dxa"/>
            <w:shd w:val="clear" w:color="auto" w:fill="DEEAF6"/>
          </w:tcPr>
          <w:p w:rsidR="00E503E1" w:rsidRDefault="00E503E1" w:rsidP="00092C22">
            <w:pPr>
              <w:pStyle w:val="QB20"/>
              <w:ind w:firstLineChars="0" w:firstLine="0"/>
            </w:pPr>
            <w:r>
              <w:rPr>
                <w:rFonts w:hint="eastAsia"/>
              </w:rPr>
              <w:t>SequenceId为省级数字家庭管理</w:t>
            </w:r>
            <w:r>
              <w:t>平台</w:t>
            </w:r>
            <w:r>
              <w:rPr>
                <w:rFonts w:hint="eastAsia"/>
              </w:rPr>
              <w:t>动态生成，表示命令序列，一级家庭开放平台按照请求的原值返回。</w:t>
            </w:r>
          </w:p>
          <w:p w:rsidR="00E503E1" w:rsidRDefault="00E503E1" w:rsidP="00092C22">
            <w:pPr>
              <w:pStyle w:val="QB20"/>
              <w:ind w:firstLineChars="0" w:firstLine="0"/>
            </w:pPr>
            <w:r>
              <w:rPr>
                <w:rFonts w:hint="eastAsia"/>
              </w:rPr>
              <w:t>16进制数，8位</w:t>
            </w:r>
          </w:p>
        </w:tc>
      </w:tr>
      <w:tr w:rsidR="00E503E1" w:rsidTr="00092C22">
        <w:tc>
          <w:tcPr>
            <w:tcW w:w="2130" w:type="dxa"/>
          </w:tcPr>
          <w:p w:rsidR="00E503E1" w:rsidRDefault="00E503E1" w:rsidP="00092C22">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tcPr>
          <w:p w:rsidR="00E503E1" w:rsidRDefault="00E503E1" w:rsidP="00092C22">
            <w:pPr>
              <w:pStyle w:val="QB20"/>
              <w:ind w:firstLineChars="0" w:firstLine="0"/>
            </w:pPr>
            <w:r>
              <w:rPr>
                <w:rFonts w:hint="eastAsia"/>
              </w:rPr>
              <w:t>Object</w:t>
            </w:r>
          </w:p>
        </w:tc>
        <w:tc>
          <w:tcPr>
            <w:tcW w:w="2131" w:type="dxa"/>
          </w:tcPr>
          <w:p w:rsidR="00E503E1" w:rsidRDefault="00E503E1" w:rsidP="00092C22">
            <w:pPr>
              <w:pStyle w:val="QB20"/>
              <w:ind w:firstLineChars="0" w:firstLine="0"/>
            </w:pPr>
            <w:r>
              <w:rPr>
                <w:rFonts w:hint="eastAsia"/>
              </w:rPr>
              <w:t>操作</w:t>
            </w:r>
            <w:r>
              <w:t>返回的结果</w:t>
            </w:r>
          </w:p>
        </w:tc>
        <w:tc>
          <w:tcPr>
            <w:tcW w:w="2393" w:type="dxa"/>
          </w:tcPr>
          <w:p w:rsidR="00E503E1" w:rsidRDefault="00E503E1" w:rsidP="00092C22">
            <w:pPr>
              <w:pStyle w:val="QB20"/>
              <w:ind w:firstLineChars="0" w:firstLine="0"/>
            </w:pPr>
          </w:p>
        </w:tc>
      </w:tr>
    </w:tbl>
    <w:p w:rsidR="00E503E1" w:rsidRDefault="00E503E1" w:rsidP="00E503E1">
      <w:pPr>
        <w:pStyle w:val="QB2"/>
      </w:pPr>
      <w:r>
        <w:rPr>
          <w:rFonts w:hint="eastAsia"/>
        </w:rPr>
        <w:t>一级平台插件下线同步</w:t>
      </w:r>
    </w:p>
    <w:p w:rsidR="00E503E1" w:rsidRDefault="00E503E1" w:rsidP="00E503E1">
      <w:pPr>
        <w:pStyle w:val="QB3"/>
      </w:pPr>
      <w:r>
        <w:t>接口说明</w:t>
      </w:r>
    </w:p>
    <w:p w:rsidR="00E503E1" w:rsidRDefault="00E503E1" w:rsidP="00E503E1">
      <w:pPr>
        <w:pStyle w:val="QB7"/>
        <w:ind w:firstLine="420"/>
      </w:pPr>
      <w:r>
        <w:rPr>
          <w:rFonts w:hint="eastAsia"/>
        </w:rPr>
        <w:t>一级平台下线全网插件后，向省级数字家庭管理平台同步此插件信息。</w:t>
      </w:r>
    </w:p>
    <w:p w:rsidR="00E503E1" w:rsidRPr="007E4262" w:rsidRDefault="00E503E1" w:rsidP="00E503E1">
      <w:r>
        <w:rPr>
          <w:rFonts w:hint="eastAsia"/>
        </w:rPr>
        <w:t>消息发送方向：一级家庭开放平台—</w:t>
      </w:r>
      <w:r>
        <w:rPr>
          <w:rFonts w:hint="eastAsia"/>
        </w:rPr>
        <w:t>&gt;</w:t>
      </w:r>
      <w:r>
        <w:rPr>
          <w:rFonts w:hint="eastAsia"/>
        </w:rPr>
        <w:t>省级数字家庭管理平台</w:t>
      </w:r>
    </w:p>
    <w:p w:rsidR="00E503E1" w:rsidRDefault="00E503E1" w:rsidP="00E503E1">
      <w:pPr>
        <w:pStyle w:val="QB3"/>
      </w:pPr>
      <w:r>
        <w:rPr>
          <w:rFonts w:hint="eastAsia"/>
        </w:rPr>
        <w:t>接口类型</w:t>
      </w:r>
    </w:p>
    <w:p w:rsidR="00E503E1" w:rsidRDefault="00E503E1" w:rsidP="00E503E1">
      <w:pPr>
        <w:pStyle w:val="QB7"/>
        <w:ind w:firstLine="420"/>
      </w:pPr>
      <w:r>
        <w:rPr>
          <w:rFonts w:hint="eastAsia"/>
        </w:rPr>
        <w:t>名称：notifyPluginOffline</w:t>
      </w:r>
    </w:p>
    <w:p w:rsidR="00E503E1" w:rsidRDefault="00E503E1" w:rsidP="00E503E1">
      <w:pPr>
        <w:pStyle w:val="QB7"/>
        <w:ind w:firstLine="420"/>
      </w:pPr>
    </w:p>
    <w:p w:rsidR="00E503E1" w:rsidRDefault="00E503E1" w:rsidP="00E503E1">
      <w:pPr>
        <w:pStyle w:val="QB3"/>
      </w:pPr>
      <w:r>
        <w:rPr>
          <w:rFonts w:hint="eastAsia"/>
        </w:rPr>
        <w:t>请求报文</w:t>
      </w:r>
      <w:r>
        <w:t>定义</w:t>
      </w:r>
    </w:p>
    <w:p w:rsidR="00E503E1" w:rsidRDefault="00E503E1" w:rsidP="00E503E1">
      <w:pPr>
        <w:pStyle w:val="QB7"/>
        <w:ind w:firstLine="420"/>
      </w:pPr>
      <w:r>
        <w:rPr>
          <w:rFonts w:hint="eastAsia"/>
        </w:rPr>
        <w:t>例程:</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0" w:firstLine="420"/>
      </w:pP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lastRenderedPageBreak/>
        <w:t>"RPCMethod": "</w:t>
      </w:r>
      <w:r>
        <w:t>Report</w:t>
      </w: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"ID": 数字 ，</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"CmdType": "NOTIFY_PLUGIN_OFFLINE",</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"SequenceId": "8位16进制数",</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"Parameter": {</w:t>
      </w:r>
    </w:p>
    <w:p w:rsidR="00B271CA" w:rsidRDefault="00E503E1">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"Plugin":[</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r>
        <w:t>Plugin_Name</w:t>
      </w:r>
      <w:r>
        <w:rPr>
          <w:rFonts w:hint="eastAsia"/>
        </w:rPr>
        <w:t>":"插件编号"，"</w:t>
      </w:r>
      <w:r>
        <w:t>Plugin_</w:t>
      </w:r>
      <w:r>
        <w:rPr>
          <w:rFonts w:hint="eastAsia"/>
        </w:rPr>
        <w:t>Title":"插件名称"</w:t>
      </w:r>
      <w:r>
        <w:t>,</w:t>
      </w:r>
      <w:r w:rsidRPr="00C17747">
        <w:t>“</w:t>
      </w:r>
      <w:r w:rsidRPr="00C17747">
        <w:t>Version</w:t>
      </w:r>
      <w:r w:rsidRPr="00C17747">
        <w:t>”</w:t>
      </w:r>
      <w:r w:rsidRPr="00C17747">
        <w:t>:</w:t>
      </w:r>
      <w:r w:rsidRPr="00C17747">
        <w:t>”</w:t>
      </w:r>
      <w:r w:rsidRPr="00C17747">
        <w:rPr>
          <w:rFonts w:hint="eastAsia"/>
        </w:rPr>
        <w:t>插件</w:t>
      </w:r>
      <w:r w:rsidRPr="00C17747">
        <w:t>版本</w:t>
      </w:r>
      <w:r w:rsidRPr="00C17747">
        <w:t>”</w:t>
      </w:r>
      <w:r w:rsidRPr="00C17747">
        <w:rPr>
          <w:rFonts w:hint="eastAsia"/>
        </w:rPr>
        <w:t>,</w:t>
      </w: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600" w:firstLine="1260"/>
      </w:pP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E503E1" w:rsidRDefault="00E503E1" w:rsidP="00E503E1">
      <w:pPr>
        <w:pStyle w:val="QB7"/>
        <w:pBdr>
          <w:top w:val="single" w:sz="4" w:space="1" w:color="auto"/>
          <w:left w:val="single" w:sz="4" w:space="5" w:color="auto"/>
          <w:bottom w:val="single" w:sz="4" w:space="1" w:color="auto"/>
          <w:right w:val="single" w:sz="4" w:space="4" w:color="auto"/>
        </w:pBdr>
        <w:shd w:val="clear" w:color="auto" w:fill="D9D9D9"/>
        <w:ind w:firstLineChars="400" w:firstLine="840"/>
      </w:pPr>
      <w:r>
        <w:rPr>
          <w:rFonts w:hint="eastAsia"/>
        </w:rPr>
        <w:t>}</w:t>
      </w:r>
    </w:p>
    <w:p w:rsidR="00E503E1" w:rsidRDefault="00E503E1" w:rsidP="00E503E1">
      <w:pPr>
        <w:pStyle w:val="QB7"/>
        <w:pBdr>
          <w:top w:val="single" w:sz="4" w:space="1" w:color="auto"/>
          <w:left w:val="single" w:sz="4" w:space="5" w:color="auto"/>
          <w:bottom w:val="single" w:sz="4" w:space="1" w:color="auto"/>
          <w:right w:val="single" w:sz="4" w:space="4" w:color="auto"/>
        </w:pBdr>
        <w:shd w:val="clear" w:color="auto" w:fill="D9D9D9"/>
        <w:ind w:firstLine="420"/>
      </w:pPr>
      <w:r>
        <w:rPr>
          <w:rFonts w:hint="eastAsia"/>
        </w:rPr>
        <w:t>}</w:t>
      </w:r>
    </w:p>
    <w:p w:rsidR="00E503E1" w:rsidRDefault="00E503E1" w:rsidP="00E503E1">
      <w:pPr>
        <w:pStyle w:val="QB20"/>
        <w:spacing w:line="300" w:lineRule="auto"/>
        <w:ind w:firstLineChars="0" w:firstLine="420"/>
      </w:pPr>
      <w:r>
        <w:rPr>
          <w:rFonts w:cs="Times New Roman"/>
        </w:rPr>
        <w:t>参数说明</w:t>
      </w:r>
      <w:r>
        <w:rPr>
          <w:rFonts w:cs="Times New Roman"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9"/>
        <w:gridCol w:w="1638"/>
        <w:gridCol w:w="2049"/>
        <w:gridCol w:w="2316"/>
      </w:tblGrid>
      <w:tr w:rsidR="00E503E1" w:rsidTr="00092C22">
        <w:tc>
          <w:tcPr>
            <w:tcW w:w="2519" w:type="dxa"/>
            <w:tcBorders>
              <w:top w:val="single" w:sz="4" w:space="0" w:color="5B9BD5"/>
              <w:left w:val="single" w:sz="4" w:space="0" w:color="5B9BD5"/>
              <w:bottom w:val="single" w:sz="4" w:space="0" w:color="5B9BD5"/>
              <w:right w:val="nil"/>
            </w:tcBorders>
            <w:shd w:val="clear" w:color="auto" w:fill="5B9BD5"/>
          </w:tcPr>
          <w:p w:rsidR="00E503E1" w:rsidRDefault="00E503E1" w:rsidP="00092C22">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E503E1" w:rsidRDefault="00E503E1" w:rsidP="00092C22">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E503E1" w:rsidRDefault="00E503E1" w:rsidP="00092C22">
            <w:pPr>
              <w:pStyle w:val="QB20"/>
              <w:ind w:firstLineChars="0" w:firstLine="0"/>
              <w:jc w:val="center"/>
              <w:rPr>
                <w:b/>
                <w:bCs/>
                <w:color w:val="FFFFFF"/>
              </w:rPr>
            </w:pPr>
            <w:r>
              <w:rPr>
                <w:b/>
                <w:bCs/>
                <w:color w:val="FFFFFF"/>
              </w:rPr>
              <w:t>参数含义</w:t>
            </w:r>
          </w:p>
        </w:tc>
        <w:tc>
          <w:tcPr>
            <w:tcW w:w="2316" w:type="dxa"/>
            <w:tcBorders>
              <w:top w:val="single" w:sz="4" w:space="0" w:color="5B9BD5"/>
              <w:left w:val="nil"/>
              <w:bottom w:val="single" w:sz="4" w:space="0" w:color="5B9BD5"/>
              <w:right w:val="single" w:sz="4" w:space="0" w:color="5B9BD5"/>
            </w:tcBorders>
            <w:shd w:val="clear" w:color="auto" w:fill="5B9BD5"/>
          </w:tcPr>
          <w:p w:rsidR="00E503E1" w:rsidRDefault="00E503E1" w:rsidP="00092C22">
            <w:pPr>
              <w:pStyle w:val="QB20"/>
              <w:ind w:firstLineChars="0" w:firstLine="0"/>
              <w:jc w:val="center"/>
              <w:rPr>
                <w:b/>
                <w:bCs/>
                <w:color w:val="FFFFFF"/>
              </w:rPr>
            </w:pPr>
            <w:r>
              <w:rPr>
                <w:b/>
                <w:bCs/>
                <w:color w:val="FFFFFF"/>
              </w:rPr>
              <w:t>说明</w:t>
            </w:r>
          </w:p>
        </w:tc>
      </w:tr>
      <w:tr w:rsidR="00E503E1" w:rsidTr="00092C22">
        <w:trPr>
          <w:trHeight w:val="90"/>
        </w:trPr>
        <w:tc>
          <w:tcPr>
            <w:tcW w:w="2519" w:type="dxa"/>
            <w:shd w:val="clear" w:color="auto" w:fill="DEEAF6"/>
          </w:tcPr>
          <w:p w:rsidR="00E503E1" w:rsidRDefault="00E503E1" w:rsidP="00092C22">
            <w:pPr>
              <w:pStyle w:val="QB20"/>
              <w:ind w:firstLineChars="0" w:firstLine="0"/>
              <w:rPr>
                <w:b/>
                <w:bCs/>
              </w:rPr>
            </w:pPr>
            <w:r>
              <w:rPr>
                <w:rFonts w:cs="Times New Roman" w:hint="eastAsia"/>
                <w:b/>
                <w:bCs/>
              </w:rPr>
              <w:t>RPCMethod</w:t>
            </w:r>
          </w:p>
        </w:tc>
        <w:tc>
          <w:tcPr>
            <w:tcW w:w="1638" w:type="dxa"/>
            <w:shd w:val="clear" w:color="auto" w:fill="DEEAF6"/>
          </w:tcPr>
          <w:p w:rsidR="00E503E1" w:rsidRDefault="00E503E1" w:rsidP="00092C22">
            <w:pPr>
              <w:pStyle w:val="QB20"/>
              <w:ind w:firstLineChars="0" w:firstLine="0"/>
            </w:pPr>
            <w:r>
              <w:rPr>
                <w:rFonts w:hint="eastAsia"/>
              </w:rPr>
              <w:t>String</w:t>
            </w:r>
          </w:p>
        </w:tc>
        <w:tc>
          <w:tcPr>
            <w:tcW w:w="2049" w:type="dxa"/>
            <w:shd w:val="clear" w:color="auto" w:fill="DEEAF6"/>
          </w:tcPr>
          <w:p w:rsidR="00E503E1" w:rsidRDefault="00E503E1" w:rsidP="00092C22">
            <w:pPr>
              <w:pStyle w:val="QB20"/>
              <w:ind w:firstLineChars="0" w:firstLine="0"/>
            </w:pPr>
            <w:r>
              <w:rPr>
                <w:rFonts w:hint="eastAsia"/>
              </w:rPr>
              <w:t>接口分类定义</w:t>
            </w:r>
          </w:p>
        </w:tc>
        <w:tc>
          <w:tcPr>
            <w:tcW w:w="2316" w:type="dxa"/>
            <w:shd w:val="clear" w:color="auto" w:fill="DEEAF6"/>
          </w:tcPr>
          <w:p w:rsidR="00E503E1" w:rsidRDefault="00E503E1" w:rsidP="00092C22">
            <w:pPr>
              <w:pStyle w:val="QB20"/>
              <w:ind w:firstLineChars="0" w:firstLine="0"/>
            </w:pPr>
            <w:r>
              <w:rPr>
                <w:rFonts w:hint="eastAsia"/>
              </w:rPr>
              <w:t>report</w:t>
            </w:r>
          </w:p>
        </w:tc>
      </w:tr>
      <w:tr w:rsidR="00E503E1" w:rsidTr="00092C22">
        <w:tc>
          <w:tcPr>
            <w:tcW w:w="2519" w:type="dxa"/>
          </w:tcPr>
          <w:p w:rsidR="00E503E1" w:rsidRDefault="00E503E1" w:rsidP="00092C22">
            <w:pPr>
              <w:pStyle w:val="QB20"/>
              <w:ind w:firstLineChars="0" w:firstLine="0"/>
              <w:rPr>
                <w:b/>
                <w:bCs/>
              </w:rPr>
            </w:pPr>
            <w:r>
              <w:rPr>
                <w:rFonts w:cs="Times New Roman" w:hint="eastAsia"/>
                <w:b/>
                <w:bCs/>
              </w:rPr>
              <w:t>ID</w:t>
            </w:r>
          </w:p>
        </w:tc>
        <w:tc>
          <w:tcPr>
            <w:tcW w:w="1638" w:type="dxa"/>
          </w:tcPr>
          <w:p w:rsidR="00E503E1" w:rsidRDefault="00E503E1" w:rsidP="00092C22">
            <w:pPr>
              <w:pStyle w:val="QB20"/>
              <w:ind w:firstLineChars="0" w:firstLine="0"/>
            </w:pPr>
            <w:r>
              <w:rPr>
                <w:rFonts w:hint="eastAsia"/>
              </w:rPr>
              <w:t>Int</w:t>
            </w:r>
          </w:p>
        </w:tc>
        <w:tc>
          <w:tcPr>
            <w:tcW w:w="2049" w:type="dxa"/>
          </w:tcPr>
          <w:p w:rsidR="00E503E1" w:rsidRDefault="00E503E1" w:rsidP="00092C22">
            <w:pPr>
              <w:pStyle w:val="QB20"/>
              <w:ind w:firstLineChars="0" w:firstLine="0"/>
            </w:pPr>
            <w:r>
              <w:rPr>
                <w:rFonts w:hint="eastAsia"/>
              </w:rPr>
              <w:t>平台</w:t>
            </w:r>
            <w:r>
              <w:t>维护的事务ID</w:t>
            </w:r>
          </w:p>
        </w:tc>
        <w:tc>
          <w:tcPr>
            <w:tcW w:w="2316" w:type="dxa"/>
          </w:tcPr>
          <w:p w:rsidR="00E503E1" w:rsidRDefault="00E503E1" w:rsidP="00092C22">
            <w:pPr>
              <w:pStyle w:val="QB20"/>
              <w:ind w:firstLineChars="0" w:firstLine="0"/>
            </w:pPr>
            <w:r>
              <w:rPr>
                <w:rFonts w:hint="eastAsia"/>
              </w:rPr>
              <w:t>省级数字家庭管理</w:t>
            </w:r>
            <w:r>
              <w:t>平台按请求原值返回</w:t>
            </w:r>
          </w:p>
        </w:tc>
      </w:tr>
      <w:tr w:rsidR="00E503E1" w:rsidTr="00092C22">
        <w:trPr>
          <w:trHeight w:val="637"/>
        </w:trPr>
        <w:tc>
          <w:tcPr>
            <w:tcW w:w="2519" w:type="dxa"/>
            <w:shd w:val="clear" w:color="auto" w:fill="DEEAF6"/>
          </w:tcPr>
          <w:p w:rsidR="00E503E1" w:rsidRDefault="00E503E1" w:rsidP="00092C22">
            <w:pPr>
              <w:pStyle w:val="QB20"/>
              <w:ind w:firstLineChars="0" w:firstLine="0"/>
              <w:rPr>
                <w:b/>
                <w:bCs/>
              </w:rPr>
            </w:pPr>
            <w:r>
              <w:rPr>
                <w:rFonts w:cs="Times New Roman"/>
                <w:b/>
                <w:bCs/>
              </w:rPr>
              <w:t>CmdType</w:t>
            </w:r>
          </w:p>
        </w:tc>
        <w:tc>
          <w:tcPr>
            <w:tcW w:w="1638" w:type="dxa"/>
            <w:shd w:val="clear" w:color="auto" w:fill="DEEAF6"/>
          </w:tcPr>
          <w:p w:rsidR="00E503E1" w:rsidRDefault="00E503E1" w:rsidP="00092C22">
            <w:pPr>
              <w:pStyle w:val="QB20"/>
              <w:ind w:firstLineChars="0" w:firstLine="0"/>
            </w:pPr>
            <w:r>
              <w:t>String</w:t>
            </w:r>
          </w:p>
        </w:tc>
        <w:tc>
          <w:tcPr>
            <w:tcW w:w="2049" w:type="dxa"/>
            <w:shd w:val="clear" w:color="auto" w:fill="DEEAF6"/>
          </w:tcPr>
          <w:p w:rsidR="00E503E1" w:rsidRDefault="00E503E1" w:rsidP="00092C22">
            <w:pPr>
              <w:pStyle w:val="QB20"/>
              <w:ind w:firstLineChars="0" w:firstLine="0"/>
            </w:pPr>
            <w:r>
              <w:t>命令类型</w:t>
            </w:r>
          </w:p>
        </w:tc>
        <w:tc>
          <w:tcPr>
            <w:tcW w:w="2316" w:type="dxa"/>
            <w:shd w:val="clear" w:color="auto" w:fill="DEEAF6"/>
          </w:tcPr>
          <w:p w:rsidR="00E503E1" w:rsidRDefault="00E503E1" w:rsidP="00092C22">
            <w:pPr>
              <w:pStyle w:val="QB20"/>
              <w:ind w:firstLineChars="0" w:firstLine="0"/>
            </w:pPr>
            <w:r>
              <w:rPr>
                <w:rFonts w:hint="eastAsia"/>
              </w:rPr>
              <w:t>NOTIFY_PLUGIN_ONLINE</w:t>
            </w:r>
          </w:p>
        </w:tc>
      </w:tr>
      <w:tr w:rsidR="00E503E1" w:rsidTr="00092C22">
        <w:tc>
          <w:tcPr>
            <w:tcW w:w="2519" w:type="dxa"/>
          </w:tcPr>
          <w:p w:rsidR="00E503E1" w:rsidRDefault="00E503E1" w:rsidP="00092C22">
            <w:pPr>
              <w:pStyle w:val="QB20"/>
              <w:ind w:firstLineChars="0" w:firstLine="0"/>
              <w:rPr>
                <w:b/>
                <w:bCs/>
              </w:rPr>
            </w:pPr>
            <w:r>
              <w:rPr>
                <w:rFonts w:cs="Times New Roman"/>
                <w:b/>
                <w:bCs/>
              </w:rPr>
              <w:t>SequenceId</w:t>
            </w:r>
          </w:p>
        </w:tc>
        <w:tc>
          <w:tcPr>
            <w:tcW w:w="1638" w:type="dxa"/>
          </w:tcPr>
          <w:p w:rsidR="00E503E1" w:rsidRDefault="00E503E1" w:rsidP="00092C22">
            <w:pPr>
              <w:pStyle w:val="QB20"/>
              <w:ind w:firstLineChars="0" w:firstLine="0"/>
            </w:pPr>
            <w:r>
              <w:t>String</w:t>
            </w:r>
          </w:p>
        </w:tc>
        <w:tc>
          <w:tcPr>
            <w:tcW w:w="2049" w:type="dxa"/>
          </w:tcPr>
          <w:p w:rsidR="00E503E1" w:rsidRDefault="00E503E1" w:rsidP="00092C22">
            <w:pPr>
              <w:pStyle w:val="QB20"/>
              <w:ind w:firstLineChars="0" w:firstLine="0"/>
            </w:pPr>
            <w:r>
              <w:t>请求编号</w:t>
            </w:r>
          </w:p>
        </w:tc>
        <w:tc>
          <w:tcPr>
            <w:tcW w:w="2316" w:type="dxa"/>
          </w:tcPr>
          <w:p w:rsidR="00E503E1" w:rsidRDefault="00E503E1" w:rsidP="00092C22">
            <w:pPr>
              <w:pStyle w:val="QB20"/>
              <w:ind w:firstLineChars="0" w:firstLine="0"/>
            </w:pPr>
            <w:r>
              <w:rPr>
                <w:rFonts w:hint="eastAsia"/>
              </w:rPr>
              <w:t>SequenceId为省级数字家庭管理</w:t>
            </w:r>
            <w:r>
              <w:t>平台</w:t>
            </w:r>
            <w:r>
              <w:rPr>
                <w:rFonts w:hint="eastAsia"/>
              </w:rPr>
              <w:t>动态生成，表示命令序列，网关按照请求的原值返回。</w:t>
            </w:r>
          </w:p>
          <w:p w:rsidR="00E503E1" w:rsidRDefault="00E503E1" w:rsidP="00092C22">
            <w:pPr>
              <w:pStyle w:val="QB20"/>
              <w:ind w:firstLineChars="0" w:firstLine="0"/>
            </w:pPr>
            <w:r>
              <w:rPr>
                <w:rFonts w:hint="eastAsia"/>
              </w:rPr>
              <w:t>16进制数，8位</w:t>
            </w:r>
          </w:p>
        </w:tc>
      </w:tr>
      <w:tr w:rsidR="00E503E1" w:rsidTr="00092C22">
        <w:tc>
          <w:tcPr>
            <w:tcW w:w="2519" w:type="dxa"/>
            <w:tcBorders>
              <w:bottom w:val="single" w:sz="4" w:space="0" w:color="9CC2E5"/>
            </w:tcBorders>
            <w:shd w:val="clear" w:color="auto" w:fill="DEEAF6"/>
          </w:tcPr>
          <w:p w:rsidR="00E503E1" w:rsidRDefault="00E503E1" w:rsidP="00092C22">
            <w:pPr>
              <w:pStyle w:val="QB20"/>
              <w:ind w:firstLineChars="0" w:firstLine="0"/>
              <w:rPr>
                <w:rFonts w:cs="Times New Roman"/>
                <w:b/>
                <w:bCs/>
              </w:rPr>
            </w:pPr>
            <w:r>
              <w:rPr>
                <w:rFonts w:cs="Times New Roman"/>
                <w:b/>
                <w:bCs/>
              </w:rPr>
              <w:t>Parameter</w:t>
            </w:r>
          </w:p>
        </w:tc>
        <w:tc>
          <w:tcPr>
            <w:tcW w:w="1638" w:type="dxa"/>
            <w:tcBorders>
              <w:bottom w:val="single" w:sz="4" w:space="0" w:color="9CC2E5"/>
            </w:tcBorders>
            <w:shd w:val="clear" w:color="auto" w:fill="DEEAF6"/>
          </w:tcPr>
          <w:p w:rsidR="00E503E1" w:rsidRDefault="00E503E1" w:rsidP="00092C22">
            <w:pPr>
              <w:pStyle w:val="QB20"/>
              <w:ind w:firstLineChars="0" w:firstLine="0"/>
            </w:pPr>
            <w:r>
              <w:rPr>
                <w:rFonts w:hint="eastAsia"/>
              </w:rPr>
              <w:t>Object</w:t>
            </w:r>
          </w:p>
        </w:tc>
        <w:tc>
          <w:tcPr>
            <w:tcW w:w="2049" w:type="dxa"/>
            <w:tcBorders>
              <w:bottom w:val="single" w:sz="4" w:space="0" w:color="9CC2E5"/>
            </w:tcBorders>
            <w:shd w:val="clear" w:color="auto" w:fill="DEEAF6"/>
          </w:tcPr>
          <w:p w:rsidR="00E503E1" w:rsidRDefault="00E503E1" w:rsidP="00092C22">
            <w:pPr>
              <w:pStyle w:val="QB20"/>
              <w:ind w:firstLineChars="0" w:firstLine="0"/>
            </w:pPr>
            <w:r>
              <w:rPr>
                <w:rFonts w:hint="eastAsia"/>
              </w:rPr>
              <w:t>报文中的请求参数</w:t>
            </w:r>
          </w:p>
        </w:tc>
        <w:tc>
          <w:tcPr>
            <w:tcW w:w="2316" w:type="dxa"/>
            <w:tcBorders>
              <w:bottom w:val="single" w:sz="4" w:space="0" w:color="9CC2E5"/>
            </w:tcBorders>
            <w:shd w:val="clear" w:color="auto" w:fill="DEEAF6"/>
          </w:tcPr>
          <w:p w:rsidR="00E503E1" w:rsidRDefault="00E503E1" w:rsidP="00092C22">
            <w:pPr>
              <w:pStyle w:val="QB20"/>
              <w:ind w:firstLineChars="0" w:firstLine="0"/>
            </w:pPr>
          </w:p>
        </w:tc>
      </w:tr>
      <w:tr w:rsidR="00E503E1" w:rsidTr="00092C22">
        <w:tc>
          <w:tcPr>
            <w:tcW w:w="2519" w:type="dxa"/>
            <w:shd w:val="clear" w:color="auto" w:fill="FFFFFF"/>
          </w:tcPr>
          <w:p w:rsidR="00E503E1" w:rsidRDefault="00E503E1" w:rsidP="00092C22">
            <w:pPr>
              <w:pStyle w:val="QB20"/>
              <w:ind w:firstLineChars="0" w:firstLine="0"/>
              <w:rPr>
                <w:rFonts w:cs="Times New Roman"/>
                <w:b/>
                <w:bCs/>
              </w:rPr>
            </w:pPr>
            <w:r>
              <w:t>Plugin_Name</w:t>
            </w:r>
          </w:p>
        </w:tc>
        <w:tc>
          <w:tcPr>
            <w:tcW w:w="1638" w:type="dxa"/>
            <w:shd w:val="clear" w:color="auto" w:fill="FFFFFF"/>
          </w:tcPr>
          <w:p w:rsidR="00E503E1" w:rsidRDefault="00E503E1" w:rsidP="00092C22">
            <w:pPr>
              <w:pStyle w:val="QB20"/>
              <w:ind w:firstLineChars="0" w:firstLine="0"/>
            </w:pPr>
            <w:r>
              <w:t>String</w:t>
            </w:r>
          </w:p>
        </w:tc>
        <w:tc>
          <w:tcPr>
            <w:tcW w:w="2049" w:type="dxa"/>
            <w:shd w:val="clear" w:color="auto" w:fill="FFFFFF"/>
          </w:tcPr>
          <w:p w:rsidR="00E503E1" w:rsidRDefault="00E503E1" w:rsidP="00092C22">
            <w:pPr>
              <w:pStyle w:val="QB20"/>
              <w:ind w:firstLineChars="0" w:firstLine="0"/>
            </w:pPr>
            <w:r>
              <w:rPr>
                <w:rFonts w:hint="eastAsia"/>
              </w:rPr>
              <w:t>插件编号</w:t>
            </w:r>
          </w:p>
        </w:tc>
        <w:tc>
          <w:tcPr>
            <w:tcW w:w="2316" w:type="dxa"/>
            <w:shd w:val="clear" w:color="auto" w:fill="FFFFFF"/>
          </w:tcPr>
          <w:p w:rsidR="00E503E1" w:rsidRDefault="00E503E1" w:rsidP="00092C22">
            <w:pPr>
              <w:pStyle w:val="QB20"/>
              <w:ind w:firstLineChars="0" w:firstLine="0"/>
            </w:pPr>
          </w:p>
        </w:tc>
      </w:tr>
      <w:tr w:rsidR="00E503E1" w:rsidTr="00092C22">
        <w:tc>
          <w:tcPr>
            <w:tcW w:w="2519" w:type="dxa"/>
            <w:shd w:val="clear" w:color="auto" w:fill="FFFFFF"/>
          </w:tcPr>
          <w:p w:rsidR="00E503E1" w:rsidRDefault="00E503E1" w:rsidP="00092C22">
            <w:pPr>
              <w:pStyle w:val="QB20"/>
              <w:ind w:firstLineChars="0" w:firstLine="0"/>
              <w:rPr>
                <w:rFonts w:cs="Times New Roman"/>
                <w:b/>
                <w:bCs/>
              </w:rPr>
            </w:pPr>
            <w:r>
              <w:t>Plugin_Title</w:t>
            </w:r>
          </w:p>
        </w:tc>
        <w:tc>
          <w:tcPr>
            <w:tcW w:w="1638" w:type="dxa"/>
            <w:shd w:val="clear" w:color="auto" w:fill="FFFFFF"/>
          </w:tcPr>
          <w:p w:rsidR="00E503E1" w:rsidRDefault="00E503E1" w:rsidP="00092C22">
            <w:pPr>
              <w:pStyle w:val="QB20"/>
              <w:ind w:firstLineChars="0" w:firstLine="0"/>
            </w:pPr>
            <w:r>
              <w:t>String</w:t>
            </w:r>
          </w:p>
        </w:tc>
        <w:tc>
          <w:tcPr>
            <w:tcW w:w="2049" w:type="dxa"/>
            <w:shd w:val="clear" w:color="auto" w:fill="FFFFFF"/>
          </w:tcPr>
          <w:p w:rsidR="00E503E1" w:rsidRDefault="00E503E1" w:rsidP="00092C22">
            <w:pPr>
              <w:pStyle w:val="QB20"/>
              <w:ind w:firstLineChars="0" w:firstLine="0"/>
            </w:pPr>
            <w:r>
              <w:rPr>
                <w:rFonts w:hint="eastAsia"/>
              </w:rPr>
              <w:t>插件名称</w:t>
            </w:r>
          </w:p>
        </w:tc>
        <w:tc>
          <w:tcPr>
            <w:tcW w:w="2316" w:type="dxa"/>
            <w:shd w:val="clear" w:color="auto" w:fill="FFFFFF"/>
          </w:tcPr>
          <w:p w:rsidR="00E503E1" w:rsidRDefault="00E503E1" w:rsidP="00092C22">
            <w:pPr>
              <w:pStyle w:val="QB20"/>
              <w:ind w:firstLineChars="0" w:firstLine="0"/>
            </w:pPr>
          </w:p>
        </w:tc>
      </w:tr>
      <w:tr w:rsidR="00E503E1" w:rsidTr="00092C22">
        <w:tc>
          <w:tcPr>
            <w:tcW w:w="2519" w:type="dxa"/>
            <w:shd w:val="clear" w:color="auto" w:fill="FFFFFF"/>
          </w:tcPr>
          <w:p w:rsidR="00E503E1" w:rsidRPr="00190505" w:rsidRDefault="00E503E1" w:rsidP="00092C22">
            <w:pPr>
              <w:pStyle w:val="QB20"/>
              <w:ind w:firstLineChars="0" w:firstLine="0"/>
            </w:pPr>
            <w:r w:rsidRPr="00C17747">
              <w:t>Version</w:t>
            </w:r>
          </w:p>
        </w:tc>
        <w:tc>
          <w:tcPr>
            <w:tcW w:w="1638" w:type="dxa"/>
            <w:shd w:val="clear" w:color="auto" w:fill="FFFFFF"/>
          </w:tcPr>
          <w:p w:rsidR="00E503E1" w:rsidRDefault="00E503E1" w:rsidP="00092C22">
            <w:pPr>
              <w:pStyle w:val="QB20"/>
              <w:ind w:firstLineChars="0" w:firstLine="0"/>
            </w:pPr>
            <w:r>
              <w:rPr>
                <w:rFonts w:hint="eastAsia"/>
              </w:rPr>
              <w:t>String</w:t>
            </w:r>
          </w:p>
        </w:tc>
        <w:tc>
          <w:tcPr>
            <w:tcW w:w="2049" w:type="dxa"/>
            <w:shd w:val="clear" w:color="auto" w:fill="FFFFFF"/>
          </w:tcPr>
          <w:p w:rsidR="00E503E1" w:rsidRDefault="00E503E1" w:rsidP="00092C22">
            <w:pPr>
              <w:pStyle w:val="QB20"/>
              <w:ind w:firstLineChars="0" w:firstLine="0"/>
            </w:pPr>
            <w:r>
              <w:rPr>
                <w:rFonts w:hint="eastAsia"/>
              </w:rPr>
              <w:t>版本</w:t>
            </w:r>
          </w:p>
        </w:tc>
        <w:tc>
          <w:tcPr>
            <w:tcW w:w="2316" w:type="dxa"/>
            <w:shd w:val="clear" w:color="auto" w:fill="FFFFFF"/>
          </w:tcPr>
          <w:p w:rsidR="00E503E1" w:rsidRDefault="00E503E1" w:rsidP="00092C22">
            <w:pPr>
              <w:pStyle w:val="QB20"/>
              <w:ind w:firstLineChars="0" w:firstLine="0"/>
            </w:pPr>
          </w:p>
        </w:tc>
      </w:tr>
      <w:tr w:rsidR="00E503E1" w:rsidTr="00092C22">
        <w:tc>
          <w:tcPr>
            <w:tcW w:w="2519" w:type="dxa"/>
            <w:shd w:val="clear" w:color="auto" w:fill="FFFFFF"/>
          </w:tcPr>
          <w:p w:rsidR="00E503E1" w:rsidRPr="00C17747" w:rsidRDefault="00E503E1" w:rsidP="00092C22">
            <w:pPr>
              <w:pStyle w:val="QB20"/>
              <w:ind w:firstLineChars="0" w:firstLine="0"/>
            </w:pPr>
          </w:p>
        </w:tc>
        <w:tc>
          <w:tcPr>
            <w:tcW w:w="1638" w:type="dxa"/>
            <w:shd w:val="clear" w:color="auto" w:fill="FFFFFF"/>
          </w:tcPr>
          <w:p w:rsidR="00E503E1" w:rsidRDefault="00E503E1" w:rsidP="00092C22">
            <w:pPr>
              <w:pStyle w:val="QB20"/>
              <w:ind w:firstLineChars="0" w:firstLine="0"/>
            </w:pPr>
          </w:p>
        </w:tc>
        <w:tc>
          <w:tcPr>
            <w:tcW w:w="2049" w:type="dxa"/>
            <w:shd w:val="clear" w:color="auto" w:fill="FFFFFF"/>
          </w:tcPr>
          <w:p w:rsidR="00E503E1" w:rsidRDefault="00E503E1" w:rsidP="00092C22">
            <w:pPr>
              <w:pStyle w:val="QB20"/>
              <w:ind w:firstLineChars="0" w:firstLine="0"/>
            </w:pPr>
          </w:p>
        </w:tc>
        <w:tc>
          <w:tcPr>
            <w:tcW w:w="2316" w:type="dxa"/>
            <w:shd w:val="clear" w:color="auto" w:fill="FFFFFF"/>
          </w:tcPr>
          <w:p w:rsidR="00E503E1" w:rsidRDefault="00E503E1" w:rsidP="00092C22">
            <w:pPr>
              <w:pStyle w:val="QB20"/>
              <w:ind w:firstLineChars="0" w:firstLine="0"/>
            </w:pPr>
          </w:p>
        </w:tc>
      </w:tr>
    </w:tbl>
    <w:p w:rsidR="00E503E1" w:rsidRDefault="00E503E1" w:rsidP="00E503E1">
      <w:pPr>
        <w:pStyle w:val="QB7"/>
        <w:ind w:firstLine="420"/>
      </w:pPr>
    </w:p>
    <w:p w:rsidR="00E503E1" w:rsidRDefault="00E503E1" w:rsidP="00E503E1">
      <w:pPr>
        <w:pStyle w:val="QB3"/>
      </w:pPr>
      <w:r>
        <w:t>响应报文定义</w:t>
      </w:r>
    </w:p>
    <w:p w:rsidR="00E503E1" w:rsidRDefault="00E503E1" w:rsidP="00E503E1">
      <w:pPr>
        <w:pStyle w:val="QB7"/>
        <w:ind w:firstLine="420"/>
      </w:pPr>
      <w:r>
        <w:rPr>
          <w:rFonts w:hint="eastAsia"/>
        </w:rPr>
        <w:t>返回成功例程:</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 0,</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w:t>
      </w:r>
      <w:r>
        <w:rPr>
          <w:rFonts w:hint="eastAsia"/>
        </w:rPr>
        <w:t>ID</w:t>
      </w:r>
      <w:r>
        <w:t>": 数字,</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"CmdType":</w:t>
      </w:r>
      <w:r>
        <w:rPr>
          <w:rFonts w:hint="eastAsia"/>
        </w:rPr>
        <w:t xml:space="preserve"> "NOTIFY_PLUGIN_OFFLINE ",</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"SequenceId": "</w:t>
      </w:r>
      <w:r>
        <w:rPr>
          <w:rFonts w:hint="eastAsia"/>
        </w:rPr>
        <w:t>8位16进制数</w:t>
      </w:r>
      <w: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t>"ResultData": {}</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Chars="400" w:firstLine="840"/>
      </w:pPr>
      <w:r>
        <w:rPr>
          <w:rFonts w:hint="eastAsia"/>
        </w:rPr>
        <w:t>}</w:t>
      </w:r>
    </w:p>
    <w:p w:rsidR="00E503E1" w:rsidRDefault="00E503E1" w:rsidP="00E503E1">
      <w:pPr>
        <w:pStyle w:val="QB7"/>
        <w:pBdr>
          <w:top w:val="single" w:sz="4" w:space="1" w:color="auto"/>
          <w:left w:val="single" w:sz="4" w:space="4" w:color="auto"/>
          <w:bottom w:val="single" w:sz="4" w:space="1" w:color="auto"/>
          <w:right w:val="single" w:sz="4" w:space="4" w:color="auto"/>
        </w:pBdr>
        <w:shd w:val="clear" w:color="auto" w:fill="D9D9D9"/>
        <w:ind w:firstLine="420"/>
      </w:pPr>
      <w:r>
        <w:t xml:space="preserve"> }</w:t>
      </w:r>
    </w:p>
    <w:p w:rsidR="00E503E1" w:rsidRDefault="00E503E1" w:rsidP="00E503E1">
      <w:pPr>
        <w:pStyle w:val="QB20"/>
        <w:spacing w:line="300" w:lineRule="auto"/>
        <w:ind w:firstLineChars="0" w:firstLine="420"/>
      </w:pPr>
      <w:r>
        <w:rPr>
          <w:rFonts w:cs="Times New Roman"/>
        </w:rPr>
        <w:lastRenderedPageBreak/>
        <w:t>参数说明</w:t>
      </w:r>
      <w:r>
        <w:rPr>
          <w:rFonts w:cs="Times New Roman" w:hint="eastAsia"/>
        </w:rPr>
        <w:t>：</w:t>
      </w:r>
    </w:p>
    <w:tbl>
      <w:tblPr>
        <w:tblW w:w="878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130"/>
        <w:gridCol w:w="2130"/>
        <w:gridCol w:w="2131"/>
        <w:gridCol w:w="2393"/>
      </w:tblGrid>
      <w:tr w:rsidR="00E503E1" w:rsidTr="00092C22">
        <w:tc>
          <w:tcPr>
            <w:tcW w:w="2130" w:type="dxa"/>
            <w:tcBorders>
              <w:top w:val="single" w:sz="4" w:space="0" w:color="5B9BD5"/>
              <w:left w:val="single" w:sz="4" w:space="0" w:color="5B9BD5"/>
              <w:bottom w:val="single" w:sz="4" w:space="0" w:color="5B9BD5"/>
              <w:right w:val="nil"/>
            </w:tcBorders>
            <w:shd w:val="clear" w:color="auto" w:fill="5B9BD5"/>
          </w:tcPr>
          <w:p w:rsidR="00E503E1" w:rsidRDefault="00E503E1" w:rsidP="00092C22">
            <w:pPr>
              <w:pStyle w:val="QB20"/>
              <w:ind w:firstLineChars="0" w:firstLine="0"/>
              <w:jc w:val="center"/>
              <w:rPr>
                <w:b/>
                <w:bCs/>
                <w:color w:val="FFFFFF"/>
              </w:rPr>
            </w:pPr>
            <w:r>
              <w:rPr>
                <w:b/>
                <w:bCs/>
                <w:color w:val="FFFFFF"/>
              </w:rPr>
              <w:t>参数名称</w:t>
            </w:r>
          </w:p>
        </w:tc>
        <w:tc>
          <w:tcPr>
            <w:tcW w:w="2130" w:type="dxa"/>
            <w:tcBorders>
              <w:top w:val="single" w:sz="4" w:space="0" w:color="5B9BD5"/>
              <w:left w:val="nil"/>
              <w:bottom w:val="single" w:sz="4" w:space="0" w:color="5B9BD5"/>
              <w:right w:val="nil"/>
            </w:tcBorders>
            <w:shd w:val="clear" w:color="auto" w:fill="5B9BD5"/>
          </w:tcPr>
          <w:p w:rsidR="00E503E1" w:rsidRDefault="00E503E1" w:rsidP="00092C22">
            <w:pPr>
              <w:pStyle w:val="QB20"/>
              <w:ind w:firstLineChars="0" w:firstLine="0"/>
              <w:jc w:val="center"/>
              <w:rPr>
                <w:b/>
                <w:bCs/>
                <w:color w:val="FFFFFF"/>
              </w:rPr>
            </w:pPr>
            <w:r>
              <w:rPr>
                <w:b/>
                <w:bCs/>
                <w:color w:val="FFFFFF"/>
              </w:rPr>
              <w:t>参数类型</w:t>
            </w:r>
          </w:p>
        </w:tc>
        <w:tc>
          <w:tcPr>
            <w:tcW w:w="2131" w:type="dxa"/>
            <w:tcBorders>
              <w:top w:val="single" w:sz="4" w:space="0" w:color="5B9BD5"/>
              <w:left w:val="nil"/>
              <w:bottom w:val="single" w:sz="4" w:space="0" w:color="5B9BD5"/>
              <w:right w:val="nil"/>
            </w:tcBorders>
            <w:shd w:val="clear" w:color="auto" w:fill="5B9BD5"/>
          </w:tcPr>
          <w:p w:rsidR="00E503E1" w:rsidRDefault="00E503E1" w:rsidP="00092C22">
            <w:pPr>
              <w:pStyle w:val="QB20"/>
              <w:ind w:firstLineChars="0" w:firstLine="0"/>
              <w:jc w:val="center"/>
              <w:rPr>
                <w:b/>
                <w:bCs/>
                <w:color w:val="FFFFFF"/>
              </w:rPr>
            </w:pPr>
            <w:r>
              <w:rPr>
                <w:b/>
                <w:bCs/>
                <w:color w:val="FFFFFF"/>
              </w:rPr>
              <w:t>参数含义</w:t>
            </w:r>
          </w:p>
        </w:tc>
        <w:tc>
          <w:tcPr>
            <w:tcW w:w="2393" w:type="dxa"/>
            <w:tcBorders>
              <w:top w:val="single" w:sz="4" w:space="0" w:color="5B9BD5"/>
              <w:left w:val="nil"/>
              <w:bottom w:val="single" w:sz="4" w:space="0" w:color="5B9BD5"/>
              <w:right w:val="single" w:sz="4" w:space="0" w:color="5B9BD5"/>
            </w:tcBorders>
            <w:shd w:val="clear" w:color="auto" w:fill="5B9BD5"/>
          </w:tcPr>
          <w:p w:rsidR="00E503E1" w:rsidRDefault="00E503E1" w:rsidP="00092C22">
            <w:pPr>
              <w:pStyle w:val="QB20"/>
              <w:ind w:firstLineChars="0" w:firstLine="0"/>
              <w:jc w:val="center"/>
              <w:rPr>
                <w:b/>
                <w:bCs/>
                <w:color w:val="FFFFFF"/>
              </w:rPr>
            </w:pPr>
            <w:r>
              <w:rPr>
                <w:b/>
                <w:bCs/>
                <w:color w:val="FFFFFF"/>
              </w:rPr>
              <w:t>说明</w:t>
            </w:r>
          </w:p>
        </w:tc>
      </w:tr>
      <w:tr w:rsidR="00E503E1" w:rsidTr="00092C22">
        <w:tc>
          <w:tcPr>
            <w:tcW w:w="2130" w:type="dxa"/>
            <w:tcBorders>
              <w:top w:val="single" w:sz="4" w:space="0" w:color="5B9BD5"/>
            </w:tcBorders>
            <w:shd w:val="clear" w:color="auto" w:fill="FFFFFF"/>
          </w:tcPr>
          <w:p w:rsidR="00E503E1" w:rsidRDefault="00E503E1" w:rsidP="00092C22">
            <w:pPr>
              <w:pStyle w:val="QB20"/>
              <w:ind w:firstLineChars="0" w:firstLine="0"/>
              <w:rPr>
                <w:rFonts w:cs="Times New Roman"/>
                <w:b/>
                <w:bCs/>
              </w:rPr>
            </w:pPr>
            <w:r>
              <w:rPr>
                <w:rFonts w:cs="Times New Roman" w:hint="eastAsia"/>
                <w:b/>
                <w:bCs/>
              </w:rPr>
              <w:t>Result</w:t>
            </w:r>
          </w:p>
        </w:tc>
        <w:tc>
          <w:tcPr>
            <w:tcW w:w="2130" w:type="dxa"/>
            <w:tcBorders>
              <w:top w:val="single" w:sz="4" w:space="0" w:color="5B9BD5"/>
            </w:tcBorders>
            <w:shd w:val="clear" w:color="auto" w:fill="FFFFFF"/>
          </w:tcPr>
          <w:p w:rsidR="00E503E1" w:rsidRDefault="00E503E1" w:rsidP="00092C22">
            <w:pPr>
              <w:pStyle w:val="QB20"/>
              <w:ind w:firstLineChars="0" w:firstLine="0"/>
            </w:pPr>
            <w:r>
              <w:rPr>
                <w:rFonts w:hint="eastAsia"/>
              </w:rPr>
              <w:t>Int</w:t>
            </w:r>
          </w:p>
        </w:tc>
        <w:tc>
          <w:tcPr>
            <w:tcW w:w="2131" w:type="dxa"/>
            <w:tcBorders>
              <w:top w:val="single" w:sz="4" w:space="0" w:color="5B9BD5"/>
            </w:tcBorders>
            <w:shd w:val="clear" w:color="auto" w:fill="FFFFFF"/>
          </w:tcPr>
          <w:p w:rsidR="00E503E1" w:rsidRDefault="00E503E1" w:rsidP="00092C22">
            <w:pPr>
              <w:pStyle w:val="QB20"/>
              <w:ind w:firstLineChars="0" w:firstLine="0"/>
            </w:pPr>
          </w:p>
        </w:tc>
        <w:tc>
          <w:tcPr>
            <w:tcW w:w="2393" w:type="dxa"/>
            <w:tcBorders>
              <w:top w:val="single" w:sz="4" w:space="0" w:color="5B9BD5"/>
            </w:tcBorders>
            <w:shd w:val="clear" w:color="auto" w:fill="FFFFFF"/>
          </w:tcPr>
          <w:p w:rsidR="00E503E1" w:rsidRDefault="00E503E1" w:rsidP="00092C22">
            <w:pPr>
              <w:pStyle w:val="QB20"/>
              <w:ind w:firstLineChars="0" w:firstLine="0"/>
            </w:pPr>
          </w:p>
        </w:tc>
      </w:tr>
      <w:tr w:rsidR="00E503E1" w:rsidTr="00092C22">
        <w:tc>
          <w:tcPr>
            <w:tcW w:w="2130" w:type="dxa"/>
            <w:shd w:val="clear" w:color="auto" w:fill="DEEAF6"/>
          </w:tcPr>
          <w:p w:rsidR="00E503E1" w:rsidRDefault="00E503E1" w:rsidP="00092C22">
            <w:pPr>
              <w:pStyle w:val="QB20"/>
              <w:ind w:firstLineChars="0" w:firstLine="0"/>
              <w:rPr>
                <w:b/>
                <w:bCs/>
              </w:rPr>
            </w:pPr>
            <w:r>
              <w:rPr>
                <w:rFonts w:cs="Times New Roman" w:hint="eastAsia"/>
                <w:b/>
                <w:bCs/>
              </w:rPr>
              <w:t>ID</w:t>
            </w:r>
          </w:p>
        </w:tc>
        <w:tc>
          <w:tcPr>
            <w:tcW w:w="2130" w:type="dxa"/>
            <w:shd w:val="clear" w:color="auto" w:fill="DEEAF6"/>
          </w:tcPr>
          <w:p w:rsidR="00E503E1" w:rsidRDefault="00E503E1" w:rsidP="00092C22">
            <w:pPr>
              <w:pStyle w:val="QB20"/>
              <w:ind w:firstLineChars="0" w:firstLine="0"/>
            </w:pPr>
            <w:r>
              <w:rPr>
                <w:rFonts w:hint="eastAsia"/>
              </w:rPr>
              <w:t>Int</w:t>
            </w:r>
          </w:p>
        </w:tc>
        <w:tc>
          <w:tcPr>
            <w:tcW w:w="2131" w:type="dxa"/>
            <w:shd w:val="clear" w:color="auto" w:fill="DEEAF6"/>
          </w:tcPr>
          <w:p w:rsidR="00E503E1" w:rsidRDefault="00E503E1" w:rsidP="00092C22">
            <w:pPr>
              <w:pStyle w:val="QB20"/>
              <w:ind w:firstLineChars="0" w:firstLine="0"/>
            </w:pPr>
            <w:r>
              <w:rPr>
                <w:rFonts w:hint="eastAsia"/>
              </w:rPr>
              <w:t>平台</w:t>
            </w:r>
            <w:r>
              <w:t>维护的事务ID</w:t>
            </w:r>
          </w:p>
        </w:tc>
        <w:tc>
          <w:tcPr>
            <w:tcW w:w="2393" w:type="dxa"/>
            <w:shd w:val="clear" w:color="auto" w:fill="DEEAF6"/>
          </w:tcPr>
          <w:p w:rsidR="00E503E1" w:rsidRDefault="00E503E1" w:rsidP="00092C22">
            <w:pPr>
              <w:pStyle w:val="QB20"/>
              <w:ind w:firstLineChars="0" w:firstLine="0"/>
            </w:pPr>
            <w:r>
              <w:rPr>
                <w:rFonts w:hint="eastAsia"/>
              </w:rPr>
              <w:t>一级家庭开放平台</w:t>
            </w:r>
            <w:r>
              <w:t>按请求原值返回</w:t>
            </w:r>
          </w:p>
        </w:tc>
      </w:tr>
      <w:tr w:rsidR="00E503E1" w:rsidTr="00092C22">
        <w:tc>
          <w:tcPr>
            <w:tcW w:w="2130" w:type="dxa"/>
          </w:tcPr>
          <w:p w:rsidR="00E503E1" w:rsidRDefault="00E503E1" w:rsidP="00092C22">
            <w:pPr>
              <w:pStyle w:val="QB20"/>
              <w:ind w:firstLineChars="0" w:firstLine="0"/>
              <w:rPr>
                <w:b/>
                <w:bCs/>
              </w:rPr>
            </w:pPr>
            <w:r>
              <w:rPr>
                <w:rFonts w:cs="Times New Roman"/>
                <w:b/>
                <w:bCs/>
              </w:rPr>
              <w:t>CmdType</w:t>
            </w:r>
          </w:p>
        </w:tc>
        <w:tc>
          <w:tcPr>
            <w:tcW w:w="2130" w:type="dxa"/>
          </w:tcPr>
          <w:p w:rsidR="00E503E1" w:rsidRDefault="00E503E1" w:rsidP="00092C22">
            <w:pPr>
              <w:pStyle w:val="QB20"/>
              <w:ind w:firstLineChars="0" w:firstLine="0"/>
            </w:pPr>
            <w:r>
              <w:t>String</w:t>
            </w:r>
          </w:p>
        </w:tc>
        <w:tc>
          <w:tcPr>
            <w:tcW w:w="2131" w:type="dxa"/>
          </w:tcPr>
          <w:p w:rsidR="00E503E1" w:rsidRDefault="00E503E1" w:rsidP="00092C22">
            <w:pPr>
              <w:pStyle w:val="QB20"/>
              <w:ind w:firstLineChars="0" w:firstLine="0"/>
            </w:pPr>
            <w:r>
              <w:t>命令类型</w:t>
            </w:r>
          </w:p>
        </w:tc>
        <w:tc>
          <w:tcPr>
            <w:tcW w:w="2393" w:type="dxa"/>
          </w:tcPr>
          <w:p w:rsidR="00E503E1" w:rsidRDefault="00E503E1" w:rsidP="00092C22">
            <w:pPr>
              <w:pStyle w:val="QB20"/>
              <w:ind w:firstLineChars="0" w:firstLine="0"/>
            </w:pPr>
            <w:r>
              <w:rPr>
                <w:rFonts w:hint="eastAsia"/>
              </w:rPr>
              <w:t>一级家庭开放平台按照请求的原值返回。</w:t>
            </w:r>
          </w:p>
        </w:tc>
      </w:tr>
      <w:tr w:rsidR="00E503E1" w:rsidTr="00092C22">
        <w:tc>
          <w:tcPr>
            <w:tcW w:w="2130" w:type="dxa"/>
            <w:shd w:val="clear" w:color="auto" w:fill="DEEAF6"/>
          </w:tcPr>
          <w:p w:rsidR="00E503E1" w:rsidRDefault="00E503E1" w:rsidP="00092C22">
            <w:pPr>
              <w:pStyle w:val="QB20"/>
              <w:ind w:firstLineChars="0" w:firstLine="0"/>
              <w:rPr>
                <w:b/>
                <w:bCs/>
              </w:rPr>
            </w:pPr>
            <w:r>
              <w:rPr>
                <w:rFonts w:cs="Times New Roman"/>
                <w:b/>
                <w:bCs/>
              </w:rPr>
              <w:t>SequenceId</w:t>
            </w:r>
          </w:p>
        </w:tc>
        <w:tc>
          <w:tcPr>
            <w:tcW w:w="2130" w:type="dxa"/>
            <w:shd w:val="clear" w:color="auto" w:fill="DEEAF6"/>
          </w:tcPr>
          <w:p w:rsidR="00E503E1" w:rsidRDefault="00E503E1" w:rsidP="00092C22">
            <w:pPr>
              <w:pStyle w:val="QB20"/>
              <w:ind w:firstLineChars="0" w:firstLine="0"/>
            </w:pPr>
            <w:r>
              <w:t>String</w:t>
            </w:r>
          </w:p>
        </w:tc>
        <w:tc>
          <w:tcPr>
            <w:tcW w:w="2131" w:type="dxa"/>
            <w:shd w:val="clear" w:color="auto" w:fill="DEEAF6"/>
          </w:tcPr>
          <w:p w:rsidR="00E503E1" w:rsidRDefault="00E503E1" w:rsidP="00092C22">
            <w:pPr>
              <w:pStyle w:val="QB20"/>
              <w:ind w:firstLineChars="0" w:firstLine="0"/>
            </w:pPr>
            <w:r>
              <w:t>请求编号</w:t>
            </w:r>
          </w:p>
        </w:tc>
        <w:tc>
          <w:tcPr>
            <w:tcW w:w="2393" w:type="dxa"/>
            <w:shd w:val="clear" w:color="auto" w:fill="DEEAF6"/>
          </w:tcPr>
          <w:p w:rsidR="00E503E1" w:rsidRDefault="00E503E1" w:rsidP="00092C22">
            <w:pPr>
              <w:pStyle w:val="QB20"/>
              <w:ind w:firstLineChars="0" w:firstLine="0"/>
            </w:pPr>
            <w:r>
              <w:rPr>
                <w:rFonts w:hint="eastAsia"/>
              </w:rPr>
              <w:t>SequenceId为省级数字家庭管理</w:t>
            </w:r>
            <w:r>
              <w:t>平台</w:t>
            </w:r>
            <w:r>
              <w:rPr>
                <w:rFonts w:hint="eastAsia"/>
              </w:rPr>
              <w:t>动态生成，表示命令序列，一级家庭开放平台按照请求的原值返回。</w:t>
            </w:r>
          </w:p>
          <w:p w:rsidR="00E503E1" w:rsidRDefault="00E503E1" w:rsidP="00092C22">
            <w:pPr>
              <w:pStyle w:val="QB20"/>
              <w:ind w:firstLineChars="0" w:firstLine="0"/>
            </w:pPr>
            <w:r>
              <w:rPr>
                <w:rFonts w:hint="eastAsia"/>
              </w:rPr>
              <w:t>16进制数，8位</w:t>
            </w:r>
          </w:p>
        </w:tc>
      </w:tr>
      <w:tr w:rsidR="00E503E1" w:rsidTr="00092C22">
        <w:tc>
          <w:tcPr>
            <w:tcW w:w="2130" w:type="dxa"/>
          </w:tcPr>
          <w:p w:rsidR="00E503E1" w:rsidRDefault="00E503E1" w:rsidP="00092C22">
            <w:pPr>
              <w:pStyle w:val="QB20"/>
              <w:ind w:firstLineChars="0" w:firstLine="0"/>
              <w:rPr>
                <w:b/>
                <w:bCs/>
              </w:rPr>
            </w:pPr>
            <w:r w:rsidRPr="00BD3C12">
              <w:rPr>
                <w:rFonts w:cs="Times New Roman" w:hint="eastAsia"/>
                <w:b/>
                <w:bCs/>
              </w:rPr>
              <w:t>R</w:t>
            </w:r>
            <w:r w:rsidRPr="00BD3C12">
              <w:rPr>
                <w:rFonts w:cs="Times New Roman"/>
                <w:b/>
                <w:bCs/>
              </w:rPr>
              <w:t>esultData</w:t>
            </w:r>
          </w:p>
        </w:tc>
        <w:tc>
          <w:tcPr>
            <w:tcW w:w="2130" w:type="dxa"/>
          </w:tcPr>
          <w:p w:rsidR="00E503E1" w:rsidRDefault="00E503E1" w:rsidP="00092C22">
            <w:pPr>
              <w:pStyle w:val="QB20"/>
              <w:ind w:firstLineChars="0" w:firstLine="0"/>
            </w:pPr>
            <w:r>
              <w:rPr>
                <w:rFonts w:hint="eastAsia"/>
              </w:rPr>
              <w:t>Object</w:t>
            </w:r>
          </w:p>
        </w:tc>
        <w:tc>
          <w:tcPr>
            <w:tcW w:w="2131" w:type="dxa"/>
          </w:tcPr>
          <w:p w:rsidR="00E503E1" w:rsidRDefault="00E503E1" w:rsidP="00092C22">
            <w:pPr>
              <w:pStyle w:val="QB20"/>
              <w:ind w:firstLineChars="0" w:firstLine="0"/>
            </w:pPr>
            <w:r>
              <w:rPr>
                <w:rFonts w:hint="eastAsia"/>
              </w:rPr>
              <w:t>操作</w:t>
            </w:r>
            <w:r>
              <w:t>返回的结果</w:t>
            </w:r>
          </w:p>
        </w:tc>
        <w:tc>
          <w:tcPr>
            <w:tcW w:w="2393" w:type="dxa"/>
          </w:tcPr>
          <w:p w:rsidR="00E503E1" w:rsidRDefault="00E503E1" w:rsidP="00092C22">
            <w:pPr>
              <w:pStyle w:val="QB20"/>
              <w:ind w:firstLineChars="0" w:firstLine="0"/>
            </w:pPr>
          </w:p>
        </w:tc>
      </w:tr>
    </w:tbl>
    <w:p w:rsidR="00D42845" w:rsidRPr="00AC6E77" w:rsidRDefault="00D42845" w:rsidP="000315B9"/>
    <w:p w:rsidR="00D42845" w:rsidRDefault="00500D8D" w:rsidP="000315B9">
      <w:pPr>
        <w:pStyle w:val="QB10"/>
      </w:pPr>
      <w:bookmarkStart w:id="394" w:name="_Toc448149317"/>
      <w:r>
        <w:rPr>
          <w:rFonts w:hint="eastAsia"/>
        </w:rPr>
        <w:t>业务</w:t>
      </w:r>
      <w:r w:rsidR="00EE7E10">
        <w:rPr>
          <w:rFonts w:hint="eastAsia"/>
        </w:rPr>
        <w:t>管理</w:t>
      </w:r>
      <w:r>
        <w:rPr>
          <w:rFonts w:hint="eastAsia"/>
        </w:rPr>
        <w:t>接口</w:t>
      </w:r>
      <w:bookmarkEnd w:id="394"/>
    </w:p>
    <w:p w:rsidR="008354F9" w:rsidRDefault="008354F9" w:rsidP="008354F9">
      <w:pPr>
        <w:pStyle w:val="QB2"/>
      </w:pPr>
      <w:r>
        <w:rPr>
          <w:rFonts w:hint="eastAsia"/>
        </w:rPr>
        <w:t>用户身份校验接口</w:t>
      </w:r>
    </w:p>
    <w:p w:rsidR="008354F9" w:rsidRDefault="008354F9" w:rsidP="008354F9">
      <w:pPr>
        <w:pStyle w:val="QB3"/>
      </w:pPr>
      <w:r>
        <w:t>接口说明</w:t>
      </w:r>
    </w:p>
    <w:p w:rsidR="008354F9" w:rsidRDefault="008354F9" w:rsidP="008354F9">
      <w:r>
        <w:rPr>
          <w:rFonts w:hint="eastAsia"/>
        </w:rPr>
        <w:t>对接省级平台的业务在</w:t>
      </w:r>
      <w:r>
        <w:rPr>
          <w:rFonts w:hint="eastAsia"/>
        </w:rPr>
        <w:t>APP</w:t>
      </w:r>
      <w:r>
        <w:rPr>
          <w:rFonts w:hint="eastAsia"/>
        </w:rPr>
        <w:t>上获取用户</w:t>
      </w:r>
      <w:r>
        <w:rPr>
          <w:rFonts w:hint="eastAsia"/>
        </w:rPr>
        <w:t>token</w:t>
      </w:r>
      <w:r>
        <w:rPr>
          <w:rFonts w:hint="eastAsia"/>
        </w:rPr>
        <w:t>后，向省级平台发起</w:t>
      </w:r>
      <w:r>
        <w:rPr>
          <w:rFonts w:hint="eastAsia"/>
        </w:rPr>
        <w:t>token</w:t>
      </w:r>
      <w:r>
        <w:rPr>
          <w:rFonts w:hint="eastAsia"/>
        </w:rPr>
        <w:t>校验操作，省级平台需向一级平台发起认证请求，校验</w:t>
      </w:r>
      <w:r>
        <w:rPr>
          <w:rFonts w:hint="eastAsia"/>
        </w:rPr>
        <w:t>token</w:t>
      </w:r>
      <w:r>
        <w:rPr>
          <w:rFonts w:hint="eastAsia"/>
        </w:rPr>
        <w:t>用户身份后返回业务平台。</w:t>
      </w:r>
    </w:p>
    <w:p w:rsidR="008354F9" w:rsidRDefault="008354F9" w:rsidP="008354F9">
      <w:r>
        <w:rPr>
          <w:rFonts w:hint="eastAsia"/>
        </w:rPr>
        <w:t>消息发送方向：省级数字家庭管理平台—</w:t>
      </w:r>
      <w:r>
        <w:rPr>
          <w:rFonts w:hint="eastAsia"/>
        </w:rPr>
        <w:t>&gt;</w:t>
      </w:r>
      <w:r>
        <w:rPr>
          <w:rFonts w:hint="eastAsia"/>
        </w:rPr>
        <w:t>一级家庭开放平台</w:t>
      </w:r>
    </w:p>
    <w:p w:rsidR="008354F9" w:rsidRPr="00BD6A0A" w:rsidRDefault="008354F9" w:rsidP="008354F9"/>
    <w:p w:rsidR="008354F9" w:rsidRDefault="008354F9" w:rsidP="008354F9">
      <w:pPr>
        <w:pStyle w:val="QB3"/>
      </w:pPr>
      <w:r>
        <w:t>接口类型</w:t>
      </w:r>
    </w:p>
    <w:p w:rsidR="008354F9" w:rsidRDefault="008354F9" w:rsidP="008354F9">
      <w:r>
        <w:t>名称</w:t>
      </w:r>
      <w:r>
        <w:rPr>
          <w:rFonts w:hint="eastAsia"/>
        </w:rPr>
        <w:t>：</w:t>
      </w:r>
      <w:r>
        <w:rPr>
          <w:rFonts w:hint="eastAsia"/>
        </w:rPr>
        <w:t>reportTokenValidate</w:t>
      </w:r>
    </w:p>
    <w:p w:rsidR="008354F9" w:rsidRDefault="008354F9" w:rsidP="008354F9">
      <w:pPr>
        <w:pStyle w:val="QB3"/>
      </w:pPr>
      <w:r>
        <w:t>请求报文定义</w:t>
      </w:r>
    </w:p>
    <w:p w:rsidR="008354F9" w:rsidRDefault="008354F9" w:rsidP="008354F9">
      <w:r>
        <w:rPr>
          <w:rFonts w:hint="eastAsia"/>
        </w:rPr>
        <w:t>请求参数：</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sidRPr="00F80B7A">
        <w:t>{</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"RPCMethod":"Notify"，</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Pr>
          <w:rFonts w:hAnsi="宋体" w:hint="eastAsia"/>
          <w:szCs w:val="21"/>
        </w:rPr>
        <w:t>NOTIFY_ORDER_BUSINESS</w:t>
      </w:r>
      <w:r>
        <w:t xml:space="preserve"> ",</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5D69DC" w:rsidRPr="00B26D04"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"SourceId":"业务平台标识"</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t>“</w:t>
      </w:r>
      <w:r>
        <w:rPr>
          <w:rFonts w:hint="eastAsia"/>
        </w:rPr>
        <w:t>Token</w:t>
      </w:r>
      <w:r>
        <w:t>”</w:t>
      </w:r>
      <w:r w:rsidRPr="00EE33D5">
        <w:t>:</w:t>
      </w:r>
      <w:r>
        <w:t>”</w:t>
      </w:r>
      <w:r>
        <w:rPr>
          <w:rFonts w:hint="eastAsia"/>
        </w:rPr>
        <w:t>一次性身份凭证</w:t>
      </w:r>
      <w:r>
        <w:t>”</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t>}</w:t>
      </w:r>
    </w:p>
    <w:p w:rsidR="00B271CA" w:rsidRDefault="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sidRPr="00F80B7A">
        <w:t>}</w:t>
      </w:r>
    </w:p>
    <w:p w:rsidR="008354F9" w:rsidRDefault="008354F9" w:rsidP="008354F9">
      <w:pPr>
        <w:ind w:firstLineChars="200" w:firstLine="420"/>
      </w:pPr>
      <w:r>
        <w:t>参数说明</w:t>
      </w:r>
      <w:r>
        <w:rPr>
          <w:rFonts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092"/>
        <w:gridCol w:w="2067"/>
        <w:gridCol w:w="2048"/>
        <w:gridCol w:w="2315"/>
      </w:tblGrid>
      <w:tr w:rsidR="008354F9" w:rsidTr="007E4262">
        <w:tc>
          <w:tcPr>
            <w:tcW w:w="2092" w:type="dxa"/>
            <w:tcBorders>
              <w:top w:val="single" w:sz="4" w:space="0" w:color="5B9BD5"/>
              <w:left w:val="single" w:sz="4" w:space="0" w:color="5B9BD5"/>
              <w:bottom w:val="single" w:sz="4" w:space="0" w:color="5B9BD5"/>
              <w:right w:val="nil"/>
            </w:tcBorders>
            <w:shd w:val="clear" w:color="auto" w:fill="5B9BD5"/>
          </w:tcPr>
          <w:p w:rsidR="008354F9" w:rsidRDefault="008354F9" w:rsidP="007E4262">
            <w:pPr>
              <w:pStyle w:val="QB20"/>
              <w:ind w:firstLineChars="0" w:firstLine="0"/>
              <w:jc w:val="center"/>
              <w:rPr>
                <w:b/>
                <w:bCs/>
                <w:color w:val="FFFFFF"/>
              </w:rPr>
            </w:pPr>
            <w:r>
              <w:rPr>
                <w:b/>
                <w:bCs/>
                <w:color w:val="FFFFFF"/>
              </w:rPr>
              <w:t>参数名称</w:t>
            </w:r>
          </w:p>
        </w:tc>
        <w:tc>
          <w:tcPr>
            <w:tcW w:w="2067" w:type="dxa"/>
            <w:tcBorders>
              <w:top w:val="single" w:sz="4" w:space="0" w:color="5B9BD5"/>
              <w:left w:val="nil"/>
              <w:bottom w:val="single" w:sz="4" w:space="0" w:color="5B9BD5"/>
              <w:right w:val="nil"/>
            </w:tcBorders>
            <w:shd w:val="clear" w:color="auto" w:fill="5B9BD5"/>
          </w:tcPr>
          <w:p w:rsidR="008354F9" w:rsidRDefault="008354F9" w:rsidP="007E4262">
            <w:pPr>
              <w:pStyle w:val="QB20"/>
              <w:ind w:firstLineChars="0" w:firstLine="0"/>
              <w:jc w:val="center"/>
              <w:rPr>
                <w:b/>
                <w:bCs/>
                <w:color w:val="FFFFFF"/>
              </w:rPr>
            </w:pPr>
            <w:r>
              <w:rPr>
                <w:b/>
                <w:bCs/>
                <w:color w:val="FFFFFF"/>
              </w:rPr>
              <w:t>参数类型</w:t>
            </w:r>
          </w:p>
        </w:tc>
        <w:tc>
          <w:tcPr>
            <w:tcW w:w="2048" w:type="dxa"/>
            <w:tcBorders>
              <w:top w:val="single" w:sz="4" w:space="0" w:color="5B9BD5"/>
              <w:left w:val="nil"/>
              <w:bottom w:val="single" w:sz="4" w:space="0" w:color="5B9BD5"/>
              <w:right w:val="nil"/>
            </w:tcBorders>
            <w:shd w:val="clear" w:color="auto" w:fill="5B9BD5"/>
          </w:tcPr>
          <w:p w:rsidR="008354F9" w:rsidRDefault="008354F9" w:rsidP="007E4262">
            <w:pPr>
              <w:pStyle w:val="QB20"/>
              <w:ind w:firstLineChars="0" w:firstLine="0"/>
              <w:jc w:val="center"/>
              <w:rPr>
                <w:b/>
                <w:bCs/>
                <w:color w:val="FFFFFF"/>
              </w:rPr>
            </w:pPr>
            <w:r>
              <w:rPr>
                <w:b/>
                <w:bCs/>
                <w:color w:val="FFFFFF"/>
              </w:rPr>
              <w:t>参数含义</w:t>
            </w:r>
          </w:p>
        </w:tc>
        <w:tc>
          <w:tcPr>
            <w:tcW w:w="2315" w:type="dxa"/>
            <w:tcBorders>
              <w:top w:val="single" w:sz="4" w:space="0" w:color="5B9BD5"/>
              <w:left w:val="nil"/>
              <w:bottom w:val="single" w:sz="4" w:space="0" w:color="5B9BD5"/>
              <w:right w:val="single" w:sz="4" w:space="0" w:color="5B9BD5"/>
            </w:tcBorders>
            <w:shd w:val="clear" w:color="auto" w:fill="5B9BD5"/>
          </w:tcPr>
          <w:p w:rsidR="008354F9" w:rsidRDefault="008354F9" w:rsidP="007E4262">
            <w:pPr>
              <w:pStyle w:val="QB20"/>
              <w:ind w:firstLineChars="0" w:firstLine="0"/>
              <w:jc w:val="center"/>
              <w:rPr>
                <w:b/>
                <w:bCs/>
                <w:color w:val="FFFFFF"/>
              </w:rPr>
            </w:pPr>
            <w:r>
              <w:rPr>
                <w:b/>
                <w:bCs/>
                <w:color w:val="FFFFFF"/>
              </w:rPr>
              <w:t>说明</w:t>
            </w:r>
          </w:p>
        </w:tc>
      </w:tr>
      <w:tr w:rsidR="005D69DC" w:rsidTr="007E4262">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rPr>
          <w:trHeight w:val="90"/>
        </w:trPr>
        <w:tc>
          <w:tcPr>
            <w:tcW w:w="2092" w:type="dxa"/>
            <w:shd w:val="clear" w:color="auto" w:fill="auto"/>
          </w:tcPr>
          <w:p w:rsidR="005D69DC" w:rsidRDefault="005D69DC" w:rsidP="007E4262">
            <w:r w:rsidRPr="001C05E3">
              <w:t>RPCMethod</w:t>
            </w:r>
          </w:p>
        </w:tc>
        <w:tc>
          <w:tcPr>
            <w:tcW w:w="2067" w:type="dxa"/>
            <w:shd w:val="clear" w:color="auto" w:fill="auto"/>
          </w:tcPr>
          <w:p w:rsidR="005D69DC" w:rsidRDefault="005D69DC" w:rsidP="007E4262">
            <w:r>
              <w:rPr>
                <w:rFonts w:hint="eastAsia"/>
              </w:rPr>
              <w:t>String</w:t>
            </w:r>
          </w:p>
        </w:tc>
        <w:tc>
          <w:tcPr>
            <w:tcW w:w="2048" w:type="dxa"/>
            <w:shd w:val="clear" w:color="auto" w:fill="auto"/>
          </w:tcPr>
          <w:p w:rsidR="005D69DC" w:rsidRDefault="005D69DC" w:rsidP="007E4262">
            <w:r>
              <w:rPr>
                <w:rFonts w:hint="eastAsia"/>
              </w:rPr>
              <w:t>接口分类定义</w:t>
            </w:r>
          </w:p>
        </w:tc>
        <w:tc>
          <w:tcPr>
            <w:tcW w:w="2315" w:type="dxa"/>
            <w:shd w:val="clear" w:color="auto" w:fill="auto"/>
          </w:tcPr>
          <w:p w:rsidR="005D69DC" w:rsidRDefault="005D69DC" w:rsidP="007E4262">
            <w:r>
              <w:rPr>
                <w:rFonts w:hint="eastAsia"/>
              </w:rPr>
              <w:t>Report</w:t>
            </w:r>
          </w:p>
        </w:tc>
      </w:tr>
      <w:tr w:rsidR="005D69DC" w:rsidTr="007E4262">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092" w:type="dxa"/>
            <w:shd w:val="clear" w:color="auto" w:fill="DEEAF6"/>
          </w:tcPr>
          <w:p w:rsidR="005D69DC" w:rsidRDefault="005D69DC" w:rsidP="007E4262">
            <w:r w:rsidRPr="001C05E3">
              <w:t>ID</w:t>
            </w:r>
          </w:p>
        </w:tc>
        <w:tc>
          <w:tcPr>
            <w:tcW w:w="2067" w:type="dxa"/>
            <w:shd w:val="clear" w:color="auto" w:fill="DEEAF6"/>
          </w:tcPr>
          <w:p w:rsidR="005D69DC" w:rsidRDefault="005D69DC" w:rsidP="007E4262">
            <w:r>
              <w:rPr>
                <w:rFonts w:hint="eastAsia"/>
              </w:rPr>
              <w:t>Int</w:t>
            </w:r>
          </w:p>
        </w:tc>
        <w:tc>
          <w:tcPr>
            <w:tcW w:w="2048" w:type="dxa"/>
            <w:shd w:val="clear" w:color="auto" w:fill="DEEAF6"/>
          </w:tcPr>
          <w:p w:rsidR="005D69DC" w:rsidRDefault="005D69DC" w:rsidP="007E4262">
            <w:r>
              <w:rPr>
                <w:rFonts w:hint="eastAsia"/>
              </w:rPr>
              <w:t>平台</w:t>
            </w:r>
            <w:r>
              <w:t>维护的事务</w:t>
            </w:r>
            <w:r>
              <w:t>ID</w:t>
            </w:r>
          </w:p>
        </w:tc>
        <w:tc>
          <w:tcPr>
            <w:tcW w:w="2315" w:type="dxa"/>
            <w:shd w:val="clear" w:color="auto" w:fill="DEEAF6"/>
          </w:tcPr>
          <w:p w:rsidR="005D69DC" w:rsidRDefault="005D69DC" w:rsidP="007E4262">
            <w:r>
              <w:t>按请求原值返回</w:t>
            </w:r>
          </w:p>
        </w:tc>
      </w:tr>
      <w:tr w:rsidR="005D69DC" w:rsidTr="007E4262">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092" w:type="dxa"/>
            <w:shd w:val="clear" w:color="auto" w:fill="auto"/>
          </w:tcPr>
          <w:p w:rsidR="005D69DC" w:rsidRDefault="005D69DC" w:rsidP="007E4262">
            <w:r w:rsidRPr="001C05E3">
              <w:lastRenderedPageBreak/>
              <w:t>CmdType</w:t>
            </w:r>
          </w:p>
        </w:tc>
        <w:tc>
          <w:tcPr>
            <w:tcW w:w="2067" w:type="dxa"/>
            <w:shd w:val="clear" w:color="auto" w:fill="auto"/>
          </w:tcPr>
          <w:p w:rsidR="005D69DC" w:rsidRDefault="005D69DC" w:rsidP="007E4262">
            <w:r>
              <w:t>String</w:t>
            </w:r>
          </w:p>
        </w:tc>
        <w:tc>
          <w:tcPr>
            <w:tcW w:w="2048" w:type="dxa"/>
            <w:shd w:val="clear" w:color="auto" w:fill="auto"/>
          </w:tcPr>
          <w:p w:rsidR="005D69DC" w:rsidRDefault="005D69DC" w:rsidP="007E4262">
            <w:r>
              <w:t>命令类型</w:t>
            </w:r>
          </w:p>
        </w:tc>
        <w:tc>
          <w:tcPr>
            <w:tcW w:w="2315" w:type="dxa"/>
            <w:shd w:val="clear" w:color="auto" w:fill="auto"/>
          </w:tcPr>
          <w:p w:rsidR="005D69DC" w:rsidRDefault="005D69DC" w:rsidP="007E4262">
            <w:r>
              <w:rPr>
                <w:rFonts w:hAnsi="宋体" w:hint="eastAsia"/>
                <w:szCs w:val="21"/>
              </w:rPr>
              <w:t>NOTIFY_ORDER_BUSINESS</w:t>
            </w:r>
          </w:p>
        </w:tc>
      </w:tr>
      <w:tr w:rsidR="005D69DC" w:rsidTr="007E4262">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092" w:type="dxa"/>
            <w:shd w:val="clear" w:color="auto" w:fill="DEEAF6"/>
          </w:tcPr>
          <w:p w:rsidR="005D69DC" w:rsidRDefault="005D69DC" w:rsidP="007E4262">
            <w:r w:rsidRPr="001C05E3">
              <w:t>SequenceId</w:t>
            </w:r>
          </w:p>
        </w:tc>
        <w:tc>
          <w:tcPr>
            <w:tcW w:w="2067" w:type="dxa"/>
            <w:shd w:val="clear" w:color="auto" w:fill="DEEAF6"/>
          </w:tcPr>
          <w:p w:rsidR="005D69DC" w:rsidRDefault="005D69DC" w:rsidP="007E4262">
            <w:r>
              <w:t>String</w:t>
            </w:r>
          </w:p>
        </w:tc>
        <w:tc>
          <w:tcPr>
            <w:tcW w:w="2048" w:type="dxa"/>
            <w:shd w:val="clear" w:color="auto" w:fill="DEEAF6"/>
          </w:tcPr>
          <w:p w:rsidR="005D69DC" w:rsidRDefault="005D69DC" w:rsidP="007E4262">
            <w:r>
              <w:t>请求编号</w:t>
            </w:r>
          </w:p>
        </w:tc>
        <w:tc>
          <w:tcPr>
            <w:tcW w:w="2315" w:type="dxa"/>
            <w:shd w:val="clear" w:color="auto" w:fill="DEEAF6"/>
          </w:tcPr>
          <w:p w:rsidR="005D69DC" w:rsidRDefault="005D69DC" w:rsidP="007E4262">
            <w:r>
              <w:rPr>
                <w:rFonts w:hint="eastAsia"/>
              </w:rPr>
              <w:t>SequenceId</w:t>
            </w:r>
            <w:r>
              <w:rPr>
                <w:rFonts w:hint="eastAsia"/>
              </w:rPr>
              <w:t>表示命令序列，按照请求的原值返回。</w:t>
            </w:r>
          </w:p>
          <w:p w:rsidR="005D69DC" w:rsidRDefault="005D69DC" w:rsidP="007E4262">
            <w:r>
              <w:rPr>
                <w:rFonts w:hint="eastAsia"/>
              </w:rPr>
              <w:t>16</w:t>
            </w:r>
            <w:r>
              <w:rPr>
                <w:rFonts w:hint="eastAsia"/>
              </w:rPr>
              <w:t>进制数，</w:t>
            </w:r>
            <w:r>
              <w:rPr>
                <w:rFonts w:hint="eastAsia"/>
              </w:rPr>
              <w:t>8</w:t>
            </w:r>
            <w:r>
              <w:rPr>
                <w:rFonts w:hint="eastAsia"/>
              </w:rPr>
              <w:t>位</w:t>
            </w:r>
          </w:p>
        </w:tc>
      </w:tr>
      <w:tr w:rsidR="005D69DC" w:rsidTr="007E4262">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092" w:type="dxa"/>
            <w:shd w:val="clear" w:color="auto" w:fill="auto"/>
          </w:tcPr>
          <w:p w:rsidR="005D69DC" w:rsidRDefault="005D69DC" w:rsidP="007E4262">
            <w:r w:rsidRPr="001C05E3">
              <w:t>Parameter</w:t>
            </w:r>
          </w:p>
        </w:tc>
        <w:tc>
          <w:tcPr>
            <w:tcW w:w="2067" w:type="dxa"/>
            <w:shd w:val="clear" w:color="auto" w:fill="auto"/>
          </w:tcPr>
          <w:p w:rsidR="005D69DC" w:rsidRDefault="005D69DC" w:rsidP="007E4262">
            <w:r>
              <w:rPr>
                <w:rFonts w:hint="eastAsia"/>
              </w:rPr>
              <w:t>object</w:t>
            </w:r>
          </w:p>
        </w:tc>
        <w:tc>
          <w:tcPr>
            <w:tcW w:w="2048" w:type="dxa"/>
            <w:shd w:val="clear" w:color="auto" w:fill="auto"/>
          </w:tcPr>
          <w:p w:rsidR="005D69DC" w:rsidRDefault="005D69DC" w:rsidP="007E4262">
            <w:r>
              <w:rPr>
                <w:rFonts w:hint="eastAsia"/>
              </w:rPr>
              <w:t>报文中的请求参数</w:t>
            </w:r>
          </w:p>
        </w:tc>
        <w:tc>
          <w:tcPr>
            <w:tcW w:w="2315" w:type="dxa"/>
            <w:shd w:val="clear" w:color="auto" w:fill="auto"/>
          </w:tcPr>
          <w:p w:rsidR="005D69DC" w:rsidRDefault="005D69DC" w:rsidP="007E4262"/>
        </w:tc>
      </w:tr>
      <w:tr w:rsidR="005D69DC" w:rsidTr="007E4262">
        <w:tc>
          <w:tcPr>
            <w:tcW w:w="2092" w:type="dxa"/>
          </w:tcPr>
          <w:p w:rsidR="00B271CA" w:rsidRDefault="00203F53">
            <w:r w:rsidRPr="00203F53">
              <w:t>SourceId</w:t>
            </w:r>
          </w:p>
        </w:tc>
        <w:tc>
          <w:tcPr>
            <w:tcW w:w="2067" w:type="dxa"/>
          </w:tcPr>
          <w:p w:rsidR="00B271CA" w:rsidRDefault="005D69DC">
            <w:r>
              <w:t>S</w:t>
            </w:r>
            <w:r>
              <w:rPr>
                <w:rFonts w:hint="eastAsia"/>
              </w:rPr>
              <w:t>tring</w:t>
            </w:r>
          </w:p>
        </w:tc>
        <w:tc>
          <w:tcPr>
            <w:tcW w:w="2048" w:type="dxa"/>
          </w:tcPr>
          <w:p w:rsidR="00B271CA" w:rsidRDefault="005D69DC">
            <w:r>
              <w:rPr>
                <w:rFonts w:hint="eastAsia"/>
              </w:rPr>
              <w:t>业务平台标识</w:t>
            </w:r>
          </w:p>
        </w:tc>
        <w:tc>
          <w:tcPr>
            <w:tcW w:w="2315" w:type="dxa"/>
          </w:tcPr>
          <w:p w:rsidR="00B271CA" w:rsidRDefault="00B271CA"/>
        </w:tc>
      </w:tr>
      <w:tr w:rsidR="005D69DC" w:rsidTr="007E4262">
        <w:tc>
          <w:tcPr>
            <w:tcW w:w="2092" w:type="dxa"/>
          </w:tcPr>
          <w:p w:rsidR="00B271CA" w:rsidRDefault="00203F53">
            <w:r w:rsidRPr="00203F53">
              <w:t>token</w:t>
            </w:r>
          </w:p>
        </w:tc>
        <w:tc>
          <w:tcPr>
            <w:tcW w:w="2067" w:type="dxa"/>
          </w:tcPr>
          <w:p w:rsidR="00B271CA" w:rsidRDefault="005D69DC">
            <w:r>
              <w:t>String</w:t>
            </w:r>
          </w:p>
        </w:tc>
        <w:tc>
          <w:tcPr>
            <w:tcW w:w="2048" w:type="dxa"/>
          </w:tcPr>
          <w:p w:rsidR="00B271CA" w:rsidRDefault="005D69DC">
            <w:r>
              <w:t>一次性身份凭证</w:t>
            </w:r>
          </w:p>
        </w:tc>
        <w:tc>
          <w:tcPr>
            <w:tcW w:w="2315" w:type="dxa"/>
          </w:tcPr>
          <w:p w:rsidR="00B271CA" w:rsidRDefault="005D69DC">
            <w:r>
              <w:t>包含用户信息</w:t>
            </w:r>
            <w:r>
              <w:rPr>
                <w:rFonts w:hint="eastAsia"/>
              </w:rPr>
              <w:t>，</w:t>
            </w:r>
            <w:r>
              <w:t>只能被校验一次</w:t>
            </w:r>
          </w:p>
        </w:tc>
      </w:tr>
    </w:tbl>
    <w:p w:rsidR="008354F9" w:rsidRDefault="008354F9" w:rsidP="008354F9"/>
    <w:p w:rsidR="008354F9" w:rsidRDefault="008354F9" w:rsidP="008354F9">
      <w:pPr>
        <w:pStyle w:val="QB3"/>
      </w:pPr>
      <w:r>
        <w:t>响应报文定义</w:t>
      </w:r>
    </w:p>
    <w:p w:rsidR="00B271CA" w:rsidRDefault="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sidRPr="00F80B7A">
        <w:t>{</w:t>
      </w:r>
    </w:p>
    <w:p w:rsidR="00B271CA" w:rsidRDefault="0087761A">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t>"Result": 0,</w:t>
      </w:r>
    </w:p>
    <w:p w:rsidR="005D69DC" w:rsidRDefault="0087761A"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sidR="005D69DC">
        <w:t>"</w:t>
      </w:r>
      <w:r w:rsidR="005D69DC">
        <w:rPr>
          <w:rFonts w:hint="eastAsia"/>
        </w:rPr>
        <w:t>ID</w:t>
      </w:r>
      <w:r w:rsidR="005D69DC">
        <w:t>": 数字,</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t xml:space="preserve">"CmdType": </w:t>
      </w:r>
      <w:r>
        <w:rPr>
          <w:rFonts w:hint="eastAsia"/>
        </w:rPr>
        <w:t>"</w:t>
      </w:r>
      <w:r>
        <w:rPr>
          <w:rFonts w:hAnsi="宋体" w:hint="eastAsia"/>
          <w:szCs w:val="21"/>
        </w:rPr>
        <w:t>NOTIFY_ORDER_BUSINESS</w:t>
      </w:r>
      <w:r>
        <w:rPr>
          <w:rFonts w:hint="eastAsia"/>
        </w:rPr>
        <w:t>"</w:t>
      </w:r>
      <w:r>
        <w:t>,</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t>"SequenceId": "</w:t>
      </w:r>
      <w:r>
        <w:rPr>
          <w:rFonts w:hint="eastAsia"/>
        </w:rPr>
        <w:t>8位16进制数</w:t>
      </w:r>
      <w:r>
        <w:t>",</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t>"ResultData": {</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t>“</w:t>
      </w:r>
      <w:r w:rsidR="0087761A">
        <w:rPr>
          <w:rFonts w:hint="eastAsia"/>
        </w:rPr>
        <w:t>msisdn</w:t>
      </w:r>
      <w:r>
        <w:t>”</w:t>
      </w:r>
      <w:r w:rsidRPr="00F80B7A">
        <w:t>:</w:t>
      </w:r>
      <w:r>
        <w:t>“</w:t>
      </w:r>
      <w:r w:rsidR="0087761A">
        <w:rPr>
          <w:rFonts w:hint="eastAsia"/>
        </w:rPr>
        <w:t>手机号“</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t>“</w:t>
      </w:r>
      <w:r w:rsidR="0087761A">
        <w:rPr>
          <w:rFonts w:hint="eastAsia"/>
        </w:rPr>
        <w:t>Usesession</w:t>
      </w:r>
      <w:r>
        <w:t>”</w:t>
      </w:r>
      <w:r w:rsidRPr="00EE33D5">
        <w:t>:</w:t>
      </w:r>
      <w:r>
        <w:t>”</w:t>
      </w:r>
      <w:r w:rsidR="0087761A">
        <w:rPr>
          <w:rFonts w:hint="eastAsia"/>
        </w:rPr>
        <w:t>单点登录会话标识</w:t>
      </w:r>
      <w:r>
        <w:t>”</w:t>
      </w:r>
    </w:p>
    <w:p w:rsidR="005D69DC" w:rsidRPr="000B66FB"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t>“</w:t>
      </w:r>
      <w:r w:rsidR="0087761A">
        <w:rPr>
          <w:rFonts w:hint="eastAsia"/>
        </w:rPr>
        <w:t>passid</w:t>
      </w:r>
      <w:r>
        <w:t>”</w:t>
      </w:r>
      <w:r w:rsidRPr="00EE33D5">
        <w:t>:</w:t>
      </w:r>
      <w:r>
        <w:t>”</w:t>
      </w:r>
      <w:r w:rsidR="0087761A">
        <w:rPr>
          <w:rFonts w:hint="eastAsia"/>
        </w:rPr>
        <w:t>用户在一级平台唯一标识</w:t>
      </w:r>
      <w:r>
        <w:t>”</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t>“</w:t>
      </w:r>
      <w:r w:rsidR="0087761A">
        <w:rPr>
          <w:rFonts w:hint="eastAsia"/>
        </w:rPr>
        <w:t>authtype</w:t>
      </w:r>
      <w:r>
        <w:t>”</w:t>
      </w:r>
      <w:r>
        <w:t>:</w:t>
      </w:r>
      <w:r>
        <w:t>”</w:t>
      </w:r>
      <w:r w:rsidR="0087761A">
        <w:rPr>
          <w:rFonts w:hint="eastAsia"/>
        </w:rPr>
        <w:t>认证方式</w:t>
      </w:r>
      <w:r>
        <w:t>”</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t>“</w:t>
      </w:r>
      <w:r w:rsidR="0087761A">
        <w:rPr>
          <w:rFonts w:hint="eastAsia"/>
        </w:rPr>
        <w:t>lastactivetime</w:t>
      </w:r>
      <w:r>
        <w:t>”</w:t>
      </w:r>
      <w:r>
        <w:rPr>
          <w:rFonts w:hint="eastAsia"/>
        </w:rPr>
        <w:t>:</w:t>
      </w:r>
      <w:r>
        <w:t>”</w:t>
      </w:r>
      <w:r w:rsidR="0087761A">
        <w:rPr>
          <w:rFonts w:hint="eastAsia"/>
        </w:rPr>
        <w:t>最后一次认证时间</w:t>
      </w:r>
      <w:r>
        <w:t>”</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t>“</w:t>
      </w:r>
      <w:r w:rsidR="0087761A">
        <w:rPr>
          <w:rFonts w:hint="eastAsia"/>
        </w:rPr>
        <w:t>nickname</w:t>
      </w:r>
      <w:r>
        <w:t>”</w:t>
      </w:r>
      <w:r>
        <w:t>:</w:t>
      </w:r>
      <w:r>
        <w:t>”</w:t>
      </w:r>
      <w:r w:rsidR="0087761A">
        <w:rPr>
          <w:rFonts w:hint="eastAsia"/>
        </w:rPr>
        <w:t>昵称</w:t>
      </w:r>
      <w:r>
        <w:t>”</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t>“</w:t>
      </w:r>
      <w:r w:rsidR="0087761A">
        <w:rPr>
          <w:rFonts w:hint="eastAsia"/>
        </w:rPr>
        <w:t>province</w:t>
      </w:r>
      <w:r>
        <w:t>”</w:t>
      </w:r>
      <w:r>
        <w:t>:</w:t>
      </w:r>
      <w:r>
        <w:t>”</w:t>
      </w:r>
      <w:r w:rsidR="0087761A">
        <w:rPr>
          <w:rFonts w:hint="eastAsia"/>
        </w:rPr>
        <w:t>手机号码省份</w:t>
      </w:r>
      <w:r>
        <w:t>”</w:t>
      </w:r>
    </w:p>
    <w:p w:rsidR="0087761A" w:rsidRDefault="0087761A"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t>"city":"手机号码城市"</w:t>
      </w:r>
    </w:p>
    <w:p w:rsidR="005D69DC"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t>}</w:t>
      </w:r>
    </w:p>
    <w:p w:rsidR="005D69DC" w:rsidRPr="00073E74" w:rsidRDefault="005D69DC" w:rsidP="005D69DC">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sidRPr="00F80B7A">
        <w:t>}</w:t>
      </w:r>
    </w:p>
    <w:p w:rsidR="008354F9" w:rsidRDefault="008354F9" w:rsidP="008354F9">
      <w:pPr>
        <w:ind w:firstLineChars="200" w:firstLine="420"/>
      </w:pPr>
      <w:r>
        <w:t>参数说明</w:t>
      </w:r>
      <w:r>
        <w:rPr>
          <w:rFonts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7"/>
        <w:gridCol w:w="1135"/>
        <w:gridCol w:w="503"/>
        <w:gridCol w:w="1482"/>
        <w:gridCol w:w="2885"/>
      </w:tblGrid>
      <w:tr w:rsidR="008354F9" w:rsidTr="00AB76F9">
        <w:tc>
          <w:tcPr>
            <w:tcW w:w="2517" w:type="dxa"/>
            <w:tcBorders>
              <w:top w:val="single" w:sz="4" w:space="0" w:color="5B9BD5"/>
              <w:left w:val="single" w:sz="4" w:space="0" w:color="5B9BD5"/>
              <w:bottom w:val="single" w:sz="4" w:space="0" w:color="5B9BD5"/>
              <w:right w:val="nil"/>
            </w:tcBorders>
            <w:shd w:val="clear" w:color="auto" w:fill="5B9BD5"/>
          </w:tcPr>
          <w:p w:rsidR="008354F9" w:rsidRDefault="008354F9" w:rsidP="007E4262">
            <w:pPr>
              <w:pStyle w:val="QB20"/>
              <w:ind w:firstLineChars="0" w:firstLine="0"/>
              <w:jc w:val="center"/>
              <w:rPr>
                <w:b/>
                <w:bCs/>
                <w:color w:val="FFFFFF"/>
              </w:rPr>
            </w:pPr>
            <w:r>
              <w:rPr>
                <w:b/>
                <w:bCs/>
                <w:color w:val="FFFFFF"/>
              </w:rPr>
              <w:t>参数名称</w:t>
            </w:r>
          </w:p>
        </w:tc>
        <w:tc>
          <w:tcPr>
            <w:tcW w:w="1638" w:type="dxa"/>
            <w:gridSpan w:val="2"/>
            <w:tcBorders>
              <w:top w:val="single" w:sz="4" w:space="0" w:color="5B9BD5"/>
              <w:left w:val="nil"/>
              <w:bottom w:val="single" w:sz="4" w:space="0" w:color="5B9BD5"/>
              <w:right w:val="nil"/>
            </w:tcBorders>
            <w:shd w:val="clear" w:color="auto" w:fill="5B9BD5"/>
          </w:tcPr>
          <w:p w:rsidR="008354F9" w:rsidRDefault="008354F9" w:rsidP="007E4262">
            <w:pPr>
              <w:pStyle w:val="QB20"/>
              <w:ind w:firstLineChars="0" w:firstLine="0"/>
              <w:jc w:val="center"/>
              <w:rPr>
                <w:b/>
                <w:bCs/>
                <w:color w:val="FFFFFF"/>
              </w:rPr>
            </w:pPr>
            <w:r>
              <w:rPr>
                <w:b/>
                <w:bCs/>
                <w:color w:val="FFFFFF"/>
              </w:rPr>
              <w:t>参数类型</w:t>
            </w:r>
          </w:p>
        </w:tc>
        <w:tc>
          <w:tcPr>
            <w:tcW w:w="1482" w:type="dxa"/>
            <w:tcBorders>
              <w:top w:val="single" w:sz="4" w:space="0" w:color="5B9BD5"/>
              <w:left w:val="nil"/>
              <w:bottom w:val="single" w:sz="4" w:space="0" w:color="5B9BD5"/>
              <w:right w:val="nil"/>
            </w:tcBorders>
            <w:shd w:val="clear" w:color="auto" w:fill="5B9BD5"/>
          </w:tcPr>
          <w:p w:rsidR="008354F9" w:rsidRDefault="008354F9" w:rsidP="007E4262">
            <w:pPr>
              <w:pStyle w:val="QB20"/>
              <w:ind w:firstLineChars="0" w:firstLine="0"/>
              <w:jc w:val="center"/>
              <w:rPr>
                <w:b/>
                <w:bCs/>
                <w:color w:val="FFFFFF"/>
              </w:rPr>
            </w:pPr>
            <w:r>
              <w:rPr>
                <w:b/>
                <w:bCs/>
                <w:color w:val="FFFFFF"/>
              </w:rPr>
              <w:t>参数含义</w:t>
            </w:r>
          </w:p>
        </w:tc>
        <w:tc>
          <w:tcPr>
            <w:tcW w:w="2885" w:type="dxa"/>
            <w:tcBorders>
              <w:top w:val="single" w:sz="4" w:space="0" w:color="5B9BD5"/>
              <w:left w:val="nil"/>
              <w:bottom w:val="single" w:sz="4" w:space="0" w:color="5B9BD5"/>
              <w:right w:val="single" w:sz="4" w:space="0" w:color="5B9BD5"/>
            </w:tcBorders>
            <w:shd w:val="clear" w:color="auto" w:fill="5B9BD5"/>
          </w:tcPr>
          <w:p w:rsidR="008354F9" w:rsidRDefault="008354F9" w:rsidP="007E4262">
            <w:pPr>
              <w:pStyle w:val="QB20"/>
              <w:ind w:firstLineChars="0" w:firstLine="0"/>
              <w:jc w:val="center"/>
              <w:rPr>
                <w:b/>
                <w:bCs/>
                <w:color w:val="FFFFFF"/>
              </w:rPr>
            </w:pPr>
            <w:r>
              <w:rPr>
                <w:b/>
                <w:bCs/>
                <w:color w:val="FFFFFF"/>
              </w:rPr>
              <w:t>说明</w:t>
            </w:r>
          </w:p>
        </w:tc>
      </w:tr>
      <w:tr w:rsidR="008430FA" w:rsidTr="00AB76F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7" w:type="dxa"/>
            <w:shd w:val="clear" w:color="auto" w:fill="auto"/>
          </w:tcPr>
          <w:p w:rsidR="008430FA" w:rsidRPr="00BD3C12" w:rsidRDefault="008430FA" w:rsidP="007E4262">
            <w:pPr>
              <w:pStyle w:val="QB20"/>
              <w:ind w:firstLineChars="0" w:firstLine="0"/>
              <w:rPr>
                <w:b/>
                <w:bCs/>
              </w:rPr>
            </w:pPr>
            <w:r w:rsidRPr="00BD3C12">
              <w:rPr>
                <w:rFonts w:cs="Times New Roman" w:hint="eastAsia"/>
                <w:b/>
                <w:bCs/>
              </w:rPr>
              <w:t>Result</w:t>
            </w:r>
          </w:p>
        </w:tc>
        <w:tc>
          <w:tcPr>
            <w:tcW w:w="1135" w:type="dxa"/>
            <w:shd w:val="clear" w:color="auto" w:fill="auto"/>
          </w:tcPr>
          <w:p w:rsidR="008430FA" w:rsidRDefault="008430FA" w:rsidP="007E4262">
            <w:pPr>
              <w:pStyle w:val="QB20"/>
              <w:ind w:firstLineChars="0" w:firstLine="0"/>
              <w:jc w:val="center"/>
            </w:pPr>
            <w:r>
              <w:rPr>
                <w:rFonts w:hint="eastAsia"/>
              </w:rPr>
              <w:t>Int</w:t>
            </w:r>
          </w:p>
        </w:tc>
        <w:tc>
          <w:tcPr>
            <w:tcW w:w="1985" w:type="dxa"/>
            <w:gridSpan w:val="2"/>
            <w:shd w:val="clear" w:color="auto" w:fill="auto"/>
          </w:tcPr>
          <w:p w:rsidR="008430FA" w:rsidRDefault="008430FA" w:rsidP="007E4262">
            <w:pPr>
              <w:pStyle w:val="QB20"/>
              <w:ind w:firstLineChars="0" w:firstLine="0"/>
            </w:pPr>
          </w:p>
        </w:tc>
        <w:tc>
          <w:tcPr>
            <w:tcW w:w="2885" w:type="dxa"/>
            <w:shd w:val="clear" w:color="auto" w:fill="auto"/>
          </w:tcPr>
          <w:p w:rsidR="008430FA" w:rsidRDefault="008430FA" w:rsidP="007E4262">
            <w:pPr>
              <w:pStyle w:val="QB20"/>
              <w:ind w:firstLineChars="0" w:firstLine="0"/>
            </w:pPr>
          </w:p>
        </w:tc>
      </w:tr>
      <w:tr w:rsidR="008430FA" w:rsidTr="00AB76F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7" w:type="dxa"/>
            <w:shd w:val="clear" w:color="auto" w:fill="auto"/>
          </w:tcPr>
          <w:p w:rsidR="008430FA" w:rsidRPr="000957D8" w:rsidRDefault="008430FA" w:rsidP="007E4262">
            <w:pPr>
              <w:pStyle w:val="QB20"/>
              <w:ind w:firstLineChars="0" w:firstLine="0"/>
            </w:pPr>
            <w:r w:rsidRPr="00BD3C12">
              <w:rPr>
                <w:rFonts w:cs="Times New Roman" w:hint="eastAsia"/>
                <w:b/>
                <w:bCs/>
              </w:rPr>
              <w:t>ID</w:t>
            </w:r>
          </w:p>
        </w:tc>
        <w:tc>
          <w:tcPr>
            <w:tcW w:w="1135" w:type="dxa"/>
            <w:shd w:val="clear" w:color="auto" w:fill="auto"/>
          </w:tcPr>
          <w:p w:rsidR="008430FA" w:rsidRDefault="008430FA" w:rsidP="007E4262">
            <w:pPr>
              <w:pStyle w:val="QB20"/>
              <w:ind w:firstLineChars="0" w:firstLine="0"/>
              <w:jc w:val="center"/>
            </w:pPr>
            <w:r>
              <w:rPr>
                <w:rFonts w:hint="eastAsia"/>
              </w:rPr>
              <w:t>Int</w:t>
            </w:r>
          </w:p>
        </w:tc>
        <w:tc>
          <w:tcPr>
            <w:tcW w:w="1985" w:type="dxa"/>
            <w:gridSpan w:val="2"/>
            <w:shd w:val="clear" w:color="auto" w:fill="auto"/>
          </w:tcPr>
          <w:p w:rsidR="008430FA" w:rsidRDefault="008430FA" w:rsidP="007E4262">
            <w:pPr>
              <w:pStyle w:val="QB20"/>
              <w:ind w:firstLineChars="0" w:firstLine="0"/>
            </w:pPr>
            <w:r>
              <w:rPr>
                <w:rFonts w:hint="eastAsia"/>
              </w:rPr>
              <w:t>平台</w:t>
            </w:r>
            <w:r>
              <w:t>维护的事务ID</w:t>
            </w:r>
          </w:p>
        </w:tc>
        <w:tc>
          <w:tcPr>
            <w:tcW w:w="2885" w:type="dxa"/>
            <w:shd w:val="clear" w:color="auto" w:fill="auto"/>
          </w:tcPr>
          <w:p w:rsidR="008430FA" w:rsidRPr="000957D8" w:rsidRDefault="008430FA" w:rsidP="007E4262">
            <w:pPr>
              <w:pStyle w:val="QB20"/>
              <w:ind w:firstLineChars="0" w:firstLine="0"/>
            </w:pPr>
            <w:r>
              <w:t>按请求原值返回</w:t>
            </w:r>
          </w:p>
        </w:tc>
      </w:tr>
      <w:tr w:rsidR="008430FA" w:rsidTr="00AB76F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7" w:type="dxa"/>
            <w:shd w:val="clear" w:color="auto" w:fill="auto"/>
          </w:tcPr>
          <w:p w:rsidR="008430FA" w:rsidRPr="000957D8" w:rsidRDefault="008430FA" w:rsidP="007E4262">
            <w:pPr>
              <w:pStyle w:val="QB20"/>
              <w:ind w:firstLineChars="0" w:firstLine="0"/>
            </w:pPr>
            <w:r w:rsidRPr="00BD3C12">
              <w:rPr>
                <w:rFonts w:cs="Times New Roman"/>
                <w:b/>
                <w:bCs/>
              </w:rPr>
              <w:t>CmdType</w:t>
            </w:r>
          </w:p>
        </w:tc>
        <w:tc>
          <w:tcPr>
            <w:tcW w:w="1135" w:type="dxa"/>
            <w:shd w:val="clear" w:color="auto" w:fill="auto"/>
          </w:tcPr>
          <w:p w:rsidR="008430FA" w:rsidRDefault="008430FA" w:rsidP="007E4262">
            <w:pPr>
              <w:pStyle w:val="QB20"/>
              <w:ind w:firstLineChars="0" w:firstLine="0"/>
              <w:jc w:val="center"/>
            </w:pPr>
            <w:r>
              <w:t>String</w:t>
            </w:r>
          </w:p>
        </w:tc>
        <w:tc>
          <w:tcPr>
            <w:tcW w:w="1985" w:type="dxa"/>
            <w:gridSpan w:val="2"/>
            <w:shd w:val="clear" w:color="auto" w:fill="auto"/>
          </w:tcPr>
          <w:p w:rsidR="008430FA" w:rsidRDefault="008430FA" w:rsidP="007E4262">
            <w:pPr>
              <w:pStyle w:val="QB20"/>
              <w:ind w:firstLineChars="0" w:firstLine="0"/>
            </w:pPr>
            <w:r>
              <w:t>命令类型</w:t>
            </w:r>
          </w:p>
        </w:tc>
        <w:tc>
          <w:tcPr>
            <w:tcW w:w="2885" w:type="dxa"/>
            <w:shd w:val="clear" w:color="auto" w:fill="auto"/>
          </w:tcPr>
          <w:p w:rsidR="008430FA" w:rsidRPr="000957D8" w:rsidRDefault="008430FA" w:rsidP="007E4262">
            <w:pPr>
              <w:pStyle w:val="QB20"/>
              <w:ind w:firstLineChars="0" w:firstLine="0"/>
            </w:pPr>
            <w:r>
              <w:rPr>
                <w:rFonts w:hint="eastAsia"/>
              </w:rPr>
              <w:t>按照请求的原值返回。</w:t>
            </w:r>
          </w:p>
        </w:tc>
      </w:tr>
      <w:tr w:rsidR="008430FA" w:rsidTr="00AB76F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7" w:type="dxa"/>
            <w:shd w:val="clear" w:color="auto" w:fill="auto"/>
          </w:tcPr>
          <w:p w:rsidR="008430FA" w:rsidRDefault="008430FA" w:rsidP="007E4262">
            <w:pPr>
              <w:pStyle w:val="QB20"/>
              <w:ind w:firstLineChars="0" w:firstLine="0"/>
            </w:pPr>
            <w:r w:rsidRPr="00BD3C12">
              <w:rPr>
                <w:rFonts w:cs="Times New Roman"/>
                <w:b/>
                <w:bCs/>
              </w:rPr>
              <w:t>SequenceId</w:t>
            </w:r>
          </w:p>
        </w:tc>
        <w:tc>
          <w:tcPr>
            <w:tcW w:w="1135" w:type="dxa"/>
            <w:shd w:val="clear" w:color="auto" w:fill="auto"/>
          </w:tcPr>
          <w:p w:rsidR="008430FA" w:rsidRDefault="008430FA" w:rsidP="007E4262">
            <w:pPr>
              <w:pStyle w:val="QB20"/>
              <w:ind w:firstLineChars="0" w:firstLine="0"/>
              <w:jc w:val="center"/>
            </w:pPr>
            <w:r>
              <w:t>String</w:t>
            </w:r>
          </w:p>
        </w:tc>
        <w:tc>
          <w:tcPr>
            <w:tcW w:w="1985" w:type="dxa"/>
            <w:gridSpan w:val="2"/>
            <w:shd w:val="clear" w:color="auto" w:fill="auto"/>
          </w:tcPr>
          <w:p w:rsidR="008430FA" w:rsidRDefault="008430FA" w:rsidP="007E4262">
            <w:pPr>
              <w:pStyle w:val="QB20"/>
              <w:ind w:firstLineChars="0" w:firstLine="0"/>
            </w:pPr>
            <w:r>
              <w:t>请求编号</w:t>
            </w:r>
          </w:p>
        </w:tc>
        <w:tc>
          <w:tcPr>
            <w:tcW w:w="2885" w:type="dxa"/>
            <w:shd w:val="clear" w:color="auto" w:fill="auto"/>
          </w:tcPr>
          <w:p w:rsidR="008430FA" w:rsidRDefault="008430FA" w:rsidP="007E4262">
            <w:pPr>
              <w:pStyle w:val="QB20"/>
              <w:ind w:firstLineChars="0" w:firstLine="0"/>
            </w:pPr>
            <w:r>
              <w:rPr>
                <w:rFonts w:hint="eastAsia"/>
              </w:rPr>
              <w:t>SequenceId表示命令序列，按照请求的原值返回。</w:t>
            </w:r>
          </w:p>
          <w:p w:rsidR="008430FA" w:rsidRPr="005D69DC" w:rsidRDefault="008430FA" w:rsidP="007E4262">
            <w:pPr>
              <w:pStyle w:val="QB20"/>
              <w:widowControl w:val="0"/>
              <w:ind w:firstLineChars="0" w:firstLine="0"/>
            </w:pPr>
            <w:r>
              <w:rPr>
                <w:rFonts w:hint="eastAsia"/>
              </w:rPr>
              <w:t>16进制数，8位</w:t>
            </w:r>
          </w:p>
        </w:tc>
      </w:tr>
      <w:tr w:rsidR="008430FA" w:rsidTr="00AB76F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7" w:type="dxa"/>
            <w:shd w:val="clear" w:color="auto" w:fill="DEEAF6"/>
          </w:tcPr>
          <w:p w:rsidR="008430FA" w:rsidRPr="00BD3C12" w:rsidRDefault="008430FA" w:rsidP="007E4262">
            <w:pPr>
              <w:pStyle w:val="QB20"/>
              <w:ind w:firstLineChars="0" w:firstLine="0"/>
              <w:rPr>
                <w:b/>
                <w:bCs/>
              </w:rPr>
            </w:pPr>
            <w:r w:rsidRPr="00BD3C12">
              <w:rPr>
                <w:rFonts w:cs="Times New Roman" w:hint="eastAsia"/>
                <w:b/>
                <w:bCs/>
              </w:rPr>
              <w:t>R</w:t>
            </w:r>
            <w:r w:rsidRPr="00BD3C12">
              <w:rPr>
                <w:rFonts w:cs="Times New Roman"/>
                <w:b/>
                <w:bCs/>
              </w:rPr>
              <w:t>esultData</w:t>
            </w:r>
          </w:p>
        </w:tc>
        <w:tc>
          <w:tcPr>
            <w:tcW w:w="1135" w:type="dxa"/>
            <w:shd w:val="clear" w:color="auto" w:fill="DEEAF6"/>
          </w:tcPr>
          <w:p w:rsidR="008430FA" w:rsidRDefault="008430FA" w:rsidP="007E4262">
            <w:pPr>
              <w:pStyle w:val="QB20"/>
              <w:ind w:firstLineChars="0" w:firstLine="0"/>
              <w:jc w:val="center"/>
            </w:pPr>
            <w:r>
              <w:rPr>
                <w:rFonts w:hint="eastAsia"/>
              </w:rPr>
              <w:t>Object</w:t>
            </w:r>
          </w:p>
        </w:tc>
        <w:tc>
          <w:tcPr>
            <w:tcW w:w="1985" w:type="dxa"/>
            <w:gridSpan w:val="2"/>
            <w:shd w:val="clear" w:color="auto" w:fill="DEEAF6"/>
          </w:tcPr>
          <w:p w:rsidR="008430FA" w:rsidRDefault="008430FA" w:rsidP="007E4262">
            <w:pPr>
              <w:pStyle w:val="QB20"/>
              <w:ind w:firstLineChars="0" w:firstLine="0"/>
            </w:pPr>
            <w:r>
              <w:rPr>
                <w:rFonts w:hint="eastAsia"/>
              </w:rPr>
              <w:t>操作</w:t>
            </w:r>
            <w:r>
              <w:t>返回的结果</w:t>
            </w:r>
          </w:p>
        </w:tc>
        <w:tc>
          <w:tcPr>
            <w:tcW w:w="2885" w:type="dxa"/>
            <w:shd w:val="clear" w:color="auto" w:fill="DEEAF6"/>
          </w:tcPr>
          <w:p w:rsidR="008430FA" w:rsidRDefault="008430FA" w:rsidP="007E4262">
            <w:pPr>
              <w:pStyle w:val="QB20"/>
              <w:ind w:firstLineChars="0" w:firstLine="0"/>
            </w:pPr>
          </w:p>
        </w:tc>
      </w:tr>
      <w:tr w:rsidR="008430FA" w:rsidTr="00AB76F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7" w:type="dxa"/>
            <w:shd w:val="clear" w:color="auto" w:fill="auto"/>
            <w:vAlign w:val="center"/>
          </w:tcPr>
          <w:p w:rsidR="008430FA" w:rsidRPr="00BD3C12" w:rsidRDefault="00203F53" w:rsidP="007E4262">
            <w:pPr>
              <w:pStyle w:val="QB20"/>
              <w:ind w:firstLineChars="0" w:firstLine="0"/>
              <w:rPr>
                <w:b/>
                <w:bCs/>
              </w:rPr>
            </w:pPr>
            <w:r w:rsidRPr="00203F53">
              <w:rPr>
                <w:b/>
                <w:bCs/>
              </w:rPr>
              <w:t>authtime</w:t>
            </w:r>
          </w:p>
        </w:tc>
        <w:tc>
          <w:tcPr>
            <w:tcW w:w="1135" w:type="dxa"/>
            <w:shd w:val="clear" w:color="auto" w:fill="auto"/>
            <w:vAlign w:val="center"/>
          </w:tcPr>
          <w:p w:rsidR="00B271CA" w:rsidRDefault="008430FA">
            <w:pPr>
              <w:pStyle w:val="QB20"/>
              <w:ind w:firstLineChars="0" w:firstLine="0"/>
              <w:rPr>
                <w:rFonts w:eastAsia="宋体" w:hAnsi="Times New Roman"/>
                <w:szCs w:val="24"/>
              </w:rPr>
            </w:pPr>
            <w:r>
              <w:t>String</w:t>
            </w:r>
          </w:p>
        </w:tc>
        <w:tc>
          <w:tcPr>
            <w:tcW w:w="1985" w:type="dxa"/>
            <w:gridSpan w:val="2"/>
            <w:shd w:val="clear" w:color="auto" w:fill="auto"/>
          </w:tcPr>
          <w:p w:rsidR="00B271CA" w:rsidRDefault="008430FA">
            <w:pPr>
              <w:pStyle w:val="QB20"/>
              <w:ind w:firstLineChars="0" w:firstLine="0"/>
              <w:rPr>
                <w:rFonts w:eastAsia="宋体" w:hAnsi="Times New Roman"/>
                <w:szCs w:val="24"/>
              </w:rPr>
            </w:pPr>
            <w:r>
              <w:t>认证时间</w:t>
            </w:r>
          </w:p>
        </w:tc>
        <w:tc>
          <w:tcPr>
            <w:tcW w:w="2885" w:type="dxa"/>
            <w:shd w:val="clear" w:color="auto" w:fill="auto"/>
            <w:vAlign w:val="center"/>
          </w:tcPr>
          <w:p w:rsidR="00B271CA" w:rsidRDefault="008430FA">
            <w:pPr>
              <w:pStyle w:val="QB20"/>
              <w:ind w:firstLineChars="0" w:firstLine="0"/>
              <w:rPr>
                <w:rFonts w:eastAsia="宋体" w:hAnsi="Times New Roman"/>
                <w:szCs w:val="24"/>
              </w:rPr>
            </w:pPr>
            <w:r>
              <w:rPr>
                <w:rFonts w:hint="eastAsia"/>
              </w:rPr>
              <w:t>用户管理子系统</w:t>
            </w:r>
            <w:r w:rsidRPr="000957D8">
              <w:rPr>
                <w:rFonts w:hint="eastAsia"/>
              </w:rPr>
              <w:t>认证用户的时间</w:t>
            </w:r>
          </w:p>
        </w:tc>
      </w:tr>
      <w:tr w:rsidR="008430FA" w:rsidTr="00AB76F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7" w:type="dxa"/>
            <w:shd w:val="clear" w:color="auto" w:fill="DEEAF6"/>
            <w:vAlign w:val="center"/>
          </w:tcPr>
          <w:p w:rsidR="008430FA" w:rsidRPr="00BD3C12" w:rsidRDefault="00203F53" w:rsidP="007E4262">
            <w:pPr>
              <w:pStyle w:val="QB20"/>
              <w:ind w:firstLineChars="0" w:firstLine="0"/>
              <w:rPr>
                <w:b/>
                <w:bCs/>
              </w:rPr>
            </w:pPr>
            <w:r w:rsidRPr="00203F53">
              <w:rPr>
                <w:b/>
                <w:bCs/>
              </w:rPr>
              <w:t>lastactivetime</w:t>
            </w:r>
          </w:p>
        </w:tc>
        <w:tc>
          <w:tcPr>
            <w:tcW w:w="1135" w:type="dxa"/>
            <w:shd w:val="clear" w:color="auto" w:fill="DEEAF6"/>
            <w:vAlign w:val="center"/>
          </w:tcPr>
          <w:p w:rsidR="00B271CA" w:rsidRDefault="008430FA">
            <w:pPr>
              <w:pStyle w:val="QB20"/>
              <w:ind w:firstLineChars="0" w:firstLine="0"/>
              <w:rPr>
                <w:rFonts w:eastAsia="宋体" w:hAnsi="Times New Roman"/>
                <w:szCs w:val="24"/>
              </w:rPr>
            </w:pPr>
            <w:r>
              <w:rPr>
                <w:rFonts w:hint="eastAsia"/>
              </w:rPr>
              <w:t>String</w:t>
            </w:r>
          </w:p>
        </w:tc>
        <w:tc>
          <w:tcPr>
            <w:tcW w:w="1985" w:type="dxa"/>
            <w:gridSpan w:val="2"/>
            <w:shd w:val="clear" w:color="auto" w:fill="DEEAF6"/>
          </w:tcPr>
          <w:p w:rsidR="00B271CA" w:rsidRDefault="008430FA">
            <w:pPr>
              <w:pStyle w:val="QB20"/>
              <w:ind w:firstLineChars="0" w:firstLine="0"/>
              <w:rPr>
                <w:rFonts w:eastAsia="宋体" w:hAnsi="Times New Roman"/>
                <w:szCs w:val="24"/>
              </w:rPr>
            </w:pPr>
            <w:r>
              <w:rPr>
                <w:rFonts w:hint="eastAsia"/>
              </w:rPr>
              <w:t>最后一次认证时间</w:t>
            </w:r>
          </w:p>
        </w:tc>
        <w:tc>
          <w:tcPr>
            <w:tcW w:w="2885" w:type="dxa"/>
            <w:shd w:val="clear" w:color="auto" w:fill="DEEAF6"/>
            <w:vAlign w:val="center"/>
          </w:tcPr>
          <w:p w:rsidR="00B271CA" w:rsidRDefault="008430FA">
            <w:pPr>
              <w:pStyle w:val="QB20"/>
              <w:ind w:firstLineChars="0" w:firstLine="0"/>
              <w:rPr>
                <w:rFonts w:eastAsia="宋体" w:hAnsi="Times New Roman"/>
                <w:szCs w:val="24"/>
              </w:rPr>
            </w:pPr>
            <w:r w:rsidRPr="000957D8">
              <w:rPr>
                <w:rFonts w:hint="eastAsia"/>
              </w:rPr>
              <w:t>业务平台为该用户的最近一次报活时间</w:t>
            </w:r>
          </w:p>
        </w:tc>
      </w:tr>
      <w:tr w:rsidR="008430FA" w:rsidTr="00AB76F9">
        <w:trPr>
          <w:trHeight w:val="90"/>
        </w:trPr>
        <w:tc>
          <w:tcPr>
            <w:tcW w:w="2517" w:type="dxa"/>
            <w:shd w:val="clear" w:color="auto" w:fill="DEEAF6"/>
            <w:vAlign w:val="center"/>
          </w:tcPr>
          <w:p w:rsidR="008430FA" w:rsidRPr="008430FA" w:rsidRDefault="00203F53" w:rsidP="007E4262">
            <w:pPr>
              <w:pStyle w:val="QB20"/>
              <w:widowControl w:val="0"/>
              <w:ind w:firstLineChars="0" w:firstLine="0"/>
              <w:rPr>
                <w:b/>
                <w:bCs/>
              </w:rPr>
            </w:pPr>
            <w:r w:rsidRPr="00203F53">
              <w:rPr>
                <w:b/>
                <w:bCs/>
              </w:rPr>
              <w:t>nickname</w:t>
            </w:r>
          </w:p>
        </w:tc>
        <w:tc>
          <w:tcPr>
            <w:tcW w:w="1135" w:type="dxa"/>
            <w:shd w:val="clear" w:color="auto" w:fill="DEEAF6"/>
            <w:vAlign w:val="center"/>
          </w:tcPr>
          <w:p w:rsidR="00B271CA" w:rsidRDefault="008430FA">
            <w:pPr>
              <w:pStyle w:val="QB20"/>
              <w:ind w:firstLineChars="0" w:firstLine="0"/>
              <w:rPr>
                <w:rFonts w:eastAsia="宋体" w:hAnsi="Times New Roman"/>
                <w:szCs w:val="24"/>
              </w:rPr>
            </w:pPr>
            <w:r>
              <w:rPr>
                <w:rFonts w:hint="eastAsia"/>
              </w:rPr>
              <w:t>String</w:t>
            </w:r>
          </w:p>
        </w:tc>
        <w:tc>
          <w:tcPr>
            <w:tcW w:w="1985" w:type="dxa"/>
            <w:gridSpan w:val="2"/>
            <w:shd w:val="clear" w:color="auto" w:fill="DEEAF6"/>
          </w:tcPr>
          <w:p w:rsidR="00B271CA" w:rsidRDefault="008430FA">
            <w:pPr>
              <w:pStyle w:val="QB20"/>
              <w:ind w:firstLineChars="0" w:firstLine="0"/>
              <w:rPr>
                <w:rFonts w:eastAsia="宋体" w:hAnsi="Times New Roman"/>
                <w:szCs w:val="24"/>
              </w:rPr>
            </w:pPr>
            <w:r>
              <w:t>昵称</w:t>
            </w:r>
          </w:p>
        </w:tc>
        <w:tc>
          <w:tcPr>
            <w:tcW w:w="2885" w:type="dxa"/>
            <w:shd w:val="clear" w:color="auto" w:fill="DEEAF6"/>
            <w:vAlign w:val="center"/>
          </w:tcPr>
          <w:p w:rsidR="00B271CA" w:rsidRDefault="008430FA">
            <w:pPr>
              <w:pStyle w:val="QB20"/>
              <w:ind w:firstLineChars="0" w:firstLine="0"/>
              <w:rPr>
                <w:rFonts w:eastAsia="宋体" w:hAnsi="Times New Roman"/>
                <w:szCs w:val="24"/>
              </w:rPr>
            </w:pPr>
            <w:r>
              <w:rPr>
                <w:rFonts w:hint="eastAsia"/>
              </w:rPr>
              <w:t>昵称</w:t>
            </w:r>
          </w:p>
        </w:tc>
      </w:tr>
      <w:tr w:rsidR="008430FA" w:rsidTr="00AB76F9">
        <w:tc>
          <w:tcPr>
            <w:tcW w:w="2517" w:type="dxa"/>
            <w:vAlign w:val="center"/>
          </w:tcPr>
          <w:p w:rsidR="008430FA" w:rsidRDefault="00203F53" w:rsidP="007E4262">
            <w:pPr>
              <w:pStyle w:val="QB20"/>
              <w:ind w:firstLineChars="0" w:firstLine="0"/>
              <w:rPr>
                <w:b/>
                <w:bCs/>
              </w:rPr>
            </w:pPr>
            <w:r w:rsidRPr="00203F53">
              <w:rPr>
                <w:b/>
                <w:bCs/>
              </w:rPr>
              <w:lastRenderedPageBreak/>
              <w:t>province</w:t>
            </w:r>
          </w:p>
        </w:tc>
        <w:tc>
          <w:tcPr>
            <w:tcW w:w="1135" w:type="dxa"/>
            <w:vAlign w:val="center"/>
          </w:tcPr>
          <w:p w:rsidR="00B271CA" w:rsidRDefault="008430FA">
            <w:pPr>
              <w:pStyle w:val="QB20"/>
              <w:ind w:firstLineChars="0" w:firstLine="0"/>
              <w:rPr>
                <w:rFonts w:eastAsia="宋体" w:hAnsi="Times New Roman"/>
                <w:szCs w:val="24"/>
              </w:rPr>
            </w:pPr>
            <w:r>
              <w:rPr>
                <w:rFonts w:hint="eastAsia"/>
              </w:rPr>
              <w:t>String</w:t>
            </w:r>
          </w:p>
        </w:tc>
        <w:tc>
          <w:tcPr>
            <w:tcW w:w="1985" w:type="dxa"/>
            <w:gridSpan w:val="2"/>
          </w:tcPr>
          <w:p w:rsidR="00B271CA" w:rsidRDefault="008430FA">
            <w:pPr>
              <w:pStyle w:val="QB20"/>
              <w:ind w:firstLineChars="0" w:firstLine="0"/>
              <w:rPr>
                <w:rFonts w:eastAsia="宋体" w:hAnsi="Times New Roman"/>
                <w:szCs w:val="24"/>
              </w:rPr>
            </w:pPr>
            <w:r>
              <w:t>省份</w:t>
            </w:r>
          </w:p>
        </w:tc>
        <w:tc>
          <w:tcPr>
            <w:tcW w:w="2885" w:type="dxa"/>
            <w:vAlign w:val="center"/>
          </w:tcPr>
          <w:p w:rsidR="00B271CA" w:rsidRDefault="008430FA">
            <w:pPr>
              <w:pStyle w:val="QB20"/>
              <w:ind w:firstLineChars="0" w:firstLine="0"/>
              <w:rPr>
                <w:rFonts w:eastAsia="宋体" w:hAnsi="Times New Roman"/>
                <w:szCs w:val="24"/>
              </w:rPr>
            </w:pPr>
            <w:r>
              <w:rPr>
                <w:rFonts w:hint="eastAsia"/>
              </w:rPr>
              <w:t>手机</w:t>
            </w:r>
            <w:r>
              <w:t>号码所属省份</w:t>
            </w:r>
          </w:p>
        </w:tc>
      </w:tr>
      <w:tr w:rsidR="008430FA" w:rsidTr="00AB76F9">
        <w:trPr>
          <w:trHeight w:val="637"/>
        </w:trPr>
        <w:tc>
          <w:tcPr>
            <w:tcW w:w="2517" w:type="dxa"/>
            <w:shd w:val="clear" w:color="auto" w:fill="DEEAF6"/>
            <w:vAlign w:val="center"/>
          </w:tcPr>
          <w:p w:rsidR="008430FA" w:rsidRDefault="00203F53" w:rsidP="007E4262">
            <w:pPr>
              <w:pStyle w:val="QB20"/>
              <w:ind w:firstLineChars="0" w:firstLine="0"/>
              <w:rPr>
                <w:b/>
                <w:bCs/>
              </w:rPr>
            </w:pPr>
            <w:r w:rsidRPr="00203F53">
              <w:rPr>
                <w:b/>
                <w:bCs/>
              </w:rPr>
              <w:t>city</w:t>
            </w:r>
          </w:p>
        </w:tc>
        <w:tc>
          <w:tcPr>
            <w:tcW w:w="1135" w:type="dxa"/>
            <w:shd w:val="clear" w:color="auto" w:fill="DEEAF6"/>
            <w:vAlign w:val="center"/>
          </w:tcPr>
          <w:p w:rsidR="00B271CA" w:rsidRDefault="008430FA">
            <w:pPr>
              <w:pStyle w:val="QB20"/>
              <w:ind w:firstLineChars="0" w:firstLine="0"/>
              <w:rPr>
                <w:rFonts w:eastAsia="宋体" w:hAnsi="Times New Roman"/>
                <w:szCs w:val="24"/>
              </w:rPr>
            </w:pPr>
            <w:r>
              <w:t>String</w:t>
            </w:r>
          </w:p>
        </w:tc>
        <w:tc>
          <w:tcPr>
            <w:tcW w:w="1985" w:type="dxa"/>
            <w:gridSpan w:val="2"/>
            <w:shd w:val="clear" w:color="auto" w:fill="DEEAF6"/>
          </w:tcPr>
          <w:p w:rsidR="00B271CA" w:rsidRDefault="008430FA">
            <w:pPr>
              <w:pStyle w:val="QB20"/>
              <w:ind w:firstLineChars="0" w:firstLine="0"/>
              <w:rPr>
                <w:rFonts w:eastAsia="宋体" w:hAnsi="Times New Roman"/>
                <w:szCs w:val="24"/>
              </w:rPr>
            </w:pPr>
            <w:r>
              <w:t>城市</w:t>
            </w:r>
          </w:p>
        </w:tc>
        <w:tc>
          <w:tcPr>
            <w:tcW w:w="2885" w:type="dxa"/>
            <w:shd w:val="clear" w:color="auto" w:fill="DEEAF6"/>
            <w:vAlign w:val="center"/>
          </w:tcPr>
          <w:p w:rsidR="00B271CA" w:rsidRDefault="008430FA">
            <w:pPr>
              <w:pStyle w:val="QB20"/>
              <w:ind w:firstLineChars="0" w:firstLine="0"/>
              <w:rPr>
                <w:rFonts w:eastAsia="宋体" w:hAnsi="Times New Roman"/>
                <w:szCs w:val="24"/>
              </w:rPr>
            </w:pPr>
            <w:r>
              <w:rPr>
                <w:rFonts w:hint="eastAsia"/>
              </w:rPr>
              <w:t>手机号码</w:t>
            </w:r>
            <w:r>
              <w:t>所属城市</w:t>
            </w:r>
          </w:p>
        </w:tc>
      </w:tr>
    </w:tbl>
    <w:p w:rsidR="00500D8D" w:rsidRDefault="00500D8D" w:rsidP="00C66872"/>
    <w:p w:rsidR="00D42845" w:rsidRDefault="00B26D04" w:rsidP="000315B9">
      <w:pPr>
        <w:pStyle w:val="QB2"/>
      </w:pPr>
      <w:bookmarkStart w:id="395" w:name="_Toc447026378"/>
      <w:bookmarkStart w:id="396" w:name="_Toc448149318"/>
      <w:r>
        <w:rPr>
          <w:rFonts w:hint="eastAsia"/>
        </w:rPr>
        <w:t>省级</w:t>
      </w:r>
      <w:r w:rsidR="00500D8D">
        <w:rPr>
          <w:rFonts w:hint="eastAsia"/>
        </w:rPr>
        <w:t>业务</w:t>
      </w:r>
      <w:r w:rsidR="00500D8D">
        <w:t>订购</w:t>
      </w:r>
      <w:bookmarkEnd w:id="395"/>
      <w:bookmarkEnd w:id="396"/>
    </w:p>
    <w:p w:rsidR="00D42845" w:rsidRDefault="00500D8D" w:rsidP="000315B9">
      <w:pPr>
        <w:pStyle w:val="QB3"/>
      </w:pPr>
      <w:bookmarkStart w:id="397" w:name="_Toc447026379"/>
      <w:bookmarkStart w:id="398" w:name="_Toc448149319"/>
      <w:r>
        <w:t>接口说明</w:t>
      </w:r>
      <w:bookmarkEnd w:id="397"/>
      <w:bookmarkEnd w:id="398"/>
    </w:p>
    <w:p w:rsidR="00500D8D" w:rsidRDefault="00C270D5" w:rsidP="00500D8D">
      <w:r>
        <w:rPr>
          <w:rFonts w:hint="eastAsia"/>
        </w:rPr>
        <w:t>一级</w:t>
      </w:r>
      <w:r w:rsidR="0030286F">
        <w:rPr>
          <w:rFonts w:hint="eastAsia"/>
        </w:rPr>
        <w:t>家庭开放平台</w:t>
      </w:r>
      <w:r w:rsidR="00500D8D">
        <w:t>收到订购</w:t>
      </w:r>
      <w:r w:rsidR="00B26D04">
        <w:rPr>
          <w:rFonts w:hint="eastAsia"/>
        </w:rPr>
        <w:t>省级业务</w:t>
      </w:r>
      <w:r w:rsidR="00500D8D">
        <w:t>请求后</w:t>
      </w:r>
      <w:r w:rsidR="00500D8D">
        <w:rPr>
          <w:rFonts w:hint="eastAsia"/>
        </w:rPr>
        <w:t>，</w:t>
      </w:r>
      <w:r w:rsidR="00B26D04">
        <w:t>向</w:t>
      </w:r>
      <w:r w:rsidR="00B26D04">
        <w:rPr>
          <w:rFonts w:hint="eastAsia"/>
        </w:rPr>
        <w:t>省级数字家庭管理</w:t>
      </w:r>
      <w:r w:rsidR="00500D8D">
        <w:t>平台发起业务订购请求</w:t>
      </w:r>
    </w:p>
    <w:p w:rsidR="00500D8D" w:rsidRDefault="00500D8D" w:rsidP="00500D8D">
      <w:r>
        <w:rPr>
          <w:rFonts w:hint="eastAsia"/>
        </w:rPr>
        <w:t>消息发送方向：</w:t>
      </w:r>
      <w:r w:rsidR="00C270D5">
        <w:rPr>
          <w:rFonts w:hint="eastAsia"/>
        </w:rPr>
        <w:t>一级</w:t>
      </w:r>
      <w:r w:rsidR="0030286F">
        <w:rPr>
          <w:rFonts w:hint="eastAsia"/>
        </w:rPr>
        <w:t>家庭开放平台</w:t>
      </w:r>
      <w:r>
        <w:rPr>
          <w:rFonts w:hint="eastAsia"/>
        </w:rPr>
        <w:t>—</w:t>
      </w:r>
      <w:r>
        <w:rPr>
          <w:rFonts w:hint="eastAsia"/>
        </w:rPr>
        <w:t>&gt;</w:t>
      </w:r>
      <w:r w:rsidR="00B26D04">
        <w:rPr>
          <w:rFonts w:hint="eastAsia"/>
        </w:rPr>
        <w:t>省级数字家庭管理</w:t>
      </w:r>
      <w:r>
        <w:rPr>
          <w:rFonts w:hint="eastAsia"/>
        </w:rPr>
        <w:t>平台</w:t>
      </w:r>
    </w:p>
    <w:p w:rsidR="00500D8D" w:rsidRDefault="00500D8D" w:rsidP="00500D8D"/>
    <w:p w:rsidR="00D42845" w:rsidRDefault="00500D8D" w:rsidP="000315B9">
      <w:pPr>
        <w:pStyle w:val="QB3"/>
      </w:pPr>
      <w:bookmarkStart w:id="399" w:name="_Toc447026380"/>
      <w:bookmarkStart w:id="400" w:name="_Toc448149320"/>
      <w:r>
        <w:t>接口类型</w:t>
      </w:r>
      <w:bookmarkEnd w:id="399"/>
      <w:bookmarkEnd w:id="400"/>
    </w:p>
    <w:p w:rsidR="00500D8D" w:rsidRDefault="00500D8D" w:rsidP="00500D8D">
      <w:r>
        <w:t>名称</w:t>
      </w:r>
      <w:r>
        <w:rPr>
          <w:rFonts w:hint="eastAsia"/>
        </w:rPr>
        <w:t>：</w:t>
      </w:r>
      <w:r w:rsidR="007A78DF">
        <w:rPr>
          <w:rFonts w:hint="eastAsia"/>
        </w:rPr>
        <w:t>notifyO</w:t>
      </w:r>
      <w:r>
        <w:rPr>
          <w:rFonts w:hint="eastAsia"/>
        </w:rPr>
        <w:t>rderBusiness</w:t>
      </w:r>
    </w:p>
    <w:p w:rsidR="00D42845" w:rsidRDefault="00500D8D" w:rsidP="000315B9">
      <w:pPr>
        <w:pStyle w:val="QB3"/>
      </w:pPr>
      <w:bookmarkStart w:id="401" w:name="_Toc447026381"/>
      <w:bookmarkStart w:id="402" w:name="_Toc448149321"/>
      <w:r>
        <w:t>请求报文定义</w:t>
      </w:r>
      <w:bookmarkEnd w:id="401"/>
      <w:bookmarkEnd w:id="402"/>
    </w:p>
    <w:p w:rsidR="00500D8D" w:rsidRDefault="00500D8D" w:rsidP="00500D8D">
      <w:r>
        <w:rPr>
          <w:rFonts w:hint="eastAsia"/>
        </w:rPr>
        <w:t>请求参数：</w:t>
      </w:r>
    </w:p>
    <w:p w:rsidR="00500D8D" w:rsidRDefault="00500D8D" w:rsidP="00500D8D">
      <w:pPr>
        <w:pStyle w:val="QB7"/>
        <w:pBdr>
          <w:top w:val="single" w:sz="4" w:space="1" w:color="auto"/>
          <w:left w:val="single" w:sz="4" w:space="4" w:color="auto"/>
          <w:bottom w:val="single" w:sz="4" w:space="1" w:color="auto"/>
          <w:right w:val="single" w:sz="4" w:space="4" w:color="auto"/>
        </w:pBdr>
        <w:shd w:val="clear" w:color="auto" w:fill="D9D9D9"/>
        <w:ind w:firstLineChars="0" w:firstLine="0"/>
      </w:pPr>
      <w:bookmarkStart w:id="403" w:name="OLE_LINK17"/>
      <w:bookmarkStart w:id="404" w:name="OLE_LINK18"/>
      <w:r w:rsidRPr="00F80B7A">
        <w:t>{</w:t>
      </w:r>
    </w:p>
    <w:p w:rsidR="00B26D04" w:rsidRDefault="00B26D04" w:rsidP="00B26D04">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"RPCMethod":"</w:t>
      </w:r>
      <w:r w:rsidR="00C514AB">
        <w:rPr>
          <w:rFonts w:hint="eastAsia"/>
        </w:rPr>
        <w:t>Notify</w:t>
      </w:r>
      <w:r>
        <w:rPr>
          <w:rFonts w:hint="eastAsia"/>
        </w:rPr>
        <w:t>"，</w:t>
      </w:r>
    </w:p>
    <w:p w:rsidR="00B26D04" w:rsidRDefault="00B26D04" w:rsidP="00B26D04">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B26D04" w:rsidRDefault="00B26D04" w:rsidP="00B26D04">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r w:rsidR="00C514AB">
        <w:rPr>
          <w:rFonts w:hAnsi="宋体" w:hint="eastAsia"/>
          <w:szCs w:val="21"/>
        </w:rPr>
        <w:t>NOTIFY_ORDER_BUSINESS</w:t>
      </w:r>
      <w:r>
        <w:t xml:space="preserve"> ",</w:t>
      </w:r>
    </w:p>
    <w:p w:rsidR="00B26D04" w:rsidRDefault="00B26D04" w:rsidP="00B26D04">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B26D04" w:rsidRDefault="00B26D04" w:rsidP="00B26D04">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B26D04" w:rsidRPr="00B26D04" w:rsidRDefault="00B26D04" w:rsidP="00B26D04">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"MAC":"网关的mac地址"</w:t>
      </w:r>
    </w:p>
    <w:p w:rsidR="00500D8D" w:rsidRDefault="00B26D04"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500D8D">
        <w:t>“</w:t>
      </w:r>
      <w:r w:rsidR="00500D8D">
        <w:t>product</w:t>
      </w:r>
      <w:r w:rsidR="00500D8D">
        <w:rPr>
          <w:rFonts w:hint="eastAsia"/>
        </w:rPr>
        <w:t>_</w:t>
      </w:r>
      <w:r w:rsidR="00500D8D" w:rsidRPr="00EE33D5">
        <w:t>ID</w:t>
      </w:r>
      <w:r w:rsidR="00500D8D">
        <w:t>”</w:t>
      </w:r>
      <w:r w:rsidR="00500D8D" w:rsidRPr="00EE33D5">
        <w:t>:</w:t>
      </w:r>
      <w:r w:rsidR="00500D8D">
        <w:t>”</w:t>
      </w:r>
      <w:r w:rsidR="00500D8D">
        <w:t>产品ID</w:t>
      </w:r>
      <w:r w:rsidR="00500D8D">
        <w:t>”</w:t>
      </w:r>
    </w:p>
    <w:p w:rsidR="00500D8D" w:rsidRDefault="00B26D04" w:rsidP="00500D8D">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500D8D">
        <w:t>“</w:t>
      </w:r>
      <w:r w:rsidR="00500D8D">
        <w:t>product_type</w:t>
      </w:r>
      <w:r w:rsidR="00500D8D">
        <w:t>”</w:t>
      </w:r>
      <w:r w:rsidR="00500D8D">
        <w:t>:</w:t>
      </w:r>
      <w:r w:rsidR="00500D8D">
        <w:t>”</w:t>
      </w:r>
      <w:r w:rsidR="00500D8D">
        <w:t>产品类别</w:t>
      </w:r>
      <w:r w:rsidR="00500D8D">
        <w:t>”</w:t>
      </w:r>
    </w:p>
    <w:p w:rsidR="00500D8D" w:rsidRPr="00073E74" w:rsidRDefault="00500D8D" w:rsidP="00500D8D">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sidRPr="00F80B7A">
        <w:t>}</w:t>
      </w:r>
    </w:p>
    <w:bookmarkEnd w:id="403"/>
    <w:bookmarkEnd w:id="404"/>
    <w:p w:rsidR="00500D8D" w:rsidRDefault="00500D8D" w:rsidP="00500D8D">
      <w:pPr>
        <w:ind w:firstLineChars="200" w:firstLine="420"/>
      </w:pPr>
      <w:r>
        <w:t>参数说明</w:t>
      </w:r>
      <w:r>
        <w:rPr>
          <w:rFonts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092"/>
        <w:gridCol w:w="2067"/>
        <w:gridCol w:w="2048"/>
        <w:gridCol w:w="2315"/>
      </w:tblGrid>
      <w:tr w:rsidR="00500D8D" w:rsidTr="000315B9">
        <w:tc>
          <w:tcPr>
            <w:tcW w:w="2093" w:type="dxa"/>
            <w:tcBorders>
              <w:top w:val="single" w:sz="4" w:space="0" w:color="5B9BD5"/>
              <w:left w:val="single" w:sz="4" w:space="0" w:color="5B9BD5"/>
              <w:bottom w:val="single" w:sz="4" w:space="0" w:color="5B9BD5"/>
              <w:right w:val="nil"/>
            </w:tcBorders>
            <w:shd w:val="clear" w:color="auto" w:fill="5B9BD5"/>
          </w:tcPr>
          <w:p w:rsidR="00500D8D" w:rsidRDefault="00500D8D" w:rsidP="008B1A2E">
            <w:pPr>
              <w:pStyle w:val="QB20"/>
              <w:ind w:firstLineChars="0" w:firstLine="0"/>
              <w:jc w:val="center"/>
              <w:rPr>
                <w:b/>
                <w:bCs/>
                <w:color w:val="FFFFFF"/>
              </w:rPr>
            </w:pPr>
            <w:r>
              <w:rPr>
                <w:b/>
                <w:bCs/>
                <w:color w:val="FFFFFF"/>
              </w:rPr>
              <w:t>参数名称</w:t>
            </w:r>
          </w:p>
        </w:tc>
        <w:tc>
          <w:tcPr>
            <w:tcW w:w="2066" w:type="dxa"/>
            <w:tcBorders>
              <w:top w:val="single" w:sz="4" w:space="0" w:color="5B9BD5"/>
              <w:left w:val="nil"/>
              <w:bottom w:val="single" w:sz="4" w:space="0" w:color="5B9BD5"/>
              <w:right w:val="nil"/>
            </w:tcBorders>
            <w:shd w:val="clear" w:color="auto" w:fill="5B9BD5"/>
          </w:tcPr>
          <w:p w:rsidR="00500D8D" w:rsidRDefault="00500D8D" w:rsidP="008B1A2E">
            <w:pPr>
              <w:pStyle w:val="QB20"/>
              <w:ind w:firstLineChars="0" w:firstLine="0"/>
              <w:jc w:val="center"/>
              <w:rPr>
                <w:b/>
                <w:bCs/>
                <w:color w:val="FFFFFF"/>
              </w:rPr>
            </w:pPr>
            <w:r>
              <w:rPr>
                <w:b/>
                <w:bCs/>
                <w:color w:val="FFFFFF"/>
              </w:rPr>
              <w:t>参数类型</w:t>
            </w:r>
          </w:p>
        </w:tc>
        <w:tc>
          <w:tcPr>
            <w:tcW w:w="2048" w:type="dxa"/>
            <w:tcBorders>
              <w:top w:val="single" w:sz="4" w:space="0" w:color="5B9BD5"/>
              <w:left w:val="nil"/>
              <w:bottom w:val="single" w:sz="4" w:space="0" w:color="5B9BD5"/>
              <w:right w:val="nil"/>
            </w:tcBorders>
            <w:shd w:val="clear" w:color="auto" w:fill="5B9BD5"/>
          </w:tcPr>
          <w:p w:rsidR="00500D8D" w:rsidRDefault="00500D8D" w:rsidP="008B1A2E">
            <w:pPr>
              <w:pStyle w:val="QB20"/>
              <w:ind w:firstLineChars="0" w:firstLine="0"/>
              <w:jc w:val="center"/>
              <w:rPr>
                <w:b/>
                <w:bCs/>
                <w:color w:val="FFFFFF"/>
              </w:rPr>
            </w:pPr>
            <w:r>
              <w:rPr>
                <w:b/>
                <w:bCs/>
                <w:color w:val="FFFFFF"/>
              </w:rPr>
              <w:t>参数含义</w:t>
            </w:r>
          </w:p>
        </w:tc>
        <w:tc>
          <w:tcPr>
            <w:tcW w:w="2315" w:type="dxa"/>
            <w:tcBorders>
              <w:top w:val="single" w:sz="4" w:space="0" w:color="5B9BD5"/>
              <w:left w:val="nil"/>
              <w:bottom w:val="single" w:sz="4" w:space="0" w:color="5B9BD5"/>
              <w:right w:val="single" w:sz="4" w:space="0" w:color="5B9BD5"/>
            </w:tcBorders>
            <w:shd w:val="clear" w:color="auto" w:fill="5B9BD5"/>
          </w:tcPr>
          <w:p w:rsidR="00500D8D" w:rsidRDefault="00500D8D" w:rsidP="008B1A2E">
            <w:pPr>
              <w:pStyle w:val="QB20"/>
              <w:ind w:firstLineChars="0" w:firstLine="0"/>
              <w:jc w:val="center"/>
              <w:rPr>
                <w:b/>
                <w:bCs/>
                <w:color w:val="FFFFFF"/>
              </w:rPr>
            </w:pPr>
            <w:r>
              <w:rPr>
                <w:b/>
                <w:bCs/>
                <w:color w:val="FFFFFF"/>
              </w:rPr>
              <w:t>说明</w:t>
            </w:r>
          </w:p>
        </w:tc>
      </w:tr>
      <w:tr w:rsidR="00B26D04" w:rsidTr="000315B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rPr>
          <w:trHeight w:val="90"/>
        </w:trPr>
        <w:tc>
          <w:tcPr>
            <w:tcW w:w="2092" w:type="dxa"/>
            <w:shd w:val="clear" w:color="auto" w:fill="auto"/>
          </w:tcPr>
          <w:p w:rsidR="00B26D04" w:rsidRDefault="00B26D04" w:rsidP="008B1A2E">
            <w:r w:rsidRPr="001C05E3">
              <w:t>RPCMethod</w:t>
            </w:r>
          </w:p>
        </w:tc>
        <w:tc>
          <w:tcPr>
            <w:tcW w:w="2067" w:type="dxa"/>
            <w:shd w:val="clear" w:color="auto" w:fill="auto"/>
          </w:tcPr>
          <w:p w:rsidR="00B26D04" w:rsidRDefault="00B26D04" w:rsidP="008B1A2E">
            <w:r>
              <w:rPr>
                <w:rFonts w:hint="eastAsia"/>
              </w:rPr>
              <w:t>String</w:t>
            </w:r>
          </w:p>
        </w:tc>
        <w:tc>
          <w:tcPr>
            <w:tcW w:w="2048" w:type="dxa"/>
            <w:shd w:val="clear" w:color="auto" w:fill="auto"/>
          </w:tcPr>
          <w:p w:rsidR="00B26D04" w:rsidRDefault="00B26D04" w:rsidP="008B1A2E">
            <w:r>
              <w:rPr>
                <w:rFonts w:hint="eastAsia"/>
              </w:rPr>
              <w:t>接口分类定义</w:t>
            </w:r>
          </w:p>
        </w:tc>
        <w:tc>
          <w:tcPr>
            <w:tcW w:w="2315" w:type="dxa"/>
            <w:shd w:val="clear" w:color="auto" w:fill="auto"/>
          </w:tcPr>
          <w:p w:rsidR="00B26D04" w:rsidRDefault="00B26D04" w:rsidP="008B1A2E">
            <w:r>
              <w:rPr>
                <w:rFonts w:hint="eastAsia"/>
              </w:rPr>
              <w:t>Report</w:t>
            </w:r>
          </w:p>
        </w:tc>
      </w:tr>
      <w:tr w:rsidR="00B26D04" w:rsidTr="000315B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092" w:type="dxa"/>
            <w:shd w:val="clear" w:color="auto" w:fill="DEEAF6"/>
          </w:tcPr>
          <w:p w:rsidR="00B26D04" w:rsidRDefault="00B26D04" w:rsidP="008B1A2E">
            <w:r w:rsidRPr="001C05E3">
              <w:t>ID</w:t>
            </w:r>
          </w:p>
        </w:tc>
        <w:tc>
          <w:tcPr>
            <w:tcW w:w="2067" w:type="dxa"/>
            <w:shd w:val="clear" w:color="auto" w:fill="DEEAF6"/>
          </w:tcPr>
          <w:p w:rsidR="00B26D04" w:rsidRDefault="00B26D04" w:rsidP="008B1A2E">
            <w:r>
              <w:rPr>
                <w:rFonts w:hint="eastAsia"/>
              </w:rPr>
              <w:t>Int</w:t>
            </w:r>
          </w:p>
        </w:tc>
        <w:tc>
          <w:tcPr>
            <w:tcW w:w="2048" w:type="dxa"/>
            <w:shd w:val="clear" w:color="auto" w:fill="DEEAF6"/>
          </w:tcPr>
          <w:p w:rsidR="00B26D04" w:rsidRDefault="00B26D04" w:rsidP="008B1A2E">
            <w:r>
              <w:rPr>
                <w:rFonts w:hint="eastAsia"/>
              </w:rPr>
              <w:t>平台</w:t>
            </w:r>
            <w:r>
              <w:t>维护的事务</w:t>
            </w:r>
            <w:r>
              <w:t>ID</w:t>
            </w:r>
          </w:p>
        </w:tc>
        <w:tc>
          <w:tcPr>
            <w:tcW w:w="2315" w:type="dxa"/>
            <w:shd w:val="clear" w:color="auto" w:fill="DEEAF6"/>
          </w:tcPr>
          <w:p w:rsidR="00B26D04" w:rsidRDefault="00B26D04" w:rsidP="008B1A2E">
            <w:r>
              <w:t>按请求原值返回</w:t>
            </w:r>
          </w:p>
        </w:tc>
      </w:tr>
      <w:tr w:rsidR="00B26D04" w:rsidTr="000315B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092" w:type="dxa"/>
            <w:shd w:val="clear" w:color="auto" w:fill="auto"/>
          </w:tcPr>
          <w:p w:rsidR="00B26D04" w:rsidRDefault="00B26D04" w:rsidP="008B1A2E">
            <w:r w:rsidRPr="001C05E3">
              <w:t>CmdType</w:t>
            </w:r>
          </w:p>
        </w:tc>
        <w:tc>
          <w:tcPr>
            <w:tcW w:w="2067" w:type="dxa"/>
            <w:shd w:val="clear" w:color="auto" w:fill="auto"/>
          </w:tcPr>
          <w:p w:rsidR="00B26D04" w:rsidRDefault="00B26D04" w:rsidP="008B1A2E">
            <w:r>
              <w:t>String</w:t>
            </w:r>
          </w:p>
        </w:tc>
        <w:tc>
          <w:tcPr>
            <w:tcW w:w="2048" w:type="dxa"/>
            <w:shd w:val="clear" w:color="auto" w:fill="auto"/>
          </w:tcPr>
          <w:p w:rsidR="00B26D04" w:rsidRDefault="00B26D04" w:rsidP="008B1A2E">
            <w:r>
              <w:t>命令类型</w:t>
            </w:r>
          </w:p>
        </w:tc>
        <w:tc>
          <w:tcPr>
            <w:tcW w:w="2315" w:type="dxa"/>
            <w:shd w:val="clear" w:color="auto" w:fill="auto"/>
          </w:tcPr>
          <w:p w:rsidR="00B26D04" w:rsidRDefault="00C514AB" w:rsidP="008B1A2E">
            <w:r>
              <w:rPr>
                <w:rFonts w:hAnsi="宋体" w:hint="eastAsia"/>
                <w:szCs w:val="21"/>
              </w:rPr>
              <w:t>NOTIFY_ORDER_BUSINESS</w:t>
            </w:r>
          </w:p>
        </w:tc>
      </w:tr>
      <w:tr w:rsidR="00B26D04" w:rsidTr="000315B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092" w:type="dxa"/>
            <w:shd w:val="clear" w:color="auto" w:fill="DEEAF6"/>
          </w:tcPr>
          <w:p w:rsidR="00B26D04" w:rsidRDefault="00B26D04" w:rsidP="008B1A2E">
            <w:r w:rsidRPr="001C05E3">
              <w:t>SequenceId</w:t>
            </w:r>
          </w:p>
        </w:tc>
        <w:tc>
          <w:tcPr>
            <w:tcW w:w="2067" w:type="dxa"/>
            <w:shd w:val="clear" w:color="auto" w:fill="DEEAF6"/>
          </w:tcPr>
          <w:p w:rsidR="00B26D04" w:rsidRDefault="00B26D04" w:rsidP="008B1A2E">
            <w:r>
              <w:t>String</w:t>
            </w:r>
          </w:p>
        </w:tc>
        <w:tc>
          <w:tcPr>
            <w:tcW w:w="2048" w:type="dxa"/>
            <w:shd w:val="clear" w:color="auto" w:fill="DEEAF6"/>
          </w:tcPr>
          <w:p w:rsidR="00B26D04" w:rsidRDefault="00B26D04" w:rsidP="008B1A2E">
            <w:r>
              <w:t>请求编号</w:t>
            </w:r>
          </w:p>
        </w:tc>
        <w:tc>
          <w:tcPr>
            <w:tcW w:w="2315" w:type="dxa"/>
            <w:shd w:val="clear" w:color="auto" w:fill="DEEAF6"/>
          </w:tcPr>
          <w:p w:rsidR="00B26D04" w:rsidRDefault="00B26D04" w:rsidP="008B1A2E">
            <w:r>
              <w:rPr>
                <w:rFonts w:hint="eastAsia"/>
              </w:rPr>
              <w:t>SequenceId</w:t>
            </w:r>
            <w:r>
              <w:rPr>
                <w:rFonts w:hint="eastAsia"/>
              </w:rPr>
              <w:t>表示命令序列，按照请求的原值返回。</w:t>
            </w:r>
          </w:p>
          <w:p w:rsidR="00B26D04" w:rsidRDefault="00B26D04" w:rsidP="008B1A2E">
            <w:r>
              <w:rPr>
                <w:rFonts w:hint="eastAsia"/>
              </w:rPr>
              <w:t>16</w:t>
            </w:r>
            <w:r>
              <w:rPr>
                <w:rFonts w:hint="eastAsia"/>
              </w:rPr>
              <w:t>进制数，</w:t>
            </w:r>
            <w:r>
              <w:rPr>
                <w:rFonts w:hint="eastAsia"/>
              </w:rPr>
              <w:t>8</w:t>
            </w:r>
            <w:r>
              <w:rPr>
                <w:rFonts w:hint="eastAsia"/>
              </w:rPr>
              <w:t>位</w:t>
            </w:r>
          </w:p>
        </w:tc>
      </w:tr>
      <w:tr w:rsidR="00B26D04" w:rsidTr="000315B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092" w:type="dxa"/>
            <w:shd w:val="clear" w:color="auto" w:fill="auto"/>
          </w:tcPr>
          <w:p w:rsidR="00B26D04" w:rsidRDefault="00B26D04" w:rsidP="008B1A2E">
            <w:r w:rsidRPr="001C05E3">
              <w:t>Parameter</w:t>
            </w:r>
          </w:p>
        </w:tc>
        <w:tc>
          <w:tcPr>
            <w:tcW w:w="2067" w:type="dxa"/>
            <w:shd w:val="clear" w:color="auto" w:fill="auto"/>
          </w:tcPr>
          <w:p w:rsidR="00B26D04" w:rsidRDefault="00B26D04" w:rsidP="008B1A2E">
            <w:r>
              <w:rPr>
                <w:rFonts w:hint="eastAsia"/>
              </w:rPr>
              <w:t>object</w:t>
            </w:r>
          </w:p>
        </w:tc>
        <w:tc>
          <w:tcPr>
            <w:tcW w:w="2048" w:type="dxa"/>
            <w:shd w:val="clear" w:color="auto" w:fill="auto"/>
          </w:tcPr>
          <w:p w:rsidR="00B26D04" w:rsidRDefault="00B26D04" w:rsidP="008B1A2E">
            <w:r>
              <w:rPr>
                <w:rFonts w:hint="eastAsia"/>
              </w:rPr>
              <w:t>报文中的请求参数</w:t>
            </w:r>
          </w:p>
        </w:tc>
        <w:tc>
          <w:tcPr>
            <w:tcW w:w="2315" w:type="dxa"/>
            <w:shd w:val="clear" w:color="auto" w:fill="auto"/>
          </w:tcPr>
          <w:p w:rsidR="00B26D04" w:rsidRDefault="00B26D04" w:rsidP="008B1A2E"/>
        </w:tc>
      </w:tr>
      <w:tr w:rsidR="00B26D04" w:rsidTr="000315B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092" w:type="dxa"/>
            <w:shd w:val="clear" w:color="auto" w:fill="auto"/>
          </w:tcPr>
          <w:p w:rsidR="00B26D04" w:rsidRPr="00134B88" w:rsidRDefault="00B26D04" w:rsidP="008B1A2E">
            <w:r>
              <w:rPr>
                <w:rFonts w:hint="eastAsia"/>
              </w:rPr>
              <w:t>MAC</w:t>
            </w:r>
          </w:p>
        </w:tc>
        <w:tc>
          <w:tcPr>
            <w:tcW w:w="2067" w:type="dxa"/>
            <w:shd w:val="clear" w:color="auto" w:fill="auto"/>
          </w:tcPr>
          <w:p w:rsidR="00B26D04" w:rsidRDefault="00B26D04" w:rsidP="008B1A2E">
            <w:r>
              <w:rPr>
                <w:rFonts w:hint="eastAsia"/>
              </w:rPr>
              <w:t>String</w:t>
            </w:r>
          </w:p>
        </w:tc>
        <w:tc>
          <w:tcPr>
            <w:tcW w:w="2048" w:type="dxa"/>
            <w:shd w:val="clear" w:color="auto" w:fill="auto"/>
          </w:tcPr>
          <w:p w:rsidR="00B26D04" w:rsidRDefault="00B26D04" w:rsidP="008B1A2E">
            <w:r>
              <w:rPr>
                <w:rFonts w:hint="eastAsia"/>
              </w:rPr>
              <w:t>网关的</w:t>
            </w:r>
            <w:r>
              <w:rPr>
                <w:rFonts w:hint="eastAsia"/>
              </w:rPr>
              <w:t>mac</w:t>
            </w:r>
            <w:r>
              <w:rPr>
                <w:rFonts w:hint="eastAsia"/>
              </w:rPr>
              <w:t>地址</w:t>
            </w:r>
          </w:p>
        </w:tc>
        <w:tc>
          <w:tcPr>
            <w:tcW w:w="2315" w:type="dxa"/>
            <w:shd w:val="clear" w:color="auto" w:fill="auto"/>
          </w:tcPr>
          <w:p w:rsidR="00B26D04" w:rsidRDefault="00B26D04" w:rsidP="008B1A2E"/>
        </w:tc>
      </w:tr>
      <w:tr w:rsidR="00500D8D" w:rsidTr="000315B9">
        <w:trPr>
          <w:trHeight w:val="90"/>
        </w:trPr>
        <w:tc>
          <w:tcPr>
            <w:tcW w:w="2092" w:type="dxa"/>
            <w:shd w:val="clear" w:color="auto" w:fill="DEEAF6"/>
            <w:vAlign w:val="center"/>
          </w:tcPr>
          <w:p w:rsidR="00500D8D" w:rsidRDefault="00500D8D" w:rsidP="008B1A2E">
            <w:pPr>
              <w:pStyle w:val="QB20"/>
              <w:ind w:firstLineChars="0" w:firstLine="0"/>
              <w:rPr>
                <w:b/>
                <w:bCs/>
              </w:rPr>
            </w:pPr>
            <w:r>
              <w:rPr>
                <w:rFonts w:hint="eastAsia"/>
              </w:rPr>
              <w:t>P</w:t>
            </w:r>
            <w:r>
              <w:t>roduct</w:t>
            </w:r>
            <w:r>
              <w:rPr>
                <w:rFonts w:hint="eastAsia"/>
              </w:rPr>
              <w:t>_</w:t>
            </w:r>
            <w:r w:rsidRPr="00EE33D5">
              <w:t>ID</w:t>
            </w:r>
          </w:p>
        </w:tc>
        <w:tc>
          <w:tcPr>
            <w:tcW w:w="2067" w:type="dxa"/>
            <w:shd w:val="clear" w:color="auto" w:fill="DEEAF6"/>
          </w:tcPr>
          <w:p w:rsidR="00500D8D" w:rsidRDefault="00500D8D" w:rsidP="008B1A2E">
            <w:pPr>
              <w:pStyle w:val="QB20"/>
              <w:ind w:firstLineChars="0" w:firstLine="0"/>
            </w:pPr>
            <w:r>
              <w:rPr>
                <w:rFonts w:hint="eastAsia"/>
              </w:rPr>
              <w:t>String</w:t>
            </w:r>
          </w:p>
        </w:tc>
        <w:tc>
          <w:tcPr>
            <w:tcW w:w="2048" w:type="dxa"/>
            <w:shd w:val="clear" w:color="auto" w:fill="DEEAF6"/>
          </w:tcPr>
          <w:p w:rsidR="00500D8D" w:rsidRDefault="00500D8D" w:rsidP="008B1A2E">
            <w:pPr>
              <w:pStyle w:val="QB20"/>
              <w:ind w:firstLineChars="0" w:firstLine="0"/>
            </w:pPr>
            <w:r>
              <w:t>产品ID</w:t>
            </w:r>
          </w:p>
        </w:tc>
        <w:tc>
          <w:tcPr>
            <w:tcW w:w="2315" w:type="dxa"/>
            <w:shd w:val="clear" w:color="auto" w:fill="DEEAF6"/>
          </w:tcPr>
          <w:p w:rsidR="00500D8D" w:rsidRDefault="00500D8D" w:rsidP="008B1A2E">
            <w:pPr>
              <w:pStyle w:val="QB20"/>
              <w:ind w:firstLineChars="0" w:firstLine="0"/>
            </w:pPr>
          </w:p>
        </w:tc>
      </w:tr>
      <w:tr w:rsidR="00500D8D" w:rsidTr="000315B9">
        <w:tc>
          <w:tcPr>
            <w:tcW w:w="2092" w:type="dxa"/>
            <w:vAlign w:val="center"/>
          </w:tcPr>
          <w:p w:rsidR="00500D8D" w:rsidRDefault="00500D8D" w:rsidP="008B1A2E">
            <w:pPr>
              <w:pStyle w:val="QB20"/>
              <w:ind w:firstLineChars="0" w:firstLine="0"/>
              <w:rPr>
                <w:b/>
                <w:bCs/>
              </w:rPr>
            </w:pPr>
            <w:r>
              <w:t>product_type</w:t>
            </w:r>
          </w:p>
        </w:tc>
        <w:tc>
          <w:tcPr>
            <w:tcW w:w="2067" w:type="dxa"/>
          </w:tcPr>
          <w:p w:rsidR="00500D8D" w:rsidRDefault="00500D8D" w:rsidP="008B1A2E">
            <w:pPr>
              <w:pStyle w:val="QB20"/>
              <w:ind w:firstLineChars="0" w:firstLine="0"/>
            </w:pPr>
            <w:r>
              <w:t>String</w:t>
            </w:r>
          </w:p>
        </w:tc>
        <w:tc>
          <w:tcPr>
            <w:tcW w:w="2048" w:type="dxa"/>
          </w:tcPr>
          <w:p w:rsidR="00500D8D" w:rsidRDefault="00500D8D" w:rsidP="008B1A2E">
            <w:pPr>
              <w:pStyle w:val="QB20"/>
              <w:ind w:firstLineChars="0" w:firstLine="0"/>
            </w:pPr>
            <w:r>
              <w:t>产品类别</w:t>
            </w:r>
          </w:p>
        </w:tc>
        <w:tc>
          <w:tcPr>
            <w:tcW w:w="2315" w:type="dxa"/>
          </w:tcPr>
          <w:p w:rsidR="00500D8D" w:rsidRDefault="00500D8D" w:rsidP="008B1A2E">
            <w:pPr>
              <w:pStyle w:val="QB20"/>
              <w:ind w:firstLineChars="0" w:firstLine="0"/>
            </w:pPr>
          </w:p>
        </w:tc>
      </w:tr>
    </w:tbl>
    <w:p w:rsidR="00500D8D" w:rsidRDefault="00500D8D" w:rsidP="00500D8D"/>
    <w:p w:rsidR="00D42845" w:rsidRDefault="00500D8D" w:rsidP="000315B9">
      <w:pPr>
        <w:pStyle w:val="QB3"/>
      </w:pPr>
      <w:bookmarkStart w:id="405" w:name="_Toc447026382"/>
      <w:bookmarkStart w:id="406" w:name="_Toc448149322"/>
      <w:r>
        <w:t>响应报文定义</w:t>
      </w:r>
      <w:bookmarkEnd w:id="405"/>
      <w:bookmarkEnd w:id="406"/>
    </w:p>
    <w:p w:rsidR="00500D8D" w:rsidRDefault="00500D8D" w:rsidP="00500D8D">
      <w:r>
        <w:rPr>
          <w:rFonts w:hint="eastAsia"/>
        </w:rPr>
        <w:t>响应参数：</w:t>
      </w:r>
    </w:p>
    <w:p w:rsidR="0087761A" w:rsidRDefault="00500D8D" w:rsidP="000315B9">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sidRPr="00F80B7A">
        <w:lastRenderedPageBreak/>
        <w:t>{</w:t>
      </w:r>
    </w:p>
    <w:p w:rsidR="00B271CA" w:rsidRDefault="0087761A">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t>"Result": 0,</w:t>
      </w:r>
    </w:p>
    <w:p w:rsidR="00D42845" w:rsidRDefault="00B26D04" w:rsidP="000315B9">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t>"</w:t>
      </w:r>
      <w:r>
        <w:rPr>
          <w:rFonts w:hint="eastAsia"/>
        </w:rPr>
        <w:t>ID</w:t>
      </w:r>
      <w:r>
        <w:t>": 数字,</w:t>
      </w:r>
    </w:p>
    <w:p w:rsidR="00D42845" w:rsidRDefault="00B26D04" w:rsidP="000315B9">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t xml:space="preserve">"CmdType": </w:t>
      </w:r>
      <w:r>
        <w:rPr>
          <w:rFonts w:hint="eastAsia"/>
        </w:rPr>
        <w:t>"</w:t>
      </w:r>
      <w:r w:rsidR="00C514AB">
        <w:rPr>
          <w:rFonts w:hAnsi="宋体" w:hint="eastAsia"/>
          <w:szCs w:val="21"/>
        </w:rPr>
        <w:t>NOTIFY_ORDER_BUSINESS</w:t>
      </w:r>
      <w:r>
        <w:rPr>
          <w:rFonts w:hint="eastAsia"/>
        </w:rPr>
        <w:t>"</w:t>
      </w:r>
      <w:r>
        <w:t>,</w:t>
      </w:r>
    </w:p>
    <w:p w:rsidR="00D42845" w:rsidRDefault="00B26D04" w:rsidP="000315B9">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t>"SequenceId": "</w:t>
      </w:r>
      <w:r>
        <w:rPr>
          <w:rFonts w:hint="eastAsia"/>
        </w:rPr>
        <w:t>8位16进制数</w:t>
      </w:r>
      <w:r>
        <w:t>",</w:t>
      </w:r>
    </w:p>
    <w:p w:rsidR="00B26D04" w:rsidRDefault="00B26D04"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t>"ResultData": {</w:t>
      </w:r>
    </w:p>
    <w:p w:rsidR="00500D8D" w:rsidRDefault="00B26D04" w:rsidP="00500D8D">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500D8D">
        <w:t>“</w:t>
      </w:r>
      <w:r w:rsidR="00500D8D">
        <w:t>product</w:t>
      </w:r>
      <w:r w:rsidR="00500D8D">
        <w:rPr>
          <w:rFonts w:hint="eastAsia"/>
        </w:rPr>
        <w:t>_</w:t>
      </w:r>
      <w:r w:rsidR="00500D8D" w:rsidRPr="00EE33D5">
        <w:t>ID</w:t>
      </w:r>
      <w:r w:rsidR="00500D8D">
        <w:t>”</w:t>
      </w:r>
      <w:r w:rsidR="00500D8D" w:rsidRPr="00EE33D5">
        <w:t>:</w:t>
      </w:r>
      <w:r w:rsidR="00500D8D">
        <w:t>”</w:t>
      </w:r>
      <w:r w:rsidR="00500D8D">
        <w:t>产品ID</w:t>
      </w:r>
      <w:r w:rsidR="00500D8D">
        <w:t>”</w:t>
      </w:r>
    </w:p>
    <w:p w:rsidR="00500D8D" w:rsidRPr="000B66FB" w:rsidRDefault="00B26D04" w:rsidP="00500D8D">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500D8D">
        <w:t>“</w:t>
      </w:r>
      <w:r w:rsidR="00500D8D">
        <w:t>product</w:t>
      </w:r>
      <w:r w:rsidR="00500D8D">
        <w:rPr>
          <w:rFonts w:hint="eastAsia"/>
        </w:rPr>
        <w:t>_</w:t>
      </w:r>
      <w:r w:rsidR="00500D8D">
        <w:t>name</w:t>
      </w:r>
      <w:r w:rsidR="00500D8D">
        <w:t>”</w:t>
      </w:r>
      <w:r w:rsidR="00500D8D" w:rsidRPr="00EE33D5">
        <w:t>:</w:t>
      </w:r>
      <w:r w:rsidR="00500D8D">
        <w:t>”</w:t>
      </w:r>
      <w:r w:rsidR="00500D8D">
        <w:t>产品名称</w:t>
      </w:r>
      <w:r w:rsidR="00500D8D">
        <w:t>”</w:t>
      </w:r>
    </w:p>
    <w:p w:rsidR="00500D8D" w:rsidRDefault="00B26D04" w:rsidP="00500D8D">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500D8D">
        <w:t>“</w:t>
      </w:r>
      <w:r w:rsidR="00500D8D">
        <w:t>product_contect</w:t>
      </w:r>
      <w:r w:rsidR="00500D8D">
        <w:t>”</w:t>
      </w:r>
      <w:r w:rsidR="00500D8D">
        <w:t>:</w:t>
      </w:r>
      <w:r w:rsidR="00500D8D">
        <w:t>”</w:t>
      </w:r>
      <w:r w:rsidR="00500D8D">
        <w:t>产品内容</w:t>
      </w:r>
      <w:r w:rsidR="00500D8D">
        <w:t>”</w:t>
      </w:r>
    </w:p>
    <w:p w:rsidR="00500D8D" w:rsidRDefault="00B26D04" w:rsidP="00500D8D">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500D8D">
        <w:t>“</w:t>
      </w:r>
      <w:r w:rsidR="00500D8D">
        <w:t>product_price</w:t>
      </w:r>
      <w:r w:rsidR="00500D8D">
        <w:t>”</w:t>
      </w:r>
      <w:r w:rsidR="00500D8D">
        <w:rPr>
          <w:rFonts w:hint="eastAsia"/>
        </w:rPr>
        <w:t>:</w:t>
      </w:r>
      <w:r w:rsidR="00500D8D">
        <w:t>”</w:t>
      </w:r>
      <w:r w:rsidR="00500D8D">
        <w:t>产品价格</w:t>
      </w:r>
      <w:r w:rsidR="00500D8D">
        <w:t>”</w:t>
      </w:r>
    </w:p>
    <w:p w:rsidR="00500D8D" w:rsidRDefault="00B26D04" w:rsidP="00500D8D">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500D8D">
        <w:t>“</w:t>
      </w:r>
      <w:r w:rsidR="00500D8D">
        <w:t>Valid</w:t>
      </w:r>
      <w:r w:rsidR="00500D8D">
        <w:rPr>
          <w:rFonts w:hint="eastAsia"/>
        </w:rPr>
        <w:t>From</w:t>
      </w:r>
      <w:r w:rsidR="00500D8D">
        <w:t>”</w:t>
      </w:r>
      <w:r w:rsidR="00500D8D">
        <w:t>:</w:t>
      </w:r>
      <w:r w:rsidR="00500D8D">
        <w:t>”</w:t>
      </w:r>
      <w:r w:rsidR="00500D8D">
        <w:t>生效时间</w:t>
      </w:r>
      <w:r w:rsidR="00500D8D">
        <w:t>”</w:t>
      </w:r>
    </w:p>
    <w:p w:rsidR="00500D8D" w:rsidRDefault="00B26D04" w:rsidP="00500D8D">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500D8D">
        <w:t>“</w:t>
      </w:r>
      <w:r w:rsidR="00500D8D">
        <w:t>Validto</w:t>
      </w:r>
      <w:r w:rsidR="00500D8D">
        <w:t>”</w:t>
      </w:r>
      <w:r w:rsidR="00500D8D">
        <w:t>:</w:t>
      </w:r>
      <w:r w:rsidR="00500D8D">
        <w:t>”</w:t>
      </w:r>
      <w:r w:rsidR="00500D8D">
        <w:t>失效时间</w:t>
      </w:r>
      <w:r w:rsidR="00500D8D">
        <w:t>”</w:t>
      </w:r>
    </w:p>
    <w:p w:rsidR="00B26D04" w:rsidRDefault="00B26D04" w:rsidP="00500D8D">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t>}</w:t>
      </w:r>
    </w:p>
    <w:p w:rsidR="00500D8D" w:rsidRPr="00073E74" w:rsidRDefault="00500D8D" w:rsidP="00500D8D">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sidRPr="00F80B7A">
        <w:t>}</w:t>
      </w:r>
    </w:p>
    <w:p w:rsidR="00500D8D" w:rsidRDefault="00500D8D" w:rsidP="00500D8D">
      <w:pPr>
        <w:ind w:firstLineChars="200" w:firstLine="420"/>
      </w:pPr>
      <w:r>
        <w:t>参数说明</w:t>
      </w:r>
      <w:r>
        <w:rPr>
          <w:rFonts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7"/>
        <w:gridCol w:w="1135"/>
        <w:gridCol w:w="503"/>
        <w:gridCol w:w="1765"/>
        <w:gridCol w:w="2602"/>
      </w:tblGrid>
      <w:tr w:rsidR="00500D8D" w:rsidTr="00FD52FD">
        <w:tc>
          <w:tcPr>
            <w:tcW w:w="2517" w:type="dxa"/>
            <w:tcBorders>
              <w:top w:val="single" w:sz="4" w:space="0" w:color="5B9BD5"/>
              <w:left w:val="single" w:sz="4" w:space="0" w:color="5B9BD5"/>
              <w:bottom w:val="single" w:sz="4" w:space="0" w:color="5B9BD5"/>
              <w:right w:val="nil"/>
            </w:tcBorders>
            <w:shd w:val="clear" w:color="auto" w:fill="5B9BD5"/>
          </w:tcPr>
          <w:p w:rsidR="00500D8D" w:rsidRDefault="00500D8D" w:rsidP="008B1A2E">
            <w:pPr>
              <w:pStyle w:val="QB20"/>
              <w:ind w:firstLineChars="0" w:firstLine="0"/>
              <w:jc w:val="center"/>
              <w:rPr>
                <w:b/>
                <w:bCs/>
                <w:color w:val="FFFFFF"/>
              </w:rPr>
            </w:pPr>
            <w:r>
              <w:rPr>
                <w:b/>
                <w:bCs/>
                <w:color w:val="FFFFFF"/>
              </w:rPr>
              <w:t>参数名称</w:t>
            </w:r>
          </w:p>
        </w:tc>
        <w:tc>
          <w:tcPr>
            <w:tcW w:w="1638" w:type="dxa"/>
            <w:gridSpan w:val="2"/>
            <w:tcBorders>
              <w:top w:val="single" w:sz="4" w:space="0" w:color="5B9BD5"/>
              <w:left w:val="nil"/>
              <w:bottom w:val="single" w:sz="4" w:space="0" w:color="5B9BD5"/>
              <w:right w:val="nil"/>
            </w:tcBorders>
            <w:shd w:val="clear" w:color="auto" w:fill="5B9BD5"/>
          </w:tcPr>
          <w:p w:rsidR="00500D8D" w:rsidRDefault="00500D8D" w:rsidP="008B1A2E">
            <w:pPr>
              <w:pStyle w:val="QB20"/>
              <w:ind w:firstLineChars="0" w:firstLine="0"/>
              <w:jc w:val="center"/>
              <w:rPr>
                <w:b/>
                <w:bCs/>
                <w:color w:val="FFFFFF"/>
              </w:rPr>
            </w:pPr>
            <w:r>
              <w:rPr>
                <w:b/>
                <w:bCs/>
                <w:color w:val="FFFFFF"/>
              </w:rPr>
              <w:t>参数类型</w:t>
            </w:r>
          </w:p>
        </w:tc>
        <w:tc>
          <w:tcPr>
            <w:tcW w:w="1765" w:type="dxa"/>
            <w:tcBorders>
              <w:top w:val="single" w:sz="4" w:space="0" w:color="5B9BD5"/>
              <w:left w:val="nil"/>
              <w:bottom w:val="single" w:sz="4" w:space="0" w:color="5B9BD5"/>
              <w:right w:val="nil"/>
            </w:tcBorders>
            <w:shd w:val="clear" w:color="auto" w:fill="5B9BD5"/>
          </w:tcPr>
          <w:p w:rsidR="00500D8D" w:rsidRDefault="00500D8D" w:rsidP="008B1A2E">
            <w:pPr>
              <w:pStyle w:val="QB20"/>
              <w:ind w:firstLineChars="0" w:firstLine="0"/>
              <w:jc w:val="center"/>
              <w:rPr>
                <w:b/>
                <w:bCs/>
                <w:color w:val="FFFFFF"/>
              </w:rPr>
            </w:pPr>
            <w:r>
              <w:rPr>
                <w:b/>
                <w:bCs/>
                <w:color w:val="FFFFFF"/>
              </w:rPr>
              <w:t>参数含义</w:t>
            </w:r>
          </w:p>
        </w:tc>
        <w:tc>
          <w:tcPr>
            <w:tcW w:w="2602" w:type="dxa"/>
            <w:tcBorders>
              <w:top w:val="single" w:sz="4" w:space="0" w:color="5B9BD5"/>
              <w:left w:val="nil"/>
              <w:bottom w:val="single" w:sz="4" w:space="0" w:color="5B9BD5"/>
              <w:right w:val="single" w:sz="4" w:space="0" w:color="5B9BD5"/>
            </w:tcBorders>
            <w:shd w:val="clear" w:color="auto" w:fill="5B9BD5"/>
          </w:tcPr>
          <w:p w:rsidR="00500D8D" w:rsidRDefault="00500D8D" w:rsidP="008B1A2E">
            <w:pPr>
              <w:pStyle w:val="QB20"/>
              <w:ind w:firstLineChars="0" w:firstLine="0"/>
              <w:jc w:val="center"/>
              <w:rPr>
                <w:b/>
                <w:bCs/>
                <w:color w:val="FFFFFF"/>
              </w:rPr>
            </w:pPr>
            <w:r>
              <w:rPr>
                <w:b/>
                <w:bCs/>
                <w:color w:val="FFFFFF"/>
              </w:rPr>
              <w:t>说明</w:t>
            </w:r>
          </w:p>
        </w:tc>
      </w:tr>
      <w:tr w:rsidR="00B26D04" w:rsidTr="00FD52FD">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7" w:type="dxa"/>
            <w:shd w:val="clear" w:color="auto" w:fill="auto"/>
          </w:tcPr>
          <w:p w:rsidR="00B26D04" w:rsidRPr="00BD3C12" w:rsidRDefault="00B26D04" w:rsidP="008B1A2E">
            <w:pPr>
              <w:pStyle w:val="QB20"/>
              <w:ind w:firstLineChars="0" w:firstLine="0"/>
              <w:rPr>
                <w:rFonts w:cs="Times New Roman"/>
                <w:b/>
                <w:bCs/>
              </w:rPr>
            </w:pPr>
            <w:r w:rsidRPr="00BD3C12">
              <w:rPr>
                <w:rFonts w:cs="Times New Roman" w:hint="eastAsia"/>
                <w:b/>
                <w:bCs/>
              </w:rPr>
              <w:t>Result</w:t>
            </w:r>
          </w:p>
        </w:tc>
        <w:tc>
          <w:tcPr>
            <w:tcW w:w="1135" w:type="dxa"/>
            <w:shd w:val="clear" w:color="auto" w:fill="auto"/>
          </w:tcPr>
          <w:p w:rsidR="00B26D04" w:rsidRDefault="00B26D04" w:rsidP="008B1A2E">
            <w:pPr>
              <w:pStyle w:val="QB20"/>
              <w:ind w:firstLineChars="0" w:firstLine="0"/>
            </w:pPr>
            <w:r>
              <w:rPr>
                <w:rFonts w:hint="eastAsia"/>
              </w:rPr>
              <w:t>Int</w:t>
            </w:r>
          </w:p>
        </w:tc>
        <w:tc>
          <w:tcPr>
            <w:tcW w:w="2268" w:type="dxa"/>
            <w:gridSpan w:val="2"/>
            <w:shd w:val="clear" w:color="auto" w:fill="auto"/>
          </w:tcPr>
          <w:p w:rsidR="00B26D04" w:rsidRDefault="00B26D04" w:rsidP="008B1A2E">
            <w:pPr>
              <w:pStyle w:val="QB20"/>
              <w:ind w:firstLineChars="0" w:firstLine="0"/>
            </w:pPr>
          </w:p>
        </w:tc>
        <w:tc>
          <w:tcPr>
            <w:tcW w:w="2602" w:type="dxa"/>
            <w:shd w:val="clear" w:color="auto" w:fill="auto"/>
          </w:tcPr>
          <w:p w:rsidR="00B26D04" w:rsidRDefault="00B26D04" w:rsidP="008B1A2E">
            <w:pPr>
              <w:pStyle w:val="QB20"/>
              <w:ind w:firstLineChars="0" w:firstLine="0"/>
            </w:pPr>
          </w:p>
        </w:tc>
      </w:tr>
      <w:tr w:rsidR="00B26D04" w:rsidTr="00FD52FD">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7" w:type="dxa"/>
            <w:shd w:val="clear" w:color="auto" w:fill="DEEAF6"/>
          </w:tcPr>
          <w:p w:rsidR="00B26D04" w:rsidRPr="00BD3C12" w:rsidRDefault="00B26D04" w:rsidP="008B1A2E">
            <w:pPr>
              <w:pStyle w:val="QB20"/>
              <w:ind w:firstLineChars="0" w:firstLine="0"/>
              <w:rPr>
                <w:b/>
                <w:bCs/>
              </w:rPr>
            </w:pPr>
            <w:r w:rsidRPr="00BD3C12">
              <w:rPr>
                <w:rFonts w:cs="Times New Roman" w:hint="eastAsia"/>
                <w:b/>
                <w:bCs/>
              </w:rPr>
              <w:t>ID</w:t>
            </w:r>
          </w:p>
        </w:tc>
        <w:tc>
          <w:tcPr>
            <w:tcW w:w="1135" w:type="dxa"/>
            <w:shd w:val="clear" w:color="auto" w:fill="DEEAF6"/>
          </w:tcPr>
          <w:p w:rsidR="00B26D04" w:rsidRDefault="00B26D04" w:rsidP="008B1A2E">
            <w:pPr>
              <w:pStyle w:val="QB20"/>
              <w:ind w:firstLineChars="0" w:firstLine="0"/>
            </w:pPr>
            <w:r>
              <w:rPr>
                <w:rFonts w:hint="eastAsia"/>
              </w:rPr>
              <w:t>Int</w:t>
            </w:r>
          </w:p>
        </w:tc>
        <w:tc>
          <w:tcPr>
            <w:tcW w:w="2268" w:type="dxa"/>
            <w:gridSpan w:val="2"/>
            <w:shd w:val="clear" w:color="auto" w:fill="DEEAF6"/>
          </w:tcPr>
          <w:p w:rsidR="00B26D04" w:rsidRDefault="00B26D04" w:rsidP="008B1A2E">
            <w:pPr>
              <w:pStyle w:val="QB20"/>
              <w:ind w:firstLineChars="0" w:firstLine="0"/>
            </w:pPr>
            <w:r>
              <w:rPr>
                <w:rFonts w:hint="eastAsia"/>
              </w:rPr>
              <w:t>平台</w:t>
            </w:r>
            <w:r>
              <w:t>维护的事务ID</w:t>
            </w:r>
          </w:p>
        </w:tc>
        <w:tc>
          <w:tcPr>
            <w:tcW w:w="2602" w:type="dxa"/>
            <w:shd w:val="clear" w:color="auto" w:fill="DEEAF6"/>
          </w:tcPr>
          <w:p w:rsidR="00B26D04" w:rsidRDefault="00B26D04" w:rsidP="008B1A2E">
            <w:pPr>
              <w:pStyle w:val="QB20"/>
              <w:ind w:firstLineChars="0" w:firstLine="0"/>
            </w:pPr>
            <w:r>
              <w:t>按请求原值返回</w:t>
            </w:r>
          </w:p>
        </w:tc>
      </w:tr>
      <w:tr w:rsidR="00B26D04" w:rsidTr="00FD52FD">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7" w:type="dxa"/>
            <w:shd w:val="clear" w:color="auto" w:fill="auto"/>
          </w:tcPr>
          <w:p w:rsidR="00B26D04" w:rsidRPr="00BD3C12" w:rsidRDefault="00B26D04" w:rsidP="008B1A2E">
            <w:pPr>
              <w:pStyle w:val="QB20"/>
              <w:ind w:firstLineChars="0" w:firstLine="0"/>
              <w:rPr>
                <w:b/>
                <w:bCs/>
              </w:rPr>
            </w:pPr>
            <w:r w:rsidRPr="00BD3C12">
              <w:rPr>
                <w:rFonts w:cs="Times New Roman"/>
                <w:b/>
                <w:bCs/>
              </w:rPr>
              <w:t>CmdType</w:t>
            </w:r>
          </w:p>
        </w:tc>
        <w:tc>
          <w:tcPr>
            <w:tcW w:w="1135" w:type="dxa"/>
            <w:shd w:val="clear" w:color="auto" w:fill="auto"/>
          </w:tcPr>
          <w:p w:rsidR="00B26D04" w:rsidRDefault="00B26D04" w:rsidP="008B1A2E">
            <w:pPr>
              <w:pStyle w:val="QB20"/>
              <w:ind w:firstLineChars="0" w:firstLine="0"/>
            </w:pPr>
            <w:r>
              <w:t>String</w:t>
            </w:r>
          </w:p>
        </w:tc>
        <w:tc>
          <w:tcPr>
            <w:tcW w:w="2268" w:type="dxa"/>
            <w:gridSpan w:val="2"/>
            <w:shd w:val="clear" w:color="auto" w:fill="auto"/>
          </w:tcPr>
          <w:p w:rsidR="00B26D04" w:rsidRDefault="00B26D04" w:rsidP="008B1A2E">
            <w:pPr>
              <w:pStyle w:val="QB20"/>
              <w:ind w:firstLineChars="0" w:firstLine="0"/>
            </w:pPr>
            <w:r>
              <w:t>命令类型</w:t>
            </w:r>
          </w:p>
        </w:tc>
        <w:tc>
          <w:tcPr>
            <w:tcW w:w="2602" w:type="dxa"/>
            <w:shd w:val="clear" w:color="auto" w:fill="auto"/>
          </w:tcPr>
          <w:p w:rsidR="00B26D04" w:rsidRDefault="00B26D04" w:rsidP="008B1A2E">
            <w:pPr>
              <w:pStyle w:val="QB20"/>
              <w:ind w:firstLineChars="0" w:firstLine="0"/>
            </w:pPr>
            <w:r>
              <w:rPr>
                <w:rFonts w:hint="eastAsia"/>
              </w:rPr>
              <w:t>按照请求的原值返回。</w:t>
            </w:r>
          </w:p>
        </w:tc>
      </w:tr>
      <w:tr w:rsidR="00B26D04" w:rsidTr="00FD52FD">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7" w:type="dxa"/>
            <w:shd w:val="clear" w:color="auto" w:fill="DEEAF6"/>
          </w:tcPr>
          <w:p w:rsidR="00B26D04" w:rsidRPr="00BD3C12" w:rsidRDefault="00B26D04" w:rsidP="008B1A2E">
            <w:pPr>
              <w:pStyle w:val="QB20"/>
              <w:ind w:firstLineChars="0" w:firstLine="0"/>
              <w:rPr>
                <w:b/>
                <w:bCs/>
              </w:rPr>
            </w:pPr>
            <w:r w:rsidRPr="00BD3C12">
              <w:rPr>
                <w:rFonts w:cs="Times New Roman"/>
                <w:b/>
                <w:bCs/>
              </w:rPr>
              <w:t>SequenceId</w:t>
            </w:r>
          </w:p>
        </w:tc>
        <w:tc>
          <w:tcPr>
            <w:tcW w:w="1135" w:type="dxa"/>
            <w:shd w:val="clear" w:color="auto" w:fill="DEEAF6"/>
          </w:tcPr>
          <w:p w:rsidR="00B26D04" w:rsidRDefault="00B26D04" w:rsidP="008B1A2E">
            <w:pPr>
              <w:pStyle w:val="QB20"/>
              <w:ind w:firstLineChars="0" w:firstLine="0"/>
            </w:pPr>
            <w:r>
              <w:t>String</w:t>
            </w:r>
          </w:p>
        </w:tc>
        <w:tc>
          <w:tcPr>
            <w:tcW w:w="2268" w:type="dxa"/>
            <w:gridSpan w:val="2"/>
            <w:shd w:val="clear" w:color="auto" w:fill="DEEAF6"/>
          </w:tcPr>
          <w:p w:rsidR="00B26D04" w:rsidRDefault="00B26D04" w:rsidP="008B1A2E">
            <w:pPr>
              <w:pStyle w:val="QB20"/>
              <w:ind w:firstLineChars="0" w:firstLine="0"/>
            </w:pPr>
            <w:r>
              <w:t>请求编号</w:t>
            </w:r>
          </w:p>
        </w:tc>
        <w:tc>
          <w:tcPr>
            <w:tcW w:w="2602" w:type="dxa"/>
            <w:shd w:val="clear" w:color="auto" w:fill="DEEAF6"/>
          </w:tcPr>
          <w:p w:rsidR="00B26D04" w:rsidRDefault="00B26D04" w:rsidP="008B1A2E">
            <w:pPr>
              <w:pStyle w:val="QB20"/>
              <w:ind w:firstLineChars="0" w:firstLine="0"/>
            </w:pPr>
            <w:r>
              <w:rPr>
                <w:rFonts w:hint="eastAsia"/>
              </w:rPr>
              <w:t>SequenceId表示命令序列，按照请求的原值返回。</w:t>
            </w:r>
          </w:p>
          <w:p w:rsidR="00B26D04" w:rsidRDefault="00B26D04" w:rsidP="008B1A2E">
            <w:pPr>
              <w:pStyle w:val="QB20"/>
              <w:ind w:firstLineChars="0" w:firstLine="0"/>
            </w:pPr>
            <w:r>
              <w:rPr>
                <w:rFonts w:hint="eastAsia"/>
              </w:rPr>
              <w:t>16进制数，8位</w:t>
            </w:r>
          </w:p>
        </w:tc>
      </w:tr>
      <w:tr w:rsidR="00B26D04" w:rsidTr="00FD52FD">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7" w:type="dxa"/>
            <w:shd w:val="clear" w:color="auto" w:fill="DEEAF6"/>
          </w:tcPr>
          <w:p w:rsidR="00B26D04" w:rsidRPr="00BD3C12" w:rsidRDefault="00B26D04" w:rsidP="008B1A2E">
            <w:pPr>
              <w:pStyle w:val="QB20"/>
              <w:ind w:firstLineChars="0" w:firstLine="0"/>
              <w:rPr>
                <w:b/>
                <w:bCs/>
              </w:rPr>
            </w:pPr>
            <w:r w:rsidRPr="00BD3C12">
              <w:rPr>
                <w:rFonts w:cs="Times New Roman" w:hint="eastAsia"/>
                <w:b/>
                <w:bCs/>
              </w:rPr>
              <w:t>R</w:t>
            </w:r>
            <w:r w:rsidRPr="00BD3C12">
              <w:rPr>
                <w:rFonts w:cs="Times New Roman"/>
                <w:b/>
                <w:bCs/>
              </w:rPr>
              <w:t>esultData</w:t>
            </w:r>
          </w:p>
        </w:tc>
        <w:tc>
          <w:tcPr>
            <w:tcW w:w="1135" w:type="dxa"/>
            <w:shd w:val="clear" w:color="auto" w:fill="DEEAF6"/>
          </w:tcPr>
          <w:p w:rsidR="00B26D04" w:rsidRDefault="00B26D04" w:rsidP="008B1A2E">
            <w:pPr>
              <w:pStyle w:val="QB20"/>
              <w:ind w:firstLineChars="0" w:firstLine="0"/>
            </w:pPr>
            <w:r>
              <w:rPr>
                <w:rFonts w:hint="eastAsia"/>
              </w:rPr>
              <w:t>Object</w:t>
            </w:r>
          </w:p>
        </w:tc>
        <w:tc>
          <w:tcPr>
            <w:tcW w:w="2268" w:type="dxa"/>
            <w:gridSpan w:val="2"/>
            <w:shd w:val="clear" w:color="auto" w:fill="DEEAF6"/>
          </w:tcPr>
          <w:p w:rsidR="00B26D04" w:rsidRDefault="00B26D04" w:rsidP="008B1A2E">
            <w:pPr>
              <w:pStyle w:val="QB20"/>
              <w:ind w:firstLineChars="0" w:firstLine="0"/>
            </w:pPr>
            <w:r>
              <w:rPr>
                <w:rFonts w:hint="eastAsia"/>
              </w:rPr>
              <w:t>操作</w:t>
            </w:r>
            <w:r>
              <w:t>返回的结果</w:t>
            </w:r>
          </w:p>
        </w:tc>
        <w:tc>
          <w:tcPr>
            <w:tcW w:w="2602" w:type="dxa"/>
            <w:shd w:val="clear" w:color="auto" w:fill="DEEAF6"/>
          </w:tcPr>
          <w:p w:rsidR="00B26D04" w:rsidRDefault="00B26D04" w:rsidP="008B1A2E">
            <w:pPr>
              <w:pStyle w:val="QB20"/>
              <w:ind w:firstLineChars="0" w:firstLine="0"/>
            </w:pPr>
          </w:p>
        </w:tc>
      </w:tr>
      <w:tr w:rsidR="00500D8D" w:rsidTr="00FD52FD">
        <w:trPr>
          <w:trHeight w:val="90"/>
        </w:trPr>
        <w:tc>
          <w:tcPr>
            <w:tcW w:w="2517" w:type="dxa"/>
            <w:shd w:val="clear" w:color="auto" w:fill="DEEAF6"/>
            <w:vAlign w:val="center"/>
          </w:tcPr>
          <w:p w:rsidR="00500D8D" w:rsidRDefault="00500D8D" w:rsidP="008B1A2E">
            <w:pPr>
              <w:pStyle w:val="QB20"/>
              <w:ind w:firstLineChars="0" w:firstLine="0"/>
            </w:pPr>
            <w:r>
              <w:rPr>
                <w:rFonts w:hint="eastAsia"/>
              </w:rPr>
              <w:t>P</w:t>
            </w:r>
            <w:r>
              <w:t>roduct</w:t>
            </w:r>
            <w:r>
              <w:rPr>
                <w:rFonts w:hint="eastAsia"/>
              </w:rPr>
              <w:t>_</w:t>
            </w:r>
            <w:r w:rsidRPr="00EE33D5">
              <w:t>ID</w:t>
            </w:r>
          </w:p>
        </w:tc>
        <w:tc>
          <w:tcPr>
            <w:tcW w:w="1135" w:type="dxa"/>
            <w:shd w:val="clear" w:color="auto" w:fill="DEEAF6"/>
          </w:tcPr>
          <w:p w:rsidR="00500D8D" w:rsidRDefault="00500D8D" w:rsidP="008B1A2E">
            <w:pPr>
              <w:pStyle w:val="QB20"/>
              <w:ind w:firstLineChars="0" w:firstLine="0"/>
            </w:pPr>
            <w:r>
              <w:rPr>
                <w:rFonts w:hint="eastAsia"/>
              </w:rPr>
              <w:t>String</w:t>
            </w:r>
          </w:p>
        </w:tc>
        <w:tc>
          <w:tcPr>
            <w:tcW w:w="2268" w:type="dxa"/>
            <w:gridSpan w:val="2"/>
            <w:shd w:val="clear" w:color="auto" w:fill="DEEAF6"/>
          </w:tcPr>
          <w:p w:rsidR="00500D8D" w:rsidRDefault="00500D8D" w:rsidP="008B1A2E">
            <w:pPr>
              <w:pStyle w:val="QB20"/>
              <w:ind w:firstLineChars="0" w:firstLine="0"/>
            </w:pPr>
            <w:r>
              <w:t>产品ID</w:t>
            </w:r>
          </w:p>
        </w:tc>
        <w:tc>
          <w:tcPr>
            <w:tcW w:w="2602" w:type="dxa"/>
            <w:shd w:val="clear" w:color="auto" w:fill="DEEAF6"/>
          </w:tcPr>
          <w:p w:rsidR="00500D8D" w:rsidRDefault="00500D8D" w:rsidP="008B1A2E">
            <w:pPr>
              <w:pStyle w:val="QB20"/>
              <w:ind w:firstLineChars="0" w:firstLine="0"/>
            </w:pPr>
          </w:p>
        </w:tc>
      </w:tr>
      <w:tr w:rsidR="00500D8D" w:rsidTr="00FD52FD">
        <w:tc>
          <w:tcPr>
            <w:tcW w:w="2517" w:type="dxa"/>
            <w:vAlign w:val="center"/>
          </w:tcPr>
          <w:p w:rsidR="00500D8D" w:rsidRDefault="00500D8D" w:rsidP="008B1A2E">
            <w:pPr>
              <w:pStyle w:val="QB20"/>
              <w:ind w:firstLineChars="0" w:firstLine="0"/>
              <w:rPr>
                <w:b/>
                <w:bCs/>
              </w:rPr>
            </w:pPr>
            <w:r>
              <w:t>product</w:t>
            </w:r>
            <w:r>
              <w:rPr>
                <w:rFonts w:hint="eastAsia"/>
              </w:rPr>
              <w:t>_</w:t>
            </w:r>
            <w:r>
              <w:t>name</w:t>
            </w:r>
          </w:p>
        </w:tc>
        <w:tc>
          <w:tcPr>
            <w:tcW w:w="1135" w:type="dxa"/>
          </w:tcPr>
          <w:p w:rsidR="00500D8D" w:rsidRDefault="00500D8D" w:rsidP="008B1A2E">
            <w:pPr>
              <w:pStyle w:val="QB20"/>
              <w:ind w:firstLineChars="0" w:firstLine="0"/>
            </w:pPr>
            <w:r>
              <w:rPr>
                <w:rFonts w:hint="eastAsia"/>
              </w:rPr>
              <w:t>String</w:t>
            </w:r>
          </w:p>
        </w:tc>
        <w:tc>
          <w:tcPr>
            <w:tcW w:w="2268" w:type="dxa"/>
            <w:gridSpan w:val="2"/>
          </w:tcPr>
          <w:p w:rsidR="00500D8D" w:rsidRDefault="00500D8D" w:rsidP="008B1A2E">
            <w:pPr>
              <w:pStyle w:val="QB20"/>
              <w:ind w:firstLineChars="0" w:firstLine="0"/>
            </w:pPr>
            <w:r>
              <w:t>产品名称</w:t>
            </w:r>
          </w:p>
        </w:tc>
        <w:tc>
          <w:tcPr>
            <w:tcW w:w="2602" w:type="dxa"/>
          </w:tcPr>
          <w:p w:rsidR="00500D8D" w:rsidRDefault="00500D8D" w:rsidP="008B1A2E">
            <w:pPr>
              <w:pStyle w:val="QB20"/>
              <w:ind w:firstLineChars="0" w:firstLine="0"/>
            </w:pPr>
          </w:p>
        </w:tc>
      </w:tr>
      <w:tr w:rsidR="00500D8D" w:rsidTr="00FD52FD">
        <w:trPr>
          <w:trHeight w:val="637"/>
        </w:trPr>
        <w:tc>
          <w:tcPr>
            <w:tcW w:w="2517" w:type="dxa"/>
            <w:shd w:val="clear" w:color="auto" w:fill="DEEAF6"/>
            <w:vAlign w:val="center"/>
          </w:tcPr>
          <w:p w:rsidR="00500D8D" w:rsidRDefault="00500D8D" w:rsidP="008B1A2E">
            <w:pPr>
              <w:pStyle w:val="QB20"/>
              <w:ind w:firstLineChars="0" w:firstLine="0"/>
              <w:rPr>
                <w:b/>
                <w:bCs/>
              </w:rPr>
            </w:pPr>
            <w:r>
              <w:t>product_content</w:t>
            </w:r>
          </w:p>
        </w:tc>
        <w:tc>
          <w:tcPr>
            <w:tcW w:w="1135" w:type="dxa"/>
            <w:shd w:val="clear" w:color="auto" w:fill="DEEAF6"/>
          </w:tcPr>
          <w:p w:rsidR="00500D8D" w:rsidRDefault="00500D8D" w:rsidP="008B1A2E">
            <w:pPr>
              <w:pStyle w:val="QB20"/>
              <w:ind w:firstLineChars="0" w:firstLine="0"/>
            </w:pPr>
            <w:r>
              <w:t>String</w:t>
            </w:r>
          </w:p>
        </w:tc>
        <w:tc>
          <w:tcPr>
            <w:tcW w:w="2268" w:type="dxa"/>
            <w:gridSpan w:val="2"/>
            <w:shd w:val="clear" w:color="auto" w:fill="DEEAF6"/>
          </w:tcPr>
          <w:p w:rsidR="00500D8D" w:rsidRDefault="00500D8D" w:rsidP="008B1A2E">
            <w:pPr>
              <w:pStyle w:val="QB20"/>
              <w:ind w:firstLineChars="0" w:firstLine="0"/>
            </w:pPr>
            <w:r>
              <w:t>产品内容</w:t>
            </w:r>
          </w:p>
        </w:tc>
        <w:tc>
          <w:tcPr>
            <w:tcW w:w="2602" w:type="dxa"/>
            <w:shd w:val="clear" w:color="auto" w:fill="DEEAF6"/>
          </w:tcPr>
          <w:p w:rsidR="00500D8D" w:rsidRDefault="00500D8D" w:rsidP="008B1A2E">
            <w:pPr>
              <w:pStyle w:val="QB20"/>
              <w:ind w:firstLineChars="0" w:firstLine="0"/>
            </w:pPr>
          </w:p>
        </w:tc>
      </w:tr>
      <w:tr w:rsidR="00500D8D" w:rsidTr="00FD52FD">
        <w:tc>
          <w:tcPr>
            <w:tcW w:w="2517" w:type="dxa"/>
            <w:vAlign w:val="center"/>
          </w:tcPr>
          <w:p w:rsidR="00500D8D" w:rsidRDefault="00500D8D" w:rsidP="008B1A2E">
            <w:pPr>
              <w:pStyle w:val="QB20"/>
              <w:ind w:firstLineChars="0" w:firstLine="0"/>
            </w:pPr>
            <w:r>
              <w:t>product_price</w:t>
            </w:r>
          </w:p>
        </w:tc>
        <w:tc>
          <w:tcPr>
            <w:tcW w:w="1135" w:type="dxa"/>
          </w:tcPr>
          <w:p w:rsidR="00500D8D" w:rsidRDefault="00500D8D" w:rsidP="008B1A2E">
            <w:pPr>
              <w:pStyle w:val="QB20"/>
              <w:ind w:firstLineChars="0" w:firstLine="0"/>
            </w:pPr>
            <w:r>
              <w:rPr>
                <w:rFonts w:hint="eastAsia"/>
              </w:rPr>
              <w:t>String</w:t>
            </w:r>
          </w:p>
        </w:tc>
        <w:tc>
          <w:tcPr>
            <w:tcW w:w="2268" w:type="dxa"/>
            <w:gridSpan w:val="2"/>
          </w:tcPr>
          <w:p w:rsidR="00500D8D" w:rsidRDefault="00500D8D" w:rsidP="008B1A2E">
            <w:pPr>
              <w:pStyle w:val="QB20"/>
              <w:ind w:firstLineChars="0" w:firstLine="0"/>
            </w:pPr>
            <w:r>
              <w:t>产品价格</w:t>
            </w:r>
          </w:p>
        </w:tc>
        <w:tc>
          <w:tcPr>
            <w:tcW w:w="2602" w:type="dxa"/>
          </w:tcPr>
          <w:p w:rsidR="00500D8D" w:rsidRDefault="00500D8D" w:rsidP="008B1A2E">
            <w:pPr>
              <w:pStyle w:val="QB20"/>
              <w:ind w:firstLineChars="0" w:firstLine="0"/>
            </w:pPr>
          </w:p>
        </w:tc>
      </w:tr>
      <w:tr w:rsidR="00500D8D" w:rsidTr="00FD52FD">
        <w:tc>
          <w:tcPr>
            <w:tcW w:w="2517" w:type="dxa"/>
            <w:tcBorders>
              <w:top w:val="single" w:sz="4" w:space="0" w:color="9CC2E5"/>
              <w:left w:val="single" w:sz="4" w:space="0" w:color="9CC2E5"/>
              <w:bottom w:val="single" w:sz="4" w:space="0" w:color="9CC2E5"/>
              <w:right w:val="single" w:sz="4" w:space="0" w:color="9CC2E5"/>
            </w:tcBorders>
            <w:vAlign w:val="center"/>
          </w:tcPr>
          <w:p w:rsidR="00500D8D" w:rsidRDefault="00500D8D" w:rsidP="008B1A2E">
            <w:pPr>
              <w:pStyle w:val="QB20"/>
              <w:ind w:firstLineChars="0" w:firstLine="0"/>
            </w:pPr>
            <w:r>
              <w:t>Valid</w:t>
            </w:r>
            <w:r>
              <w:rPr>
                <w:rFonts w:hint="eastAsia"/>
              </w:rPr>
              <w:t>From</w:t>
            </w:r>
          </w:p>
        </w:tc>
        <w:tc>
          <w:tcPr>
            <w:tcW w:w="1135" w:type="dxa"/>
            <w:tcBorders>
              <w:top w:val="single" w:sz="4" w:space="0" w:color="9CC2E5"/>
              <w:left w:val="single" w:sz="4" w:space="0" w:color="9CC2E5"/>
              <w:bottom w:val="single" w:sz="4" w:space="0" w:color="9CC2E5"/>
              <w:right w:val="single" w:sz="4" w:space="0" w:color="9CC2E5"/>
            </w:tcBorders>
          </w:tcPr>
          <w:p w:rsidR="00500D8D" w:rsidRDefault="00500D8D" w:rsidP="008B1A2E">
            <w:pPr>
              <w:pStyle w:val="QB20"/>
              <w:ind w:firstLineChars="0" w:firstLine="0"/>
            </w:pPr>
            <w:r>
              <w:t>String</w:t>
            </w:r>
          </w:p>
        </w:tc>
        <w:tc>
          <w:tcPr>
            <w:tcW w:w="2268" w:type="dxa"/>
            <w:gridSpan w:val="2"/>
            <w:tcBorders>
              <w:top w:val="single" w:sz="4" w:space="0" w:color="9CC2E5"/>
              <w:left w:val="single" w:sz="4" w:space="0" w:color="9CC2E5"/>
              <w:bottom w:val="single" w:sz="4" w:space="0" w:color="9CC2E5"/>
              <w:right w:val="single" w:sz="4" w:space="0" w:color="9CC2E5"/>
            </w:tcBorders>
          </w:tcPr>
          <w:p w:rsidR="00500D8D" w:rsidRDefault="00500D8D" w:rsidP="008B1A2E">
            <w:pPr>
              <w:pStyle w:val="QB20"/>
              <w:ind w:firstLineChars="0" w:firstLine="0"/>
            </w:pPr>
            <w:r>
              <w:t>生效时间</w:t>
            </w:r>
          </w:p>
        </w:tc>
        <w:tc>
          <w:tcPr>
            <w:tcW w:w="2602" w:type="dxa"/>
            <w:tcBorders>
              <w:top w:val="single" w:sz="4" w:space="0" w:color="9CC2E5"/>
              <w:left w:val="single" w:sz="4" w:space="0" w:color="9CC2E5"/>
              <w:bottom w:val="single" w:sz="4" w:space="0" w:color="9CC2E5"/>
              <w:right w:val="single" w:sz="4" w:space="0" w:color="9CC2E5"/>
            </w:tcBorders>
          </w:tcPr>
          <w:p w:rsidR="00500D8D" w:rsidRDefault="00500D8D" w:rsidP="008B1A2E">
            <w:pPr>
              <w:pStyle w:val="QB20"/>
              <w:ind w:firstLineChars="0" w:firstLine="0"/>
            </w:pPr>
            <w:r>
              <w:rPr>
                <w:rFonts w:hint="eastAsia"/>
              </w:rPr>
              <w:t>1970开始的毫秒数</w:t>
            </w:r>
          </w:p>
        </w:tc>
      </w:tr>
      <w:tr w:rsidR="00500D8D" w:rsidTr="00FD52FD">
        <w:tc>
          <w:tcPr>
            <w:tcW w:w="2517" w:type="dxa"/>
            <w:tcBorders>
              <w:top w:val="single" w:sz="4" w:space="0" w:color="9CC2E5"/>
              <w:left w:val="single" w:sz="4" w:space="0" w:color="9CC2E5"/>
              <w:bottom w:val="single" w:sz="4" w:space="0" w:color="9CC2E5"/>
              <w:right w:val="single" w:sz="4" w:space="0" w:color="9CC2E5"/>
            </w:tcBorders>
            <w:vAlign w:val="center"/>
          </w:tcPr>
          <w:p w:rsidR="00500D8D" w:rsidRDefault="00500D8D" w:rsidP="008B1A2E">
            <w:pPr>
              <w:pStyle w:val="QB20"/>
              <w:ind w:firstLineChars="0" w:firstLine="0"/>
            </w:pPr>
            <w:r>
              <w:t>Validto</w:t>
            </w:r>
          </w:p>
        </w:tc>
        <w:tc>
          <w:tcPr>
            <w:tcW w:w="1135" w:type="dxa"/>
            <w:tcBorders>
              <w:top w:val="single" w:sz="4" w:space="0" w:color="9CC2E5"/>
              <w:left w:val="single" w:sz="4" w:space="0" w:color="9CC2E5"/>
              <w:bottom w:val="single" w:sz="4" w:space="0" w:color="9CC2E5"/>
              <w:right w:val="single" w:sz="4" w:space="0" w:color="9CC2E5"/>
            </w:tcBorders>
          </w:tcPr>
          <w:p w:rsidR="00500D8D" w:rsidRDefault="00500D8D" w:rsidP="008B1A2E">
            <w:pPr>
              <w:pStyle w:val="QB20"/>
              <w:ind w:firstLineChars="0" w:firstLine="0"/>
            </w:pPr>
            <w:r>
              <w:t>String</w:t>
            </w:r>
          </w:p>
        </w:tc>
        <w:tc>
          <w:tcPr>
            <w:tcW w:w="2268" w:type="dxa"/>
            <w:gridSpan w:val="2"/>
            <w:tcBorders>
              <w:top w:val="single" w:sz="4" w:space="0" w:color="9CC2E5"/>
              <w:left w:val="single" w:sz="4" w:space="0" w:color="9CC2E5"/>
              <w:bottom w:val="single" w:sz="4" w:space="0" w:color="9CC2E5"/>
              <w:right w:val="single" w:sz="4" w:space="0" w:color="9CC2E5"/>
            </w:tcBorders>
          </w:tcPr>
          <w:p w:rsidR="00500D8D" w:rsidRDefault="00500D8D" w:rsidP="008B1A2E">
            <w:pPr>
              <w:pStyle w:val="QB20"/>
              <w:ind w:firstLineChars="0" w:firstLine="0"/>
            </w:pPr>
            <w:r>
              <w:t>失效时间</w:t>
            </w:r>
          </w:p>
        </w:tc>
        <w:tc>
          <w:tcPr>
            <w:tcW w:w="2602" w:type="dxa"/>
            <w:tcBorders>
              <w:top w:val="single" w:sz="4" w:space="0" w:color="9CC2E5"/>
              <w:left w:val="single" w:sz="4" w:space="0" w:color="9CC2E5"/>
              <w:bottom w:val="single" w:sz="4" w:space="0" w:color="9CC2E5"/>
              <w:right w:val="single" w:sz="4" w:space="0" w:color="9CC2E5"/>
            </w:tcBorders>
          </w:tcPr>
          <w:p w:rsidR="00500D8D" w:rsidRDefault="00500D8D" w:rsidP="008B1A2E">
            <w:pPr>
              <w:pStyle w:val="QB20"/>
              <w:ind w:firstLineChars="0" w:firstLine="0"/>
            </w:pPr>
            <w:r>
              <w:rPr>
                <w:rFonts w:hint="eastAsia"/>
              </w:rPr>
              <w:t>1970开始的毫秒数</w:t>
            </w:r>
          </w:p>
        </w:tc>
      </w:tr>
    </w:tbl>
    <w:p w:rsidR="00D42845" w:rsidRDefault="00B26D04" w:rsidP="000315B9">
      <w:pPr>
        <w:pStyle w:val="QB2"/>
      </w:pPr>
      <w:bookmarkStart w:id="407" w:name="_Toc447026383"/>
      <w:bookmarkStart w:id="408" w:name="_Toc448149323"/>
      <w:r w:rsidRPr="00180C72">
        <w:rPr>
          <w:rFonts w:hint="eastAsia"/>
        </w:rPr>
        <w:t>业务订购关系同步</w:t>
      </w:r>
      <w:bookmarkEnd w:id="407"/>
      <w:bookmarkEnd w:id="408"/>
    </w:p>
    <w:p w:rsidR="00D42845" w:rsidRDefault="00B26D04" w:rsidP="000315B9">
      <w:pPr>
        <w:pStyle w:val="QB3"/>
      </w:pPr>
      <w:bookmarkStart w:id="409" w:name="_Toc447026384"/>
      <w:bookmarkStart w:id="410" w:name="_Toc448149324"/>
      <w:r>
        <w:t>接口说明</w:t>
      </w:r>
      <w:bookmarkEnd w:id="409"/>
      <w:bookmarkEnd w:id="410"/>
    </w:p>
    <w:p w:rsidR="00B26D04" w:rsidRDefault="00C514AB" w:rsidP="00B26D04">
      <w:pPr>
        <w:ind w:firstLineChars="200" w:firstLine="420"/>
      </w:pPr>
      <w:r>
        <w:rPr>
          <w:rFonts w:hint="eastAsia"/>
        </w:rPr>
        <w:t>全网业务平台完成订购关系后，</w:t>
      </w:r>
      <w:r w:rsidR="00C270D5">
        <w:rPr>
          <w:rFonts w:hint="eastAsia"/>
        </w:rPr>
        <w:t>一级</w:t>
      </w:r>
      <w:r w:rsidR="0030286F">
        <w:rPr>
          <w:rFonts w:hint="eastAsia"/>
        </w:rPr>
        <w:t>家庭开放平台</w:t>
      </w:r>
      <w:r>
        <w:rPr>
          <w:rFonts w:hint="eastAsia"/>
        </w:rPr>
        <w:t>向省级数字家庭管理平台</w:t>
      </w:r>
      <w:r w:rsidR="00B26D04">
        <w:rPr>
          <w:rFonts w:hint="eastAsia"/>
        </w:rPr>
        <w:t>同步订购信息</w:t>
      </w:r>
    </w:p>
    <w:p w:rsidR="00B26D04" w:rsidRPr="008E64A1" w:rsidRDefault="00C514AB" w:rsidP="00B26D04">
      <w:pPr>
        <w:ind w:firstLineChars="200" w:firstLine="420"/>
      </w:pPr>
      <w:r>
        <w:rPr>
          <w:rFonts w:hint="eastAsia"/>
        </w:rPr>
        <w:t>消息发送方向：</w:t>
      </w:r>
      <w:r w:rsidR="00C270D5">
        <w:t>一级</w:t>
      </w:r>
      <w:r w:rsidR="0030286F">
        <w:rPr>
          <w:rFonts w:hint="eastAsia"/>
        </w:rPr>
        <w:t>家庭开放平台</w:t>
      </w:r>
      <w:r w:rsidR="00B26D04">
        <w:rPr>
          <w:rFonts w:hint="eastAsia"/>
        </w:rPr>
        <w:t>&lt;</w:t>
      </w:r>
      <w:r w:rsidR="00B26D04">
        <w:rPr>
          <w:rFonts w:hint="eastAsia"/>
        </w:rPr>
        <w:t>——</w:t>
      </w:r>
      <w:r w:rsidR="00B26D04">
        <w:rPr>
          <w:rFonts w:hint="eastAsia"/>
        </w:rPr>
        <w:t>&gt;</w:t>
      </w:r>
      <w:r>
        <w:rPr>
          <w:rFonts w:hint="eastAsia"/>
        </w:rPr>
        <w:t>省级数字家庭管理</w:t>
      </w:r>
      <w:r w:rsidR="00B26D04">
        <w:t>平台</w:t>
      </w:r>
    </w:p>
    <w:p w:rsidR="00B26D04" w:rsidRDefault="00B26D04" w:rsidP="00B26D04"/>
    <w:p w:rsidR="00D42845" w:rsidRDefault="00B26D04" w:rsidP="000315B9">
      <w:pPr>
        <w:pStyle w:val="QB3"/>
      </w:pPr>
      <w:bookmarkStart w:id="411" w:name="_Toc447026385"/>
      <w:bookmarkStart w:id="412" w:name="_Toc448149325"/>
      <w:r>
        <w:t>接口类型</w:t>
      </w:r>
      <w:bookmarkEnd w:id="411"/>
      <w:bookmarkEnd w:id="412"/>
    </w:p>
    <w:p w:rsidR="00B26D04" w:rsidRDefault="00B26D04" w:rsidP="00B26D04">
      <w:r>
        <w:t>名称</w:t>
      </w:r>
      <w:r>
        <w:rPr>
          <w:rFonts w:hint="eastAsia"/>
        </w:rPr>
        <w:t>：</w:t>
      </w:r>
      <w:r w:rsidR="007A78DF">
        <w:rPr>
          <w:rFonts w:hint="eastAsia"/>
        </w:rPr>
        <w:t>notifyS</w:t>
      </w:r>
      <w:r>
        <w:rPr>
          <w:rFonts w:hint="eastAsia"/>
        </w:rPr>
        <w:t>yncBusinessOrder</w:t>
      </w:r>
    </w:p>
    <w:p w:rsidR="00D42845" w:rsidRDefault="00B26D04" w:rsidP="000315B9">
      <w:pPr>
        <w:pStyle w:val="QB3"/>
      </w:pPr>
      <w:bookmarkStart w:id="413" w:name="_Toc447026386"/>
      <w:bookmarkStart w:id="414" w:name="_Toc448149326"/>
      <w:r>
        <w:t>请求报文定义</w:t>
      </w:r>
      <w:bookmarkEnd w:id="413"/>
      <w:bookmarkEnd w:id="414"/>
    </w:p>
    <w:p w:rsidR="00B26D04" w:rsidRDefault="00B26D04" w:rsidP="00B26D04">
      <w:r>
        <w:rPr>
          <w:rFonts w:hint="eastAsia"/>
        </w:rPr>
        <w:t>例程：</w:t>
      </w:r>
    </w:p>
    <w:p w:rsidR="00B26D04" w:rsidRDefault="00B26D04"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sidRPr="00F80B7A">
        <w:t>{</w:t>
      </w:r>
    </w:p>
    <w:p w:rsidR="009527C0" w:rsidRDefault="009527C0" w:rsidP="009527C0">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lastRenderedPageBreak/>
        <w:t>"RPCMethod":"Notify"，</w:t>
      </w:r>
    </w:p>
    <w:p w:rsidR="009527C0" w:rsidRDefault="009527C0" w:rsidP="009527C0">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"ID":数字 ，</w:t>
      </w:r>
    </w:p>
    <w:p w:rsidR="009527C0" w:rsidRDefault="009527C0" w:rsidP="009527C0">
      <w:pPr>
        <w:pStyle w:val="QB7"/>
        <w:pBdr>
          <w:top w:val="single" w:sz="4" w:space="1" w:color="auto"/>
          <w:left w:val="single" w:sz="4" w:space="4" w:color="auto"/>
          <w:bottom w:val="single" w:sz="4" w:space="1" w:color="auto"/>
          <w:right w:val="single" w:sz="4" w:space="4" w:color="auto"/>
        </w:pBdr>
        <w:shd w:val="clear" w:color="auto" w:fill="D9D9D9"/>
        <w:ind w:firstLine="420"/>
      </w:pPr>
      <w:r>
        <w:t>"CmdType":"</w:t>
      </w:r>
      <w:bookmarkStart w:id="415" w:name="OLE_LINK8"/>
      <w:bookmarkStart w:id="416" w:name="OLE_LINK9"/>
      <w:r>
        <w:rPr>
          <w:rFonts w:hAnsi="宋体" w:hint="eastAsia"/>
          <w:szCs w:val="21"/>
        </w:rPr>
        <w:t>NOTIFY_SYNC_BUSINESS_ORDER</w:t>
      </w:r>
      <w:bookmarkEnd w:id="415"/>
      <w:bookmarkEnd w:id="416"/>
      <w:r>
        <w:t xml:space="preserve"> ",</w:t>
      </w:r>
    </w:p>
    <w:p w:rsidR="009527C0" w:rsidRDefault="009527C0" w:rsidP="009527C0">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"SequenceId":"8位十六进制",</w:t>
      </w:r>
    </w:p>
    <w:p w:rsidR="009527C0" w:rsidRDefault="009527C0" w:rsidP="009527C0">
      <w:pPr>
        <w:pStyle w:val="QB7"/>
        <w:pBdr>
          <w:top w:val="single" w:sz="4" w:space="1" w:color="auto"/>
          <w:left w:val="single" w:sz="4" w:space="4" w:color="auto"/>
          <w:bottom w:val="single" w:sz="4" w:space="1" w:color="auto"/>
          <w:right w:val="single" w:sz="4" w:space="4" w:color="auto"/>
        </w:pBdr>
        <w:shd w:val="clear" w:color="auto" w:fill="D9D9D9"/>
        <w:ind w:firstLine="420"/>
      </w:pPr>
      <w:r>
        <w:t>"Parameter":{</w:t>
      </w:r>
    </w:p>
    <w:p w:rsidR="009527C0" w:rsidRPr="00B26D04" w:rsidRDefault="009527C0" w:rsidP="009527C0">
      <w:pPr>
        <w:pStyle w:val="QB7"/>
        <w:pBdr>
          <w:top w:val="single" w:sz="4" w:space="1" w:color="auto"/>
          <w:left w:val="single" w:sz="4" w:space="4" w:color="auto"/>
          <w:bottom w:val="single" w:sz="4" w:space="1" w:color="auto"/>
          <w:right w:val="single" w:sz="4" w:space="4" w:color="auto"/>
        </w:pBdr>
        <w:shd w:val="clear" w:color="auto" w:fill="D9D9D9"/>
        <w:ind w:firstLine="420"/>
      </w:pPr>
      <w:r>
        <w:rPr>
          <w:rFonts w:hint="eastAsia"/>
        </w:rPr>
        <w:tab/>
        <w:t>"MAC":"网关的mac地址"</w:t>
      </w:r>
    </w:p>
    <w:p w:rsidR="00B26D04" w:rsidRDefault="009527C0" w:rsidP="009527C0">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B26D04">
        <w:t>“</w:t>
      </w:r>
      <w:r w:rsidR="00B26D04">
        <w:rPr>
          <w:rFonts w:hint="eastAsia"/>
        </w:rPr>
        <w:t>P</w:t>
      </w:r>
      <w:r w:rsidR="00B26D04">
        <w:t>roduct</w:t>
      </w:r>
      <w:r w:rsidR="00B26D04">
        <w:rPr>
          <w:rFonts w:hint="eastAsia"/>
        </w:rPr>
        <w:t>_</w:t>
      </w:r>
      <w:r w:rsidR="00B26D04" w:rsidRPr="00EE33D5">
        <w:t>ID</w:t>
      </w:r>
      <w:r w:rsidR="00B26D04">
        <w:t>”</w:t>
      </w:r>
      <w:r w:rsidR="00B26D04" w:rsidRPr="00EE33D5">
        <w:t>:</w:t>
      </w:r>
      <w:r w:rsidR="00B26D04">
        <w:t>”</w:t>
      </w:r>
      <w:r w:rsidR="00B26D04">
        <w:t>产品ID</w:t>
      </w:r>
      <w:r w:rsidR="00B26D04">
        <w:t>”</w:t>
      </w:r>
    </w:p>
    <w:p w:rsidR="00B26D04" w:rsidRPr="000B66FB" w:rsidRDefault="009527C0"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B26D04">
        <w:t>“</w:t>
      </w:r>
      <w:r w:rsidR="00B26D04">
        <w:rPr>
          <w:rFonts w:hint="eastAsia"/>
        </w:rPr>
        <w:t>P</w:t>
      </w:r>
      <w:r w:rsidR="00B26D04">
        <w:t>roduct</w:t>
      </w:r>
      <w:r w:rsidR="00B26D04">
        <w:rPr>
          <w:rFonts w:hint="eastAsia"/>
        </w:rPr>
        <w:t>_</w:t>
      </w:r>
      <w:r w:rsidR="00B26D04">
        <w:t>name</w:t>
      </w:r>
      <w:r w:rsidR="00B26D04">
        <w:t>”</w:t>
      </w:r>
      <w:r w:rsidR="00B26D04" w:rsidRPr="00EE33D5">
        <w:t>:</w:t>
      </w:r>
      <w:r w:rsidR="00B26D04">
        <w:t>”</w:t>
      </w:r>
      <w:r w:rsidR="00B26D04">
        <w:t>产品名称</w:t>
      </w:r>
      <w:r w:rsidR="00B26D04">
        <w:t>”</w:t>
      </w:r>
    </w:p>
    <w:p w:rsidR="00B26D04" w:rsidRDefault="009527C0"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B26D04">
        <w:t>“</w:t>
      </w:r>
      <w:r w:rsidR="00B26D04">
        <w:rPr>
          <w:rFonts w:hint="eastAsia"/>
        </w:rPr>
        <w:t>P</w:t>
      </w:r>
      <w:r w:rsidR="00B26D04">
        <w:t>roduct_conte</w:t>
      </w:r>
      <w:r w:rsidR="00B26D04">
        <w:rPr>
          <w:rFonts w:hint="eastAsia"/>
        </w:rPr>
        <w:t>n</w:t>
      </w:r>
      <w:r w:rsidR="00B26D04">
        <w:t>t</w:t>
      </w:r>
      <w:r w:rsidR="00B26D04">
        <w:t>”</w:t>
      </w:r>
      <w:r w:rsidR="00B26D04">
        <w:t>:</w:t>
      </w:r>
      <w:r w:rsidR="00B26D04">
        <w:t>”</w:t>
      </w:r>
      <w:r w:rsidR="00B26D04">
        <w:t>产品内容</w:t>
      </w:r>
      <w:r w:rsidR="00B26D04">
        <w:t>”</w:t>
      </w:r>
    </w:p>
    <w:p w:rsidR="00B26D04" w:rsidRDefault="009527C0"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B26D04">
        <w:t>“</w:t>
      </w:r>
      <w:r w:rsidR="00B26D04">
        <w:rPr>
          <w:rFonts w:hint="eastAsia"/>
        </w:rPr>
        <w:t>P</w:t>
      </w:r>
      <w:r w:rsidR="00B26D04">
        <w:t>roduct_type</w:t>
      </w:r>
      <w:r w:rsidR="00B26D04">
        <w:t>”</w:t>
      </w:r>
      <w:r w:rsidR="00B26D04">
        <w:t>:</w:t>
      </w:r>
      <w:r w:rsidR="00B26D04">
        <w:t>”</w:t>
      </w:r>
      <w:r w:rsidR="00B26D04">
        <w:t>产品类别</w:t>
      </w:r>
      <w:r w:rsidR="00B26D04">
        <w:t>”</w:t>
      </w:r>
    </w:p>
    <w:p w:rsidR="00B26D04" w:rsidRDefault="009527C0"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B26D04">
        <w:t>“</w:t>
      </w:r>
      <w:r w:rsidR="00B26D04">
        <w:rPr>
          <w:rFonts w:hint="eastAsia"/>
        </w:rPr>
        <w:t>P</w:t>
      </w:r>
      <w:r w:rsidR="00B26D04">
        <w:t>roduct_price</w:t>
      </w:r>
      <w:r w:rsidR="00B26D04">
        <w:t>”</w:t>
      </w:r>
      <w:r w:rsidR="00B26D04">
        <w:rPr>
          <w:rFonts w:hint="eastAsia"/>
        </w:rPr>
        <w:t>:</w:t>
      </w:r>
      <w:r w:rsidR="00B26D04">
        <w:t>”</w:t>
      </w:r>
      <w:r w:rsidR="00B26D04">
        <w:t>产品价格</w:t>
      </w:r>
      <w:r w:rsidR="00B26D04">
        <w:t>”</w:t>
      </w:r>
    </w:p>
    <w:p w:rsidR="00B26D04" w:rsidRDefault="009527C0"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B26D04">
        <w:t>“</w:t>
      </w:r>
      <w:r w:rsidR="00B26D04">
        <w:t>Valid</w:t>
      </w:r>
      <w:r w:rsidR="00B26D04">
        <w:rPr>
          <w:rFonts w:hint="eastAsia"/>
        </w:rPr>
        <w:t>From</w:t>
      </w:r>
      <w:r w:rsidR="00B26D04">
        <w:t>”</w:t>
      </w:r>
      <w:r w:rsidR="00B26D04">
        <w:t>:</w:t>
      </w:r>
      <w:r w:rsidR="00B26D04">
        <w:t>”</w:t>
      </w:r>
      <w:r w:rsidR="00B26D04">
        <w:t>生效时间</w:t>
      </w:r>
      <w:r w:rsidR="00B26D04">
        <w:t>”</w:t>
      </w:r>
    </w:p>
    <w:p w:rsidR="00B26D04" w:rsidRDefault="009527C0"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Pr>
          <w:rFonts w:hint="eastAsia"/>
        </w:rPr>
        <w:tab/>
      </w:r>
      <w:r w:rsidR="00B26D04">
        <w:t>“</w:t>
      </w:r>
      <w:r w:rsidR="00B26D04">
        <w:t>Validto</w:t>
      </w:r>
      <w:r w:rsidR="00B26D04">
        <w:t>”</w:t>
      </w:r>
      <w:r w:rsidR="00B26D04">
        <w:t>:</w:t>
      </w:r>
      <w:r w:rsidR="00B26D04">
        <w:t>”</w:t>
      </w:r>
      <w:r w:rsidR="00B26D04">
        <w:t>失效时间</w:t>
      </w:r>
      <w:r w:rsidR="00B26D04">
        <w:t>”</w:t>
      </w:r>
    </w:p>
    <w:p w:rsidR="009527C0" w:rsidRDefault="009527C0"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t>}</w:t>
      </w:r>
    </w:p>
    <w:p w:rsidR="00B26D04" w:rsidRPr="00073E74" w:rsidRDefault="00B26D04"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sidRPr="00F80B7A">
        <w:t>}</w:t>
      </w:r>
    </w:p>
    <w:p w:rsidR="00B26D04" w:rsidRDefault="00B26D04" w:rsidP="00B26D04">
      <w:pPr>
        <w:ind w:firstLineChars="200" w:firstLine="420"/>
      </w:pPr>
      <w:r>
        <w:t>参数说明</w:t>
      </w:r>
      <w:r>
        <w:rPr>
          <w:rFonts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8"/>
        <w:gridCol w:w="1640"/>
        <w:gridCol w:w="2049"/>
        <w:gridCol w:w="2315"/>
      </w:tblGrid>
      <w:tr w:rsidR="00B26D04" w:rsidTr="000315B9">
        <w:tc>
          <w:tcPr>
            <w:tcW w:w="2518" w:type="dxa"/>
            <w:tcBorders>
              <w:top w:val="single" w:sz="4" w:space="0" w:color="5B9BD5"/>
              <w:left w:val="single" w:sz="4" w:space="0" w:color="5B9BD5"/>
              <w:bottom w:val="single" w:sz="4" w:space="0" w:color="5B9BD5"/>
              <w:right w:val="nil"/>
            </w:tcBorders>
            <w:shd w:val="clear" w:color="auto" w:fill="5B9BD5"/>
          </w:tcPr>
          <w:p w:rsidR="00B26D04" w:rsidRDefault="00B26D04" w:rsidP="008B1A2E">
            <w:pPr>
              <w:pStyle w:val="QB20"/>
              <w:ind w:firstLineChars="0" w:firstLine="0"/>
              <w:jc w:val="center"/>
              <w:rPr>
                <w:b/>
                <w:bCs/>
                <w:color w:val="FFFFFF"/>
              </w:rPr>
            </w:pPr>
            <w:r>
              <w:rPr>
                <w:b/>
                <w:bCs/>
                <w:color w:val="FFFFFF"/>
              </w:rPr>
              <w:t>参数名称</w:t>
            </w:r>
          </w:p>
        </w:tc>
        <w:tc>
          <w:tcPr>
            <w:tcW w:w="1640" w:type="dxa"/>
            <w:tcBorders>
              <w:top w:val="single" w:sz="4" w:space="0" w:color="5B9BD5"/>
              <w:left w:val="nil"/>
              <w:bottom w:val="single" w:sz="4" w:space="0" w:color="5B9BD5"/>
              <w:right w:val="nil"/>
            </w:tcBorders>
            <w:shd w:val="clear" w:color="auto" w:fill="5B9BD5"/>
          </w:tcPr>
          <w:p w:rsidR="00B26D04" w:rsidRDefault="00B26D04" w:rsidP="008B1A2E">
            <w:pPr>
              <w:pStyle w:val="QB20"/>
              <w:ind w:firstLineChars="0" w:firstLine="0"/>
              <w:jc w:val="center"/>
              <w:rPr>
                <w:b/>
                <w:bCs/>
                <w:color w:val="FFFFFF"/>
              </w:rPr>
            </w:pPr>
            <w:r>
              <w:rPr>
                <w:b/>
                <w:bCs/>
                <w:color w:val="FFFFFF"/>
              </w:rPr>
              <w:t>参数类型</w:t>
            </w:r>
          </w:p>
        </w:tc>
        <w:tc>
          <w:tcPr>
            <w:tcW w:w="2049" w:type="dxa"/>
            <w:tcBorders>
              <w:top w:val="single" w:sz="4" w:space="0" w:color="5B9BD5"/>
              <w:left w:val="nil"/>
              <w:bottom w:val="single" w:sz="4" w:space="0" w:color="5B9BD5"/>
              <w:right w:val="nil"/>
            </w:tcBorders>
            <w:shd w:val="clear" w:color="auto" w:fill="5B9BD5"/>
          </w:tcPr>
          <w:p w:rsidR="00B26D04" w:rsidRDefault="00B26D04" w:rsidP="008B1A2E">
            <w:pPr>
              <w:pStyle w:val="QB20"/>
              <w:ind w:firstLineChars="0" w:firstLine="0"/>
              <w:jc w:val="center"/>
              <w:rPr>
                <w:b/>
                <w:bCs/>
                <w:color w:val="FFFFFF"/>
              </w:rPr>
            </w:pPr>
            <w:r>
              <w:rPr>
                <w:b/>
                <w:bCs/>
                <w:color w:val="FFFFFF"/>
              </w:rPr>
              <w:t>参数含义</w:t>
            </w:r>
          </w:p>
        </w:tc>
        <w:tc>
          <w:tcPr>
            <w:tcW w:w="2315" w:type="dxa"/>
            <w:tcBorders>
              <w:top w:val="single" w:sz="4" w:space="0" w:color="5B9BD5"/>
              <w:left w:val="nil"/>
              <w:bottom w:val="single" w:sz="4" w:space="0" w:color="5B9BD5"/>
              <w:right w:val="single" w:sz="4" w:space="0" w:color="5B9BD5"/>
            </w:tcBorders>
            <w:shd w:val="clear" w:color="auto" w:fill="5B9BD5"/>
          </w:tcPr>
          <w:p w:rsidR="00B26D04" w:rsidRDefault="00B26D04" w:rsidP="008B1A2E">
            <w:pPr>
              <w:pStyle w:val="QB20"/>
              <w:ind w:firstLineChars="0" w:firstLine="0"/>
              <w:jc w:val="center"/>
              <w:rPr>
                <w:b/>
                <w:bCs/>
                <w:color w:val="FFFFFF"/>
              </w:rPr>
            </w:pPr>
            <w:r>
              <w:rPr>
                <w:b/>
                <w:bCs/>
                <w:color w:val="FFFFFF"/>
              </w:rPr>
              <w:t>说明</w:t>
            </w:r>
          </w:p>
        </w:tc>
      </w:tr>
      <w:tr w:rsidR="009527C0" w:rsidTr="000315B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rPr>
          <w:trHeight w:val="90"/>
        </w:trPr>
        <w:tc>
          <w:tcPr>
            <w:tcW w:w="2518" w:type="dxa"/>
            <w:shd w:val="clear" w:color="auto" w:fill="auto"/>
          </w:tcPr>
          <w:p w:rsidR="009527C0" w:rsidRDefault="009527C0" w:rsidP="008B1A2E">
            <w:r w:rsidRPr="001C05E3">
              <w:t>RPCMethod</w:t>
            </w:r>
          </w:p>
        </w:tc>
        <w:tc>
          <w:tcPr>
            <w:tcW w:w="1640" w:type="dxa"/>
            <w:shd w:val="clear" w:color="auto" w:fill="auto"/>
          </w:tcPr>
          <w:p w:rsidR="009527C0" w:rsidRDefault="009527C0" w:rsidP="008B1A2E">
            <w:r>
              <w:rPr>
                <w:rFonts w:hint="eastAsia"/>
              </w:rPr>
              <w:t>String</w:t>
            </w:r>
          </w:p>
        </w:tc>
        <w:tc>
          <w:tcPr>
            <w:tcW w:w="2049" w:type="dxa"/>
            <w:shd w:val="clear" w:color="auto" w:fill="auto"/>
          </w:tcPr>
          <w:p w:rsidR="009527C0" w:rsidRDefault="009527C0" w:rsidP="008B1A2E">
            <w:r>
              <w:rPr>
                <w:rFonts w:hint="eastAsia"/>
              </w:rPr>
              <w:t>接口分类定义</w:t>
            </w:r>
          </w:p>
        </w:tc>
        <w:tc>
          <w:tcPr>
            <w:tcW w:w="2315" w:type="dxa"/>
            <w:shd w:val="clear" w:color="auto" w:fill="auto"/>
          </w:tcPr>
          <w:p w:rsidR="009527C0" w:rsidRDefault="009527C0" w:rsidP="008B1A2E">
            <w:r>
              <w:rPr>
                <w:rFonts w:hint="eastAsia"/>
              </w:rPr>
              <w:t>Report</w:t>
            </w:r>
          </w:p>
        </w:tc>
      </w:tr>
      <w:tr w:rsidR="009527C0" w:rsidTr="000315B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8" w:type="dxa"/>
            <w:shd w:val="clear" w:color="auto" w:fill="DEEAF6"/>
          </w:tcPr>
          <w:p w:rsidR="009527C0" w:rsidRDefault="009527C0" w:rsidP="008B1A2E">
            <w:r w:rsidRPr="001C05E3">
              <w:t>ID</w:t>
            </w:r>
          </w:p>
        </w:tc>
        <w:tc>
          <w:tcPr>
            <w:tcW w:w="1640" w:type="dxa"/>
            <w:shd w:val="clear" w:color="auto" w:fill="DEEAF6"/>
          </w:tcPr>
          <w:p w:rsidR="009527C0" w:rsidRDefault="009527C0" w:rsidP="008B1A2E">
            <w:r>
              <w:rPr>
                <w:rFonts w:hint="eastAsia"/>
              </w:rPr>
              <w:t>Int</w:t>
            </w:r>
          </w:p>
        </w:tc>
        <w:tc>
          <w:tcPr>
            <w:tcW w:w="2049" w:type="dxa"/>
            <w:shd w:val="clear" w:color="auto" w:fill="DEEAF6"/>
          </w:tcPr>
          <w:p w:rsidR="009527C0" w:rsidRDefault="009527C0" w:rsidP="008B1A2E">
            <w:r>
              <w:rPr>
                <w:rFonts w:hint="eastAsia"/>
              </w:rPr>
              <w:t>平台</w:t>
            </w:r>
            <w:r>
              <w:t>维护的事务</w:t>
            </w:r>
            <w:r>
              <w:t>ID</w:t>
            </w:r>
          </w:p>
        </w:tc>
        <w:tc>
          <w:tcPr>
            <w:tcW w:w="2315" w:type="dxa"/>
            <w:shd w:val="clear" w:color="auto" w:fill="DEEAF6"/>
          </w:tcPr>
          <w:p w:rsidR="009527C0" w:rsidRDefault="009527C0" w:rsidP="008B1A2E">
            <w:r>
              <w:t>按请求原值返回</w:t>
            </w:r>
          </w:p>
        </w:tc>
      </w:tr>
      <w:tr w:rsidR="009527C0" w:rsidTr="000315B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8" w:type="dxa"/>
            <w:shd w:val="clear" w:color="auto" w:fill="auto"/>
          </w:tcPr>
          <w:p w:rsidR="009527C0" w:rsidRDefault="009527C0" w:rsidP="008B1A2E">
            <w:r w:rsidRPr="001C05E3">
              <w:t>CmdType</w:t>
            </w:r>
          </w:p>
        </w:tc>
        <w:tc>
          <w:tcPr>
            <w:tcW w:w="1640" w:type="dxa"/>
            <w:shd w:val="clear" w:color="auto" w:fill="auto"/>
          </w:tcPr>
          <w:p w:rsidR="009527C0" w:rsidRDefault="009527C0" w:rsidP="008B1A2E">
            <w:r>
              <w:t>String</w:t>
            </w:r>
          </w:p>
        </w:tc>
        <w:tc>
          <w:tcPr>
            <w:tcW w:w="2049" w:type="dxa"/>
            <w:shd w:val="clear" w:color="auto" w:fill="auto"/>
          </w:tcPr>
          <w:p w:rsidR="009527C0" w:rsidRDefault="009527C0" w:rsidP="008B1A2E">
            <w:r>
              <w:t>命令类型</w:t>
            </w:r>
          </w:p>
        </w:tc>
        <w:tc>
          <w:tcPr>
            <w:tcW w:w="2315" w:type="dxa"/>
            <w:shd w:val="clear" w:color="auto" w:fill="auto"/>
          </w:tcPr>
          <w:p w:rsidR="009527C0" w:rsidRDefault="009527C0" w:rsidP="008B1A2E">
            <w:r>
              <w:rPr>
                <w:rFonts w:hAnsi="宋体" w:hint="eastAsia"/>
                <w:szCs w:val="21"/>
              </w:rPr>
              <w:t>NOTIFY_SYNC_BUSINESS_ORDER</w:t>
            </w:r>
          </w:p>
        </w:tc>
      </w:tr>
      <w:tr w:rsidR="009527C0" w:rsidTr="000315B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8" w:type="dxa"/>
            <w:shd w:val="clear" w:color="auto" w:fill="DEEAF6"/>
          </w:tcPr>
          <w:p w:rsidR="009527C0" w:rsidRDefault="009527C0" w:rsidP="008B1A2E">
            <w:r w:rsidRPr="001C05E3">
              <w:t>SequenceId</w:t>
            </w:r>
          </w:p>
        </w:tc>
        <w:tc>
          <w:tcPr>
            <w:tcW w:w="1640" w:type="dxa"/>
            <w:shd w:val="clear" w:color="auto" w:fill="DEEAF6"/>
          </w:tcPr>
          <w:p w:rsidR="009527C0" w:rsidRDefault="009527C0" w:rsidP="008B1A2E">
            <w:r>
              <w:t>String</w:t>
            </w:r>
          </w:p>
        </w:tc>
        <w:tc>
          <w:tcPr>
            <w:tcW w:w="2049" w:type="dxa"/>
            <w:shd w:val="clear" w:color="auto" w:fill="DEEAF6"/>
          </w:tcPr>
          <w:p w:rsidR="009527C0" w:rsidRDefault="009527C0" w:rsidP="008B1A2E">
            <w:r>
              <w:t>请求编号</w:t>
            </w:r>
          </w:p>
        </w:tc>
        <w:tc>
          <w:tcPr>
            <w:tcW w:w="2315" w:type="dxa"/>
            <w:shd w:val="clear" w:color="auto" w:fill="DEEAF6"/>
          </w:tcPr>
          <w:p w:rsidR="009527C0" w:rsidRDefault="009527C0" w:rsidP="008B1A2E">
            <w:r>
              <w:rPr>
                <w:rFonts w:hint="eastAsia"/>
              </w:rPr>
              <w:t>SequenceId</w:t>
            </w:r>
            <w:r>
              <w:rPr>
                <w:rFonts w:hint="eastAsia"/>
              </w:rPr>
              <w:t>表示命令序列，按照请求的原值返回。</w:t>
            </w:r>
          </w:p>
          <w:p w:rsidR="009527C0" w:rsidRDefault="009527C0" w:rsidP="008B1A2E">
            <w:r>
              <w:rPr>
                <w:rFonts w:hint="eastAsia"/>
              </w:rPr>
              <w:t>16</w:t>
            </w:r>
            <w:r>
              <w:rPr>
                <w:rFonts w:hint="eastAsia"/>
              </w:rPr>
              <w:t>进制数，</w:t>
            </w:r>
            <w:r>
              <w:rPr>
                <w:rFonts w:hint="eastAsia"/>
              </w:rPr>
              <w:t>8</w:t>
            </w:r>
            <w:r>
              <w:rPr>
                <w:rFonts w:hint="eastAsia"/>
              </w:rPr>
              <w:t>位</w:t>
            </w:r>
          </w:p>
        </w:tc>
      </w:tr>
      <w:tr w:rsidR="009527C0" w:rsidTr="000315B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8" w:type="dxa"/>
            <w:shd w:val="clear" w:color="auto" w:fill="auto"/>
          </w:tcPr>
          <w:p w:rsidR="009527C0" w:rsidRDefault="009527C0" w:rsidP="008B1A2E">
            <w:r w:rsidRPr="001C05E3">
              <w:t>Parameter</w:t>
            </w:r>
          </w:p>
        </w:tc>
        <w:tc>
          <w:tcPr>
            <w:tcW w:w="1640" w:type="dxa"/>
            <w:shd w:val="clear" w:color="auto" w:fill="auto"/>
          </w:tcPr>
          <w:p w:rsidR="009527C0" w:rsidRDefault="009527C0" w:rsidP="008B1A2E">
            <w:r>
              <w:rPr>
                <w:rFonts w:hint="eastAsia"/>
              </w:rPr>
              <w:t>object</w:t>
            </w:r>
          </w:p>
        </w:tc>
        <w:tc>
          <w:tcPr>
            <w:tcW w:w="2049" w:type="dxa"/>
            <w:shd w:val="clear" w:color="auto" w:fill="auto"/>
          </w:tcPr>
          <w:p w:rsidR="009527C0" w:rsidRDefault="009527C0" w:rsidP="008B1A2E">
            <w:r>
              <w:rPr>
                <w:rFonts w:hint="eastAsia"/>
              </w:rPr>
              <w:t>报文中的请求参数</w:t>
            </w:r>
          </w:p>
        </w:tc>
        <w:tc>
          <w:tcPr>
            <w:tcW w:w="2315" w:type="dxa"/>
            <w:shd w:val="clear" w:color="auto" w:fill="auto"/>
          </w:tcPr>
          <w:p w:rsidR="009527C0" w:rsidRDefault="009527C0" w:rsidP="008B1A2E"/>
        </w:tc>
      </w:tr>
      <w:tr w:rsidR="009527C0" w:rsidTr="000315B9">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8" w:type="dxa"/>
            <w:shd w:val="clear" w:color="auto" w:fill="auto"/>
          </w:tcPr>
          <w:p w:rsidR="009527C0" w:rsidRPr="00134B88" w:rsidRDefault="009527C0" w:rsidP="008B1A2E">
            <w:r>
              <w:rPr>
                <w:rFonts w:hint="eastAsia"/>
              </w:rPr>
              <w:t>MAC</w:t>
            </w:r>
          </w:p>
        </w:tc>
        <w:tc>
          <w:tcPr>
            <w:tcW w:w="1640" w:type="dxa"/>
            <w:shd w:val="clear" w:color="auto" w:fill="auto"/>
          </w:tcPr>
          <w:p w:rsidR="009527C0" w:rsidRDefault="009527C0" w:rsidP="008B1A2E">
            <w:r>
              <w:rPr>
                <w:rFonts w:hint="eastAsia"/>
              </w:rPr>
              <w:t>String</w:t>
            </w:r>
          </w:p>
        </w:tc>
        <w:tc>
          <w:tcPr>
            <w:tcW w:w="2049" w:type="dxa"/>
            <w:shd w:val="clear" w:color="auto" w:fill="auto"/>
          </w:tcPr>
          <w:p w:rsidR="009527C0" w:rsidRDefault="009527C0" w:rsidP="008B1A2E">
            <w:r>
              <w:rPr>
                <w:rFonts w:hint="eastAsia"/>
              </w:rPr>
              <w:t>网关的</w:t>
            </w:r>
            <w:r>
              <w:rPr>
                <w:rFonts w:hint="eastAsia"/>
              </w:rPr>
              <w:t>mac</w:t>
            </w:r>
            <w:r>
              <w:rPr>
                <w:rFonts w:hint="eastAsia"/>
              </w:rPr>
              <w:t>地址</w:t>
            </w:r>
          </w:p>
        </w:tc>
        <w:tc>
          <w:tcPr>
            <w:tcW w:w="2315" w:type="dxa"/>
            <w:shd w:val="clear" w:color="auto" w:fill="auto"/>
          </w:tcPr>
          <w:p w:rsidR="009527C0" w:rsidRDefault="009527C0" w:rsidP="008B1A2E"/>
        </w:tc>
      </w:tr>
      <w:tr w:rsidR="00B26D04" w:rsidTr="000315B9">
        <w:trPr>
          <w:trHeight w:val="90"/>
        </w:trPr>
        <w:tc>
          <w:tcPr>
            <w:tcW w:w="2518" w:type="dxa"/>
            <w:shd w:val="clear" w:color="auto" w:fill="DEEAF6"/>
            <w:vAlign w:val="center"/>
          </w:tcPr>
          <w:p w:rsidR="00B26D04" w:rsidRDefault="00B26D04" w:rsidP="008B1A2E">
            <w:pPr>
              <w:pStyle w:val="QB20"/>
              <w:ind w:firstLineChars="0" w:firstLine="0"/>
              <w:rPr>
                <w:b/>
                <w:bCs/>
              </w:rPr>
            </w:pPr>
            <w:r>
              <w:rPr>
                <w:rFonts w:hint="eastAsia"/>
              </w:rPr>
              <w:t>P</w:t>
            </w:r>
            <w:r>
              <w:t>roduct</w:t>
            </w:r>
            <w:r>
              <w:rPr>
                <w:rFonts w:hint="eastAsia"/>
              </w:rPr>
              <w:t>_</w:t>
            </w:r>
            <w:r w:rsidRPr="00EE33D5">
              <w:t>ID</w:t>
            </w:r>
          </w:p>
        </w:tc>
        <w:tc>
          <w:tcPr>
            <w:tcW w:w="1640" w:type="dxa"/>
            <w:shd w:val="clear" w:color="auto" w:fill="DEEAF6"/>
          </w:tcPr>
          <w:p w:rsidR="00B26D04" w:rsidRDefault="00B26D04" w:rsidP="008B1A2E">
            <w:pPr>
              <w:pStyle w:val="QB20"/>
              <w:ind w:firstLineChars="0" w:firstLine="0"/>
            </w:pPr>
            <w:r>
              <w:rPr>
                <w:rFonts w:hint="eastAsia"/>
              </w:rPr>
              <w:t>String</w:t>
            </w:r>
          </w:p>
        </w:tc>
        <w:tc>
          <w:tcPr>
            <w:tcW w:w="2049" w:type="dxa"/>
            <w:shd w:val="clear" w:color="auto" w:fill="DEEAF6"/>
          </w:tcPr>
          <w:p w:rsidR="00B26D04" w:rsidRDefault="00B26D04" w:rsidP="008B1A2E">
            <w:pPr>
              <w:pStyle w:val="QB20"/>
              <w:ind w:firstLineChars="0" w:firstLine="0"/>
            </w:pPr>
            <w:r>
              <w:t>产品ID</w:t>
            </w:r>
          </w:p>
        </w:tc>
        <w:tc>
          <w:tcPr>
            <w:tcW w:w="2315" w:type="dxa"/>
            <w:shd w:val="clear" w:color="auto" w:fill="DEEAF6"/>
          </w:tcPr>
          <w:p w:rsidR="00B26D04" w:rsidRDefault="00B26D04" w:rsidP="008B1A2E">
            <w:pPr>
              <w:pStyle w:val="QB20"/>
              <w:ind w:firstLineChars="0" w:firstLine="0"/>
            </w:pPr>
          </w:p>
        </w:tc>
      </w:tr>
      <w:tr w:rsidR="00B26D04" w:rsidTr="000315B9">
        <w:tc>
          <w:tcPr>
            <w:tcW w:w="2518" w:type="dxa"/>
            <w:vAlign w:val="center"/>
          </w:tcPr>
          <w:p w:rsidR="00B26D04" w:rsidRDefault="00B26D04" w:rsidP="008B1A2E">
            <w:pPr>
              <w:pStyle w:val="QB20"/>
              <w:ind w:firstLineChars="0" w:firstLine="0"/>
              <w:rPr>
                <w:b/>
                <w:bCs/>
              </w:rPr>
            </w:pPr>
            <w:r>
              <w:rPr>
                <w:rFonts w:hint="eastAsia"/>
              </w:rPr>
              <w:t>P</w:t>
            </w:r>
            <w:r>
              <w:t>roduct</w:t>
            </w:r>
            <w:r>
              <w:rPr>
                <w:rFonts w:hint="eastAsia"/>
              </w:rPr>
              <w:t>_</w:t>
            </w:r>
            <w:r>
              <w:t>name</w:t>
            </w:r>
          </w:p>
        </w:tc>
        <w:tc>
          <w:tcPr>
            <w:tcW w:w="1640" w:type="dxa"/>
          </w:tcPr>
          <w:p w:rsidR="00B26D04" w:rsidRDefault="00B26D04" w:rsidP="008B1A2E">
            <w:pPr>
              <w:pStyle w:val="QB20"/>
              <w:ind w:firstLineChars="0" w:firstLine="0"/>
            </w:pPr>
            <w:r>
              <w:rPr>
                <w:rFonts w:hint="eastAsia"/>
              </w:rPr>
              <w:t>String</w:t>
            </w:r>
          </w:p>
        </w:tc>
        <w:tc>
          <w:tcPr>
            <w:tcW w:w="2049" w:type="dxa"/>
          </w:tcPr>
          <w:p w:rsidR="00B26D04" w:rsidRDefault="00B26D04" w:rsidP="008B1A2E">
            <w:pPr>
              <w:pStyle w:val="QB20"/>
              <w:ind w:firstLineChars="0" w:firstLine="0"/>
            </w:pPr>
            <w:r>
              <w:t>产品名称</w:t>
            </w:r>
          </w:p>
        </w:tc>
        <w:tc>
          <w:tcPr>
            <w:tcW w:w="2315" w:type="dxa"/>
          </w:tcPr>
          <w:p w:rsidR="00B26D04" w:rsidRDefault="00B26D04" w:rsidP="008B1A2E">
            <w:pPr>
              <w:pStyle w:val="QB20"/>
              <w:ind w:firstLineChars="0" w:firstLine="0"/>
            </w:pPr>
          </w:p>
        </w:tc>
      </w:tr>
      <w:tr w:rsidR="00B26D04" w:rsidTr="000315B9">
        <w:trPr>
          <w:trHeight w:val="637"/>
        </w:trPr>
        <w:tc>
          <w:tcPr>
            <w:tcW w:w="2518" w:type="dxa"/>
            <w:shd w:val="clear" w:color="auto" w:fill="DEEAF6"/>
            <w:vAlign w:val="center"/>
          </w:tcPr>
          <w:p w:rsidR="00B26D04" w:rsidRDefault="00B26D04" w:rsidP="008B1A2E">
            <w:pPr>
              <w:pStyle w:val="QB20"/>
              <w:ind w:firstLineChars="0" w:firstLine="0"/>
              <w:rPr>
                <w:b/>
                <w:bCs/>
              </w:rPr>
            </w:pPr>
            <w:r>
              <w:rPr>
                <w:rFonts w:hint="eastAsia"/>
              </w:rPr>
              <w:t>P</w:t>
            </w:r>
            <w:r>
              <w:t>roduct_content</w:t>
            </w:r>
          </w:p>
        </w:tc>
        <w:tc>
          <w:tcPr>
            <w:tcW w:w="1640" w:type="dxa"/>
            <w:shd w:val="clear" w:color="auto" w:fill="DEEAF6"/>
          </w:tcPr>
          <w:p w:rsidR="00B26D04" w:rsidRDefault="00B26D04" w:rsidP="008B1A2E">
            <w:pPr>
              <w:pStyle w:val="QB20"/>
              <w:ind w:firstLineChars="0" w:firstLine="0"/>
            </w:pPr>
            <w:r>
              <w:t>String</w:t>
            </w:r>
          </w:p>
        </w:tc>
        <w:tc>
          <w:tcPr>
            <w:tcW w:w="2049" w:type="dxa"/>
            <w:shd w:val="clear" w:color="auto" w:fill="DEEAF6"/>
          </w:tcPr>
          <w:p w:rsidR="00B26D04" w:rsidRDefault="00B26D04" w:rsidP="008B1A2E">
            <w:pPr>
              <w:pStyle w:val="QB20"/>
              <w:ind w:firstLineChars="0" w:firstLine="0"/>
            </w:pPr>
            <w:r>
              <w:t>产品内容</w:t>
            </w:r>
          </w:p>
        </w:tc>
        <w:tc>
          <w:tcPr>
            <w:tcW w:w="2315" w:type="dxa"/>
            <w:shd w:val="clear" w:color="auto" w:fill="DEEAF6"/>
          </w:tcPr>
          <w:p w:rsidR="00B26D04" w:rsidRDefault="00B26D04" w:rsidP="008B1A2E">
            <w:pPr>
              <w:pStyle w:val="QB20"/>
              <w:ind w:firstLineChars="0" w:firstLine="0"/>
            </w:pPr>
          </w:p>
        </w:tc>
      </w:tr>
      <w:tr w:rsidR="00B26D04" w:rsidTr="000315B9">
        <w:tc>
          <w:tcPr>
            <w:tcW w:w="2518" w:type="dxa"/>
            <w:vAlign w:val="center"/>
          </w:tcPr>
          <w:p w:rsidR="00B26D04" w:rsidRDefault="00B26D04" w:rsidP="008B1A2E">
            <w:pPr>
              <w:pStyle w:val="QB20"/>
              <w:ind w:firstLineChars="0" w:firstLine="0"/>
              <w:rPr>
                <w:b/>
                <w:bCs/>
              </w:rPr>
            </w:pPr>
            <w:r>
              <w:rPr>
                <w:rFonts w:hint="eastAsia"/>
              </w:rPr>
              <w:t>P</w:t>
            </w:r>
            <w:r>
              <w:t>roduct_type</w:t>
            </w:r>
          </w:p>
        </w:tc>
        <w:tc>
          <w:tcPr>
            <w:tcW w:w="1640" w:type="dxa"/>
          </w:tcPr>
          <w:p w:rsidR="00B26D04" w:rsidRDefault="00B26D04" w:rsidP="008B1A2E">
            <w:pPr>
              <w:pStyle w:val="QB20"/>
              <w:ind w:firstLineChars="0" w:firstLine="0"/>
            </w:pPr>
            <w:r>
              <w:t>String</w:t>
            </w:r>
          </w:p>
        </w:tc>
        <w:tc>
          <w:tcPr>
            <w:tcW w:w="2049" w:type="dxa"/>
          </w:tcPr>
          <w:p w:rsidR="00B26D04" w:rsidRDefault="00B26D04" w:rsidP="008B1A2E">
            <w:pPr>
              <w:pStyle w:val="QB20"/>
              <w:ind w:firstLineChars="0" w:firstLine="0"/>
            </w:pPr>
            <w:r>
              <w:t>产品类别</w:t>
            </w:r>
          </w:p>
        </w:tc>
        <w:tc>
          <w:tcPr>
            <w:tcW w:w="2315" w:type="dxa"/>
          </w:tcPr>
          <w:p w:rsidR="00B26D04" w:rsidRDefault="00B26D04" w:rsidP="008B1A2E">
            <w:pPr>
              <w:pStyle w:val="QB20"/>
              <w:ind w:firstLineChars="0" w:firstLine="0"/>
            </w:pPr>
          </w:p>
        </w:tc>
      </w:tr>
      <w:tr w:rsidR="00B26D04" w:rsidTr="000315B9">
        <w:tc>
          <w:tcPr>
            <w:tcW w:w="2518" w:type="dxa"/>
            <w:vAlign w:val="center"/>
          </w:tcPr>
          <w:p w:rsidR="00B26D04" w:rsidRDefault="00B26D04" w:rsidP="008B1A2E">
            <w:pPr>
              <w:pStyle w:val="QB20"/>
              <w:ind w:firstLineChars="0" w:firstLine="0"/>
            </w:pPr>
            <w:r>
              <w:rPr>
                <w:rFonts w:hint="eastAsia"/>
              </w:rPr>
              <w:t>P</w:t>
            </w:r>
            <w:r>
              <w:t>roduct_price</w:t>
            </w:r>
          </w:p>
        </w:tc>
        <w:tc>
          <w:tcPr>
            <w:tcW w:w="1640" w:type="dxa"/>
          </w:tcPr>
          <w:p w:rsidR="00B26D04" w:rsidRDefault="00B26D04" w:rsidP="008B1A2E">
            <w:pPr>
              <w:pStyle w:val="QB20"/>
              <w:ind w:firstLineChars="0" w:firstLine="0"/>
            </w:pPr>
            <w:r>
              <w:rPr>
                <w:rFonts w:hint="eastAsia"/>
              </w:rPr>
              <w:t>String</w:t>
            </w:r>
          </w:p>
        </w:tc>
        <w:tc>
          <w:tcPr>
            <w:tcW w:w="2049" w:type="dxa"/>
          </w:tcPr>
          <w:p w:rsidR="00B26D04" w:rsidRDefault="00B26D04" w:rsidP="008B1A2E">
            <w:pPr>
              <w:pStyle w:val="QB20"/>
              <w:ind w:firstLineChars="0" w:firstLine="0"/>
            </w:pPr>
            <w:r>
              <w:t>产品价格</w:t>
            </w:r>
          </w:p>
        </w:tc>
        <w:tc>
          <w:tcPr>
            <w:tcW w:w="2315" w:type="dxa"/>
          </w:tcPr>
          <w:p w:rsidR="00B26D04" w:rsidRDefault="00B26D04" w:rsidP="008B1A2E">
            <w:pPr>
              <w:pStyle w:val="QB20"/>
              <w:ind w:firstLineChars="0" w:firstLine="0"/>
            </w:pPr>
          </w:p>
        </w:tc>
      </w:tr>
      <w:tr w:rsidR="00B26D04" w:rsidTr="000315B9">
        <w:tc>
          <w:tcPr>
            <w:tcW w:w="2518" w:type="dxa"/>
            <w:vAlign w:val="center"/>
          </w:tcPr>
          <w:p w:rsidR="00B26D04" w:rsidRDefault="00B26D04" w:rsidP="008B1A2E">
            <w:pPr>
              <w:pStyle w:val="QB20"/>
              <w:ind w:firstLineChars="0" w:firstLine="0"/>
            </w:pPr>
            <w:r>
              <w:t>Valid</w:t>
            </w:r>
            <w:r>
              <w:rPr>
                <w:rFonts w:hint="eastAsia"/>
              </w:rPr>
              <w:t>From</w:t>
            </w:r>
          </w:p>
        </w:tc>
        <w:tc>
          <w:tcPr>
            <w:tcW w:w="1640" w:type="dxa"/>
          </w:tcPr>
          <w:p w:rsidR="00B26D04" w:rsidRDefault="00B26D04" w:rsidP="008B1A2E">
            <w:pPr>
              <w:pStyle w:val="QB20"/>
              <w:ind w:firstLineChars="0" w:firstLine="0"/>
            </w:pPr>
            <w:r>
              <w:t>String</w:t>
            </w:r>
          </w:p>
        </w:tc>
        <w:tc>
          <w:tcPr>
            <w:tcW w:w="2049" w:type="dxa"/>
          </w:tcPr>
          <w:p w:rsidR="00B26D04" w:rsidRDefault="00B26D04" w:rsidP="008B1A2E">
            <w:pPr>
              <w:pStyle w:val="QB20"/>
              <w:ind w:firstLineChars="0" w:firstLine="0"/>
            </w:pPr>
            <w:r>
              <w:t>生效时间</w:t>
            </w:r>
          </w:p>
        </w:tc>
        <w:tc>
          <w:tcPr>
            <w:tcW w:w="2315" w:type="dxa"/>
          </w:tcPr>
          <w:p w:rsidR="00B26D04" w:rsidRDefault="00B26D04" w:rsidP="008B1A2E">
            <w:pPr>
              <w:pStyle w:val="QB20"/>
              <w:ind w:firstLineChars="0" w:firstLine="0"/>
            </w:pPr>
            <w:r>
              <w:rPr>
                <w:rFonts w:hint="eastAsia"/>
              </w:rPr>
              <w:t>1970开始的毫秒数</w:t>
            </w:r>
          </w:p>
        </w:tc>
      </w:tr>
      <w:tr w:rsidR="00B26D04" w:rsidTr="000315B9">
        <w:tc>
          <w:tcPr>
            <w:tcW w:w="2518" w:type="dxa"/>
            <w:vAlign w:val="center"/>
          </w:tcPr>
          <w:p w:rsidR="00B26D04" w:rsidRDefault="00B26D04" w:rsidP="008B1A2E">
            <w:pPr>
              <w:pStyle w:val="QB20"/>
              <w:ind w:firstLineChars="0" w:firstLine="0"/>
            </w:pPr>
            <w:r>
              <w:t>Validto</w:t>
            </w:r>
          </w:p>
        </w:tc>
        <w:tc>
          <w:tcPr>
            <w:tcW w:w="1640" w:type="dxa"/>
          </w:tcPr>
          <w:p w:rsidR="00B26D04" w:rsidRDefault="00B26D04" w:rsidP="008B1A2E">
            <w:pPr>
              <w:pStyle w:val="QB20"/>
              <w:ind w:firstLineChars="0" w:firstLine="0"/>
            </w:pPr>
            <w:r>
              <w:t>String</w:t>
            </w:r>
          </w:p>
        </w:tc>
        <w:tc>
          <w:tcPr>
            <w:tcW w:w="2049" w:type="dxa"/>
          </w:tcPr>
          <w:p w:rsidR="00B26D04" w:rsidRDefault="00B26D04" w:rsidP="008B1A2E">
            <w:pPr>
              <w:pStyle w:val="QB20"/>
              <w:ind w:firstLineChars="0" w:firstLine="0"/>
            </w:pPr>
            <w:r>
              <w:t>失效时间</w:t>
            </w:r>
          </w:p>
        </w:tc>
        <w:tc>
          <w:tcPr>
            <w:tcW w:w="2315" w:type="dxa"/>
          </w:tcPr>
          <w:p w:rsidR="00B26D04" w:rsidRDefault="00B26D04" w:rsidP="008B1A2E">
            <w:pPr>
              <w:pStyle w:val="QB20"/>
              <w:ind w:firstLineChars="0" w:firstLine="0"/>
            </w:pPr>
            <w:r>
              <w:rPr>
                <w:rFonts w:hint="eastAsia"/>
              </w:rPr>
              <w:t>1970开始的毫秒数</w:t>
            </w:r>
          </w:p>
        </w:tc>
      </w:tr>
    </w:tbl>
    <w:p w:rsidR="00B26D04" w:rsidRDefault="00B26D04" w:rsidP="00B26D04"/>
    <w:p w:rsidR="00B26D04" w:rsidRDefault="00B26D04" w:rsidP="00B26D04"/>
    <w:p w:rsidR="00D42845" w:rsidRDefault="00B26D04" w:rsidP="000315B9">
      <w:pPr>
        <w:pStyle w:val="QB3"/>
      </w:pPr>
      <w:bookmarkStart w:id="417" w:name="_Toc447026387"/>
      <w:bookmarkStart w:id="418" w:name="_Toc448149327"/>
      <w:r>
        <w:t>响应报文定义</w:t>
      </w:r>
      <w:bookmarkEnd w:id="417"/>
      <w:bookmarkEnd w:id="418"/>
    </w:p>
    <w:p w:rsidR="00B26D04" w:rsidRDefault="00B26D04" w:rsidP="00B26D04">
      <w:r>
        <w:rPr>
          <w:rFonts w:hint="eastAsia"/>
        </w:rPr>
        <w:t>例程：</w:t>
      </w:r>
    </w:p>
    <w:p w:rsidR="00B26D04" w:rsidRDefault="00B26D04"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sidRPr="00F80B7A">
        <w:t>{</w:t>
      </w:r>
    </w:p>
    <w:p w:rsidR="0087761A" w:rsidRDefault="009527C0" w:rsidP="009527C0">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sidR="0087761A">
        <w:t>"Result": 0,</w:t>
      </w:r>
      <w:r w:rsidR="0087761A">
        <w:rPr>
          <w:rFonts w:hint="eastAsia"/>
        </w:rPr>
        <w:t>，</w:t>
      </w:r>
    </w:p>
    <w:p w:rsidR="009527C0" w:rsidRDefault="0087761A" w:rsidP="009527C0">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rsidR="009527C0">
        <w:t>"</w:t>
      </w:r>
      <w:r w:rsidR="009527C0">
        <w:rPr>
          <w:rFonts w:hint="eastAsia"/>
        </w:rPr>
        <w:t>ID</w:t>
      </w:r>
      <w:r w:rsidR="009527C0">
        <w:t>": 数字,</w:t>
      </w:r>
    </w:p>
    <w:p w:rsidR="009527C0" w:rsidRDefault="009527C0" w:rsidP="009527C0">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t xml:space="preserve">"CmdType": </w:t>
      </w:r>
      <w:r>
        <w:rPr>
          <w:rFonts w:hint="eastAsia"/>
        </w:rPr>
        <w:t>"</w:t>
      </w:r>
      <w:r>
        <w:rPr>
          <w:rFonts w:hAnsi="宋体" w:hint="eastAsia"/>
          <w:szCs w:val="21"/>
        </w:rPr>
        <w:t>NOTIFY_SYNC_BUSINESS_ORDER</w:t>
      </w:r>
      <w:r>
        <w:rPr>
          <w:rFonts w:hint="eastAsia"/>
        </w:rPr>
        <w:t xml:space="preserve"> "</w:t>
      </w:r>
      <w:r>
        <w:t>,</w:t>
      </w:r>
    </w:p>
    <w:p w:rsidR="009527C0" w:rsidRDefault="009527C0" w:rsidP="009527C0">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lastRenderedPageBreak/>
        <w:tab/>
      </w:r>
      <w:r>
        <w:t>"SequenceId": "</w:t>
      </w:r>
      <w:r>
        <w:rPr>
          <w:rFonts w:hint="eastAsia"/>
        </w:rPr>
        <w:t>8位16进制数</w:t>
      </w:r>
      <w:r>
        <w:t>",</w:t>
      </w:r>
    </w:p>
    <w:p w:rsidR="009527C0" w:rsidRDefault="009527C0" w:rsidP="009527C0">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Pr>
          <w:rFonts w:hint="eastAsia"/>
        </w:rPr>
        <w:tab/>
      </w:r>
      <w:r>
        <w:t>"ResultData": {</w:t>
      </w:r>
      <w:r>
        <w:rPr>
          <w:rFonts w:hint="eastAsia"/>
        </w:rPr>
        <w:tab/>
        <w:t>}</w:t>
      </w:r>
    </w:p>
    <w:p w:rsidR="00B26D04" w:rsidRPr="00073E74" w:rsidRDefault="00B26D04" w:rsidP="00B26D04">
      <w:pPr>
        <w:pStyle w:val="QB7"/>
        <w:pBdr>
          <w:top w:val="single" w:sz="4" w:space="1" w:color="auto"/>
          <w:left w:val="single" w:sz="4" w:space="4" w:color="auto"/>
          <w:bottom w:val="single" w:sz="4" w:space="1" w:color="auto"/>
          <w:right w:val="single" w:sz="4" w:space="4" w:color="auto"/>
        </w:pBdr>
        <w:shd w:val="clear" w:color="auto" w:fill="D9D9D9"/>
        <w:ind w:firstLineChars="0" w:firstLine="0"/>
      </w:pPr>
      <w:r w:rsidRPr="00F80B7A">
        <w:t>}</w:t>
      </w:r>
    </w:p>
    <w:p w:rsidR="00B26D04" w:rsidRDefault="00B26D04" w:rsidP="00B26D04">
      <w:pPr>
        <w:ind w:firstLineChars="200" w:firstLine="420"/>
      </w:pPr>
      <w:r>
        <w:t>参数说明</w:t>
      </w:r>
      <w:r>
        <w:rPr>
          <w:rFonts w:hint="eastAsia"/>
        </w:rPr>
        <w:t>：</w:t>
      </w: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tblPr>
      <w:tblGrid>
        <w:gridCol w:w="2518"/>
        <w:gridCol w:w="1638"/>
        <w:gridCol w:w="104"/>
        <w:gridCol w:w="1945"/>
        <w:gridCol w:w="186"/>
        <w:gridCol w:w="2131"/>
      </w:tblGrid>
      <w:tr w:rsidR="00B26D04" w:rsidTr="000315B9">
        <w:tc>
          <w:tcPr>
            <w:tcW w:w="2518" w:type="dxa"/>
            <w:tcBorders>
              <w:top w:val="single" w:sz="4" w:space="0" w:color="5B9BD5"/>
              <w:left w:val="single" w:sz="4" w:space="0" w:color="5B9BD5"/>
              <w:bottom w:val="single" w:sz="4" w:space="0" w:color="5B9BD5"/>
              <w:right w:val="nil"/>
            </w:tcBorders>
            <w:shd w:val="clear" w:color="auto" w:fill="5B9BD5"/>
          </w:tcPr>
          <w:p w:rsidR="00B26D04" w:rsidRDefault="00B26D04" w:rsidP="008B1A2E">
            <w:pPr>
              <w:pStyle w:val="QB20"/>
              <w:ind w:firstLineChars="0" w:firstLine="0"/>
              <w:jc w:val="center"/>
              <w:rPr>
                <w:b/>
                <w:bCs/>
                <w:color w:val="FFFFFF"/>
              </w:rPr>
            </w:pPr>
            <w:r>
              <w:rPr>
                <w:b/>
                <w:bCs/>
                <w:color w:val="FFFFFF"/>
              </w:rPr>
              <w:t>参数名称</w:t>
            </w:r>
          </w:p>
        </w:tc>
        <w:tc>
          <w:tcPr>
            <w:tcW w:w="1638" w:type="dxa"/>
            <w:tcBorders>
              <w:top w:val="single" w:sz="4" w:space="0" w:color="5B9BD5"/>
              <w:left w:val="nil"/>
              <w:bottom w:val="single" w:sz="4" w:space="0" w:color="5B9BD5"/>
              <w:right w:val="nil"/>
            </w:tcBorders>
            <w:shd w:val="clear" w:color="auto" w:fill="5B9BD5"/>
          </w:tcPr>
          <w:p w:rsidR="00B26D04" w:rsidRDefault="00B26D04" w:rsidP="008B1A2E">
            <w:pPr>
              <w:pStyle w:val="QB20"/>
              <w:ind w:firstLineChars="0" w:firstLine="0"/>
              <w:jc w:val="center"/>
              <w:rPr>
                <w:b/>
                <w:bCs/>
                <w:color w:val="FFFFFF"/>
              </w:rPr>
            </w:pPr>
            <w:r>
              <w:rPr>
                <w:b/>
                <w:bCs/>
                <w:color w:val="FFFFFF"/>
              </w:rPr>
              <w:t>参数类型</w:t>
            </w:r>
          </w:p>
        </w:tc>
        <w:tc>
          <w:tcPr>
            <w:tcW w:w="2049" w:type="dxa"/>
            <w:gridSpan w:val="2"/>
            <w:tcBorders>
              <w:top w:val="single" w:sz="4" w:space="0" w:color="5B9BD5"/>
              <w:left w:val="nil"/>
              <w:bottom w:val="single" w:sz="4" w:space="0" w:color="5B9BD5"/>
              <w:right w:val="nil"/>
            </w:tcBorders>
            <w:shd w:val="clear" w:color="auto" w:fill="5B9BD5"/>
          </w:tcPr>
          <w:p w:rsidR="00B26D04" w:rsidRDefault="00B26D04" w:rsidP="008B1A2E">
            <w:pPr>
              <w:pStyle w:val="QB20"/>
              <w:ind w:firstLineChars="0" w:firstLine="0"/>
              <w:jc w:val="center"/>
              <w:rPr>
                <w:b/>
                <w:bCs/>
                <w:color w:val="FFFFFF"/>
              </w:rPr>
            </w:pPr>
            <w:r>
              <w:rPr>
                <w:b/>
                <w:bCs/>
                <w:color w:val="FFFFFF"/>
              </w:rPr>
              <w:t>参数含义</w:t>
            </w:r>
          </w:p>
        </w:tc>
        <w:tc>
          <w:tcPr>
            <w:tcW w:w="2317" w:type="dxa"/>
            <w:gridSpan w:val="2"/>
            <w:tcBorders>
              <w:top w:val="single" w:sz="4" w:space="0" w:color="5B9BD5"/>
              <w:left w:val="nil"/>
              <w:bottom w:val="single" w:sz="4" w:space="0" w:color="5B9BD5"/>
              <w:right w:val="single" w:sz="4" w:space="0" w:color="5B9BD5"/>
            </w:tcBorders>
            <w:shd w:val="clear" w:color="auto" w:fill="5B9BD5"/>
          </w:tcPr>
          <w:p w:rsidR="00B26D04" w:rsidRDefault="00B26D04" w:rsidP="008B1A2E">
            <w:pPr>
              <w:pStyle w:val="QB20"/>
              <w:ind w:firstLineChars="0" w:firstLine="0"/>
              <w:jc w:val="center"/>
              <w:rPr>
                <w:b/>
                <w:bCs/>
                <w:color w:val="FFFFFF"/>
              </w:rPr>
            </w:pPr>
            <w:r>
              <w:rPr>
                <w:b/>
                <w:bCs/>
                <w:color w:val="FFFFFF"/>
              </w:rPr>
              <w:t>说明</w:t>
            </w:r>
          </w:p>
        </w:tc>
      </w:tr>
      <w:tr w:rsidR="009527C0" w:rsidTr="008B1A2E">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8" w:type="dxa"/>
            <w:shd w:val="clear" w:color="auto" w:fill="auto"/>
          </w:tcPr>
          <w:p w:rsidR="009527C0" w:rsidRPr="00BD3C12" w:rsidRDefault="009527C0" w:rsidP="008B1A2E">
            <w:pPr>
              <w:pStyle w:val="QB20"/>
              <w:ind w:firstLineChars="0" w:firstLine="0"/>
              <w:rPr>
                <w:rFonts w:cs="Times New Roman"/>
                <w:b/>
                <w:bCs/>
              </w:rPr>
            </w:pPr>
            <w:r w:rsidRPr="00BD3C12">
              <w:rPr>
                <w:rFonts w:cs="Times New Roman" w:hint="eastAsia"/>
                <w:b/>
                <w:bCs/>
              </w:rPr>
              <w:t>Result</w:t>
            </w:r>
          </w:p>
        </w:tc>
        <w:tc>
          <w:tcPr>
            <w:tcW w:w="1742" w:type="dxa"/>
            <w:gridSpan w:val="2"/>
            <w:shd w:val="clear" w:color="auto" w:fill="auto"/>
          </w:tcPr>
          <w:p w:rsidR="009527C0" w:rsidRDefault="009527C0" w:rsidP="008B1A2E">
            <w:pPr>
              <w:pStyle w:val="QB20"/>
              <w:ind w:firstLineChars="0" w:firstLine="0"/>
            </w:pPr>
            <w:r>
              <w:rPr>
                <w:rFonts w:hint="eastAsia"/>
              </w:rPr>
              <w:t>Int</w:t>
            </w:r>
          </w:p>
        </w:tc>
        <w:tc>
          <w:tcPr>
            <w:tcW w:w="2131" w:type="dxa"/>
            <w:gridSpan w:val="2"/>
            <w:shd w:val="clear" w:color="auto" w:fill="auto"/>
          </w:tcPr>
          <w:p w:rsidR="009527C0" w:rsidRDefault="009527C0" w:rsidP="008B1A2E">
            <w:pPr>
              <w:pStyle w:val="QB20"/>
              <w:ind w:firstLineChars="0" w:firstLine="0"/>
            </w:pPr>
          </w:p>
        </w:tc>
        <w:tc>
          <w:tcPr>
            <w:tcW w:w="2131" w:type="dxa"/>
            <w:shd w:val="clear" w:color="auto" w:fill="auto"/>
          </w:tcPr>
          <w:p w:rsidR="009527C0" w:rsidRDefault="009527C0" w:rsidP="008B1A2E">
            <w:pPr>
              <w:pStyle w:val="QB20"/>
              <w:ind w:firstLineChars="0" w:firstLine="0"/>
            </w:pPr>
          </w:p>
        </w:tc>
      </w:tr>
      <w:tr w:rsidR="009527C0" w:rsidTr="008B1A2E">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8" w:type="dxa"/>
            <w:shd w:val="clear" w:color="auto" w:fill="DEEAF6"/>
          </w:tcPr>
          <w:p w:rsidR="009527C0" w:rsidRPr="00BD3C12" w:rsidRDefault="009527C0" w:rsidP="008B1A2E">
            <w:pPr>
              <w:pStyle w:val="QB20"/>
              <w:ind w:firstLineChars="0" w:firstLine="0"/>
              <w:rPr>
                <w:b/>
                <w:bCs/>
              </w:rPr>
            </w:pPr>
            <w:r w:rsidRPr="00BD3C12">
              <w:rPr>
                <w:rFonts w:cs="Times New Roman" w:hint="eastAsia"/>
                <w:b/>
                <w:bCs/>
              </w:rPr>
              <w:t>ID</w:t>
            </w:r>
          </w:p>
        </w:tc>
        <w:tc>
          <w:tcPr>
            <w:tcW w:w="1742" w:type="dxa"/>
            <w:gridSpan w:val="2"/>
            <w:shd w:val="clear" w:color="auto" w:fill="DEEAF6"/>
          </w:tcPr>
          <w:p w:rsidR="009527C0" w:rsidRDefault="009527C0" w:rsidP="008B1A2E">
            <w:pPr>
              <w:pStyle w:val="QB20"/>
              <w:ind w:firstLineChars="0" w:firstLine="0"/>
            </w:pPr>
            <w:r>
              <w:rPr>
                <w:rFonts w:hint="eastAsia"/>
              </w:rPr>
              <w:t>Int</w:t>
            </w:r>
          </w:p>
        </w:tc>
        <w:tc>
          <w:tcPr>
            <w:tcW w:w="2131" w:type="dxa"/>
            <w:gridSpan w:val="2"/>
            <w:shd w:val="clear" w:color="auto" w:fill="DEEAF6"/>
          </w:tcPr>
          <w:p w:rsidR="009527C0" w:rsidRDefault="009527C0" w:rsidP="008B1A2E">
            <w:pPr>
              <w:pStyle w:val="QB20"/>
              <w:ind w:firstLineChars="0" w:firstLine="0"/>
            </w:pPr>
            <w:r>
              <w:rPr>
                <w:rFonts w:hint="eastAsia"/>
              </w:rPr>
              <w:t>平台</w:t>
            </w:r>
            <w:r>
              <w:t>维护的事务ID</w:t>
            </w:r>
          </w:p>
        </w:tc>
        <w:tc>
          <w:tcPr>
            <w:tcW w:w="2131" w:type="dxa"/>
            <w:shd w:val="clear" w:color="auto" w:fill="DEEAF6"/>
          </w:tcPr>
          <w:p w:rsidR="009527C0" w:rsidRDefault="009527C0" w:rsidP="008B1A2E">
            <w:pPr>
              <w:pStyle w:val="QB20"/>
              <w:ind w:firstLineChars="0" w:firstLine="0"/>
            </w:pPr>
            <w:r>
              <w:t>按请求原值返回</w:t>
            </w:r>
          </w:p>
        </w:tc>
      </w:tr>
      <w:tr w:rsidR="009527C0" w:rsidTr="008B1A2E">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8" w:type="dxa"/>
            <w:shd w:val="clear" w:color="auto" w:fill="auto"/>
          </w:tcPr>
          <w:p w:rsidR="009527C0" w:rsidRPr="00BD3C12" w:rsidRDefault="009527C0" w:rsidP="008B1A2E">
            <w:pPr>
              <w:pStyle w:val="QB20"/>
              <w:ind w:firstLineChars="0" w:firstLine="0"/>
              <w:rPr>
                <w:b/>
                <w:bCs/>
              </w:rPr>
            </w:pPr>
            <w:r w:rsidRPr="00BD3C12">
              <w:rPr>
                <w:rFonts w:cs="Times New Roman"/>
                <w:b/>
                <w:bCs/>
              </w:rPr>
              <w:t>CmdType</w:t>
            </w:r>
          </w:p>
        </w:tc>
        <w:tc>
          <w:tcPr>
            <w:tcW w:w="1742" w:type="dxa"/>
            <w:gridSpan w:val="2"/>
            <w:shd w:val="clear" w:color="auto" w:fill="auto"/>
          </w:tcPr>
          <w:p w:rsidR="009527C0" w:rsidRDefault="009527C0" w:rsidP="008B1A2E">
            <w:pPr>
              <w:pStyle w:val="QB20"/>
              <w:ind w:firstLineChars="0" w:firstLine="0"/>
            </w:pPr>
            <w:r>
              <w:t>String</w:t>
            </w:r>
          </w:p>
        </w:tc>
        <w:tc>
          <w:tcPr>
            <w:tcW w:w="2131" w:type="dxa"/>
            <w:gridSpan w:val="2"/>
            <w:shd w:val="clear" w:color="auto" w:fill="auto"/>
          </w:tcPr>
          <w:p w:rsidR="009527C0" w:rsidRDefault="009527C0" w:rsidP="008B1A2E">
            <w:pPr>
              <w:pStyle w:val="QB20"/>
              <w:ind w:firstLineChars="0" w:firstLine="0"/>
            </w:pPr>
            <w:r>
              <w:t>命令类型</w:t>
            </w:r>
          </w:p>
        </w:tc>
        <w:tc>
          <w:tcPr>
            <w:tcW w:w="2131" w:type="dxa"/>
            <w:shd w:val="clear" w:color="auto" w:fill="auto"/>
          </w:tcPr>
          <w:p w:rsidR="009527C0" w:rsidRDefault="009527C0" w:rsidP="008B1A2E">
            <w:pPr>
              <w:pStyle w:val="QB20"/>
              <w:ind w:firstLineChars="0" w:firstLine="0"/>
            </w:pPr>
            <w:r>
              <w:rPr>
                <w:rFonts w:hint="eastAsia"/>
              </w:rPr>
              <w:t>按照请求的原值返回。</w:t>
            </w:r>
          </w:p>
        </w:tc>
      </w:tr>
      <w:tr w:rsidR="009527C0" w:rsidTr="008B1A2E">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8" w:type="dxa"/>
            <w:shd w:val="clear" w:color="auto" w:fill="DEEAF6"/>
          </w:tcPr>
          <w:p w:rsidR="009527C0" w:rsidRPr="00BD3C12" w:rsidRDefault="009527C0" w:rsidP="008B1A2E">
            <w:pPr>
              <w:pStyle w:val="QB20"/>
              <w:ind w:firstLineChars="0" w:firstLine="0"/>
              <w:rPr>
                <w:b/>
                <w:bCs/>
              </w:rPr>
            </w:pPr>
            <w:r w:rsidRPr="00BD3C12">
              <w:rPr>
                <w:rFonts w:cs="Times New Roman"/>
                <w:b/>
                <w:bCs/>
              </w:rPr>
              <w:t>SequenceId</w:t>
            </w:r>
          </w:p>
        </w:tc>
        <w:tc>
          <w:tcPr>
            <w:tcW w:w="1742" w:type="dxa"/>
            <w:gridSpan w:val="2"/>
            <w:shd w:val="clear" w:color="auto" w:fill="DEEAF6"/>
          </w:tcPr>
          <w:p w:rsidR="009527C0" w:rsidRDefault="009527C0" w:rsidP="008B1A2E">
            <w:pPr>
              <w:pStyle w:val="QB20"/>
              <w:ind w:firstLineChars="0" w:firstLine="0"/>
            </w:pPr>
            <w:r>
              <w:t>String</w:t>
            </w:r>
          </w:p>
        </w:tc>
        <w:tc>
          <w:tcPr>
            <w:tcW w:w="2131" w:type="dxa"/>
            <w:gridSpan w:val="2"/>
            <w:shd w:val="clear" w:color="auto" w:fill="DEEAF6"/>
          </w:tcPr>
          <w:p w:rsidR="009527C0" w:rsidRDefault="009527C0" w:rsidP="008B1A2E">
            <w:pPr>
              <w:pStyle w:val="QB20"/>
              <w:ind w:firstLineChars="0" w:firstLine="0"/>
            </w:pPr>
            <w:r>
              <w:t>请求编号</w:t>
            </w:r>
          </w:p>
        </w:tc>
        <w:tc>
          <w:tcPr>
            <w:tcW w:w="2131" w:type="dxa"/>
            <w:shd w:val="clear" w:color="auto" w:fill="DEEAF6"/>
          </w:tcPr>
          <w:p w:rsidR="009527C0" w:rsidRDefault="009527C0" w:rsidP="008B1A2E">
            <w:pPr>
              <w:pStyle w:val="QB20"/>
              <w:ind w:firstLineChars="0" w:firstLine="0"/>
            </w:pPr>
            <w:r>
              <w:rPr>
                <w:rFonts w:hint="eastAsia"/>
              </w:rPr>
              <w:t>SequenceId表示命令序列，按照请求的原值返回。</w:t>
            </w:r>
          </w:p>
          <w:p w:rsidR="009527C0" w:rsidRDefault="009527C0" w:rsidP="008B1A2E">
            <w:pPr>
              <w:pStyle w:val="QB20"/>
              <w:ind w:firstLineChars="0" w:firstLine="0"/>
            </w:pPr>
            <w:r>
              <w:rPr>
                <w:rFonts w:hint="eastAsia"/>
              </w:rPr>
              <w:t>16进制数，8位</w:t>
            </w:r>
          </w:p>
        </w:tc>
      </w:tr>
      <w:tr w:rsidR="009527C0" w:rsidTr="008B1A2E">
        <w:tblPrEx>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Look w:val="0020"/>
        </w:tblPrEx>
        <w:tc>
          <w:tcPr>
            <w:tcW w:w="2518" w:type="dxa"/>
            <w:shd w:val="clear" w:color="auto" w:fill="DEEAF6"/>
          </w:tcPr>
          <w:p w:rsidR="009527C0" w:rsidRPr="00BD3C12" w:rsidRDefault="009527C0" w:rsidP="008B1A2E">
            <w:pPr>
              <w:pStyle w:val="QB20"/>
              <w:ind w:firstLineChars="0" w:firstLine="0"/>
              <w:rPr>
                <w:b/>
                <w:bCs/>
              </w:rPr>
            </w:pPr>
            <w:r w:rsidRPr="00BD3C12">
              <w:rPr>
                <w:rFonts w:cs="Times New Roman" w:hint="eastAsia"/>
                <w:b/>
                <w:bCs/>
              </w:rPr>
              <w:t>R</w:t>
            </w:r>
            <w:r w:rsidRPr="00BD3C12">
              <w:rPr>
                <w:rFonts w:cs="Times New Roman"/>
                <w:b/>
                <w:bCs/>
              </w:rPr>
              <w:t>esultData</w:t>
            </w:r>
          </w:p>
        </w:tc>
        <w:tc>
          <w:tcPr>
            <w:tcW w:w="1742" w:type="dxa"/>
            <w:gridSpan w:val="2"/>
            <w:shd w:val="clear" w:color="auto" w:fill="DEEAF6"/>
          </w:tcPr>
          <w:p w:rsidR="009527C0" w:rsidRDefault="009527C0" w:rsidP="008B1A2E">
            <w:pPr>
              <w:pStyle w:val="QB20"/>
              <w:ind w:firstLineChars="0" w:firstLine="0"/>
            </w:pPr>
            <w:r>
              <w:rPr>
                <w:rFonts w:hint="eastAsia"/>
              </w:rPr>
              <w:t>Object</w:t>
            </w:r>
          </w:p>
        </w:tc>
        <w:tc>
          <w:tcPr>
            <w:tcW w:w="2131" w:type="dxa"/>
            <w:gridSpan w:val="2"/>
            <w:shd w:val="clear" w:color="auto" w:fill="DEEAF6"/>
          </w:tcPr>
          <w:p w:rsidR="009527C0" w:rsidRDefault="009527C0" w:rsidP="008B1A2E">
            <w:pPr>
              <w:pStyle w:val="QB20"/>
              <w:ind w:firstLineChars="0" w:firstLine="0"/>
            </w:pPr>
            <w:r>
              <w:rPr>
                <w:rFonts w:hint="eastAsia"/>
              </w:rPr>
              <w:t>无</w:t>
            </w:r>
          </w:p>
        </w:tc>
        <w:tc>
          <w:tcPr>
            <w:tcW w:w="2131" w:type="dxa"/>
            <w:shd w:val="clear" w:color="auto" w:fill="DEEAF6"/>
          </w:tcPr>
          <w:p w:rsidR="009527C0" w:rsidRDefault="009527C0" w:rsidP="008B1A2E">
            <w:pPr>
              <w:pStyle w:val="QB20"/>
              <w:ind w:firstLineChars="0" w:firstLine="0"/>
            </w:pPr>
          </w:p>
        </w:tc>
      </w:tr>
    </w:tbl>
    <w:p w:rsidR="00B26D04" w:rsidRPr="00180C72" w:rsidRDefault="00B26D04" w:rsidP="00B26D04"/>
    <w:p w:rsidR="00500D8D" w:rsidRPr="00B26D04" w:rsidRDefault="00500D8D" w:rsidP="00C66872">
      <w:pPr>
        <w:sectPr w:rsidR="00500D8D" w:rsidRPr="00B26D04">
          <w:pgSz w:w="11906" w:h="16838"/>
          <w:pgMar w:top="1440" w:right="1800" w:bottom="1440" w:left="1800" w:header="851" w:footer="992" w:gutter="0"/>
          <w:pgNumType w:start="1"/>
          <w:cols w:space="720"/>
          <w:docGrid w:type="lines" w:linePitch="312"/>
        </w:sectPr>
      </w:pPr>
    </w:p>
    <w:p w:rsidR="000B1E1D" w:rsidRPr="00073E74" w:rsidRDefault="000B1E1D" w:rsidP="000B1E1D">
      <w:pPr>
        <w:pStyle w:val="QB10"/>
        <w:numPr>
          <w:ilvl w:val="0"/>
          <w:numId w:val="0"/>
        </w:numPr>
      </w:pPr>
      <w:bookmarkStart w:id="419" w:name="_Toc142723455"/>
      <w:bookmarkStart w:id="420" w:name="_Toc142723456"/>
      <w:bookmarkStart w:id="421" w:name="_Toc142723457"/>
      <w:bookmarkStart w:id="422" w:name="_Toc142723458"/>
      <w:bookmarkStart w:id="423" w:name="_Toc142723459"/>
      <w:bookmarkStart w:id="424" w:name="_Toc142723460"/>
      <w:bookmarkStart w:id="425" w:name="_Toc142723461"/>
      <w:bookmarkStart w:id="426" w:name="_Toc142723462"/>
      <w:bookmarkStart w:id="427" w:name="_Toc142723463"/>
      <w:bookmarkStart w:id="428" w:name="_Toc142723464"/>
      <w:bookmarkStart w:id="429" w:name="_Toc142723465"/>
      <w:bookmarkStart w:id="430" w:name="_Toc142723467"/>
      <w:bookmarkStart w:id="431" w:name="_Toc142723468"/>
      <w:bookmarkStart w:id="432" w:name="_Toc445918665"/>
      <w:bookmarkStart w:id="433" w:name="_Toc448149328"/>
      <w:bookmarkEnd w:id="419"/>
      <w:bookmarkEnd w:id="420"/>
      <w:bookmarkEnd w:id="421"/>
      <w:bookmarkEnd w:id="422"/>
      <w:bookmarkEnd w:id="423"/>
      <w:bookmarkEnd w:id="424"/>
      <w:bookmarkEnd w:id="425"/>
      <w:bookmarkEnd w:id="426"/>
      <w:bookmarkEnd w:id="427"/>
      <w:bookmarkEnd w:id="428"/>
      <w:bookmarkEnd w:id="429"/>
      <w:bookmarkEnd w:id="430"/>
      <w:bookmarkEnd w:id="431"/>
      <w:r w:rsidRPr="00073E74">
        <w:rPr>
          <w:rFonts w:hint="eastAsia"/>
        </w:rPr>
        <w:lastRenderedPageBreak/>
        <w:t>附录</w:t>
      </w:r>
      <w:r>
        <w:t>A</w:t>
      </w:r>
      <w:r>
        <w:rPr>
          <w:rFonts w:hint="eastAsia"/>
        </w:rPr>
        <w:t>接口返回值</w:t>
      </w:r>
      <w:r w:rsidRPr="00F20ABC">
        <w:t>Result</w:t>
      </w:r>
      <w:r>
        <w:rPr>
          <w:rFonts w:hint="eastAsia"/>
        </w:rPr>
        <w:t>定义</w:t>
      </w:r>
      <w:bookmarkEnd w:id="432"/>
      <w:bookmarkEnd w:id="433"/>
    </w:p>
    <w:tbl>
      <w:tblPr>
        <w:tblW w:w="8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05"/>
        <w:gridCol w:w="6671"/>
      </w:tblGrid>
      <w:tr w:rsidR="008E12D1" w:rsidRPr="00073E74" w:rsidTr="008E12D1">
        <w:trPr>
          <w:cantSplit/>
          <w:jc w:val="center"/>
        </w:trPr>
        <w:tc>
          <w:tcPr>
            <w:tcW w:w="1605" w:type="dxa"/>
            <w:tcBorders>
              <w:top w:val="single" w:sz="4" w:space="0" w:color="auto"/>
              <w:left w:val="single" w:sz="4" w:space="0" w:color="auto"/>
              <w:bottom w:val="single" w:sz="4" w:space="0" w:color="auto"/>
              <w:right w:val="single" w:sz="4" w:space="0" w:color="auto"/>
            </w:tcBorders>
            <w:shd w:val="clear" w:color="auto" w:fill="E0E0E0"/>
          </w:tcPr>
          <w:p w:rsidR="008E12D1" w:rsidRPr="00073E74" w:rsidRDefault="008E12D1" w:rsidP="00DE3012">
            <w:pPr>
              <w:pStyle w:val="TableHead"/>
              <w:ind w:firstLine="420"/>
              <w:rPr>
                <w:rFonts w:ascii="宋体" w:hAnsi="宋体"/>
                <w:b w:val="0"/>
                <w:sz w:val="21"/>
                <w:szCs w:val="21"/>
                <w:lang w:eastAsia="zh-CN"/>
              </w:rPr>
            </w:pPr>
            <w:bookmarkStart w:id="434" w:name="OLE_LINK13"/>
            <w:bookmarkStart w:id="435" w:name="OLE_LINK14"/>
            <w:r w:rsidRPr="00073E74">
              <w:rPr>
                <w:rFonts w:ascii="宋体" w:hAnsi="宋体"/>
                <w:b w:val="0"/>
                <w:sz w:val="21"/>
                <w:szCs w:val="21"/>
                <w:lang w:eastAsia="zh-CN"/>
              </w:rPr>
              <w:t>Code</w:t>
            </w:r>
          </w:p>
        </w:tc>
        <w:tc>
          <w:tcPr>
            <w:tcW w:w="6671" w:type="dxa"/>
            <w:tcBorders>
              <w:top w:val="single" w:sz="4" w:space="0" w:color="auto"/>
              <w:left w:val="single" w:sz="4" w:space="0" w:color="auto"/>
              <w:bottom w:val="single" w:sz="4" w:space="0" w:color="auto"/>
              <w:right w:val="single" w:sz="4" w:space="0" w:color="auto"/>
            </w:tcBorders>
            <w:shd w:val="clear" w:color="auto" w:fill="8C8C8C"/>
          </w:tcPr>
          <w:p w:rsidR="008E12D1" w:rsidRPr="008E12D1" w:rsidRDefault="008E12D1" w:rsidP="00DE3012">
            <w:pPr>
              <w:pStyle w:val="TableHead"/>
              <w:ind w:firstLine="420"/>
              <w:rPr>
                <w:lang w:eastAsia="zh-CN"/>
              </w:rPr>
            </w:pPr>
            <w:r w:rsidRPr="008E12D1">
              <w:rPr>
                <w:lang w:eastAsia="zh-CN"/>
              </w:rPr>
              <w:t>Status</w:t>
            </w:r>
          </w:p>
        </w:tc>
      </w:tr>
      <w:tr w:rsidR="008E12D1" w:rsidRPr="00073E74" w:rsidTr="008E12D1">
        <w:trPr>
          <w:cantSplit/>
          <w:jc w:val="center"/>
        </w:trPr>
        <w:tc>
          <w:tcPr>
            <w:tcW w:w="1605" w:type="dxa"/>
            <w:tcBorders>
              <w:top w:val="single" w:sz="4" w:space="0" w:color="auto"/>
              <w:left w:val="single" w:sz="4" w:space="0" w:color="auto"/>
              <w:bottom w:val="single" w:sz="4" w:space="0" w:color="auto"/>
              <w:right w:val="single" w:sz="4" w:space="0" w:color="auto"/>
            </w:tcBorders>
            <w:shd w:val="clear" w:color="auto" w:fill="E0E0E0"/>
          </w:tcPr>
          <w:p w:rsidR="008E12D1" w:rsidRPr="00073E74" w:rsidRDefault="008E12D1" w:rsidP="00DE3012">
            <w:pPr>
              <w:pStyle w:val="TableHead"/>
              <w:ind w:firstLine="420"/>
              <w:rPr>
                <w:rFonts w:ascii="宋体" w:hAnsi="宋体"/>
                <w:b w:val="0"/>
                <w:sz w:val="21"/>
                <w:szCs w:val="21"/>
                <w:lang w:eastAsia="zh-CN"/>
              </w:rPr>
            </w:pPr>
            <w:r>
              <w:rPr>
                <w:rFonts w:ascii="宋体" w:hAnsi="宋体"/>
                <w:b w:val="0"/>
                <w:sz w:val="21"/>
                <w:szCs w:val="21"/>
                <w:lang w:eastAsia="zh-CN"/>
              </w:rPr>
              <w:t>0</w:t>
            </w:r>
          </w:p>
        </w:tc>
        <w:tc>
          <w:tcPr>
            <w:tcW w:w="6671" w:type="dxa"/>
            <w:tcBorders>
              <w:top w:val="single" w:sz="4" w:space="0" w:color="auto"/>
              <w:left w:val="single" w:sz="4" w:space="0" w:color="auto"/>
              <w:bottom w:val="single" w:sz="4" w:space="0" w:color="auto"/>
              <w:right w:val="single" w:sz="4" w:space="0" w:color="auto"/>
            </w:tcBorders>
            <w:shd w:val="clear" w:color="auto" w:fill="auto"/>
          </w:tcPr>
          <w:p w:rsidR="008E12D1" w:rsidRPr="008E12D1" w:rsidRDefault="008E12D1" w:rsidP="008E12D1">
            <w:pPr>
              <w:pStyle w:val="TableRow"/>
              <w:tabs>
                <w:tab w:val="num" w:pos="720"/>
              </w:tabs>
              <w:ind w:left="420" w:hanging="420"/>
              <w:rPr>
                <w:b/>
                <w:snapToGrid w:val="0"/>
                <w:sz w:val="18"/>
                <w:lang w:eastAsia="zh-CN"/>
              </w:rPr>
            </w:pPr>
            <w:r w:rsidRPr="008E12D1">
              <w:rPr>
                <w:rFonts w:hint="eastAsia"/>
                <w:b/>
                <w:snapToGrid w:val="0"/>
                <w:sz w:val="18"/>
                <w:lang w:eastAsia="zh-CN"/>
              </w:rPr>
              <w:t>成功</w:t>
            </w:r>
          </w:p>
        </w:tc>
      </w:tr>
      <w:tr w:rsidR="008E12D1" w:rsidRPr="00073E74" w:rsidTr="008E12D1">
        <w:trPr>
          <w:cantSplit/>
          <w:jc w:val="center"/>
        </w:trPr>
        <w:tc>
          <w:tcPr>
            <w:tcW w:w="1605" w:type="dxa"/>
            <w:tcBorders>
              <w:top w:val="single" w:sz="4" w:space="0" w:color="auto"/>
              <w:left w:val="single" w:sz="4" w:space="0" w:color="auto"/>
              <w:bottom w:val="single" w:sz="4" w:space="0" w:color="auto"/>
              <w:right w:val="single" w:sz="4" w:space="0" w:color="auto"/>
            </w:tcBorders>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w:t>
            </w:r>
            <w:r>
              <w:rPr>
                <w:rFonts w:ascii="宋体" w:hAnsi="宋体"/>
                <w:b w:val="0"/>
                <w:sz w:val="21"/>
                <w:szCs w:val="21"/>
                <w:lang w:eastAsia="zh-CN"/>
              </w:rPr>
              <w:t>001</w:t>
            </w:r>
          </w:p>
        </w:tc>
        <w:tc>
          <w:tcPr>
            <w:tcW w:w="6671" w:type="dxa"/>
            <w:tcBorders>
              <w:top w:val="single" w:sz="4" w:space="0" w:color="auto"/>
              <w:left w:val="single" w:sz="4" w:space="0" w:color="auto"/>
              <w:bottom w:val="single" w:sz="4" w:space="0" w:color="auto"/>
              <w:right w:val="single" w:sz="4" w:space="0" w:color="auto"/>
            </w:tcBorders>
            <w:shd w:val="clear" w:color="auto" w:fill="auto"/>
          </w:tcPr>
          <w:p w:rsidR="008E12D1" w:rsidRPr="008E12D1" w:rsidRDefault="008E12D1" w:rsidP="008E12D1">
            <w:pPr>
              <w:pStyle w:val="TableRow"/>
              <w:tabs>
                <w:tab w:val="num" w:pos="720"/>
              </w:tabs>
              <w:ind w:left="420" w:hanging="420"/>
              <w:rPr>
                <w:b/>
                <w:snapToGrid w:val="0"/>
                <w:sz w:val="18"/>
                <w:lang w:eastAsia="zh-CN"/>
              </w:rPr>
            </w:pPr>
            <w:r w:rsidRPr="008E12D1">
              <w:rPr>
                <w:rFonts w:hint="eastAsia"/>
                <w:b/>
                <w:snapToGrid w:val="0"/>
                <w:sz w:val="18"/>
                <w:lang w:eastAsia="zh-CN"/>
              </w:rPr>
              <w:t>成功，请求以异步方式执行</w:t>
            </w:r>
          </w:p>
        </w:tc>
      </w:tr>
      <w:tr w:rsidR="008E12D1" w:rsidRPr="00073E74" w:rsidTr="008E12D1">
        <w:trPr>
          <w:cantSplit/>
          <w:jc w:val="center"/>
        </w:trPr>
        <w:tc>
          <w:tcPr>
            <w:tcW w:w="1605" w:type="dxa"/>
            <w:tcBorders>
              <w:top w:val="single" w:sz="4" w:space="0" w:color="auto"/>
              <w:left w:val="single" w:sz="4" w:space="0" w:color="auto"/>
              <w:bottom w:val="single" w:sz="4" w:space="0" w:color="auto"/>
              <w:right w:val="single" w:sz="4" w:space="0" w:color="auto"/>
            </w:tcBorders>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w:t>
            </w:r>
            <w:r>
              <w:rPr>
                <w:rFonts w:ascii="宋体" w:hAnsi="宋体"/>
                <w:b w:val="0"/>
                <w:sz w:val="21"/>
                <w:szCs w:val="21"/>
                <w:lang w:eastAsia="zh-CN"/>
              </w:rPr>
              <w:t>002</w:t>
            </w:r>
          </w:p>
        </w:tc>
        <w:tc>
          <w:tcPr>
            <w:tcW w:w="6671" w:type="dxa"/>
            <w:tcBorders>
              <w:top w:val="single" w:sz="4" w:space="0" w:color="auto"/>
              <w:left w:val="single" w:sz="4" w:space="0" w:color="auto"/>
              <w:bottom w:val="single" w:sz="4" w:space="0" w:color="auto"/>
              <w:right w:val="single" w:sz="4" w:space="0" w:color="auto"/>
            </w:tcBorders>
            <w:shd w:val="clear" w:color="auto" w:fill="auto"/>
          </w:tcPr>
          <w:p w:rsidR="008E12D1" w:rsidRPr="008E12D1" w:rsidRDefault="008E12D1" w:rsidP="008E12D1">
            <w:pPr>
              <w:pStyle w:val="TableRow"/>
              <w:tabs>
                <w:tab w:val="num" w:pos="720"/>
              </w:tabs>
              <w:ind w:left="420" w:hanging="420"/>
              <w:rPr>
                <w:b/>
                <w:snapToGrid w:val="0"/>
                <w:sz w:val="18"/>
                <w:lang w:eastAsia="zh-CN"/>
              </w:rPr>
            </w:pPr>
            <w:r w:rsidRPr="008E12D1">
              <w:rPr>
                <w:rFonts w:hint="eastAsia"/>
                <w:b/>
                <w:snapToGrid w:val="0"/>
                <w:sz w:val="18"/>
                <w:lang w:eastAsia="zh-CN"/>
              </w:rPr>
              <w:t>系统忙，稍后再试</w:t>
            </w:r>
          </w:p>
        </w:tc>
      </w:tr>
      <w:tr w:rsidR="008E12D1" w:rsidRPr="002558A6" w:rsidTr="00DE3012">
        <w:trPr>
          <w:cantSplit/>
          <w:jc w:val="center"/>
        </w:trPr>
        <w:tc>
          <w:tcPr>
            <w:tcW w:w="8276" w:type="dxa"/>
            <w:gridSpan w:val="2"/>
            <w:shd w:val="clear" w:color="auto" w:fill="E0E0E0"/>
          </w:tcPr>
          <w:p w:rsidR="008E12D1" w:rsidRDefault="008E12D1" w:rsidP="00DE3012">
            <w:pPr>
              <w:pStyle w:val="TableHead"/>
              <w:ind w:firstLine="420"/>
            </w:pPr>
            <w:r w:rsidRPr="00FC7EE3">
              <w:rPr>
                <w:rFonts w:ascii="宋体" w:hAnsi="宋体"/>
                <w:sz w:val="20"/>
              </w:rPr>
              <w:t xml:space="preserve">1XX - </w:t>
            </w:r>
            <w:r w:rsidRPr="00FC7EE3">
              <w:rPr>
                <w:rFonts w:hint="eastAsia"/>
                <w:b w:val="0"/>
                <w:sz w:val="20"/>
              </w:rPr>
              <w:t>平台间错误</w:t>
            </w:r>
          </w:p>
        </w:tc>
      </w:tr>
      <w:tr w:rsidR="008E12D1" w:rsidRPr="00073E74"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w:t>
            </w:r>
            <w:r>
              <w:rPr>
                <w:rFonts w:ascii="宋体" w:hAnsi="宋体"/>
                <w:b w:val="0"/>
                <w:sz w:val="21"/>
                <w:szCs w:val="21"/>
                <w:lang w:eastAsia="zh-CN"/>
              </w:rPr>
              <w:t>101</w:t>
            </w:r>
          </w:p>
        </w:tc>
        <w:tc>
          <w:tcPr>
            <w:tcW w:w="6671" w:type="dxa"/>
            <w:shd w:val="clear" w:color="auto" w:fill="auto"/>
          </w:tcPr>
          <w:p w:rsidR="008E12D1" w:rsidRPr="00F20ABC" w:rsidRDefault="008E12D1" w:rsidP="008E12D1">
            <w:pPr>
              <w:pStyle w:val="TableRow"/>
              <w:tabs>
                <w:tab w:val="num" w:pos="720"/>
              </w:tabs>
              <w:ind w:left="420" w:hanging="420"/>
            </w:pPr>
            <w:r>
              <w:rPr>
                <w:rFonts w:hint="eastAsia"/>
                <w:snapToGrid w:val="0"/>
                <w:szCs w:val="21"/>
                <w:lang w:eastAsia="zh-CN"/>
              </w:rPr>
              <w:t>身份验证失败</w:t>
            </w:r>
          </w:p>
        </w:tc>
      </w:tr>
      <w:tr w:rsidR="008E12D1" w:rsidRPr="00073E74"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w:t>
            </w:r>
            <w:r>
              <w:rPr>
                <w:rFonts w:ascii="宋体" w:hAnsi="宋体"/>
                <w:b w:val="0"/>
                <w:sz w:val="21"/>
                <w:szCs w:val="21"/>
                <w:lang w:eastAsia="zh-CN"/>
              </w:rPr>
              <w:t>10</w:t>
            </w:r>
            <w:r>
              <w:rPr>
                <w:rFonts w:ascii="宋体" w:hAnsi="宋体" w:hint="eastAsia"/>
                <w:b w:val="0"/>
                <w:sz w:val="21"/>
                <w:szCs w:val="21"/>
                <w:lang w:eastAsia="zh-CN"/>
              </w:rPr>
              <w:t>2</w:t>
            </w:r>
          </w:p>
        </w:tc>
        <w:tc>
          <w:tcPr>
            <w:tcW w:w="6671" w:type="dxa"/>
            <w:shd w:val="clear" w:color="auto" w:fill="auto"/>
          </w:tcPr>
          <w:p w:rsidR="008E12D1" w:rsidRDefault="008E12D1" w:rsidP="008E12D1">
            <w:pPr>
              <w:pStyle w:val="TableRow"/>
              <w:tabs>
                <w:tab w:val="num" w:pos="720"/>
              </w:tabs>
              <w:ind w:left="420" w:hanging="420"/>
              <w:rPr>
                <w:lang w:eastAsia="zh-CN"/>
              </w:rPr>
            </w:pPr>
            <w:r>
              <w:rPr>
                <w:rFonts w:hint="eastAsia"/>
                <w:lang w:eastAsia="zh-CN"/>
              </w:rPr>
              <w:t>参数错误</w:t>
            </w:r>
          </w:p>
        </w:tc>
      </w:tr>
      <w:tr w:rsidR="008E12D1" w:rsidRPr="00073E74"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w:t>
            </w:r>
            <w:r>
              <w:rPr>
                <w:rFonts w:ascii="宋体" w:hAnsi="宋体"/>
                <w:b w:val="0"/>
                <w:sz w:val="21"/>
                <w:szCs w:val="21"/>
                <w:lang w:eastAsia="zh-CN"/>
              </w:rPr>
              <w:t>103</w:t>
            </w:r>
          </w:p>
        </w:tc>
        <w:tc>
          <w:tcPr>
            <w:tcW w:w="6671" w:type="dxa"/>
            <w:shd w:val="clear" w:color="auto" w:fill="auto"/>
          </w:tcPr>
          <w:p w:rsidR="008E12D1" w:rsidRPr="00F20ABC" w:rsidRDefault="008E12D1" w:rsidP="008E12D1">
            <w:pPr>
              <w:pStyle w:val="TableRow"/>
              <w:tabs>
                <w:tab w:val="num" w:pos="720"/>
              </w:tabs>
              <w:ind w:left="420" w:hanging="420"/>
            </w:pPr>
            <w:r w:rsidRPr="000D3119">
              <w:rPr>
                <w:rFonts w:hint="eastAsia"/>
              </w:rPr>
              <w:t>下</w:t>
            </w:r>
            <w:r w:rsidRPr="000D3119">
              <w:t>载地址不可达</w:t>
            </w:r>
          </w:p>
        </w:tc>
      </w:tr>
      <w:tr w:rsidR="008E12D1" w:rsidRPr="00073E74" w:rsidTr="00DE3012">
        <w:trPr>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-104</w:t>
            </w:r>
          </w:p>
        </w:tc>
        <w:tc>
          <w:tcPr>
            <w:tcW w:w="6671" w:type="dxa"/>
          </w:tcPr>
          <w:p w:rsidR="008E12D1" w:rsidRPr="00F20ABC" w:rsidRDefault="008E12D1" w:rsidP="008E12D1">
            <w:pPr>
              <w:pStyle w:val="TableRow"/>
              <w:tabs>
                <w:tab w:val="num" w:pos="720"/>
              </w:tabs>
              <w:ind w:left="420" w:hanging="420"/>
              <w:rPr>
                <w:lang w:eastAsia="zh-CN"/>
              </w:rPr>
            </w:pPr>
            <w:r>
              <w:rPr>
                <w:rFonts w:hint="eastAsia"/>
                <w:lang w:eastAsia="zh-CN"/>
              </w:rPr>
              <w:t>不支持的命令</w:t>
            </w:r>
          </w:p>
        </w:tc>
      </w:tr>
      <w:tr w:rsidR="008E12D1" w:rsidRPr="00073E74" w:rsidTr="00DE3012">
        <w:trPr>
          <w:cantSplit/>
          <w:jc w:val="center"/>
        </w:trPr>
        <w:tc>
          <w:tcPr>
            <w:tcW w:w="8276" w:type="dxa"/>
            <w:gridSpan w:val="2"/>
            <w:shd w:val="clear" w:color="auto" w:fill="E0E0E0"/>
          </w:tcPr>
          <w:p w:rsidR="008E12D1" w:rsidRDefault="008E12D1" w:rsidP="00DE3012">
            <w:pPr>
              <w:pStyle w:val="TableHead"/>
              <w:ind w:firstLine="420"/>
            </w:pPr>
            <w:r w:rsidRPr="00FC7EE3">
              <w:rPr>
                <w:rFonts w:ascii="宋体" w:hAnsi="宋体"/>
                <w:sz w:val="20"/>
              </w:rPr>
              <w:t>2XX</w:t>
            </w:r>
            <w:r>
              <w:rPr>
                <w:rFonts w:ascii="宋体" w:hAnsi="宋体" w:hint="eastAsia"/>
                <w:b w:val="0"/>
                <w:sz w:val="20"/>
                <w:lang w:eastAsia="zh-CN"/>
              </w:rPr>
              <w:t xml:space="preserve"> - </w:t>
            </w:r>
            <w:r w:rsidRPr="00FC7EE3">
              <w:rPr>
                <w:rFonts w:hint="eastAsia"/>
                <w:b w:val="0"/>
                <w:sz w:val="20"/>
              </w:rPr>
              <w:t>网关设备错误</w:t>
            </w:r>
          </w:p>
        </w:tc>
      </w:tr>
      <w:tr w:rsidR="008E12D1" w:rsidRPr="00073E74" w:rsidTr="00DE3012">
        <w:trPr>
          <w:jc w:val="center"/>
        </w:trPr>
        <w:tc>
          <w:tcPr>
            <w:tcW w:w="1605" w:type="dxa"/>
            <w:shd w:val="clear" w:color="auto" w:fill="E0E0E0"/>
          </w:tcPr>
          <w:p w:rsidR="008E12D1" w:rsidRPr="00073E74" w:rsidRDefault="008E12D1" w:rsidP="00DE3012">
            <w:pPr>
              <w:pStyle w:val="TableHead"/>
              <w:ind w:firstLine="420"/>
              <w:rPr>
                <w:rFonts w:ascii="宋体" w:hAnsi="宋体"/>
                <w:b w:val="0"/>
                <w:sz w:val="21"/>
                <w:szCs w:val="21"/>
                <w:lang w:eastAsia="zh-CN"/>
              </w:rPr>
            </w:pPr>
            <w:r>
              <w:rPr>
                <w:rFonts w:ascii="宋体" w:hAnsi="宋体"/>
                <w:b w:val="0"/>
                <w:sz w:val="21"/>
                <w:szCs w:val="21"/>
              </w:rPr>
              <w:t>-</w:t>
            </w:r>
            <w:r>
              <w:rPr>
                <w:rFonts w:ascii="宋体" w:hAnsi="宋体" w:hint="eastAsia"/>
                <w:b w:val="0"/>
                <w:sz w:val="21"/>
                <w:szCs w:val="21"/>
                <w:lang w:eastAsia="zh-CN"/>
              </w:rPr>
              <w:t>2</w:t>
            </w:r>
            <w:r>
              <w:rPr>
                <w:rFonts w:ascii="宋体" w:hAnsi="宋体"/>
                <w:b w:val="0"/>
                <w:sz w:val="21"/>
                <w:szCs w:val="21"/>
              </w:rPr>
              <w:t>0</w:t>
            </w:r>
            <w:r>
              <w:rPr>
                <w:rFonts w:ascii="宋体" w:hAnsi="宋体" w:hint="eastAsia"/>
                <w:b w:val="0"/>
                <w:sz w:val="21"/>
                <w:szCs w:val="21"/>
                <w:lang w:eastAsia="zh-CN"/>
              </w:rPr>
              <w:t>1</w:t>
            </w:r>
          </w:p>
        </w:tc>
        <w:tc>
          <w:tcPr>
            <w:tcW w:w="6671" w:type="dxa"/>
          </w:tcPr>
          <w:p w:rsidR="008E12D1" w:rsidRPr="00073E74" w:rsidRDefault="008E12D1" w:rsidP="008E12D1">
            <w:pPr>
              <w:pStyle w:val="TableRow"/>
              <w:tabs>
                <w:tab w:val="num" w:pos="720"/>
              </w:tabs>
              <w:ind w:left="420" w:hanging="420"/>
              <w:rPr>
                <w:rFonts w:ascii="宋体" w:hAnsi="宋体"/>
                <w:sz w:val="21"/>
                <w:szCs w:val="21"/>
                <w:lang w:eastAsia="zh-CN"/>
              </w:rPr>
            </w:pPr>
            <w:r>
              <w:rPr>
                <w:rFonts w:hint="eastAsia"/>
                <w:lang w:eastAsia="zh-CN"/>
              </w:rPr>
              <w:t>网关</w:t>
            </w:r>
            <w:r>
              <w:rPr>
                <w:rFonts w:hint="eastAsia"/>
                <w:lang w:eastAsia="zh-CN"/>
              </w:rPr>
              <w:t>MAC</w:t>
            </w:r>
            <w:r>
              <w:rPr>
                <w:rFonts w:hint="eastAsia"/>
                <w:lang w:eastAsia="zh-CN"/>
              </w:rPr>
              <w:t>地址不存在</w:t>
            </w:r>
          </w:p>
        </w:tc>
      </w:tr>
      <w:tr w:rsidR="008E12D1" w:rsidRPr="00073E74" w:rsidTr="00DE3012">
        <w:trPr>
          <w:jc w:val="center"/>
        </w:trPr>
        <w:tc>
          <w:tcPr>
            <w:tcW w:w="1605" w:type="dxa"/>
            <w:shd w:val="clear" w:color="auto" w:fill="E0E0E0"/>
          </w:tcPr>
          <w:p w:rsidR="008E12D1" w:rsidRPr="00073E74" w:rsidRDefault="008E12D1" w:rsidP="00DE3012">
            <w:pPr>
              <w:pStyle w:val="TableHead"/>
              <w:ind w:firstLine="420"/>
              <w:rPr>
                <w:rFonts w:ascii="宋体" w:hAnsi="宋体"/>
                <w:b w:val="0"/>
                <w:sz w:val="21"/>
                <w:szCs w:val="21"/>
                <w:lang w:eastAsia="zh-CN"/>
              </w:rPr>
            </w:pPr>
            <w:r>
              <w:rPr>
                <w:rFonts w:ascii="宋体" w:hAnsi="宋体"/>
                <w:b w:val="0"/>
                <w:sz w:val="21"/>
                <w:szCs w:val="21"/>
              </w:rPr>
              <w:t>-</w:t>
            </w:r>
            <w:r>
              <w:rPr>
                <w:rFonts w:ascii="宋体" w:hAnsi="宋体" w:hint="eastAsia"/>
                <w:b w:val="0"/>
                <w:sz w:val="21"/>
                <w:szCs w:val="21"/>
                <w:lang w:eastAsia="zh-CN"/>
              </w:rPr>
              <w:t>202</w:t>
            </w:r>
          </w:p>
        </w:tc>
        <w:tc>
          <w:tcPr>
            <w:tcW w:w="6671" w:type="dxa"/>
          </w:tcPr>
          <w:p w:rsidR="008E12D1" w:rsidRDefault="008E12D1" w:rsidP="008E12D1">
            <w:pPr>
              <w:pStyle w:val="TableRow"/>
              <w:tabs>
                <w:tab w:val="num" w:pos="720"/>
              </w:tabs>
              <w:ind w:left="420" w:hanging="420"/>
              <w:rPr>
                <w:rFonts w:ascii="宋体" w:hAnsi="宋体"/>
                <w:sz w:val="21"/>
                <w:szCs w:val="21"/>
                <w:lang w:eastAsia="zh-CN"/>
              </w:rPr>
            </w:pPr>
            <w:r>
              <w:rPr>
                <w:rFonts w:hint="eastAsia"/>
                <w:lang w:eastAsia="zh-CN"/>
              </w:rPr>
              <w:t>网关下设备</w:t>
            </w:r>
            <w:r>
              <w:rPr>
                <w:rFonts w:hint="eastAsia"/>
                <w:lang w:eastAsia="zh-CN"/>
              </w:rPr>
              <w:t>MAC</w:t>
            </w:r>
            <w:r>
              <w:rPr>
                <w:rFonts w:hint="eastAsia"/>
                <w:lang w:eastAsia="zh-CN"/>
              </w:rPr>
              <w:t>地址不存在</w:t>
            </w:r>
          </w:p>
        </w:tc>
      </w:tr>
      <w:tr w:rsidR="008E12D1" w:rsidRPr="00073E74" w:rsidTr="00DE3012">
        <w:trPr>
          <w:cantSplit/>
          <w:jc w:val="center"/>
        </w:trPr>
        <w:tc>
          <w:tcPr>
            <w:tcW w:w="1605" w:type="dxa"/>
            <w:shd w:val="clear" w:color="auto" w:fill="E0E0E0"/>
          </w:tcPr>
          <w:p w:rsidR="008E12D1" w:rsidRPr="00073E74" w:rsidRDefault="008E12D1" w:rsidP="00DE3012">
            <w:pPr>
              <w:pStyle w:val="TableHead"/>
              <w:ind w:firstLine="420"/>
              <w:rPr>
                <w:rFonts w:ascii="宋体" w:hAnsi="宋体"/>
                <w:b w:val="0"/>
                <w:sz w:val="21"/>
                <w:szCs w:val="21"/>
                <w:lang w:eastAsia="zh-CN"/>
              </w:rPr>
            </w:pPr>
            <w:r>
              <w:rPr>
                <w:rFonts w:ascii="宋体" w:hAnsi="宋体"/>
                <w:b w:val="0"/>
                <w:sz w:val="21"/>
                <w:szCs w:val="21"/>
                <w:lang w:eastAsia="zh-CN"/>
              </w:rPr>
              <w:t>-</w:t>
            </w:r>
            <w:r>
              <w:rPr>
                <w:rFonts w:ascii="宋体" w:hAnsi="宋体" w:hint="eastAsia"/>
                <w:b w:val="0"/>
                <w:sz w:val="21"/>
                <w:szCs w:val="21"/>
                <w:lang w:eastAsia="zh-CN"/>
              </w:rPr>
              <w:t>203</w:t>
            </w:r>
          </w:p>
        </w:tc>
        <w:tc>
          <w:tcPr>
            <w:tcW w:w="6671" w:type="dxa"/>
          </w:tcPr>
          <w:p w:rsidR="008E12D1" w:rsidRDefault="008E12D1" w:rsidP="008E12D1">
            <w:pPr>
              <w:pStyle w:val="TableRow"/>
              <w:tabs>
                <w:tab w:val="num" w:pos="720"/>
              </w:tabs>
              <w:ind w:left="420" w:hanging="420"/>
              <w:rPr>
                <w:rFonts w:ascii="宋体" w:hAnsi="宋体"/>
                <w:sz w:val="21"/>
                <w:szCs w:val="21"/>
                <w:lang w:eastAsia="zh-CN"/>
              </w:rPr>
            </w:pPr>
            <w:r>
              <w:rPr>
                <w:rFonts w:hint="eastAsia"/>
                <w:lang w:eastAsia="zh-CN"/>
              </w:rPr>
              <w:t>网关连接失败</w:t>
            </w:r>
          </w:p>
        </w:tc>
      </w:tr>
      <w:tr w:rsidR="008E12D1" w:rsidRPr="00073E74" w:rsidTr="00DE3012">
        <w:trPr>
          <w:cantSplit/>
          <w:jc w:val="center"/>
        </w:trPr>
        <w:tc>
          <w:tcPr>
            <w:tcW w:w="1605" w:type="dxa"/>
            <w:shd w:val="clear" w:color="auto" w:fill="E0E0E0"/>
          </w:tcPr>
          <w:p w:rsidR="008E12D1" w:rsidRPr="00073E74" w:rsidRDefault="008E12D1" w:rsidP="00DE3012">
            <w:pPr>
              <w:pStyle w:val="TableHead"/>
              <w:ind w:firstLine="420"/>
              <w:rPr>
                <w:rFonts w:ascii="宋体" w:hAnsi="宋体"/>
                <w:b w:val="0"/>
                <w:sz w:val="21"/>
                <w:szCs w:val="21"/>
                <w:lang w:eastAsia="zh-CN"/>
              </w:rPr>
            </w:pPr>
            <w:r>
              <w:rPr>
                <w:rFonts w:ascii="宋体" w:hAnsi="宋体"/>
                <w:b w:val="0"/>
                <w:sz w:val="21"/>
                <w:szCs w:val="21"/>
                <w:lang w:eastAsia="zh-CN"/>
              </w:rPr>
              <w:t>-</w:t>
            </w:r>
            <w:r>
              <w:rPr>
                <w:rFonts w:ascii="宋体" w:hAnsi="宋体" w:hint="eastAsia"/>
                <w:b w:val="0"/>
                <w:sz w:val="21"/>
                <w:szCs w:val="21"/>
                <w:lang w:eastAsia="zh-CN"/>
              </w:rPr>
              <w:t>204</w:t>
            </w:r>
          </w:p>
        </w:tc>
        <w:tc>
          <w:tcPr>
            <w:tcW w:w="6671" w:type="dxa"/>
          </w:tcPr>
          <w:p w:rsidR="008E12D1" w:rsidRPr="00073E74" w:rsidRDefault="008E12D1" w:rsidP="008E12D1">
            <w:pPr>
              <w:pStyle w:val="TableRow"/>
              <w:tabs>
                <w:tab w:val="num" w:pos="720"/>
              </w:tabs>
              <w:ind w:left="420" w:hanging="420"/>
              <w:rPr>
                <w:rFonts w:ascii="宋体" w:hAnsi="宋体"/>
                <w:sz w:val="21"/>
                <w:szCs w:val="21"/>
                <w:lang w:eastAsia="zh-CN"/>
              </w:rPr>
            </w:pPr>
            <w:r>
              <w:rPr>
                <w:rFonts w:hint="eastAsia"/>
                <w:lang w:eastAsia="zh-CN"/>
              </w:rPr>
              <w:t>网关认证失败</w:t>
            </w:r>
          </w:p>
        </w:tc>
      </w:tr>
      <w:tr w:rsidR="008E12D1" w:rsidRPr="00073E74"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-205</w:t>
            </w:r>
          </w:p>
        </w:tc>
        <w:tc>
          <w:tcPr>
            <w:tcW w:w="6671" w:type="dxa"/>
          </w:tcPr>
          <w:p w:rsidR="008E12D1" w:rsidRDefault="008E12D1" w:rsidP="008E12D1">
            <w:pPr>
              <w:pStyle w:val="TableRow"/>
              <w:tabs>
                <w:tab w:val="num" w:pos="720"/>
              </w:tabs>
              <w:ind w:left="420" w:hanging="420"/>
              <w:rPr>
                <w:lang w:eastAsia="zh-CN"/>
              </w:rPr>
            </w:pPr>
            <w:r>
              <w:rPr>
                <w:rFonts w:hint="eastAsia"/>
                <w:lang w:eastAsia="zh-CN"/>
              </w:rPr>
              <w:t>网关参数错误</w:t>
            </w:r>
          </w:p>
        </w:tc>
      </w:tr>
      <w:tr w:rsidR="008E12D1" w:rsidRPr="00073E74" w:rsidTr="00DE3012">
        <w:trPr>
          <w:cantSplit/>
          <w:jc w:val="center"/>
        </w:trPr>
        <w:tc>
          <w:tcPr>
            <w:tcW w:w="8276" w:type="dxa"/>
            <w:gridSpan w:val="2"/>
            <w:shd w:val="clear" w:color="auto" w:fill="E0E0E0"/>
          </w:tcPr>
          <w:p w:rsidR="008E12D1" w:rsidRPr="00FC7EE3" w:rsidRDefault="008E12D1" w:rsidP="00DE3012">
            <w:pPr>
              <w:pStyle w:val="TableHead"/>
              <w:ind w:firstLine="420"/>
            </w:pPr>
            <w:r w:rsidRPr="00FC7EE3">
              <w:rPr>
                <w:rFonts w:ascii="宋体" w:hAnsi="宋体"/>
                <w:sz w:val="20"/>
              </w:rPr>
              <w:t>3XX</w:t>
            </w:r>
            <w:r>
              <w:rPr>
                <w:rFonts w:ascii="宋体" w:hAnsi="宋体" w:hint="eastAsia"/>
                <w:b w:val="0"/>
                <w:sz w:val="20"/>
                <w:lang w:eastAsia="zh-CN"/>
              </w:rPr>
              <w:t xml:space="preserve"> - </w:t>
            </w:r>
            <w:r w:rsidRPr="00FC7EE3">
              <w:rPr>
                <w:rFonts w:hint="eastAsia"/>
                <w:b w:val="0"/>
                <w:sz w:val="20"/>
              </w:rPr>
              <w:t>插件错误</w:t>
            </w:r>
          </w:p>
        </w:tc>
      </w:tr>
      <w:tr w:rsidR="008E12D1" w:rsidRPr="00073E74"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-301</w:t>
            </w:r>
          </w:p>
        </w:tc>
        <w:tc>
          <w:tcPr>
            <w:tcW w:w="6671" w:type="dxa"/>
          </w:tcPr>
          <w:p w:rsidR="008E12D1" w:rsidRDefault="008E12D1" w:rsidP="008E12D1">
            <w:pPr>
              <w:pStyle w:val="TableRow"/>
              <w:tabs>
                <w:tab w:val="num" w:pos="720"/>
              </w:tabs>
              <w:ind w:left="420" w:hanging="420"/>
              <w:rPr>
                <w:lang w:eastAsia="zh-CN"/>
              </w:rPr>
            </w:pPr>
            <w:r w:rsidRPr="00367036">
              <w:rPr>
                <w:rFonts w:hint="eastAsia"/>
                <w:snapToGrid w:val="0"/>
                <w:szCs w:val="21"/>
                <w:lang w:eastAsia="zh-CN"/>
              </w:rPr>
              <w:t>插件</w:t>
            </w:r>
            <w:r w:rsidRPr="00367036">
              <w:rPr>
                <w:snapToGrid w:val="0"/>
                <w:szCs w:val="21"/>
                <w:lang w:eastAsia="zh-CN"/>
              </w:rPr>
              <w:t>已</w:t>
            </w:r>
            <w:r w:rsidRPr="00367036">
              <w:rPr>
                <w:rFonts w:hint="eastAsia"/>
                <w:snapToGrid w:val="0"/>
                <w:szCs w:val="21"/>
                <w:lang w:eastAsia="zh-CN"/>
              </w:rPr>
              <w:t>完</w:t>
            </w:r>
            <w:r w:rsidRPr="00367036">
              <w:rPr>
                <w:snapToGrid w:val="0"/>
                <w:szCs w:val="21"/>
                <w:lang w:eastAsia="zh-CN"/>
              </w:rPr>
              <w:t>成安装</w:t>
            </w:r>
          </w:p>
        </w:tc>
      </w:tr>
      <w:tr w:rsidR="008E12D1" w:rsidRPr="00073E74"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-302</w:t>
            </w:r>
          </w:p>
        </w:tc>
        <w:tc>
          <w:tcPr>
            <w:tcW w:w="6671" w:type="dxa"/>
          </w:tcPr>
          <w:p w:rsidR="008E12D1" w:rsidRDefault="008E12D1" w:rsidP="008E12D1">
            <w:pPr>
              <w:pStyle w:val="TableRow"/>
              <w:tabs>
                <w:tab w:val="num" w:pos="720"/>
              </w:tabs>
              <w:ind w:left="420" w:hanging="420"/>
              <w:rPr>
                <w:lang w:eastAsia="zh-CN"/>
              </w:rPr>
            </w:pPr>
            <w:r w:rsidRPr="00FD556B">
              <w:rPr>
                <w:lang w:eastAsia="zh-CN"/>
              </w:rPr>
              <w:t>插件不存在</w:t>
            </w:r>
          </w:p>
        </w:tc>
      </w:tr>
      <w:tr w:rsidR="008E12D1" w:rsidRPr="00073E74"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-303</w:t>
            </w:r>
          </w:p>
        </w:tc>
        <w:tc>
          <w:tcPr>
            <w:tcW w:w="6671" w:type="dxa"/>
          </w:tcPr>
          <w:p w:rsidR="008E12D1" w:rsidRDefault="008E12D1" w:rsidP="008E12D1">
            <w:pPr>
              <w:pStyle w:val="TableRow"/>
              <w:tabs>
                <w:tab w:val="num" w:pos="720"/>
              </w:tabs>
              <w:ind w:left="420" w:hanging="420"/>
              <w:rPr>
                <w:lang w:eastAsia="zh-CN"/>
              </w:rPr>
            </w:pPr>
            <w:r w:rsidRPr="00D84FD0">
              <w:rPr>
                <w:rFonts w:hint="eastAsia"/>
                <w:snapToGrid w:val="0"/>
                <w:szCs w:val="21"/>
                <w:lang w:eastAsia="zh-CN"/>
              </w:rPr>
              <w:t>插件</w:t>
            </w:r>
            <w:r>
              <w:rPr>
                <w:rFonts w:hint="eastAsia"/>
                <w:snapToGrid w:val="0"/>
                <w:szCs w:val="21"/>
                <w:lang w:eastAsia="zh-CN"/>
              </w:rPr>
              <w:t>无法关闭</w:t>
            </w:r>
          </w:p>
        </w:tc>
      </w:tr>
      <w:tr w:rsidR="008E12D1" w:rsidRPr="00073E74"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-304</w:t>
            </w:r>
          </w:p>
        </w:tc>
        <w:tc>
          <w:tcPr>
            <w:tcW w:w="6671" w:type="dxa"/>
          </w:tcPr>
          <w:p w:rsidR="008E12D1" w:rsidRDefault="008E12D1" w:rsidP="008E12D1">
            <w:pPr>
              <w:pStyle w:val="TableRow"/>
              <w:tabs>
                <w:tab w:val="num" w:pos="720"/>
              </w:tabs>
              <w:ind w:left="420" w:hanging="420"/>
              <w:rPr>
                <w:lang w:eastAsia="zh-CN"/>
              </w:rPr>
            </w:pPr>
            <w:r w:rsidRPr="00FD556B">
              <w:rPr>
                <w:lang w:eastAsia="zh-CN"/>
              </w:rPr>
              <w:t>不可禁用</w:t>
            </w:r>
          </w:p>
        </w:tc>
      </w:tr>
      <w:tr w:rsidR="008E12D1" w:rsidRPr="00073E74" w:rsidDel="00433E59" w:rsidTr="00DE3012">
        <w:trPr>
          <w:cantSplit/>
          <w:jc w:val="center"/>
        </w:trPr>
        <w:tc>
          <w:tcPr>
            <w:tcW w:w="1605" w:type="dxa"/>
            <w:shd w:val="clear" w:color="auto" w:fill="E0E0E0"/>
          </w:tcPr>
          <w:p w:rsidR="008E12D1" w:rsidRPr="00073E74" w:rsidRDefault="008E12D1" w:rsidP="00DE3012">
            <w:pPr>
              <w:pStyle w:val="TableHead"/>
              <w:ind w:firstLine="420"/>
              <w:rPr>
                <w:rFonts w:ascii="宋体" w:hAnsi="宋体"/>
                <w:b w:val="0"/>
                <w:sz w:val="21"/>
                <w:szCs w:val="21"/>
                <w:lang w:eastAsia="zh-CN"/>
              </w:rPr>
            </w:pPr>
            <w:r>
              <w:rPr>
                <w:rFonts w:ascii="宋体" w:hAnsi="宋体"/>
                <w:b w:val="0"/>
                <w:sz w:val="21"/>
                <w:szCs w:val="21"/>
                <w:lang w:eastAsia="zh-CN"/>
              </w:rPr>
              <w:t>-</w:t>
            </w:r>
            <w:r>
              <w:rPr>
                <w:rFonts w:ascii="宋体" w:hAnsi="宋体" w:hint="eastAsia"/>
                <w:b w:val="0"/>
                <w:sz w:val="21"/>
                <w:szCs w:val="21"/>
                <w:lang w:eastAsia="zh-CN"/>
              </w:rPr>
              <w:t>305</w:t>
            </w:r>
          </w:p>
        </w:tc>
        <w:tc>
          <w:tcPr>
            <w:tcW w:w="6671" w:type="dxa"/>
          </w:tcPr>
          <w:p w:rsidR="008E12D1" w:rsidRPr="00073E74" w:rsidDel="00433E59" w:rsidRDefault="008E12D1" w:rsidP="008E12D1">
            <w:pPr>
              <w:pStyle w:val="TableRow"/>
              <w:tabs>
                <w:tab w:val="num" w:pos="720"/>
              </w:tabs>
              <w:ind w:left="420" w:hanging="420"/>
              <w:rPr>
                <w:rFonts w:ascii="宋体" w:hAnsi="宋体"/>
                <w:sz w:val="21"/>
                <w:szCs w:val="21"/>
                <w:lang w:eastAsia="zh-CN"/>
              </w:rPr>
            </w:pPr>
            <w:r w:rsidRPr="00F20ABC">
              <w:rPr>
                <w:rFonts w:hint="eastAsia"/>
              </w:rPr>
              <w:t>插件安装失败</w:t>
            </w:r>
          </w:p>
        </w:tc>
      </w:tr>
      <w:tr w:rsidR="008E12D1" w:rsidRPr="00073E74" w:rsidDel="00433E59"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-306</w:t>
            </w:r>
          </w:p>
        </w:tc>
        <w:tc>
          <w:tcPr>
            <w:tcW w:w="6671" w:type="dxa"/>
          </w:tcPr>
          <w:p w:rsidR="008E12D1" w:rsidRPr="00F20ABC" w:rsidRDefault="008E12D1" w:rsidP="008E12D1">
            <w:pPr>
              <w:pStyle w:val="TableRow"/>
              <w:tabs>
                <w:tab w:val="num" w:pos="720"/>
              </w:tabs>
              <w:ind w:left="420" w:hanging="420"/>
              <w:rPr>
                <w:lang w:eastAsia="zh-CN"/>
              </w:rPr>
            </w:pPr>
            <w:r>
              <w:rPr>
                <w:rFonts w:hint="eastAsia"/>
                <w:lang w:eastAsia="zh-CN"/>
              </w:rPr>
              <w:t>心跳</w:t>
            </w:r>
            <w:r>
              <w:rPr>
                <w:lang w:eastAsia="zh-CN"/>
              </w:rPr>
              <w:t>保</w:t>
            </w:r>
            <w:r>
              <w:rPr>
                <w:rFonts w:hint="eastAsia"/>
                <w:lang w:eastAsia="zh-CN"/>
              </w:rPr>
              <w:t>活时间</w:t>
            </w:r>
            <w:r>
              <w:rPr>
                <w:lang w:eastAsia="zh-CN"/>
              </w:rPr>
              <w:t>设置失败</w:t>
            </w:r>
          </w:p>
        </w:tc>
      </w:tr>
      <w:tr w:rsidR="008E12D1" w:rsidRPr="00073E74" w:rsidDel="00433E59"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-307</w:t>
            </w:r>
          </w:p>
        </w:tc>
        <w:tc>
          <w:tcPr>
            <w:tcW w:w="6671" w:type="dxa"/>
          </w:tcPr>
          <w:p w:rsidR="008E12D1" w:rsidRPr="00C439CA" w:rsidRDefault="008E12D1" w:rsidP="008E12D1">
            <w:pPr>
              <w:pStyle w:val="TableRow"/>
              <w:tabs>
                <w:tab w:val="num" w:pos="720"/>
              </w:tabs>
              <w:ind w:left="420" w:hanging="420"/>
              <w:rPr>
                <w:lang w:eastAsia="zh-CN"/>
              </w:rPr>
            </w:pPr>
            <w:r w:rsidRPr="00C439CA">
              <w:rPr>
                <w:rFonts w:ascii="宋体" w:hint="eastAsia"/>
              </w:rPr>
              <w:t>插</w:t>
            </w:r>
            <w:r w:rsidRPr="00C439CA">
              <w:rPr>
                <w:rFonts w:ascii="宋体"/>
              </w:rPr>
              <w:t>件不可卸载</w:t>
            </w:r>
          </w:p>
        </w:tc>
      </w:tr>
      <w:tr w:rsidR="008E12D1" w:rsidRPr="00073E74" w:rsidDel="00433E59"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-308</w:t>
            </w:r>
          </w:p>
        </w:tc>
        <w:tc>
          <w:tcPr>
            <w:tcW w:w="6671" w:type="dxa"/>
          </w:tcPr>
          <w:p w:rsidR="008E12D1" w:rsidRPr="00C439CA" w:rsidRDefault="008E12D1" w:rsidP="008E12D1">
            <w:pPr>
              <w:pStyle w:val="TableRow"/>
              <w:tabs>
                <w:tab w:val="num" w:pos="720"/>
              </w:tabs>
              <w:ind w:left="420" w:hanging="420"/>
              <w:rPr>
                <w:lang w:eastAsia="zh-CN"/>
              </w:rPr>
            </w:pPr>
            <w:r w:rsidRPr="00C439CA">
              <w:rPr>
                <w:rFonts w:ascii="宋体" w:hint="eastAsia"/>
              </w:rPr>
              <w:t>插件</w:t>
            </w:r>
            <w:r w:rsidRPr="00C439CA">
              <w:rPr>
                <w:rFonts w:ascii="宋体"/>
              </w:rPr>
              <w:t>未处于运行状态</w:t>
            </w:r>
          </w:p>
        </w:tc>
      </w:tr>
      <w:tr w:rsidR="008E12D1" w:rsidRPr="00073E74" w:rsidDel="00433E59"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-309</w:t>
            </w:r>
          </w:p>
        </w:tc>
        <w:tc>
          <w:tcPr>
            <w:tcW w:w="6671" w:type="dxa"/>
          </w:tcPr>
          <w:p w:rsidR="008E12D1" w:rsidRPr="00C439CA" w:rsidRDefault="008E12D1" w:rsidP="008E12D1">
            <w:pPr>
              <w:pStyle w:val="TableRow"/>
              <w:tabs>
                <w:tab w:val="num" w:pos="720"/>
              </w:tabs>
              <w:ind w:left="420" w:hanging="420"/>
            </w:pPr>
            <w:r w:rsidRPr="00C439CA">
              <w:rPr>
                <w:rFonts w:hint="eastAsia"/>
              </w:rPr>
              <w:t>插件</w:t>
            </w:r>
            <w:r w:rsidRPr="00C439CA">
              <w:t>返回</w:t>
            </w:r>
            <w:r w:rsidRPr="00C439CA">
              <w:rPr>
                <w:rFonts w:hint="eastAsia"/>
              </w:rPr>
              <w:t>禁用</w:t>
            </w:r>
            <w:r w:rsidRPr="00C439CA">
              <w:t>失败</w:t>
            </w:r>
          </w:p>
        </w:tc>
      </w:tr>
      <w:tr w:rsidR="008E12D1" w:rsidRPr="00073E74" w:rsidDel="00433E59"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-310</w:t>
            </w:r>
          </w:p>
        </w:tc>
        <w:tc>
          <w:tcPr>
            <w:tcW w:w="6671" w:type="dxa"/>
          </w:tcPr>
          <w:p w:rsidR="008E12D1" w:rsidRPr="00C439CA" w:rsidRDefault="008E12D1" w:rsidP="008E12D1">
            <w:pPr>
              <w:pStyle w:val="TableRow"/>
              <w:tabs>
                <w:tab w:val="num" w:pos="720"/>
              </w:tabs>
              <w:ind w:left="420" w:hanging="420"/>
              <w:rPr>
                <w:lang w:eastAsia="zh-CN"/>
              </w:rPr>
            </w:pPr>
            <w:r w:rsidRPr="00C439CA">
              <w:rPr>
                <w:rFonts w:hint="eastAsia"/>
                <w:lang w:eastAsia="zh-CN"/>
              </w:rPr>
              <w:t>插件</w:t>
            </w:r>
            <w:r w:rsidRPr="00C439CA">
              <w:rPr>
                <w:lang w:eastAsia="zh-CN"/>
              </w:rPr>
              <w:t>操作</w:t>
            </w:r>
            <w:r w:rsidRPr="00C439CA">
              <w:rPr>
                <w:rFonts w:hint="eastAsia"/>
                <w:lang w:eastAsia="zh-CN"/>
              </w:rPr>
              <w:t>超</w:t>
            </w:r>
            <w:r w:rsidRPr="00C439CA">
              <w:rPr>
                <w:lang w:eastAsia="zh-CN"/>
              </w:rPr>
              <w:t>时强</w:t>
            </w:r>
            <w:r w:rsidRPr="00C439CA">
              <w:rPr>
                <w:rFonts w:hint="eastAsia"/>
                <w:lang w:eastAsia="zh-CN"/>
              </w:rPr>
              <w:t>制</w:t>
            </w:r>
            <w:r w:rsidRPr="00C439CA">
              <w:rPr>
                <w:lang w:eastAsia="zh-CN"/>
              </w:rPr>
              <w:t>停用</w:t>
            </w:r>
          </w:p>
        </w:tc>
      </w:tr>
      <w:tr w:rsidR="008E12D1" w:rsidRPr="00073E74"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-311</w:t>
            </w:r>
          </w:p>
        </w:tc>
        <w:tc>
          <w:tcPr>
            <w:tcW w:w="6671" w:type="dxa"/>
          </w:tcPr>
          <w:p w:rsidR="008E12D1" w:rsidRPr="00F20ABC" w:rsidRDefault="008E12D1" w:rsidP="008E12D1">
            <w:pPr>
              <w:pStyle w:val="TableRow"/>
              <w:tabs>
                <w:tab w:val="num" w:pos="720"/>
              </w:tabs>
              <w:ind w:left="420" w:hanging="420"/>
              <w:rPr>
                <w:lang w:eastAsia="zh-CN"/>
              </w:rPr>
            </w:pPr>
            <w:r w:rsidRPr="000D3119">
              <w:rPr>
                <w:rFonts w:hint="eastAsia"/>
                <w:lang w:eastAsia="zh-CN"/>
              </w:rPr>
              <w:t>下</w:t>
            </w:r>
            <w:r w:rsidRPr="000D3119">
              <w:rPr>
                <w:lang w:eastAsia="zh-CN"/>
              </w:rPr>
              <w:t>载失败</w:t>
            </w:r>
          </w:p>
        </w:tc>
      </w:tr>
      <w:tr w:rsidR="008E12D1" w:rsidRPr="00073E74"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-312</w:t>
            </w:r>
          </w:p>
        </w:tc>
        <w:tc>
          <w:tcPr>
            <w:tcW w:w="6671" w:type="dxa"/>
          </w:tcPr>
          <w:p w:rsidR="008E12D1" w:rsidRPr="00F20ABC" w:rsidRDefault="008E12D1" w:rsidP="008E12D1">
            <w:pPr>
              <w:pStyle w:val="TableRow"/>
              <w:tabs>
                <w:tab w:val="num" w:pos="720"/>
              </w:tabs>
              <w:ind w:left="420" w:hanging="420"/>
              <w:rPr>
                <w:lang w:eastAsia="zh-CN"/>
              </w:rPr>
            </w:pPr>
            <w:r w:rsidRPr="000D3119">
              <w:rPr>
                <w:rFonts w:hint="eastAsia"/>
                <w:lang w:eastAsia="zh-CN"/>
              </w:rPr>
              <w:t>插件</w:t>
            </w:r>
            <w:r w:rsidRPr="000D3119">
              <w:rPr>
                <w:lang w:eastAsia="zh-CN"/>
              </w:rPr>
              <w:t>启动失败</w:t>
            </w:r>
          </w:p>
        </w:tc>
      </w:tr>
      <w:tr w:rsidR="008E12D1" w:rsidRPr="00073E74" w:rsidDel="00433E59"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Pr>
                <w:rFonts w:ascii="宋体" w:hAnsi="宋体" w:hint="eastAsia"/>
                <w:b w:val="0"/>
                <w:sz w:val="21"/>
                <w:szCs w:val="21"/>
                <w:lang w:eastAsia="zh-CN"/>
              </w:rPr>
              <w:t>-313</w:t>
            </w:r>
          </w:p>
        </w:tc>
        <w:tc>
          <w:tcPr>
            <w:tcW w:w="6671" w:type="dxa"/>
          </w:tcPr>
          <w:p w:rsidR="008E12D1" w:rsidRPr="00C439CA" w:rsidRDefault="008E12D1" w:rsidP="008E12D1">
            <w:pPr>
              <w:pStyle w:val="TableRow"/>
              <w:tabs>
                <w:tab w:val="num" w:pos="720"/>
              </w:tabs>
              <w:ind w:left="420" w:hanging="420"/>
              <w:rPr>
                <w:lang w:eastAsia="zh-CN"/>
              </w:rPr>
            </w:pPr>
            <w:r>
              <w:rPr>
                <w:rFonts w:hint="eastAsia"/>
                <w:lang w:eastAsia="zh-CN"/>
              </w:rPr>
              <w:t>插件已经存在</w:t>
            </w:r>
          </w:p>
        </w:tc>
      </w:tr>
      <w:tr w:rsidR="008E12D1" w:rsidRPr="00073E74" w:rsidDel="00433E59" w:rsidTr="00DE3012">
        <w:trPr>
          <w:cantSplit/>
          <w:jc w:val="center"/>
        </w:trPr>
        <w:tc>
          <w:tcPr>
            <w:tcW w:w="8276" w:type="dxa"/>
            <w:gridSpan w:val="2"/>
            <w:shd w:val="clear" w:color="auto" w:fill="E0E0E0"/>
          </w:tcPr>
          <w:p w:rsidR="008E12D1" w:rsidRPr="00FC7EE3" w:rsidRDefault="008E12D1" w:rsidP="00DE3012">
            <w:pPr>
              <w:pStyle w:val="TableHead"/>
              <w:ind w:firstLine="420"/>
            </w:pPr>
            <w:r w:rsidRPr="00FC7EE3">
              <w:rPr>
                <w:rFonts w:ascii="宋体" w:hAnsi="宋体"/>
                <w:sz w:val="20"/>
              </w:rPr>
              <w:t>4XX</w:t>
            </w:r>
            <w:r>
              <w:rPr>
                <w:rFonts w:ascii="宋体" w:hAnsi="宋体" w:hint="eastAsia"/>
                <w:b w:val="0"/>
                <w:sz w:val="20"/>
                <w:lang w:eastAsia="zh-CN"/>
              </w:rPr>
              <w:t xml:space="preserve"> - </w:t>
            </w:r>
            <w:r w:rsidR="00626ECF">
              <w:rPr>
                <w:rFonts w:hint="eastAsia"/>
                <w:b w:val="0"/>
                <w:sz w:val="20"/>
                <w:lang w:eastAsia="zh-CN"/>
              </w:rPr>
              <w:t>其它</w:t>
            </w:r>
            <w:r w:rsidRPr="00FC7EE3">
              <w:rPr>
                <w:rFonts w:hint="eastAsia"/>
                <w:b w:val="0"/>
                <w:sz w:val="20"/>
              </w:rPr>
              <w:t>错误</w:t>
            </w:r>
          </w:p>
        </w:tc>
      </w:tr>
      <w:tr w:rsidR="008E12D1" w:rsidRPr="00073E74" w:rsidDel="00433E59" w:rsidTr="00DE3012">
        <w:trPr>
          <w:cantSplit/>
          <w:jc w:val="center"/>
        </w:trPr>
        <w:tc>
          <w:tcPr>
            <w:tcW w:w="1605" w:type="dxa"/>
            <w:shd w:val="clear" w:color="auto" w:fill="E0E0E0"/>
          </w:tcPr>
          <w:p w:rsidR="008E12D1" w:rsidRDefault="008E12D1" w:rsidP="00DE3012">
            <w:pPr>
              <w:pStyle w:val="TableHead"/>
              <w:ind w:firstLine="420"/>
              <w:rPr>
                <w:rFonts w:ascii="宋体" w:hAnsi="宋体"/>
                <w:b w:val="0"/>
                <w:sz w:val="21"/>
                <w:szCs w:val="21"/>
                <w:lang w:eastAsia="zh-CN"/>
              </w:rPr>
            </w:pPr>
            <w:r w:rsidRPr="00381400">
              <w:rPr>
                <w:rFonts w:ascii="宋体" w:hAnsi="宋体"/>
                <w:b w:val="0"/>
                <w:sz w:val="21"/>
                <w:szCs w:val="21"/>
                <w:lang w:eastAsia="zh-CN"/>
              </w:rPr>
              <w:t>-</w:t>
            </w:r>
            <w:r>
              <w:rPr>
                <w:rFonts w:ascii="宋体" w:hAnsi="宋体" w:hint="eastAsia"/>
                <w:b w:val="0"/>
                <w:sz w:val="21"/>
                <w:szCs w:val="21"/>
                <w:lang w:eastAsia="zh-CN"/>
              </w:rPr>
              <w:t>4</w:t>
            </w:r>
            <w:r>
              <w:rPr>
                <w:rFonts w:ascii="宋体" w:hAnsi="宋体"/>
                <w:b w:val="0"/>
                <w:sz w:val="21"/>
                <w:szCs w:val="21"/>
                <w:lang w:eastAsia="zh-CN"/>
              </w:rPr>
              <w:t>00</w:t>
            </w:r>
          </w:p>
        </w:tc>
        <w:tc>
          <w:tcPr>
            <w:tcW w:w="6671" w:type="dxa"/>
          </w:tcPr>
          <w:p w:rsidR="008E12D1" w:rsidRPr="00C439CA" w:rsidRDefault="00626ECF" w:rsidP="008E12D1">
            <w:pPr>
              <w:pStyle w:val="TableRow"/>
              <w:tabs>
                <w:tab w:val="num" w:pos="720"/>
              </w:tabs>
              <w:ind w:left="420" w:hanging="420"/>
              <w:rPr>
                <w:lang w:eastAsia="zh-CN"/>
              </w:rPr>
            </w:pPr>
            <w:r>
              <w:rPr>
                <w:rFonts w:hint="eastAsia"/>
                <w:lang w:eastAsia="zh-CN"/>
              </w:rPr>
              <w:t>未知错误</w:t>
            </w:r>
          </w:p>
        </w:tc>
      </w:tr>
      <w:bookmarkEnd w:id="434"/>
      <w:bookmarkEnd w:id="435"/>
    </w:tbl>
    <w:p w:rsidR="000B1E1D" w:rsidRPr="0051001B" w:rsidRDefault="000B1E1D" w:rsidP="000B1E1D"/>
    <w:p w:rsidR="00D42845" w:rsidRDefault="00A02C56" w:rsidP="000315B9">
      <w:pPr>
        <w:pStyle w:val="QB10"/>
        <w:numPr>
          <w:ilvl w:val="0"/>
          <w:numId w:val="0"/>
        </w:numPr>
      </w:pPr>
      <w:bookmarkStart w:id="436" w:name="_Toc448149329"/>
      <w:r>
        <w:rPr>
          <w:rFonts w:hint="eastAsia"/>
        </w:rPr>
        <w:t>附录B 网关基本信息导入文件格式</w:t>
      </w:r>
      <w:bookmarkEnd w:id="436"/>
    </w:p>
    <w:p w:rsidR="003F4162" w:rsidRDefault="00A02C56">
      <w:r>
        <w:rPr>
          <w:rFonts w:hint="eastAsia"/>
        </w:rPr>
        <w:t>网关基本信息文件</w:t>
      </w:r>
      <w:r w:rsidR="003F4162">
        <w:rPr>
          <w:rFonts w:hint="eastAsia"/>
        </w:rPr>
        <w:t>支持</w:t>
      </w:r>
      <w:r w:rsidR="003F4162">
        <w:rPr>
          <w:rFonts w:hint="eastAsia"/>
        </w:rPr>
        <w:t>csv</w:t>
      </w:r>
      <w:r w:rsidR="003F4162">
        <w:rPr>
          <w:rFonts w:hint="eastAsia"/>
        </w:rPr>
        <w:t>、</w:t>
      </w:r>
      <w:r w:rsidR="003F4162">
        <w:rPr>
          <w:rFonts w:hint="eastAsia"/>
        </w:rPr>
        <w:t>xls</w:t>
      </w:r>
      <w:r w:rsidR="003F4162">
        <w:rPr>
          <w:rFonts w:hint="eastAsia"/>
        </w:rPr>
        <w:t>、</w:t>
      </w:r>
      <w:r w:rsidR="003F4162">
        <w:rPr>
          <w:rFonts w:hint="eastAsia"/>
        </w:rPr>
        <w:t>xlsx</w:t>
      </w:r>
      <w:r w:rsidR="003F4162">
        <w:rPr>
          <w:rFonts w:hint="eastAsia"/>
        </w:rPr>
        <w:t>和</w:t>
      </w:r>
      <w:r w:rsidR="003F4162">
        <w:rPr>
          <w:rFonts w:hint="eastAsia"/>
        </w:rPr>
        <w:t>xml</w:t>
      </w:r>
      <w:r w:rsidR="003F4162">
        <w:rPr>
          <w:rFonts w:hint="eastAsia"/>
        </w:rPr>
        <w:t>格式。</w:t>
      </w:r>
    </w:p>
    <w:p w:rsidR="0048610F" w:rsidRDefault="00A02C56">
      <w:r>
        <w:rPr>
          <w:rFonts w:hint="eastAsia"/>
        </w:rPr>
        <w:t>采用</w:t>
      </w:r>
      <w:r>
        <w:rPr>
          <w:rFonts w:hint="eastAsia"/>
        </w:rPr>
        <w:t>csv</w:t>
      </w:r>
      <w:r>
        <w:rPr>
          <w:rFonts w:hint="eastAsia"/>
        </w:rPr>
        <w:t>格式，每一行为一个网关的基本信息，每行的各个字段采用竖线“</w:t>
      </w:r>
      <w:r>
        <w:rPr>
          <w:rFonts w:hint="eastAsia"/>
        </w:rPr>
        <w:t>|</w:t>
      </w:r>
      <w:r>
        <w:rPr>
          <w:rFonts w:hint="eastAsia"/>
        </w:rPr>
        <w:t>”分割。文件采</w:t>
      </w:r>
      <w:r>
        <w:rPr>
          <w:rFonts w:hint="eastAsia"/>
        </w:rPr>
        <w:lastRenderedPageBreak/>
        <w:t>用</w:t>
      </w:r>
      <w:r>
        <w:rPr>
          <w:rFonts w:hint="eastAsia"/>
        </w:rPr>
        <w:t>UTF-8</w:t>
      </w:r>
      <w:r>
        <w:rPr>
          <w:rFonts w:hint="eastAsia"/>
        </w:rPr>
        <w:t>编码，格式如下：</w:t>
      </w:r>
    </w:p>
    <w:tbl>
      <w:tblPr>
        <w:tblStyle w:val="afffffff"/>
        <w:tblW w:w="8594" w:type="dxa"/>
        <w:tblLook w:val="04A0"/>
      </w:tblPr>
      <w:tblGrid>
        <w:gridCol w:w="773"/>
        <w:gridCol w:w="958"/>
        <w:gridCol w:w="814"/>
        <w:gridCol w:w="774"/>
        <w:gridCol w:w="775"/>
        <w:gridCol w:w="671"/>
        <w:gridCol w:w="712"/>
        <w:gridCol w:w="712"/>
        <w:gridCol w:w="712"/>
        <w:gridCol w:w="918"/>
        <w:gridCol w:w="775"/>
      </w:tblGrid>
      <w:tr w:rsidR="00F45157" w:rsidTr="00F45157">
        <w:trPr>
          <w:trHeight w:val="1141"/>
        </w:trPr>
        <w:tc>
          <w:tcPr>
            <w:tcW w:w="773" w:type="dxa"/>
          </w:tcPr>
          <w:p w:rsidR="00F45157" w:rsidRDefault="00F45157">
            <w:r>
              <w:rPr>
                <w:rFonts w:hint="eastAsia"/>
              </w:rPr>
              <w:t>字段名称</w:t>
            </w:r>
          </w:p>
        </w:tc>
        <w:tc>
          <w:tcPr>
            <w:tcW w:w="958" w:type="dxa"/>
          </w:tcPr>
          <w:p w:rsidR="00F45157" w:rsidRDefault="00F45157">
            <w:r>
              <w:rPr>
                <w:rFonts w:hint="eastAsia"/>
              </w:rPr>
              <w:t>MAC</w:t>
            </w:r>
          </w:p>
        </w:tc>
        <w:tc>
          <w:tcPr>
            <w:tcW w:w="814" w:type="dxa"/>
          </w:tcPr>
          <w:p w:rsidR="00F45157" w:rsidRPr="00A02C56" w:rsidRDefault="00F45157">
            <w:r>
              <w:rPr>
                <w:rFonts w:hint="eastAsia"/>
              </w:rPr>
              <w:t>SN</w:t>
            </w:r>
          </w:p>
        </w:tc>
        <w:tc>
          <w:tcPr>
            <w:tcW w:w="774" w:type="dxa"/>
          </w:tcPr>
          <w:p w:rsidR="00F45157" w:rsidRDefault="00F45157">
            <w:r>
              <w:rPr>
                <w:rFonts w:hint="eastAsia"/>
              </w:rPr>
              <w:t>产品型号</w:t>
            </w:r>
          </w:p>
        </w:tc>
        <w:tc>
          <w:tcPr>
            <w:tcW w:w="775" w:type="dxa"/>
          </w:tcPr>
          <w:p w:rsidR="00F45157" w:rsidRDefault="00F45157">
            <w:r>
              <w:rPr>
                <w:rFonts w:hint="eastAsia"/>
              </w:rPr>
              <w:t>厂商名称</w:t>
            </w:r>
          </w:p>
        </w:tc>
        <w:tc>
          <w:tcPr>
            <w:tcW w:w="671" w:type="dxa"/>
          </w:tcPr>
          <w:p w:rsidR="00F45157" w:rsidRDefault="00F45157">
            <w:r>
              <w:rPr>
                <w:rFonts w:hint="eastAsia"/>
              </w:rPr>
              <w:t>硬件版本</w:t>
            </w:r>
          </w:p>
        </w:tc>
        <w:tc>
          <w:tcPr>
            <w:tcW w:w="712" w:type="dxa"/>
          </w:tcPr>
          <w:p w:rsidR="00F45157" w:rsidRDefault="00F45157">
            <w:r>
              <w:rPr>
                <w:rFonts w:hint="eastAsia"/>
              </w:rPr>
              <w:t>固件版本</w:t>
            </w:r>
          </w:p>
        </w:tc>
        <w:tc>
          <w:tcPr>
            <w:tcW w:w="712" w:type="dxa"/>
          </w:tcPr>
          <w:p w:rsidR="00F45157" w:rsidRDefault="00F45157">
            <w:r>
              <w:rPr>
                <w:rFonts w:hint="eastAsia"/>
              </w:rPr>
              <w:t>操作系统类型</w:t>
            </w:r>
          </w:p>
        </w:tc>
        <w:tc>
          <w:tcPr>
            <w:tcW w:w="712" w:type="dxa"/>
          </w:tcPr>
          <w:p w:rsidR="00F45157" w:rsidRDefault="00F45157">
            <w:r>
              <w:rPr>
                <w:rFonts w:hint="eastAsia"/>
              </w:rPr>
              <w:t>操作系统版本</w:t>
            </w:r>
          </w:p>
        </w:tc>
        <w:tc>
          <w:tcPr>
            <w:tcW w:w="918" w:type="dxa"/>
          </w:tcPr>
          <w:p w:rsidR="00F45157" w:rsidRDefault="00F45157">
            <w:r>
              <w:rPr>
                <w:rFonts w:hint="eastAsia"/>
              </w:rPr>
              <w:t>生产日期</w:t>
            </w:r>
          </w:p>
        </w:tc>
        <w:tc>
          <w:tcPr>
            <w:tcW w:w="775" w:type="dxa"/>
          </w:tcPr>
          <w:p w:rsidR="00F45157" w:rsidRDefault="00F45157">
            <w:r>
              <w:rPr>
                <w:rFonts w:hint="eastAsia"/>
              </w:rPr>
              <w:t>到货日期</w:t>
            </w:r>
          </w:p>
        </w:tc>
      </w:tr>
      <w:tr w:rsidR="00F45157" w:rsidTr="00F45157">
        <w:trPr>
          <w:trHeight w:val="280"/>
        </w:trPr>
        <w:tc>
          <w:tcPr>
            <w:tcW w:w="773" w:type="dxa"/>
          </w:tcPr>
          <w:p w:rsidR="00F45157" w:rsidRDefault="00F45157">
            <w:r>
              <w:rPr>
                <w:rFonts w:hint="eastAsia"/>
              </w:rPr>
              <w:t>必选</w:t>
            </w:r>
          </w:p>
        </w:tc>
        <w:tc>
          <w:tcPr>
            <w:tcW w:w="958" w:type="dxa"/>
          </w:tcPr>
          <w:p w:rsidR="00F45157" w:rsidRDefault="00F45157">
            <w:r>
              <w:rPr>
                <w:rFonts w:hint="eastAsia"/>
              </w:rPr>
              <w:t>是</w:t>
            </w:r>
          </w:p>
        </w:tc>
        <w:tc>
          <w:tcPr>
            <w:tcW w:w="814" w:type="dxa"/>
          </w:tcPr>
          <w:p w:rsidR="00F45157" w:rsidRDefault="00F45157">
            <w:r>
              <w:rPr>
                <w:rFonts w:hint="eastAsia"/>
              </w:rPr>
              <w:t>是</w:t>
            </w:r>
          </w:p>
        </w:tc>
        <w:tc>
          <w:tcPr>
            <w:tcW w:w="774" w:type="dxa"/>
          </w:tcPr>
          <w:p w:rsidR="00F45157" w:rsidRDefault="00F45157">
            <w:r>
              <w:rPr>
                <w:rFonts w:hint="eastAsia"/>
              </w:rPr>
              <w:t>是</w:t>
            </w:r>
          </w:p>
        </w:tc>
        <w:tc>
          <w:tcPr>
            <w:tcW w:w="775" w:type="dxa"/>
          </w:tcPr>
          <w:p w:rsidR="00F45157" w:rsidRDefault="00F45157">
            <w:r>
              <w:rPr>
                <w:rFonts w:hint="eastAsia"/>
              </w:rPr>
              <w:t>是</w:t>
            </w:r>
          </w:p>
        </w:tc>
        <w:tc>
          <w:tcPr>
            <w:tcW w:w="671" w:type="dxa"/>
          </w:tcPr>
          <w:p w:rsidR="00F45157" w:rsidRDefault="00F45157">
            <w:r>
              <w:rPr>
                <w:rFonts w:hint="eastAsia"/>
              </w:rPr>
              <w:t>是</w:t>
            </w:r>
          </w:p>
        </w:tc>
        <w:tc>
          <w:tcPr>
            <w:tcW w:w="712" w:type="dxa"/>
          </w:tcPr>
          <w:p w:rsidR="00F45157" w:rsidRDefault="00F45157">
            <w:r>
              <w:rPr>
                <w:rFonts w:hint="eastAsia"/>
              </w:rPr>
              <w:t>是</w:t>
            </w:r>
          </w:p>
        </w:tc>
        <w:tc>
          <w:tcPr>
            <w:tcW w:w="712" w:type="dxa"/>
          </w:tcPr>
          <w:p w:rsidR="00F45157" w:rsidRDefault="00F45157">
            <w:r>
              <w:rPr>
                <w:rFonts w:hint="eastAsia"/>
              </w:rPr>
              <w:t>是</w:t>
            </w:r>
          </w:p>
        </w:tc>
        <w:tc>
          <w:tcPr>
            <w:tcW w:w="712" w:type="dxa"/>
          </w:tcPr>
          <w:p w:rsidR="00F45157" w:rsidRDefault="00F45157">
            <w:r>
              <w:rPr>
                <w:rFonts w:hint="eastAsia"/>
              </w:rPr>
              <w:t>是</w:t>
            </w:r>
          </w:p>
        </w:tc>
        <w:tc>
          <w:tcPr>
            <w:tcW w:w="918" w:type="dxa"/>
          </w:tcPr>
          <w:p w:rsidR="00F45157" w:rsidRDefault="00F45157">
            <w:r>
              <w:rPr>
                <w:rFonts w:hint="eastAsia"/>
              </w:rPr>
              <w:t>可选</w:t>
            </w:r>
          </w:p>
        </w:tc>
        <w:tc>
          <w:tcPr>
            <w:tcW w:w="775" w:type="dxa"/>
          </w:tcPr>
          <w:p w:rsidR="00F45157" w:rsidRDefault="00F45157">
            <w:r>
              <w:rPr>
                <w:rFonts w:hint="eastAsia"/>
              </w:rPr>
              <w:t>可选</w:t>
            </w:r>
          </w:p>
        </w:tc>
      </w:tr>
      <w:tr w:rsidR="00F45157" w:rsidTr="00F45157">
        <w:trPr>
          <w:trHeight w:val="1440"/>
        </w:trPr>
        <w:tc>
          <w:tcPr>
            <w:tcW w:w="773" w:type="dxa"/>
          </w:tcPr>
          <w:p w:rsidR="00F45157" w:rsidRDefault="00F45157">
            <w:r>
              <w:rPr>
                <w:rFonts w:hint="eastAsia"/>
              </w:rPr>
              <w:t>说明</w:t>
            </w:r>
          </w:p>
        </w:tc>
        <w:tc>
          <w:tcPr>
            <w:tcW w:w="958" w:type="dxa"/>
          </w:tcPr>
          <w:p w:rsidR="00F45157" w:rsidRDefault="00F45157">
            <w:r>
              <w:rPr>
                <w:rFonts w:hint="eastAsia"/>
              </w:rPr>
              <w:t>网关</w:t>
            </w:r>
            <w:r>
              <w:rPr>
                <w:rFonts w:hint="eastAsia"/>
              </w:rPr>
              <w:t>mac</w:t>
            </w:r>
            <w:r>
              <w:rPr>
                <w:rFonts w:hint="eastAsia"/>
              </w:rPr>
              <w:t>地址</w:t>
            </w:r>
          </w:p>
        </w:tc>
        <w:tc>
          <w:tcPr>
            <w:tcW w:w="814" w:type="dxa"/>
          </w:tcPr>
          <w:p w:rsidR="00F45157" w:rsidRDefault="00F45157">
            <w:r>
              <w:rPr>
                <w:rFonts w:hint="eastAsia"/>
              </w:rPr>
              <w:t>网关产品序号</w:t>
            </w:r>
          </w:p>
        </w:tc>
        <w:tc>
          <w:tcPr>
            <w:tcW w:w="774" w:type="dxa"/>
          </w:tcPr>
          <w:p w:rsidR="00F45157" w:rsidRDefault="00F45157">
            <w:r>
              <w:rPr>
                <w:rFonts w:hint="eastAsia"/>
              </w:rPr>
              <w:t>网关产品型号</w:t>
            </w:r>
          </w:p>
        </w:tc>
        <w:tc>
          <w:tcPr>
            <w:tcW w:w="775" w:type="dxa"/>
          </w:tcPr>
          <w:p w:rsidR="00F45157" w:rsidRDefault="00F45157">
            <w:r>
              <w:rPr>
                <w:rFonts w:hint="eastAsia"/>
              </w:rPr>
              <w:t>生产厂商名称或代码</w:t>
            </w:r>
          </w:p>
        </w:tc>
        <w:tc>
          <w:tcPr>
            <w:tcW w:w="671" w:type="dxa"/>
          </w:tcPr>
          <w:p w:rsidR="00F45157" w:rsidRDefault="00F45157">
            <w:r>
              <w:rPr>
                <w:rFonts w:hint="eastAsia"/>
              </w:rPr>
              <w:t>网关硬件版本</w:t>
            </w:r>
          </w:p>
        </w:tc>
        <w:tc>
          <w:tcPr>
            <w:tcW w:w="712" w:type="dxa"/>
          </w:tcPr>
          <w:p w:rsidR="00F45157" w:rsidRDefault="00F45157">
            <w:r>
              <w:rPr>
                <w:rFonts w:hint="eastAsia"/>
              </w:rPr>
              <w:t>网关固件</w:t>
            </w:r>
          </w:p>
        </w:tc>
        <w:tc>
          <w:tcPr>
            <w:tcW w:w="712" w:type="dxa"/>
          </w:tcPr>
          <w:p w:rsidR="00F45157" w:rsidRDefault="00F45157">
            <w:r>
              <w:rPr>
                <w:rFonts w:hint="eastAsia"/>
              </w:rPr>
              <w:t>网关操作系统类型</w:t>
            </w:r>
          </w:p>
        </w:tc>
        <w:tc>
          <w:tcPr>
            <w:tcW w:w="712" w:type="dxa"/>
          </w:tcPr>
          <w:p w:rsidR="00F45157" w:rsidRDefault="00F45157">
            <w:r>
              <w:rPr>
                <w:rFonts w:hint="eastAsia"/>
              </w:rPr>
              <w:t>操作系统版本</w:t>
            </w:r>
          </w:p>
        </w:tc>
        <w:tc>
          <w:tcPr>
            <w:tcW w:w="918" w:type="dxa"/>
          </w:tcPr>
          <w:p w:rsidR="00F45157" w:rsidRDefault="00F45157">
            <w:r>
              <w:rPr>
                <w:rFonts w:hint="eastAsia"/>
              </w:rPr>
              <w:t>生产日期，</w:t>
            </w:r>
            <w:bookmarkStart w:id="437" w:name="OLE_LINK1"/>
            <w:bookmarkStart w:id="438" w:name="OLE_LINK2"/>
            <w:r>
              <w:rPr>
                <w:rFonts w:hint="eastAsia"/>
              </w:rPr>
              <w:t>按照年月日格式</w:t>
            </w:r>
            <w:bookmarkEnd w:id="437"/>
            <w:bookmarkEnd w:id="438"/>
          </w:p>
        </w:tc>
        <w:tc>
          <w:tcPr>
            <w:tcW w:w="775" w:type="dxa"/>
          </w:tcPr>
          <w:p w:rsidR="00F45157" w:rsidRDefault="00F45157">
            <w:r>
              <w:rPr>
                <w:rFonts w:hint="eastAsia"/>
              </w:rPr>
              <w:t>按照年月日格式</w:t>
            </w:r>
          </w:p>
        </w:tc>
      </w:tr>
    </w:tbl>
    <w:p w:rsidR="00D14415" w:rsidRDefault="00D14415" w:rsidP="00D14415">
      <w:r>
        <w:rPr>
          <w:rFonts w:hint="eastAsia"/>
        </w:rPr>
        <w:t>SmartHG.csv</w:t>
      </w:r>
    </w:p>
    <w:p w:rsidR="00B271CA" w:rsidRDefault="00D14415">
      <w:pPr>
        <w:pStyle w:val="QB7"/>
        <w:pBdr>
          <w:top w:val="single" w:sz="4" w:space="1" w:color="auto"/>
          <w:left w:val="single" w:sz="4" w:space="4" w:color="auto"/>
          <w:bottom w:val="single" w:sz="4" w:space="1" w:color="auto"/>
          <w:right w:val="single" w:sz="4" w:space="4" w:color="auto"/>
        </w:pBdr>
        <w:shd w:val="clear" w:color="auto" w:fill="D9D9D9"/>
        <w:ind w:leftChars="-202" w:hangingChars="202" w:hanging="424"/>
        <w:rPr>
          <w:rFonts w:hAnsi="宋体"/>
          <w:szCs w:val="21"/>
        </w:rPr>
      </w:pPr>
      <w:r w:rsidRPr="00FC7EE3">
        <w:rPr>
          <w:rFonts w:hAnsi="宋体"/>
          <w:szCs w:val="21"/>
        </w:rPr>
        <w:t>001234ABCDEE|20160410123456|SHG001|ZTE|</w:t>
      </w:r>
      <w:r w:rsidR="00F45157">
        <w:rPr>
          <w:rFonts w:hAnsi="宋体" w:hint="eastAsia"/>
          <w:szCs w:val="21"/>
        </w:rPr>
        <w:t>1.0.0|</w:t>
      </w:r>
      <w:r w:rsidR="00516E65">
        <w:rPr>
          <w:rFonts w:hAnsi="宋体" w:hint="eastAsia"/>
          <w:szCs w:val="21"/>
        </w:rPr>
        <w:t>1.0.0|Android|</w:t>
      </w:r>
      <w:r w:rsidR="00F45157">
        <w:rPr>
          <w:rFonts w:hAnsi="宋体" w:hint="eastAsia"/>
          <w:szCs w:val="21"/>
        </w:rPr>
        <w:t>4.0.0</w:t>
      </w:r>
      <w:r w:rsidR="00516E65">
        <w:rPr>
          <w:rFonts w:hAnsi="宋体" w:hint="eastAsia"/>
          <w:szCs w:val="21"/>
        </w:rPr>
        <w:t>|</w:t>
      </w:r>
      <w:r w:rsidRPr="00FC7EE3">
        <w:rPr>
          <w:rFonts w:hAnsi="宋体"/>
          <w:szCs w:val="21"/>
        </w:rPr>
        <w:t>20160401|20160402</w:t>
      </w:r>
    </w:p>
    <w:p w:rsidR="00B271CA" w:rsidRDefault="00D14415">
      <w:pPr>
        <w:pStyle w:val="QB7"/>
        <w:pBdr>
          <w:top w:val="single" w:sz="4" w:space="1" w:color="auto"/>
          <w:left w:val="single" w:sz="4" w:space="4" w:color="auto"/>
          <w:bottom w:val="single" w:sz="4" w:space="1" w:color="auto"/>
          <w:right w:val="single" w:sz="4" w:space="4" w:color="auto"/>
        </w:pBdr>
        <w:shd w:val="clear" w:color="auto" w:fill="D9D9D9"/>
        <w:ind w:leftChars="-203" w:left="-2" w:hangingChars="202" w:hanging="424"/>
        <w:rPr>
          <w:rFonts w:hAnsi="宋体"/>
          <w:szCs w:val="21"/>
        </w:rPr>
      </w:pPr>
      <w:r w:rsidRPr="00FC7EE3">
        <w:rPr>
          <w:rFonts w:hAnsi="宋体"/>
          <w:szCs w:val="21"/>
        </w:rPr>
        <w:t>001234ABCDEF|20160410123457|SHG001|ZTE|</w:t>
      </w:r>
      <w:r w:rsidR="00516E65">
        <w:rPr>
          <w:rFonts w:hAnsi="宋体" w:hint="eastAsia"/>
          <w:szCs w:val="21"/>
        </w:rPr>
        <w:t>1.0.0|</w:t>
      </w:r>
      <w:r w:rsidR="00F45157">
        <w:rPr>
          <w:rFonts w:hAnsi="宋体" w:hint="eastAsia"/>
          <w:szCs w:val="21"/>
        </w:rPr>
        <w:t>1.0.0|</w:t>
      </w:r>
      <w:r w:rsidR="00516E65">
        <w:rPr>
          <w:rFonts w:hAnsi="宋体" w:hint="eastAsia"/>
          <w:szCs w:val="21"/>
        </w:rPr>
        <w:t>Android|</w:t>
      </w:r>
      <w:r w:rsidR="00F45157">
        <w:rPr>
          <w:rFonts w:hAnsi="宋体" w:hint="eastAsia"/>
          <w:szCs w:val="21"/>
        </w:rPr>
        <w:t>4.0.0</w:t>
      </w:r>
      <w:r w:rsidR="00516E65">
        <w:rPr>
          <w:rFonts w:hAnsi="宋体" w:hint="eastAsia"/>
          <w:szCs w:val="21"/>
        </w:rPr>
        <w:t>|</w:t>
      </w:r>
      <w:r w:rsidRPr="00FC7EE3">
        <w:rPr>
          <w:rFonts w:hAnsi="宋体"/>
          <w:szCs w:val="21"/>
        </w:rPr>
        <w:t>20160401|20160402</w:t>
      </w:r>
    </w:p>
    <w:p w:rsidR="00B271CA" w:rsidRDefault="00D14415">
      <w:pPr>
        <w:pStyle w:val="QB7"/>
        <w:pBdr>
          <w:top w:val="single" w:sz="4" w:space="1" w:color="auto"/>
          <w:left w:val="single" w:sz="4" w:space="4" w:color="auto"/>
          <w:bottom w:val="single" w:sz="4" w:space="1" w:color="auto"/>
          <w:right w:val="single" w:sz="4" w:space="4" w:color="auto"/>
        </w:pBdr>
        <w:shd w:val="clear" w:color="auto" w:fill="D9D9D9"/>
        <w:ind w:leftChars="-203" w:left="-426" w:firstLineChars="0" w:firstLine="0"/>
        <w:rPr>
          <w:rFonts w:hAnsi="宋体"/>
          <w:szCs w:val="21"/>
        </w:rPr>
      </w:pPr>
      <w:r w:rsidRPr="00FC7EE3">
        <w:rPr>
          <w:rFonts w:hAnsi="宋体"/>
          <w:szCs w:val="21"/>
        </w:rPr>
        <w:t>...</w:t>
      </w:r>
    </w:p>
    <w:p w:rsidR="003F4162" w:rsidRDefault="003F4162" w:rsidP="003F4162">
      <w:r>
        <w:rPr>
          <w:rFonts w:hint="eastAsia"/>
        </w:rPr>
        <w:t>如果采用</w:t>
      </w:r>
      <w:r>
        <w:rPr>
          <w:rFonts w:hint="eastAsia"/>
        </w:rPr>
        <w:t>xml</w:t>
      </w:r>
      <w:r>
        <w:rPr>
          <w:rFonts w:hint="eastAsia"/>
        </w:rPr>
        <w:t>文件，则格式的如下：</w:t>
      </w:r>
    </w:p>
    <w:p w:rsidR="003F4162" w:rsidRPr="00B02E67" w:rsidRDefault="003F4162" w:rsidP="003F4162">
      <w:pPr>
        <w:rPr>
          <w:highlight w:val="cyan"/>
        </w:rPr>
      </w:pPr>
      <w:r w:rsidRPr="00B02E67">
        <w:rPr>
          <w:highlight w:val="cyan"/>
        </w:rPr>
        <w:t>&lt;?xml version="1.0" encoding="UTF-8"?&gt;</w:t>
      </w:r>
    </w:p>
    <w:p w:rsidR="003F4162" w:rsidRPr="00B02E67" w:rsidRDefault="003F4162" w:rsidP="003F4162">
      <w:pPr>
        <w:rPr>
          <w:highlight w:val="cyan"/>
        </w:rPr>
      </w:pPr>
      <w:r w:rsidRPr="00B02E67">
        <w:rPr>
          <w:rFonts w:hint="eastAsia"/>
          <w:highlight w:val="cyan"/>
        </w:rPr>
        <w:t xml:space="preserve">&lt;!-- </w:t>
      </w:r>
      <w:r w:rsidRPr="00B02E67">
        <w:rPr>
          <w:rFonts w:hint="eastAsia"/>
          <w:highlight w:val="cyan"/>
        </w:rPr>
        <w:t>设备批量导入</w:t>
      </w:r>
      <w:r w:rsidRPr="00B02E67">
        <w:rPr>
          <w:rFonts w:hint="eastAsia"/>
          <w:highlight w:val="cyan"/>
        </w:rPr>
        <w:t xml:space="preserve"> --&gt;</w:t>
      </w:r>
    </w:p>
    <w:p w:rsidR="003F4162" w:rsidRPr="00B02E67" w:rsidRDefault="003F4162" w:rsidP="003F4162">
      <w:pPr>
        <w:rPr>
          <w:highlight w:val="cyan"/>
        </w:rPr>
      </w:pPr>
      <w:r w:rsidRPr="00B02E67">
        <w:rPr>
          <w:highlight w:val="cyan"/>
        </w:rPr>
        <w:t>&lt;Root&gt;</w:t>
      </w:r>
    </w:p>
    <w:p w:rsidR="003F4162" w:rsidRPr="00B02E67" w:rsidRDefault="003F4162" w:rsidP="003F4162">
      <w:pPr>
        <w:rPr>
          <w:highlight w:val="cyan"/>
        </w:rPr>
      </w:pPr>
      <w:r w:rsidRPr="00B02E67">
        <w:rPr>
          <w:highlight w:val="cyan"/>
        </w:rPr>
        <w:tab/>
        <w:t>&lt;Header&gt;</w:t>
      </w:r>
    </w:p>
    <w:p w:rsidR="003F4162" w:rsidRPr="00B02E67" w:rsidRDefault="003F4162" w:rsidP="003F4162">
      <w:pPr>
        <w:rPr>
          <w:highlight w:val="cyan"/>
        </w:rPr>
      </w:pPr>
      <w:r w:rsidRPr="00B02E67">
        <w:rPr>
          <w:highlight w:val="cyan"/>
        </w:rPr>
        <w:tab/>
      </w:r>
      <w:r w:rsidRPr="00B02E67">
        <w:rPr>
          <w:highlight w:val="cyan"/>
        </w:rPr>
        <w:tab/>
      </w:r>
      <w:r w:rsidRPr="00B02E67">
        <w:rPr>
          <w:rFonts w:hint="eastAsia"/>
          <w:highlight w:val="cyan"/>
        </w:rPr>
        <w:t>&lt;!--</w:t>
      </w:r>
      <w:r w:rsidRPr="00B02E67">
        <w:rPr>
          <w:highlight w:val="cyan"/>
        </w:rPr>
        <w:t xml:space="preserve"> </w:t>
      </w:r>
      <w:r w:rsidRPr="00B02E67">
        <w:rPr>
          <w:rFonts w:hint="eastAsia"/>
          <w:highlight w:val="cyan"/>
        </w:rPr>
        <w:t>日期</w:t>
      </w:r>
      <w:r w:rsidRPr="00B02E67">
        <w:rPr>
          <w:rFonts w:hint="eastAsia"/>
          <w:highlight w:val="cyan"/>
        </w:rPr>
        <w:t xml:space="preserve"> --&gt;</w:t>
      </w:r>
    </w:p>
    <w:p w:rsidR="003F4162" w:rsidRPr="00B02E67" w:rsidRDefault="003F4162" w:rsidP="003F4162">
      <w:pPr>
        <w:rPr>
          <w:highlight w:val="cyan"/>
        </w:rPr>
      </w:pPr>
      <w:r w:rsidRPr="00B02E67">
        <w:rPr>
          <w:rFonts w:hint="eastAsia"/>
          <w:highlight w:val="cyan"/>
        </w:rPr>
        <w:tab/>
      </w:r>
      <w:r w:rsidRPr="00B02E67">
        <w:rPr>
          <w:rFonts w:hint="eastAsia"/>
          <w:highlight w:val="cyan"/>
        </w:rPr>
        <w:tab/>
        <w:t>&lt;Date&gt;%</w:t>
      </w:r>
      <w:r w:rsidRPr="00B02E67">
        <w:rPr>
          <w:highlight w:val="cyan"/>
        </w:rPr>
        <w:t>s</w:t>
      </w:r>
      <w:r w:rsidRPr="00B02E67">
        <w:rPr>
          <w:rFonts w:hint="eastAsia"/>
          <w:highlight w:val="cyan"/>
        </w:rPr>
        <w:t>&lt;/Date&gt;</w:t>
      </w:r>
    </w:p>
    <w:p w:rsidR="003F4162" w:rsidRPr="00B02E67" w:rsidRDefault="003F4162" w:rsidP="003F4162">
      <w:pPr>
        <w:rPr>
          <w:highlight w:val="cyan"/>
        </w:rPr>
      </w:pPr>
      <w:r w:rsidRPr="00B02E67">
        <w:rPr>
          <w:highlight w:val="cyan"/>
        </w:rPr>
        <w:tab/>
      </w:r>
      <w:r w:rsidRPr="00B02E67">
        <w:rPr>
          <w:highlight w:val="cyan"/>
        </w:rPr>
        <w:tab/>
      </w:r>
      <w:r w:rsidRPr="00B02E67">
        <w:rPr>
          <w:rFonts w:hint="eastAsia"/>
          <w:highlight w:val="cyan"/>
        </w:rPr>
        <w:t>&lt;!--</w:t>
      </w:r>
      <w:r w:rsidRPr="00B02E67">
        <w:rPr>
          <w:highlight w:val="cyan"/>
        </w:rPr>
        <w:t xml:space="preserve"> </w:t>
      </w:r>
      <w:r w:rsidRPr="00B02E67">
        <w:rPr>
          <w:rFonts w:hint="eastAsia"/>
          <w:highlight w:val="cyan"/>
        </w:rPr>
        <w:t>设备</w:t>
      </w:r>
      <w:r w:rsidRPr="00B02E67">
        <w:rPr>
          <w:highlight w:val="cyan"/>
        </w:rPr>
        <w:t>数量</w:t>
      </w:r>
      <w:r w:rsidRPr="00B02E67">
        <w:rPr>
          <w:rFonts w:hint="eastAsia"/>
          <w:highlight w:val="cyan"/>
        </w:rPr>
        <w:t xml:space="preserve"> --&gt;</w:t>
      </w:r>
    </w:p>
    <w:p w:rsidR="003F4162" w:rsidRPr="00B02E67" w:rsidRDefault="003F4162" w:rsidP="003F4162">
      <w:pPr>
        <w:rPr>
          <w:highlight w:val="cyan"/>
        </w:rPr>
      </w:pPr>
      <w:r w:rsidRPr="00B02E67">
        <w:rPr>
          <w:rFonts w:hint="eastAsia"/>
          <w:highlight w:val="cyan"/>
        </w:rPr>
        <w:tab/>
      </w:r>
      <w:r w:rsidRPr="00B02E67">
        <w:rPr>
          <w:rFonts w:hint="eastAsia"/>
          <w:highlight w:val="cyan"/>
        </w:rPr>
        <w:tab/>
        <w:t>&lt;Amount&gt;</w:t>
      </w:r>
      <w:r w:rsidRPr="00B02E67">
        <w:rPr>
          <w:highlight w:val="cyan"/>
        </w:rPr>
        <w:t>%s</w:t>
      </w:r>
      <w:r w:rsidRPr="00B02E67">
        <w:rPr>
          <w:rFonts w:hint="eastAsia"/>
          <w:highlight w:val="cyan"/>
        </w:rPr>
        <w:t>&lt;/Amount&gt;</w:t>
      </w:r>
    </w:p>
    <w:p w:rsidR="003F4162" w:rsidRPr="00B02E67" w:rsidRDefault="003F4162" w:rsidP="003F4162">
      <w:pPr>
        <w:rPr>
          <w:highlight w:val="cyan"/>
        </w:rPr>
      </w:pPr>
      <w:r w:rsidRPr="00B02E67">
        <w:rPr>
          <w:highlight w:val="cyan"/>
        </w:rPr>
        <w:tab/>
      </w:r>
      <w:r w:rsidRPr="00B02E67">
        <w:rPr>
          <w:highlight w:val="cyan"/>
        </w:rPr>
        <w:tab/>
      </w:r>
      <w:r w:rsidRPr="00B02E67">
        <w:rPr>
          <w:rFonts w:hint="eastAsia"/>
          <w:highlight w:val="cyan"/>
        </w:rPr>
        <w:t xml:space="preserve">&lt;!-- </w:t>
      </w:r>
      <w:r w:rsidRPr="00B02E67">
        <w:rPr>
          <w:rFonts w:hint="eastAsia"/>
          <w:highlight w:val="cyan"/>
        </w:rPr>
        <w:t>其它</w:t>
      </w:r>
      <w:r w:rsidRPr="00B02E67">
        <w:rPr>
          <w:highlight w:val="cyan"/>
        </w:rPr>
        <w:t>信息</w:t>
      </w:r>
      <w:r w:rsidRPr="00B02E67">
        <w:rPr>
          <w:rFonts w:hint="eastAsia"/>
          <w:highlight w:val="cyan"/>
        </w:rPr>
        <w:t xml:space="preserve"> --&gt;</w:t>
      </w:r>
    </w:p>
    <w:p w:rsidR="003F4162" w:rsidRPr="00B02E67" w:rsidRDefault="003F4162" w:rsidP="003F4162">
      <w:pPr>
        <w:rPr>
          <w:highlight w:val="cyan"/>
        </w:rPr>
      </w:pPr>
      <w:r w:rsidRPr="00B02E67">
        <w:rPr>
          <w:rFonts w:hint="eastAsia"/>
          <w:highlight w:val="cyan"/>
        </w:rPr>
        <w:tab/>
      </w:r>
      <w:r w:rsidRPr="00B02E67">
        <w:rPr>
          <w:rFonts w:hint="eastAsia"/>
          <w:highlight w:val="cyan"/>
        </w:rPr>
        <w:tab/>
        <w:t>&lt;Description&gt;</w:t>
      </w:r>
      <w:r w:rsidRPr="00B02E67">
        <w:rPr>
          <w:highlight w:val="cyan"/>
        </w:rPr>
        <w:t>%s</w:t>
      </w:r>
      <w:r w:rsidRPr="00B02E67">
        <w:rPr>
          <w:rFonts w:hint="eastAsia"/>
          <w:highlight w:val="cyan"/>
        </w:rPr>
        <w:t>&lt;/Description&gt;</w:t>
      </w:r>
    </w:p>
    <w:p w:rsidR="003F4162" w:rsidRPr="00B02E67" w:rsidRDefault="003F4162" w:rsidP="003F4162">
      <w:pPr>
        <w:rPr>
          <w:highlight w:val="cyan"/>
        </w:rPr>
      </w:pPr>
      <w:r w:rsidRPr="00B02E67">
        <w:rPr>
          <w:highlight w:val="cyan"/>
        </w:rPr>
        <w:tab/>
        <w:t>&lt;/Header&gt;</w:t>
      </w:r>
    </w:p>
    <w:p w:rsidR="003F4162" w:rsidRPr="00B02E67" w:rsidRDefault="003F4162" w:rsidP="003F4162">
      <w:pPr>
        <w:rPr>
          <w:highlight w:val="cyan"/>
        </w:rPr>
      </w:pPr>
      <w:r w:rsidRPr="00B02E67">
        <w:rPr>
          <w:highlight w:val="cyan"/>
        </w:rPr>
        <w:tab/>
        <w:t>&lt;Body&gt;</w:t>
      </w:r>
    </w:p>
    <w:p w:rsidR="003F4162" w:rsidRPr="00B02E67" w:rsidRDefault="003F4162" w:rsidP="003F4162">
      <w:pPr>
        <w:ind w:leftChars="200" w:left="420"/>
        <w:rPr>
          <w:highlight w:val="cyan"/>
        </w:rPr>
      </w:pPr>
      <w:r w:rsidRPr="00B02E67">
        <w:rPr>
          <w:highlight w:val="cyan"/>
        </w:rPr>
        <w:tab/>
      </w:r>
      <w:r w:rsidRPr="00B02E67">
        <w:rPr>
          <w:rFonts w:hint="eastAsia"/>
          <w:highlight w:val="cyan"/>
        </w:rPr>
        <w:t xml:space="preserve">&lt;!-- </w:t>
      </w:r>
      <w:r w:rsidRPr="00B02E67">
        <w:rPr>
          <w:rFonts w:hint="eastAsia"/>
          <w:highlight w:val="cyan"/>
        </w:rPr>
        <w:t>设备集合标签</w:t>
      </w:r>
      <w:r w:rsidRPr="00B02E67">
        <w:rPr>
          <w:rFonts w:hint="eastAsia"/>
          <w:highlight w:val="cyan"/>
        </w:rPr>
        <w:t xml:space="preserve"> --&gt;</w:t>
      </w:r>
    </w:p>
    <w:p w:rsidR="003F4162" w:rsidRPr="00B02E67" w:rsidRDefault="003F4162" w:rsidP="003F4162">
      <w:pPr>
        <w:ind w:leftChars="400" w:left="840"/>
        <w:rPr>
          <w:highlight w:val="cyan"/>
        </w:rPr>
      </w:pPr>
      <w:r w:rsidRPr="00B02E67">
        <w:rPr>
          <w:highlight w:val="cyan"/>
        </w:rPr>
        <w:t>&lt;Devices&gt;</w:t>
      </w:r>
    </w:p>
    <w:p w:rsidR="003F4162" w:rsidRPr="00B02E67" w:rsidRDefault="003F4162" w:rsidP="003F4162">
      <w:pPr>
        <w:ind w:leftChars="400" w:left="840"/>
        <w:rPr>
          <w:highlight w:val="cyan"/>
        </w:rPr>
      </w:pPr>
      <w:r w:rsidRPr="00B02E67">
        <w:rPr>
          <w:rFonts w:hint="eastAsia"/>
          <w:highlight w:val="cyan"/>
        </w:rPr>
        <w:tab/>
        <w:t xml:space="preserve">&lt;!-- </w:t>
      </w:r>
      <w:r w:rsidRPr="00B02E67">
        <w:rPr>
          <w:rFonts w:hint="eastAsia"/>
          <w:highlight w:val="cyan"/>
        </w:rPr>
        <w:t>第</w:t>
      </w:r>
      <w:r w:rsidRPr="00B02E67">
        <w:rPr>
          <w:rFonts w:hint="eastAsia"/>
          <w:highlight w:val="cyan"/>
        </w:rPr>
        <w:t>1</w:t>
      </w:r>
      <w:r w:rsidRPr="00B02E67">
        <w:rPr>
          <w:rFonts w:hint="eastAsia"/>
          <w:highlight w:val="cyan"/>
        </w:rPr>
        <w:t>个设备信息</w:t>
      </w:r>
      <w:r w:rsidRPr="00B02E67">
        <w:rPr>
          <w:rFonts w:hint="eastAsia"/>
          <w:highlight w:val="cyan"/>
        </w:rPr>
        <w:t xml:space="preserve"> --&gt;</w:t>
      </w:r>
    </w:p>
    <w:p w:rsidR="003F4162" w:rsidRPr="00B02E67" w:rsidRDefault="003F4162" w:rsidP="003F4162">
      <w:pPr>
        <w:ind w:leftChars="400" w:left="840"/>
        <w:rPr>
          <w:highlight w:val="cyan"/>
        </w:rPr>
      </w:pPr>
      <w:r w:rsidRPr="00B02E67">
        <w:rPr>
          <w:highlight w:val="cyan"/>
        </w:rPr>
        <w:tab/>
        <w:t>&lt;Device&gt;</w:t>
      </w:r>
    </w:p>
    <w:p w:rsidR="003F4162" w:rsidRPr="00B02E67" w:rsidRDefault="003F4162" w:rsidP="003F4162">
      <w:pPr>
        <w:ind w:leftChars="400" w:left="840"/>
        <w:rPr>
          <w:highlight w:val="cyan"/>
        </w:rPr>
      </w:pPr>
      <w:r w:rsidRPr="00B02E67">
        <w:rPr>
          <w:rFonts w:hint="eastAsia"/>
          <w:highlight w:val="cyan"/>
        </w:rPr>
        <w:tab/>
      </w:r>
      <w:r w:rsidRPr="00B02E67">
        <w:rPr>
          <w:rFonts w:hint="eastAsia"/>
          <w:highlight w:val="cyan"/>
        </w:rPr>
        <w:tab/>
        <w:t xml:space="preserve">&lt;!-- </w:t>
      </w:r>
      <w:r w:rsidRPr="00B02E67">
        <w:rPr>
          <w:rFonts w:hint="eastAsia"/>
          <w:highlight w:val="cyan"/>
        </w:rPr>
        <w:t>设备</w:t>
      </w:r>
      <w:r w:rsidRPr="00B02E67">
        <w:rPr>
          <w:rFonts w:hint="eastAsia"/>
          <w:highlight w:val="cyan"/>
        </w:rPr>
        <w:t>MAC --&gt;</w:t>
      </w:r>
    </w:p>
    <w:p w:rsidR="003F4162" w:rsidRPr="00B02E67" w:rsidRDefault="003F4162" w:rsidP="003F4162">
      <w:pPr>
        <w:ind w:leftChars="400" w:left="840"/>
        <w:rPr>
          <w:highlight w:val="cyan"/>
        </w:rPr>
      </w:pPr>
      <w:r w:rsidRPr="00B02E67">
        <w:rPr>
          <w:highlight w:val="cyan"/>
        </w:rPr>
        <w:tab/>
      </w:r>
      <w:r w:rsidRPr="00B02E67">
        <w:rPr>
          <w:highlight w:val="cyan"/>
        </w:rPr>
        <w:tab/>
        <w:t>&lt;MAC&gt;%s&lt;/MAC&gt;</w:t>
      </w:r>
    </w:p>
    <w:p w:rsidR="003F4162" w:rsidRPr="00B02E67" w:rsidRDefault="003F4162" w:rsidP="003F4162">
      <w:pPr>
        <w:ind w:leftChars="400" w:left="840"/>
        <w:rPr>
          <w:highlight w:val="cyan"/>
        </w:rPr>
      </w:pPr>
      <w:r w:rsidRPr="00B02E67">
        <w:rPr>
          <w:rFonts w:hint="eastAsia"/>
          <w:highlight w:val="cyan"/>
        </w:rPr>
        <w:tab/>
      </w:r>
      <w:r w:rsidRPr="00B02E67">
        <w:rPr>
          <w:rFonts w:hint="eastAsia"/>
          <w:highlight w:val="cyan"/>
        </w:rPr>
        <w:tab/>
        <w:t xml:space="preserve">&lt;!-- </w:t>
      </w:r>
      <w:r w:rsidRPr="00B02E67">
        <w:rPr>
          <w:rFonts w:hint="eastAsia"/>
          <w:highlight w:val="cyan"/>
        </w:rPr>
        <w:t>设备</w:t>
      </w:r>
      <w:r w:rsidRPr="00B02E67">
        <w:rPr>
          <w:rFonts w:hint="eastAsia"/>
          <w:highlight w:val="cyan"/>
        </w:rPr>
        <w:t>SN --&gt;</w:t>
      </w:r>
    </w:p>
    <w:p w:rsidR="003F4162" w:rsidRPr="00B02E67" w:rsidRDefault="003F4162" w:rsidP="003F4162">
      <w:pPr>
        <w:ind w:leftChars="400" w:left="840"/>
        <w:rPr>
          <w:highlight w:val="cyan"/>
        </w:rPr>
      </w:pPr>
      <w:r w:rsidRPr="00B02E67">
        <w:rPr>
          <w:highlight w:val="cyan"/>
        </w:rPr>
        <w:tab/>
      </w:r>
      <w:r w:rsidRPr="00B02E67">
        <w:rPr>
          <w:highlight w:val="cyan"/>
        </w:rPr>
        <w:tab/>
        <w:t>&lt;SN&gt;%s&lt;/SN&gt;</w:t>
      </w:r>
    </w:p>
    <w:p w:rsidR="003F4162" w:rsidRPr="00B02E67" w:rsidRDefault="003F4162" w:rsidP="003F4162">
      <w:pPr>
        <w:ind w:leftChars="400" w:left="840"/>
        <w:rPr>
          <w:highlight w:val="cyan"/>
        </w:rPr>
      </w:pPr>
      <w:r w:rsidRPr="00B02E67">
        <w:rPr>
          <w:rFonts w:hint="eastAsia"/>
          <w:highlight w:val="cyan"/>
        </w:rPr>
        <w:tab/>
      </w:r>
      <w:r w:rsidRPr="00B02E67">
        <w:rPr>
          <w:rFonts w:hint="eastAsia"/>
          <w:highlight w:val="cyan"/>
        </w:rPr>
        <w:tab/>
        <w:t xml:space="preserve">&lt;!-- </w:t>
      </w:r>
      <w:r w:rsidRPr="00B02E67">
        <w:rPr>
          <w:rFonts w:hint="eastAsia"/>
          <w:highlight w:val="cyan"/>
        </w:rPr>
        <w:t>产品型号</w:t>
      </w:r>
      <w:r w:rsidRPr="00B02E67">
        <w:rPr>
          <w:rFonts w:hint="eastAsia"/>
          <w:highlight w:val="cyan"/>
        </w:rPr>
        <w:t xml:space="preserve"> --&gt;</w:t>
      </w:r>
    </w:p>
    <w:p w:rsidR="003F4162" w:rsidRPr="00B02E67" w:rsidRDefault="003F4162" w:rsidP="003F4162">
      <w:pPr>
        <w:ind w:leftChars="400" w:left="840"/>
        <w:rPr>
          <w:highlight w:val="cyan"/>
        </w:rPr>
      </w:pPr>
      <w:r w:rsidRPr="00B02E67">
        <w:rPr>
          <w:highlight w:val="cyan"/>
        </w:rPr>
        <w:tab/>
      </w:r>
      <w:r w:rsidRPr="00B02E67">
        <w:rPr>
          <w:highlight w:val="cyan"/>
        </w:rPr>
        <w:tab/>
        <w:t>&lt;ProductCLass&gt;%s&lt;/ProductCLass&gt;</w:t>
      </w:r>
    </w:p>
    <w:p w:rsidR="003F4162" w:rsidRPr="00B02E67" w:rsidRDefault="003F4162" w:rsidP="003F4162">
      <w:pPr>
        <w:ind w:leftChars="400" w:left="840"/>
        <w:rPr>
          <w:highlight w:val="cyan"/>
        </w:rPr>
      </w:pPr>
      <w:r w:rsidRPr="00B02E67">
        <w:rPr>
          <w:rFonts w:hint="eastAsia"/>
          <w:highlight w:val="cyan"/>
        </w:rPr>
        <w:tab/>
      </w:r>
      <w:r w:rsidRPr="00B02E67">
        <w:rPr>
          <w:rFonts w:hint="eastAsia"/>
          <w:highlight w:val="cyan"/>
        </w:rPr>
        <w:tab/>
        <w:t xml:space="preserve">&lt;!-- </w:t>
      </w:r>
      <w:r w:rsidRPr="00B02E67">
        <w:rPr>
          <w:rFonts w:hint="eastAsia"/>
          <w:highlight w:val="cyan"/>
        </w:rPr>
        <w:t>厂商名称</w:t>
      </w:r>
      <w:r w:rsidRPr="00B02E67">
        <w:rPr>
          <w:rFonts w:hint="eastAsia"/>
          <w:highlight w:val="cyan"/>
        </w:rPr>
        <w:t xml:space="preserve"> --&gt;</w:t>
      </w:r>
    </w:p>
    <w:p w:rsidR="003F4162" w:rsidRPr="00B02E67" w:rsidRDefault="003F4162" w:rsidP="003F4162">
      <w:pPr>
        <w:ind w:leftChars="400" w:left="840"/>
        <w:rPr>
          <w:highlight w:val="cyan"/>
        </w:rPr>
      </w:pPr>
      <w:r w:rsidRPr="00B02E67">
        <w:rPr>
          <w:highlight w:val="cyan"/>
        </w:rPr>
        <w:tab/>
      </w:r>
      <w:r w:rsidRPr="00B02E67">
        <w:rPr>
          <w:highlight w:val="cyan"/>
        </w:rPr>
        <w:tab/>
        <w:t>&lt;Vendor&gt;%s&lt;/Vendor&gt;</w:t>
      </w:r>
    </w:p>
    <w:p w:rsidR="003F4162" w:rsidRPr="00B02E67" w:rsidRDefault="003F4162" w:rsidP="003F4162">
      <w:pPr>
        <w:ind w:leftChars="400" w:left="840"/>
        <w:rPr>
          <w:highlight w:val="cyan"/>
        </w:rPr>
      </w:pPr>
      <w:r w:rsidRPr="00B02E67">
        <w:rPr>
          <w:rFonts w:hint="eastAsia"/>
          <w:highlight w:val="cyan"/>
        </w:rPr>
        <w:tab/>
      </w:r>
      <w:r w:rsidRPr="00B02E67">
        <w:rPr>
          <w:rFonts w:hint="eastAsia"/>
          <w:highlight w:val="cyan"/>
        </w:rPr>
        <w:tab/>
        <w:t xml:space="preserve">&lt;!-- </w:t>
      </w:r>
      <w:r>
        <w:rPr>
          <w:rFonts w:hint="eastAsia"/>
          <w:highlight w:val="cyan"/>
        </w:rPr>
        <w:t>硬件版本</w:t>
      </w:r>
      <w:r w:rsidRPr="00B02E67">
        <w:rPr>
          <w:rFonts w:hint="eastAsia"/>
          <w:highlight w:val="cyan"/>
        </w:rPr>
        <w:t xml:space="preserve"> --&gt;</w:t>
      </w:r>
    </w:p>
    <w:p w:rsidR="003F4162" w:rsidRPr="00B02E67" w:rsidRDefault="003F4162" w:rsidP="003F4162">
      <w:pPr>
        <w:ind w:leftChars="400" w:left="840"/>
        <w:rPr>
          <w:highlight w:val="cyan"/>
        </w:rPr>
      </w:pPr>
      <w:r w:rsidRPr="00B02E67">
        <w:rPr>
          <w:highlight w:val="cyan"/>
        </w:rPr>
        <w:tab/>
      </w:r>
      <w:r w:rsidRPr="00B02E67">
        <w:rPr>
          <w:highlight w:val="cyan"/>
        </w:rPr>
        <w:tab/>
        <w:t>&lt;</w:t>
      </w:r>
      <w:r>
        <w:rPr>
          <w:rFonts w:hint="eastAsia"/>
          <w:highlight w:val="cyan"/>
        </w:rPr>
        <w:t>HWVersion</w:t>
      </w:r>
      <w:r w:rsidRPr="00B02E67">
        <w:rPr>
          <w:highlight w:val="cyan"/>
        </w:rPr>
        <w:t>&gt;%s&lt;/</w:t>
      </w:r>
      <w:r w:rsidRPr="003F4162">
        <w:rPr>
          <w:rFonts w:hint="eastAsia"/>
          <w:highlight w:val="cyan"/>
        </w:rPr>
        <w:t xml:space="preserve"> </w:t>
      </w:r>
      <w:r>
        <w:rPr>
          <w:rFonts w:hint="eastAsia"/>
          <w:highlight w:val="cyan"/>
        </w:rPr>
        <w:t>HWVersion</w:t>
      </w:r>
      <w:r w:rsidRPr="00B02E67">
        <w:rPr>
          <w:highlight w:val="cyan"/>
        </w:rPr>
        <w:t xml:space="preserve"> &gt;</w:t>
      </w:r>
    </w:p>
    <w:p w:rsidR="003F4162" w:rsidRPr="00B02E67" w:rsidRDefault="003F4162" w:rsidP="003F4162">
      <w:pPr>
        <w:ind w:leftChars="400" w:left="840"/>
        <w:rPr>
          <w:highlight w:val="cyan"/>
        </w:rPr>
      </w:pPr>
      <w:r w:rsidRPr="00B02E67">
        <w:rPr>
          <w:rFonts w:hint="eastAsia"/>
          <w:highlight w:val="cyan"/>
        </w:rPr>
        <w:tab/>
      </w:r>
      <w:r w:rsidRPr="00B02E67">
        <w:rPr>
          <w:rFonts w:hint="eastAsia"/>
          <w:highlight w:val="cyan"/>
        </w:rPr>
        <w:tab/>
        <w:t xml:space="preserve">&lt;!-- </w:t>
      </w:r>
      <w:r>
        <w:rPr>
          <w:rFonts w:hint="eastAsia"/>
          <w:highlight w:val="cyan"/>
        </w:rPr>
        <w:t>固件版本</w:t>
      </w:r>
      <w:r w:rsidRPr="00B02E67">
        <w:rPr>
          <w:rFonts w:hint="eastAsia"/>
          <w:highlight w:val="cyan"/>
        </w:rPr>
        <w:t xml:space="preserve"> --&gt;</w:t>
      </w:r>
    </w:p>
    <w:p w:rsidR="003F4162" w:rsidRPr="00B02E67" w:rsidRDefault="003F4162" w:rsidP="003F4162">
      <w:pPr>
        <w:ind w:leftChars="400" w:left="840"/>
        <w:rPr>
          <w:highlight w:val="cyan"/>
        </w:rPr>
      </w:pPr>
      <w:r w:rsidRPr="00B02E67">
        <w:rPr>
          <w:highlight w:val="cyan"/>
        </w:rPr>
        <w:tab/>
      </w:r>
      <w:r w:rsidRPr="00B02E67">
        <w:rPr>
          <w:highlight w:val="cyan"/>
        </w:rPr>
        <w:tab/>
        <w:t>&lt;</w:t>
      </w:r>
      <w:r>
        <w:rPr>
          <w:rFonts w:hint="eastAsia"/>
          <w:highlight w:val="cyan"/>
        </w:rPr>
        <w:t>FWVersion</w:t>
      </w:r>
      <w:r w:rsidRPr="00B02E67">
        <w:rPr>
          <w:highlight w:val="cyan"/>
        </w:rPr>
        <w:t>&gt;%s&lt;/</w:t>
      </w:r>
      <w:r w:rsidRPr="003F4162">
        <w:rPr>
          <w:rFonts w:hint="eastAsia"/>
          <w:highlight w:val="cyan"/>
        </w:rPr>
        <w:t xml:space="preserve"> </w:t>
      </w:r>
      <w:r>
        <w:rPr>
          <w:rFonts w:hint="eastAsia"/>
          <w:highlight w:val="cyan"/>
        </w:rPr>
        <w:t>FWVersion</w:t>
      </w:r>
      <w:r w:rsidRPr="00B02E67">
        <w:rPr>
          <w:highlight w:val="cyan"/>
        </w:rPr>
        <w:t xml:space="preserve"> &gt;</w:t>
      </w:r>
    </w:p>
    <w:p w:rsidR="003F4162" w:rsidRPr="00B02E67" w:rsidRDefault="003F4162" w:rsidP="003F4162">
      <w:pPr>
        <w:ind w:leftChars="400" w:left="840"/>
        <w:rPr>
          <w:highlight w:val="cyan"/>
        </w:rPr>
      </w:pPr>
      <w:r w:rsidRPr="00B02E67">
        <w:rPr>
          <w:rFonts w:hint="eastAsia"/>
          <w:highlight w:val="cyan"/>
        </w:rPr>
        <w:lastRenderedPageBreak/>
        <w:tab/>
      </w:r>
      <w:r w:rsidRPr="00B02E67">
        <w:rPr>
          <w:rFonts w:hint="eastAsia"/>
          <w:highlight w:val="cyan"/>
        </w:rPr>
        <w:tab/>
        <w:t xml:space="preserve">&lt;!-- </w:t>
      </w:r>
      <w:r>
        <w:rPr>
          <w:rFonts w:hint="eastAsia"/>
          <w:highlight w:val="cyan"/>
        </w:rPr>
        <w:t>操作系统类型</w:t>
      </w:r>
      <w:r w:rsidRPr="00B02E67">
        <w:rPr>
          <w:rFonts w:hint="eastAsia"/>
          <w:highlight w:val="cyan"/>
        </w:rPr>
        <w:t xml:space="preserve"> --&gt;</w:t>
      </w:r>
    </w:p>
    <w:p w:rsidR="003F4162" w:rsidRPr="00B02E67" w:rsidRDefault="003F4162" w:rsidP="003F4162">
      <w:pPr>
        <w:ind w:leftChars="400" w:left="840"/>
        <w:rPr>
          <w:highlight w:val="cyan"/>
        </w:rPr>
      </w:pPr>
      <w:r w:rsidRPr="00B02E67">
        <w:rPr>
          <w:highlight w:val="cyan"/>
        </w:rPr>
        <w:tab/>
      </w:r>
      <w:r w:rsidRPr="00B02E67">
        <w:rPr>
          <w:highlight w:val="cyan"/>
        </w:rPr>
        <w:tab/>
        <w:t>&lt;</w:t>
      </w:r>
      <w:r>
        <w:rPr>
          <w:rFonts w:hint="eastAsia"/>
          <w:highlight w:val="cyan"/>
        </w:rPr>
        <w:t>OS</w:t>
      </w:r>
      <w:r w:rsidRPr="00B02E67">
        <w:rPr>
          <w:highlight w:val="cyan"/>
        </w:rPr>
        <w:t>&gt;%s&lt;/</w:t>
      </w:r>
      <w:r w:rsidRPr="003F4162">
        <w:rPr>
          <w:rFonts w:hint="eastAsia"/>
          <w:highlight w:val="cyan"/>
        </w:rPr>
        <w:t xml:space="preserve"> </w:t>
      </w:r>
      <w:r>
        <w:rPr>
          <w:rFonts w:hint="eastAsia"/>
          <w:highlight w:val="cyan"/>
        </w:rPr>
        <w:t>OS</w:t>
      </w:r>
      <w:r w:rsidRPr="00B02E67">
        <w:rPr>
          <w:highlight w:val="cyan"/>
        </w:rPr>
        <w:t xml:space="preserve"> &gt;</w:t>
      </w:r>
    </w:p>
    <w:p w:rsidR="003F4162" w:rsidRPr="00B02E67" w:rsidRDefault="003F4162" w:rsidP="003F4162">
      <w:pPr>
        <w:ind w:leftChars="400" w:left="840"/>
        <w:rPr>
          <w:highlight w:val="cyan"/>
        </w:rPr>
      </w:pPr>
      <w:r w:rsidRPr="00B02E67">
        <w:rPr>
          <w:rFonts w:hint="eastAsia"/>
          <w:highlight w:val="cyan"/>
        </w:rPr>
        <w:tab/>
      </w:r>
      <w:r w:rsidRPr="00B02E67">
        <w:rPr>
          <w:rFonts w:hint="eastAsia"/>
          <w:highlight w:val="cyan"/>
        </w:rPr>
        <w:tab/>
        <w:t xml:space="preserve">&lt;!-- </w:t>
      </w:r>
      <w:r>
        <w:rPr>
          <w:rFonts w:hint="eastAsia"/>
          <w:highlight w:val="cyan"/>
        </w:rPr>
        <w:t>操作系统版本</w:t>
      </w:r>
      <w:r w:rsidRPr="00B02E67">
        <w:rPr>
          <w:rFonts w:hint="eastAsia"/>
          <w:highlight w:val="cyan"/>
        </w:rPr>
        <w:t xml:space="preserve"> --&gt;</w:t>
      </w:r>
    </w:p>
    <w:p w:rsidR="003F4162" w:rsidRPr="00B02E67" w:rsidRDefault="003F4162" w:rsidP="003F4162">
      <w:pPr>
        <w:ind w:leftChars="400" w:left="840"/>
        <w:rPr>
          <w:highlight w:val="cyan"/>
        </w:rPr>
      </w:pPr>
      <w:r w:rsidRPr="00B02E67">
        <w:rPr>
          <w:highlight w:val="cyan"/>
        </w:rPr>
        <w:tab/>
      </w:r>
      <w:r w:rsidRPr="00B02E67">
        <w:rPr>
          <w:highlight w:val="cyan"/>
        </w:rPr>
        <w:tab/>
        <w:t>&lt;</w:t>
      </w:r>
      <w:r>
        <w:rPr>
          <w:rFonts w:hint="eastAsia"/>
          <w:highlight w:val="cyan"/>
        </w:rPr>
        <w:t>OSVersion</w:t>
      </w:r>
      <w:r w:rsidRPr="00B02E67">
        <w:rPr>
          <w:highlight w:val="cyan"/>
        </w:rPr>
        <w:t>&gt;%s&lt;/</w:t>
      </w:r>
      <w:r w:rsidRPr="003F4162">
        <w:rPr>
          <w:rFonts w:hint="eastAsia"/>
          <w:highlight w:val="cyan"/>
        </w:rPr>
        <w:t xml:space="preserve"> </w:t>
      </w:r>
      <w:r>
        <w:rPr>
          <w:rFonts w:hint="eastAsia"/>
          <w:highlight w:val="cyan"/>
        </w:rPr>
        <w:t>OSVersion</w:t>
      </w:r>
      <w:r w:rsidRPr="00B02E67">
        <w:rPr>
          <w:highlight w:val="cyan"/>
        </w:rPr>
        <w:t xml:space="preserve"> &gt;</w:t>
      </w:r>
    </w:p>
    <w:p w:rsidR="003F4162" w:rsidRPr="00B02E67" w:rsidRDefault="003F4162" w:rsidP="003F4162">
      <w:pPr>
        <w:ind w:leftChars="400" w:left="840"/>
        <w:rPr>
          <w:highlight w:val="cyan"/>
        </w:rPr>
      </w:pPr>
      <w:r w:rsidRPr="00B02E67">
        <w:rPr>
          <w:rFonts w:hint="eastAsia"/>
          <w:highlight w:val="cyan"/>
        </w:rPr>
        <w:tab/>
      </w:r>
      <w:r w:rsidRPr="00B02E67">
        <w:rPr>
          <w:rFonts w:hint="eastAsia"/>
          <w:highlight w:val="cyan"/>
        </w:rPr>
        <w:tab/>
        <w:t xml:space="preserve">&lt;!-- </w:t>
      </w:r>
      <w:r>
        <w:rPr>
          <w:rFonts w:hint="eastAsia"/>
          <w:highlight w:val="cyan"/>
        </w:rPr>
        <w:t>生产日期</w:t>
      </w:r>
      <w:r w:rsidRPr="00B02E67">
        <w:rPr>
          <w:rFonts w:hint="eastAsia"/>
          <w:highlight w:val="cyan"/>
        </w:rPr>
        <w:t xml:space="preserve"> --&gt;</w:t>
      </w:r>
    </w:p>
    <w:p w:rsidR="003F4162" w:rsidRPr="00B02E67" w:rsidRDefault="003F4162" w:rsidP="003F4162">
      <w:pPr>
        <w:ind w:leftChars="400" w:left="840"/>
        <w:rPr>
          <w:highlight w:val="cyan"/>
        </w:rPr>
      </w:pPr>
      <w:r w:rsidRPr="00B02E67">
        <w:rPr>
          <w:highlight w:val="cyan"/>
        </w:rPr>
        <w:tab/>
      </w:r>
      <w:r w:rsidRPr="00B02E67">
        <w:rPr>
          <w:highlight w:val="cyan"/>
        </w:rPr>
        <w:tab/>
        <w:t>&lt;</w:t>
      </w:r>
      <w:r>
        <w:rPr>
          <w:rFonts w:hint="eastAsia"/>
          <w:highlight w:val="cyan"/>
        </w:rPr>
        <w:t>ProduceDate</w:t>
      </w:r>
      <w:r w:rsidRPr="00B02E67">
        <w:rPr>
          <w:highlight w:val="cyan"/>
        </w:rPr>
        <w:t>&gt;%s&lt;/</w:t>
      </w:r>
      <w:r w:rsidRPr="003F4162">
        <w:rPr>
          <w:rFonts w:hint="eastAsia"/>
          <w:highlight w:val="cyan"/>
        </w:rPr>
        <w:t xml:space="preserve"> </w:t>
      </w:r>
      <w:r>
        <w:rPr>
          <w:rFonts w:hint="eastAsia"/>
          <w:highlight w:val="cyan"/>
        </w:rPr>
        <w:t>ProduceDate</w:t>
      </w:r>
      <w:r w:rsidRPr="00B02E67">
        <w:rPr>
          <w:highlight w:val="cyan"/>
        </w:rPr>
        <w:t xml:space="preserve"> &gt;</w:t>
      </w:r>
    </w:p>
    <w:p w:rsidR="003F4162" w:rsidRPr="00B02E67" w:rsidRDefault="003F4162" w:rsidP="003F4162">
      <w:pPr>
        <w:ind w:leftChars="400" w:left="840"/>
        <w:rPr>
          <w:highlight w:val="cyan"/>
        </w:rPr>
      </w:pPr>
      <w:r w:rsidRPr="00B02E67">
        <w:rPr>
          <w:rFonts w:hint="eastAsia"/>
          <w:highlight w:val="cyan"/>
        </w:rPr>
        <w:tab/>
      </w:r>
      <w:r w:rsidRPr="00B02E67">
        <w:rPr>
          <w:rFonts w:hint="eastAsia"/>
          <w:highlight w:val="cyan"/>
        </w:rPr>
        <w:tab/>
        <w:t xml:space="preserve">&lt;!-- </w:t>
      </w:r>
      <w:r>
        <w:rPr>
          <w:rFonts w:hint="eastAsia"/>
          <w:highlight w:val="cyan"/>
        </w:rPr>
        <w:t>到货日期</w:t>
      </w:r>
      <w:r w:rsidRPr="00B02E67">
        <w:rPr>
          <w:rFonts w:hint="eastAsia"/>
          <w:highlight w:val="cyan"/>
        </w:rPr>
        <w:t xml:space="preserve"> --&gt;</w:t>
      </w:r>
    </w:p>
    <w:p w:rsidR="003F4162" w:rsidRPr="00B02E67" w:rsidRDefault="003F4162" w:rsidP="003F4162">
      <w:pPr>
        <w:ind w:leftChars="400" w:left="840"/>
        <w:rPr>
          <w:highlight w:val="cyan"/>
        </w:rPr>
      </w:pPr>
      <w:r w:rsidRPr="00B02E67">
        <w:rPr>
          <w:highlight w:val="cyan"/>
        </w:rPr>
        <w:tab/>
      </w:r>
      <w:r w:rsidRPr="00B02E67">
        <w:rPr>
          <w:highlight w:val="cyan"/>
        </w:rPr>
        <w:tab/>
        <w:t>&lt;</w:t>
      </w:r>
      <w:r>
        <w:rPr>
          <w:rFonts w:hint="eastAsia"/>
          <w:highlight w:val="cyan"/>
        </w:rPr>
        <w:t>ArrivalDate</w:t>
      </w:r>
      <w:r w:rsidRPr="00B02E67">
        <w:rPr>
          <w:highlight w:val="cyan"/>
        </w:rPr>
        <w:t>&gt;%s&lt;/</w:t>
      </w:r>
      <w:r w:rsidRPr="003F4162">
        <w:rPr>
          <w:rFonts w:hint="eastAsia"/>
          <w:highlight w:val="cyan"/>
        </w:rPr>
        <w:t xml:space="preserve"> </w:t>
      </w:r>
      <w:r>
        <w:rPr>
          <w:rFonts w:hint="eastAsia"/>
          <w:highlight w:val="cyan"/>
        </w:rPr>
        <w:t>ArrivalDate</w:t>
      </w:r>
      <w:r w:rsidRPr="00B02E67">
        <w:rPr>
          <w:highlight w:val="cyan"/>
        </w:rPr>
        <w:t xml:space="preserve"> &gt;</w:t>
      </w:r>
    </w:p>
    <w:p w:rsidR="003F4162" w:rsidRPr="00B02E67" w:rsidRDefault="003F4162" w:rsidP="003F4162">
      <w:pPr>
        <w:ind w:leftChars="400" w:left="840"/>
        <w:rPr>
          <w:highlight w:val="cyan"/>
        </w:rPr>
      </w:pPr>
      <w:r w:rsidRPr="00B02E67">
        <w:rPr>
          <w:highlight w:val="cyan"/>
        </w:rPr>
        <w:tab/>
        <w:t>&lt;/Device&gt;</w:t>
      </w:r>
    </w:p>
    <w:p w:rsidR="003F4162" w:rsidRPr="00B02E67" w:rsidRDefault="003F4162" w:rsidP="003F4162">
      <w:pPr>
        <w:ind w:leftChars="400" w:left="840"/>
        <w:rPr>
          <w:highlight w:val="cyan"/>
        </w:rPr>
      </w:pPr>
      <w:r w:rsidRPr="00B02E67">
        <w:rPr>
          <w:highlight w:val="cyan"/>
        </w:rPr>
        <w:tab/>
        <w:t xml:space="preserve">... ... </w:t>
      </w:r>
    </w:p>
    <w:p w:rsidR="003F4162" w:rsidRPr="00B02E67" w:rsidRDefault="003F4162" w:rsidP="003F4162">
      <w:pPr>
        <w:ind w:leftChars="400" w:left="840"/>
        <w:rPr>
          <w:highlight w:val="cyan"/>
        </w:rPr>
      </w:pPr>
      <w:r w:rsidRPr="00B02E67">
        <w:rPr>
          <w:rFonts w:hint="eastAsia"/>
          <w:highlight w:val="cyan"/>
        </w:rPr>
        <w:tab/>
        <w:t xml:space="preserve">&lt;!-- </w:t>
      </w:r>
      <w:r w:rsidRPr="00B02E67">
        <w:rPr>
          <w:rFonts w:hint="eastAsia"/>
          <w:highlight w:val="cyan"/>
        </w:rPr>
        <w:t>第</w:t>
      </w:r>
      <w:r w:rsidRPr="00B02E67">
        <w:rPr>
          <w:rFonts w:hint="eastAsia"/>
          <w:highlight w:val="cyan"/>
        </w:rPr>
        <w:t>N</w:t>
      </w:r>
      <w:r w:rsidRPr="00B02E67">
        <w:rPr>
          <w:rFonts w:hint="eastAsia"/>
          <w:highlight w:val="cyan"/>
        </w:rPr>
        <w:t>个设备信息</w:t>
      </w:r>
      <w:r w:rsidRPr="00B02E67">
        <w:rPr>
          <w:rFonts w:hint="eastAsia"/>
          <w:highlight w:val="cyan"/>
        </w:rPr>
        <w:t xml:space="preserve"> --&gt;</w:t>
      </w:r>
    </w:p>
    <w:p w:rsidR="003F4162" w:rsidRDefault="003F4162" w:rsidP="003F4162">
      <w:pPr>
        <w:ind w:leftChars="400" w:left="840"/>
        <w:rPr>
          <w:highlight w:val="cyan"/>
        </w:rPr>
      </w:pPr>
      <w:r w:rsidRPr="00B02E67">
        <w:rPr>
          <w:highlight w:val="cyan"/>
        </w:rPr>
        <w:tab/>
        <w:t>&lt;Device&gt;</w:t>
      </w:r>
    </w:p>
    <w:p w:rsidR="003F4162" w:rsidRPr="00B02E67" w:rsidRDefault="003F4162" w:rsidP="003F4162">
      <w:pPr>
        <w:ind w:leftChars="400" w:left="840"/>
        <w:rPr>
          <w:highlight w:val="cyan"/>
        </w:rPr>
      </w:pPr>
      <w:r>
        <w:rPr>
          <w:rFonts w:hint="eastAsia"/>
          <w:highlight w:val="cyan"/>
        </w:rPr>
        <w:tab/>
      </w:r>
      <w:r>
        <w:rPr>
          <w:rFonts w:hint="eastAsia"/>
          <w:highlight w:val="cyan"/>
        </w:rPr>
        <w:tab/>
        <w:t>...</w:t>
      </w:r>
    </w:p>
    <w:p w:rsidR="003F4162" w:rsidRPr="00B02E67" w:rsidRDefault="003F4162" w:rsidP="003F4162">
      <w:pPr>
        <w:ind w:leftChars="400" w:left="840"/>
        <w:rPr>
          <w:highlight w:val="cyan"/>
        </w:rPr>
      </w:pPr>
      <w:r w:rsidRPr="00B02E67">
        <w:rPr>
          <w:highlight w:val="cyan"/>
        </w:rPr>
        <w:tab/>
        <w:t>&lt;/Device&gt;</w:t>
      </w:r>
    </w:p>
    <w:p w:rsidR="003F4162" w:rsidRPr="00B02E67" w:rsidRDefault="003F4162" w:rsidP="003F4162">
      <w:pPr>
        <w:ind w:leftChars="400" w:left="840"/>
        <w:rPr>
          <w:highlight w:val="cyan"/>
        </w:rPr>
      </w:pPr>
      <w:r w:rsidRPr="00B02E67">
        <w:rPr>
          <w:highlight w:val="cyan"/>
        </w:rPr>
        <w:t>&lt;/Devices&gt;</w:t>
      </w:r>
    </w:p>
    <w:p w:rsidR="003F4162" w:rsidRPr="00B02E67" w:rsidRDefault="003F4162" w:rsidP="003F4162">
      <w:pPr>
        <w:widowControl/>
        <w:jc w:val="left"/>
        <w:rPr>
          <w:highlight w:val="cyan"/>
        </w:rPr>
      </w:pPr>
      <w:r w:rsidRPr="00B02E67">
        <w:rPr>
          <w:highlight w:val="cyan"/>
        </w:rPr>
        <w:tab/>
        <w:t>&lt;/Body&gt;</w:t>
      </w:r>
    </w:p>
    <w:p w:rsidR="003F4162" w:rsidRDefault="003F4162" w:rsidP="003F4162">
      <w:pPr>
        <w:widowControl/>
        <w:jc w:val="left"/>
      </w:pPr>
      <w:r w:rsidRPr="00B02E67">
        <w:rPr>
          <w:highlight w:val="cyan"/>
        </w:rPr>
        <w:t>&lt;/Root&gt;</w:t>
      </w:r>
    </w:p>
    <w:p w:rsidR="003F4162" w:rsidRDefault="00311D80" w:rsidP="003F4162">
      <w:r>
        <w:rPr>
          <w:rFonts w:hint="eastAsia"/>
        </w:rPr>
        <w:t>如果采用</w:t>
      </w:r>
      <w:r>
        <w:rPr>
          <w:rFonts w:hint="eastAsia"/>
        </w:rPr>
        <w:t>excel</w:t>
      </w:r>
      <w:r>
        <w:rPr>
          <w:rFonts w:hint="eastAsia"/>
        </w:rPr>
        <w:t>文件，则第一行为属性名称，第二行开始每一行为一个设备的信息，格式如下：</w:t>
      </w:r>
    </w:p>
    <w:tbl>
      <w:tblPr>
        <w:tblStyle w:val="afffffff"/>
        <w:tblW w:w="8477" w:type="dxa"/>
        <w:tblLook w:val="04A0"/>
      </w:tblPr>
      <w:tblGrid>
        <w:gridCol w:w="817"/>
        <w:gridCol w:w="709"/>
        <w:gridCol w:w="1134"/>
        <w:gridCol w:w="939"/>
        <w:gridCol w:w="727"/>
        <w:gridCol w:w="772"/>
        <w:gridCol w:w="772"/>
        <w:gridCol w:w="772"/>
        <w:gridCol w:w="995"/>
        <w:gridCol w:w="840"/>
      </w:tblGrid>
      <w:tr w:rsidR="00311D80" w:rsidTr="00CF267D">
        <w:trPr>
          <w:trHeight w:val="995"/>
        </w:trPr>
        <w:tc>
          <w:tcPr>
            <w:tcW w:w="817" w:type="dxa"/>
          </w:tcPr>
          <w:p w:rsidR="00311D80" w:rsidRDefault="00311D80" w:rsidP="0017250E">
            <w:r>
              <w:rPr>
                <w:rFonts w:hint="eastAsia"/>
              </w:rPr>
              <w:t>MAC</w:t>
            </w:r>
          </w:p>
        </w:tc>
        <w:tc>
          <w:tcPr>
            <w:tcW w:w="709" w:type="dxa"/>
          </w:tcPr>
          <w:p w:rsidR="00311D80" w:rsidRPr="00A02C56" w:rsidRDefault="00311D80" w:rsidP="0017250E">
            <w:r>
              <w:rPr>
                <w:rFonts w:hint="eastAsia"/>
              </w:rPr>
              <w:t>SN</w:t>
            </w:r>
          </w:p>
        </w:tc>
        <w:tc>
          <w:tcPr>
            <w:tcW w:w="1134" w:type="dxa"/>
          </w:tcPr>
          <w:p w:rsidR="00311D80" w:rsidRDefault="00311D80" w:rsidP="0017250E">
            <w:r>
              <w:rPr>
                <w:rFonts w:hint="eastAsia"/>
              </w:rPr>
              <w:t>产品型号</w:t>
            </w:r>
          </w:p>
        </w:tc>
        <w:tc>
          <w:tcPr>
            <w:tcW w:w="939" w:type="dxa"/>
          </w:tcPr>
          <w:p w:rsidR="00311D80" w:rsidRDefault="00311D80" w:rsidP="0017250E">
            <w:r>
              <w:rPr>
                <w:rFonts w:hint="eastAsia"/>
              </w:rPr>
              <w:t>厂商名称</w:t>
            </w:r>
          </w:p>
        </w:tc>
        <w:tc>
          <w:tcPr>
            <w:tcW w:w="727" w:type="dxa"/>
          </w:tcPr>
          <w:p w:rsidR="00311D80" w:rsidRDefault="00311D80" w:rsidP="0017250E">
            <w:r>
              <w:rPr>
                <w:rFonts w:hint="eastAsia"/>
              </w:rPr>
              <w:t>硬件版本</w:t>
            </w:r>
          </w:p>
        </w:tc>
        <w:tc>
          <w:tcPr>
            <w:tcW w:w="772" w:type="dxa"/>
          </w:tcPr>
          <w:p w:rsidR="00311D80" w:rsidRDefault="00311D80" w:rsidP="0017250E">
            <w:r>
              <w:rPr>
                <w:rFonts w:hint="eastAsia"/>
              </w:rPr>
              <w:t>固件版本</w:t>
            </w:r>
          </w:p>
        </w:tc>
        <w:tc>
          <w:tcPr>
            <w:tcW w:w="772" w:type="dxa"/>
          </w:tcPr>
          <w:p w:rsidR="00311D80" w:rsidRDefault="00311D80" w:rsidP="0017250E">
            <w:r>
              <w:rPr>
                <w:rFonts w:hint="eastAsia"/>
              </w:rPr>
              <w:t>操作系统类型</w:t>
            </w:r>
          </w:p>
        </w:tc>
        <w:tc>
          <w:tcPr>
            <w:tcW w:w="772" w:type="dxa"/>
          </w:tcPr>
          <w:p w:rsidR="00311D80" w:rsidRDefault="00311D80" w:rsidP="0017250E">
            <w:r>
              <w:rPr>
                <w:rFonts w:hint="eastAsia"/>
              </w:rPr>
              <w:t>操作系统版本</w:t>
            </w:r>
          </w:p>
        </w:tc>
        <w:tc>
          <w:tcPr>
            <w:tcW w:w="995" w:type="dxa"/>
          </w:tcPr>
          <w:p w:rsidR="00311D80" w:rsidRDefault="00311D80" w:rsidP="0017250E">
            <w:r>
              <w:rPr>
                <w:rFonts w:hint="eastAsia"/>
              </w:rPr>
              <w:t>生产日期</w:t>
            </w:r>
          </w:p>
        </w:tc>
        <w:tc>
          <w:tcPr>
            <w:tcW w:w="840" w:type="dxa"/>
          </w:tcPr>
          <w:p w:rsidR="00311D80" w:rsidRDefault="00311D80" w:rsidP="0017250E">
            <w:r>
              <w:rPr>
                <w:rFonts w:hint="eastAsia"/>
              </w:rPr>
              <w:t>到货日期</w:t>
            </w:r>
          </w:p>
        </w:tc>
      </w:tr>
      <w:tr w:rsidR="00311D80" w:rsidTr="00CF267D">
        <w:trPr>
          <w:trHeight w:val="244"/>
        </w:trPr>
        <w:tc>
          <w:tcPr>
            <w:tcW w:w="817" w:type="dxa"/>
          </w:tcPr>
          <w:p w:rsidR="00311D80" w:rsidRDefault="00311D80" w:rsidP="0017250E">
            <w:r>
              <w:rPr>
                <w:rFonts w:hint="eastAsia"/>
              </w:rPr>
              <w:t>网关</w:t>
            </w:r>
            <w:r>
              <w:rPr>
                <w:rFonts w:hint="eastAsia"/>
              </w:rPr>
              <w:t>mac</w:t>
            </w:r>
            <w:r>
              <w:rPr>
                <w:rFonts w:hint="eastAsia"/>
              </w:rPr>
              <w:t>地址</w:t>
            </w:r>
          </w:p>
        </w:tc>
        <w:tc>
          <w:tcPr>
            <w:tcW w:w="709" w:type="dxa"/>
          </w:tcPr>
          <w:p w:rsidR="00311D80" w:rsidRDefault="00311D80" w:rsidP="0017250E">
            <w:r>
              <w:rPr>
                <w:rFonts w:hint="eastAsia"/>
              </w:rPr>
              <w:t>网关产品序号</w:t>
            </w:r>
          </w:p>
        </w:tc>
        <w:tc>
          <w:tcPr>
            <w:tcW w:w="1134" w:type="dxa"/>
          </w:tcPr>
          <w:p w:rsidR="00311D80" w:rsidRDefault="00311D80" w:rsidP="0017250E">
            <w:r>
              <w:rPr>
                <w:rFonts w:hint="eastAsia"/>
              </w:rPr>
              <w:t>网关产品型号</w:t>
            </w:r>
          </w:p>
        </w:tc>
        <w:tc>
          <w:tcPr>
            <w:tcW w:w="939" w:type="dxa"/>
          </w:tcPr>
          <w:p w:rsidR="00311D80" w:rsidRDefault="00311D80" w:rsidP="0017250E">
            <w:r>
              <w:rPr>
                <w:rFonts w:hint="eastAsia"/>
              </w:rPr>
              <w:t>生产厂商名称或代码</w:t>
            </w:r>
          </w:p>
        </w:tc>
        <w:tc>
          <w:tcPr>
            <w:tcW w:w="727" w:type="dxa"/>
          </w:tcPr>
          <w:p w:rsidR="00311D80" w:rsidRDefault="00311D80" w:rsidP="0017250E">
            <w:r>
              <w:rPr>
                <w:rFonts w:hint="eastAsia"/>
              </w:rPr>
              <w:t>网关硬件版本</w:t>
            </w:r>
          </w:p>
        </w:tc>
        <w:tc>
          <w:tcPr>
            <w:tcW w:w="772" w:type="dxa"/>
          </w:tcPr>
          <w:p w:rsidR="00311D80" w:rsidRDefault="00311D80" w:rsidP="0017250E">
            <w:r>
              <w:rPr>
                <w:rFonts w:hint="eastAsia"/>
              </w:rPr>
              <w:t>网关固件</w:t>
            </w:r>
          </w:p>
        </w:tc>
        <w:tc>
          <w:tcPr>
            <w:tcW w:w="772" w:type="dxa"/>
          </w:tcPr>
          <w:p w:rsidR="00311D80" w:rsidRDefault="00311D80" w:rsidP="0017250E">
            <w:r>
              <w:rPr>
                <w:rFonts w:hint="eastAsia"/>
              </w:rPr>
              <w:t>网关操作系统类型</w:t>
            </w:r>
          </w:p>
        </w:tc>
        <w:tc>
          <w:tcPr>
            <w:tcW w:w="772" w:type="dxa"/>
          </w:tcPr>
          <w:p w:rsidR="00311D80" w:rsidRDefault="00311D80" w:rsidP="0017250E">
            <w:r>
              <w:rPr>
                <w:rFonts w:hint="eastAsia"/>
              </w:rPr>
              <w:t>操作系统版本</w:t>
            </w:r>
          </w:p>
        </w:tc>
        <w:tc>
          <w:tcPr>
            <w:tcW w:w="995" w:type="dxa"/>
          </w:tcPr>
          <w:p w:rsidR="00311D80" w:rsidRDefault="00311D80" w:rsidP="0017250E">
            <w:r>
              <w:rPr>
                <w:rFonts w:hint="eastAsia"/>
              </w:rPr>
              <w:t>生产日期，按照年月日格式</w:t>
            </w:r>
          </w:p>
        </w:tc>
        <w:tc>
          <w:tcPr>
            <w:tcW w:w="840" w:type="dxa"/>
          </w:tcPr>
          <w:p w:rsidR="00311D80" w:rsidRDefault="00311D80" w:rsidP="0017250E">
            <w:r>
              <w:rPr>
                <w:rFonts w:hint="eastAsia"/>
              </w:rPr>
              <w:t>按照年月日格式</w:t>
            </w:r>
          </w:p>
        </w:tc>
      </w:tr>
    </w:tbl>
    <w:p w:rsidR="00311D80" w:rsidRPr="003F4162" w:rsidRDefault="00311D80" w:rsidP="003F4162"/>
    <w:p w:rsidR="00B271CA" w:rsidRDefault="000536CD">
      <w:pPr>
        <w:pStyle w:val="QB10"/>
        <w:numPr>
          <w:ilvl w:val="0"/>
          <w:numId w:val="0"/>
        </w:numPr>
      </w:pPr>
      <w:r>
        <w:rPr>
          <w:rFonts w:hint="eastAsia"/>
        </w:rPr>
        <w:t>附录C 省公司代码</w:t>
      </w:r>
    </w:p>
    <w:tbl>
      <w:tblPr>
        <w:tblW w:w="0" w:type="auto"/>
        <w:tblCellMar>
          <w:left w:w="0" w:type="dxa"/>
          <w:right w:w="0" w:type="dxa"/>
        </w:tblCellMar>
        <w:tblLook w:val="04A0"/>
      </w:tblPr>
      <w:tblGrid>
        <w:gridCol w:w="833"/>
        <w:gridCol w:w="833"/>
        <w:gridCol w:w="833"/>
        <w:gridCol w:w="833"/>
        <w:gridCol w:w="834"/>
        <w:gridCol w:w="834"/>
        <w:gridCol w:w="834"/>
        <w:gridCol w:w="834"/>
        <w:gridCol w:w="834"/>
        <w:gridCol w:w="834"/>
      </w:tblGrid>
      <w:tr w:rsidR="000536CD" w:rsidRPr="00C3565A" w:rsidTr="00092C22">
        <w:trPr>
          <w:trHeight w:val="285"/>
        </w:trPr>
        <w:tc>
          <w:tcPr>
            <w:tcW w:w="83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北京</w:t>
            </w:r>
          </w:p>
        </w:tc>
        <w:tc>
          <w:tcPr>
            <w:tcW w:w="833"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天津</w:t>
            </w:r>
          </w:p>
        </w:tc>
        <w:tc>
          <w:tcPr>
            <w:tcW w:w="833"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河北</w:t>
            </w:r>
          </w:p>
        </w:tc>
        <w:tc>
          <w:tcPr>
            <w:tcW w:w="833"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山西</w:t>
            </w:r>
          </w:p>
        </w:tc>
        <w:tc>
          <w:tcPr>
            <w:tcW w:w="834"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内蒙古</w:t>
            </w:r>
          </w:p>
        </w:tc>
        <w:tc>
          <w:tcPr>
            <w:tcW w:w="834"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辽宁</w:t>
            </w:r>
          </w:p>
        </w:tc>
        <w:tc>
          <w:tcPr>
            <w:tcW w:w="834"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吉林</w:t>
            </w:r>
          </w:p>
        </w:tc>
        <w:tc>
          <w:tcPr>
            <w:tcW w:w="834"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黑龙江</w:t>
            </w:r>
          </w:p>
        </w:tc>
        <w:tc>
          <w:tcPr>
            <w:tcW w:w="834"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上海</w:t>
            </w:r>
          </w:p>
        </w:tc>
        <w:tc>
          <w:tcPr>
            <w:tcW w:w="834"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江苏</w:t>
            </w:r>
          </w:p>
        </w:tc>
      </w:tr>
      <w:tr w:rsidR="000536CD" w:rsidRPr="00C3565A" w:rsidTr="00092C22">
        <w:trPr>
          <w:trHeight w:val="285"/>
        </w:trPr>
        <w:tc>
          <w:tcPr>
            <w:tcW w:w="833"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32</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33</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34</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35</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36</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37</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38</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39</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40</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41</w:t>
            </w:r>
          </w:p>
        </w:tc>
      </w:tr>
      <w:tr w:rsidR="000536CD" w:rsidRPr="00C3565A" w:rsidTr="00092C22">
        <w:trPr>
          <w:trHeight w:val="285"/>
        </w:trPr>
        <w:tc>
          <w:tcPr>
            <w:tcW w:w="833"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浙江</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安徽</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福建</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江西</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山东</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河南</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湖北</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湖南</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广东</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海南</w:t>
            </w:r>
          </w:p>
        </w:tc>
      </w:tr>
      <w:tr w:rsidR="000536CD" w:rsidRPr="00C3565A" w:rsidTr="00092C22">
        <w:trPr>
          <w:trHeight w:val="285"/>
        </w:trPr>
        <w:tc>
          <w:tcPr>
            <w:tcW w:w="833"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42</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43</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44</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45</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46</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47</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48</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49</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50</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51</w:t>
            </w:r>
          </w:p>
        </w:tc>
      </w:tr>
      <w:tr w:rsidR="000536CD" w:rsidRPr="00C3565A" w:rsidTr="00092C22">
        <w:trPr>
          <w:trHeight w:val="285"/>
        </w:trPr>
        <w:tc>
          <w:tcPr>
            <w:tcW w:w="833"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广西</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重庆</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四川</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贵州</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 xml:space="preserve">云南　</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陕西</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甘肃</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青海</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宁夏</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新疆</w:t>
            </w:r>
          </w:p>
        </w:tc>
      </w:tr>
      <w:tr w:rsidR="000536CD" w:rsidRPr="00C3565A" w:rsidTr="00092C22">
        <w:trPr>
          <w:trHeight w:val="285"/>
        </w:trPr>
        <w:tc>
          <w:tcPr>
            <w:tcW w:w="833"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52</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53</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54</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55</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56</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57</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58</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59</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60</w:t>
            </w: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61</w:t>
            </w:r>
          </w:p>
        </w:tc>
      </w:tr>
      <w:tr w:rsidR="000536CD" w:rsidRPr="00C3565A" w:rsidTr="00092C22">
        <w:trPr>
          <w:trHeight w:val="525"/>
        </w:trPr>
        <w:tc>
          <w:tcPr>
            <w:tcW w:w="833"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西藏</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全国</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r>
      <w:tr w:rsidR="000536CD" w:rsidRPr="00C3565A" w:rsidTr="00092C22">
        <w:trPr>
          <w:trHeight w:val="525"/>
        </w:trPr>
        <w:tc>
          <w:tcPr>
            <w:tcW w:w="833"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62</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536CD" w:rsidRPr="00C3565A" w:rsidRDefault="000536CD" w:rsidP="00092C22">
            <w:pPr>
              <w:autoSpaceDE w:val="0"/>
              <w:autoSpaceDN w:val="0"/>
              <w:spacing w:line="360" w:lineRule="auto"/>
              <w:textAlignment w:val="baseline"/>
              <w:rPr>
                <w:color w:val="000000"/>
                <w:szCs w:val="21"/>
              </w:rPr>
            </w:pPr>
            <w:r w:rsidRPr="00C3565A">
              <w:rPr>
                <w:color w:val="000000"/>
                <w:szCs w:val="21"/>
              </w:rPr>
              <w:t>99</w:t>
            </w: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3"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c>
          <w:tcPr>
            <w:tcW w:w="834" w:type="dxa"/>
            <w:tcBorders>
              <w:top w:val="nil"/>
              <w:left w:val="nil"/>
              <w:bottom w:val="single" w:sz="8" w:space="0" w:color="auto"/>
              <w:right w:val="single" w:sz="8" w:space="0" w:color="auto"/>
            </w:tcBorders>
            <w:tcMar>
              <w:top w:w="15" w:type="dxa"/>
              <w:left w:w="15" w:type="dxa"/>
              <w:bottom w:w="0" w:type="dxa"/>
              <w:right w:w="15" w:type="dxa"/>
            </w:tcMar>
            <w:vAlign w:val="center"/>
          </w:tcPr>
          <w:p w:rsidR="000536CD" w:rsidRPr="00C3565A" w:rsidRDefault="000536CD" w:rsidP="00092C22">
            <w:pPr>
              <w:autoSpaceDE w:val="0"/>
              <w:autoSpaceDN w:val="0"/>
              <w:spacing w:line="360" w:lineRule="auto"/>
              <w:jc w:val="center"/>
              <w:textAlignment w:val="baseline"/>
              <w:rPr>
                <w:color w:val="000000"/>
                <w:szCs w:val="21"/>
              </w:rPr>
            </w:pPr>
          </w:p>
        </w:tc>
      </w:tr>
    </w:tbl>
    <w:p w:rsidR="0086260F" w:rsidRDefault="0086260F">
      <w:pPr>
        <w:ind w:rightChars="-27" w:right="-57"/>
      </w:pPr>
    </w:p>
    <w:sectPr w:rsidR="0086260F" w:rsidSect="007E3D41">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086B74" w15:done="0"/>
  <w15:commentEx w15:paraId="380F14C3" w15:done="0"/>
  <w15:commentEx w15:paraId="359C4B9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5A2" w:rsidRDefault="005D65A2" w:rsidP="008E6148">
      <w:r>
        <w:separator/>
      </w:r>
    </w:p>
  </w:endnote>
  <w:endnote w:type="continuationSeparator" w:id="1">
    <w:p w:rsidR="005D65A2" w:rsidRDefault="005D65A2" w:rsidP="008E61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crosoft YaHei UI">
    <w:charset w:val="86"/>
    <w:family w:val="swiss"/>
    <w:pitch w:val="variable"/>
    <w:sig w:usb0="80000287" w:usb1="28CF3C52" w:usb2="00000016" w:usb3="00000000" w:csb0="0004001F" w:csb1="00000000"/>
  </w:font>
  <w:font w:name="Calibri Light">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楷体_GB2312">
    <w:altName w:val="楷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华文新魏">
    <w:panose1 w:val="0201080004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FB1" w:rsidRPr="00C6116C" w:rsidRDefault="00B271CA" w:rsidP="00613A70">
    <w:pPr>
      <w:pStyle w:val="afffa"/>
      <w:jc w:val="right"/>
    </w:pPr>
    <w:r>
      <w:rPr>
        <w:rStyle w:val="aff4"/>
      </w:rPr>
      <w:fldChar w:fldCharType="begin"/>
    </w:r>
    <w:r w:rsidR="00F52FB1">
      <w:rPr>
        <w:rStyle w:val="aff4"/>
      </w:rPr>
      <w:instrText xml:space="preserve"> PAGE </w:instrText>
    </w:r>
    <w:r>
      <w:rPr>
        <w:rStyle w:val="aff4"/>
      </w:rPr>
      <w:fldChar w:fldCharType="separate"/>
    </w:r>
    <w:r w:rsidR="001926E9">
      <w:rPr>
        <w:rStyle w:val="aff4"/>
        <w:noProof/>
      </w:rPr>
      <w:t>I</w:t>
    </w:r>
    <w:r>
      <w:rPr>
        <w:rStyle w:val="aff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FB1" w:rsidRPr="00C6116C" w:rsidRDefault="00B271CA" w:rsidP="00C56348">
    <w:pPr>
      <w:pStyle w:val="afffa"/>
      <w:jc w:val="right"/>
    </w:pPr>
    <w:r>
      <w:rPr>
        <w:rStyle w:val="aff4"/>
      </w:rPr>
      <w:fldChar w:fldCharType="begin"/>
    </w:r>
    <w:r w:rsidR="00F52FB1">
      <w:rPr>
        <w:rStyle w:val="aff4"/>
      </w:rPr>
      <w:instrText xml:space="preserve"> PAGE </w:instrText>
    </w:r>
    <w:r>
      <w:rPr>
        <w:rStyle w:val="aff4"/>
      </w:rPr>
      <w:fldChar w:fldCharType="separate"/>
    </w:r>
    <w:r w:rsidR="00CC5CC7">
      <w:rPr>
        <w:rStyle w:val="aff4"/>
        <w:noProof/>
      </w:rPr>
      <w:t>65</w:t>
    </w:r>
    <w:r>
      <w:rPr>
        <w:rStyle w:val="aff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5A2" w:rsidRDefault="005D65A2" w:rsidP="008E6148">
      <w:r>
        <w:separator/>
      </w:r>
    </w:p>
  </w:footnote>
  <w:footnote w:type="continuationSeparator" w:id="1">
    <w:p w:rsidR="005D65A2" w:rsidRDefault="005D65A2" w:rsidP="008E61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FB1" w:rsidRDefault="00F52FB1" w:rsidP="00C351E3">
    <w:pPr>
      <w:pStyle w:val="afffff5"/>
      <w:pBdr>
        <w:bottom w:val="single" w:sz="4" w:space="1" w:color="auto"/>
      </w:pBdr>
    </w:pPr>
    <w:r>
      <w:rPr>
        <w:rFonts w:hint="eastAsia"/>
      </w:rPr>
      <w:t>QB-╳╳-╳╳╳-╳╳╳╳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66B16"/>
    <w:multiLevelType w:val="multilevel"/>
    <w:tmpl w:val="06966B16"/>
    <w:lvl w:ilvl="0">
      <w:start w:val="1"/>
      <w:numFmt w:val="chineseCountingThousand"/>
      <w:pStyle w:val="Char2CharCharCharCharCharChar"/>
      <w:lvlText w:val="第%1章."/>
      <w:lvlJc w:val="left"/>
      <w:pPr>
        <w:tabs>
          <w:tab w:val="num" w:pos="3680"/>
        </w:tabs>
        <w:ind w:left="3680" w:hanging="420"/>
      </w:pPr>
      <w:rPr>
        <w:rFonts w:hint="eastAsia"/>
      </w:rPr>
    </w:lvl>
    <w:lvl w:ilvl="1">
      <w:start w:val="1"/>
      <w:numFmt w:val="lowerLetter"/>
      <w:lvlText w:val="%2)"/>
      <w:lvlJc w:val="left"/>
      <w:pPr>
        <w:tabs>
          <w:tab w:val="num" w:pos="4100"/>
        </w:tabs>
        <w:ind w:left="4100" w:hanging="420"/>
      </w:pPr>
    </w:lvl>
    <w:lvl w:ilvl="2">
      <w:start w:val="1"/>
      <w:numFmt w:val="lowerRoman"/>
      <w:lvlText w:val="%3."/>
      <w:lvlJc w:val="right"/>
      <w:pPr>
        <w:tabs>
          <w:tab w:val="num" w:pos="4520"/>
        </w:tabs>
        <w:ind w:left="4520" w:hanging="420"/>
      </w:pPr>
    </w:lvl>
    <w:lvl w:ilvl="3">
      <w:start w:val="1"/>
      <w:numFmt w:val="decimal"/>
      <w:lvlText w:val="%4."/>
      <w:lvlJc w:val="left"/>
      <w:pPr>
        <w:tabs>
          <w:tab w:val="num" w:pos="4940"/>
        </w:tabs>
        <w:ind w:left="4940" w:hanging="420"/>
      </w:pPr>
    </w:lvl>
    <w:lvl w:ilvl="4">
      <w:start w:val="1"/>
      <w:numFmt w:val="lowerLetter"/>
      <w:lvlText w:val="%5)"/>
      <w:lvlJc w:val="left"/>
      <w:pPr>
        <w:tabs>
          <w:tab w:val="num" w:pos="5360"/>
        </w:tabs>
        <w:ind w:left="5360" w:hanging="420"/>
      </w:pPr>
    </w:lvl>
    <w:lvl w:ilvl="5">
      <w:start w:val="1"/>
      <w:numFmt w:val="lowerRoman"/>
      <w:lvlText w:val="%6."/>
      <w:lvlJc w:val="right"/>
      <w:pPr>
        <w:tabs>
          <w:tab w:val="num" w:pos="5780"/>
        </w:tabs>
        <w:ind w:left="5780" w:hanging="420"/>
      </w:pPr>
    </w:lvl>
    <w:lvl w:ilvl="6">
      <w:start w:val="1"/>
      <w:numFmt w:val="decimal"/>
      <w:lvlText w:val="%7."/>
      <w:lvlJc w:val="left"/>
      <w:pPr>
        <w:tabs>
          <w:tab w:val="num" w:pos="6200"/>
        </w:tabs>
        <w:ind w:left="6200" w:hanging="420"/>
      </w:pPr>
    </w:lvl>
    <w:lvl w:ilvl="7">
      <w:start w:val="1"/>
      <w:numFmt w:val="lowerLetter"/>
      <w:lvlText w:val="%8)"/>
      <w:lvlJc w:val="left"/>
      <w:pPr>
        <w:tabs>
          <w:tab w:val="num" w:pos="6620"/>
        </w:tabs>
        <w:ind w:left="6620" w:hanging="420"/>
      </w:pPr>
    </w:lvl>
    <w:lvl w:ilvl="8">
      <w:start w:val="1"/>
      <w:numFmt w:val="lowerRoman"/>
      <w:lvlText w:val="%9."/>
      <w:lvlJc w:val="right"/>
      <w:pPr>
        <w:tabs>
          <w:tab w:val="num" w:pos="7040"/>
        </w:tabs>
        <w:ind w:left="7040" w:hanging="420"/>
      </w:pPr>
    </w:lvl>
  </w:abstractNum>
  <w:abstractNum w:abstractNumId="1">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nsid w:val="09466502"/>
    <w:multiLevelType w:val="multilevel"/>
    <w:tmpl w:val="5D585D8C"/>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AE367E9"/>
    <w:multiLevelType w:val="multilevel"/>
    <w:tmpl w:val="0AE367E9"/>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nsid w:val="0E661D74"/>
    <w:multiLevelType w:val="multilevel"/>
    <w:tmpl w:val="C97E794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rPr>
        <w:rFonts w:ascii="Times New Roman" w:eastAsia="宋体" w:hAnsi="Times New Roman" w:cs="Times New Roman"/>
      </w:rPr>
    </w:lvl>
    <w:lvl w:ilvl="3">
      <w:start w:val="1"/>
      <w:numFmt w:val="decimal"/>
      <w:lvlText w:val="%1.%2.%3.%4"/>
      <w:lvlJc w:val="left"/>
      <w:pPr>
        <w:ind w:left="1984" w:hanging="708"/>
      </w:pPr>
    </w:lvl>
    <w:lvl w:ilvl="4">
      <w:start w:val="1"/>
      <w:numFmt w:val="decimal"/>
      <w:lvlText w:val="%1.%2.%3.%4.%5"/>
      <w:lvlJc w:val="left"/>
      <w:pPr>
        <w:ind w:left="850"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2586940"/>
    <w:multiLevelType w:val="hybridMultilevel"/>
    <w:tmpl w:val="B3789F36"/>
    <w:lvl w:ilvl="0" w:tplc="B94081EC">
      <w:numFmt w:val="bullet"/>
      <w:lvlText w:val="-"/>
      <w:lvlJc w:val="left"/>
      <w:pPr>
        <w:ind w:left="720" w:hanging="36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36247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7A41A04"/>
    <w:multiLevelType w:val="multilevel"/>
    <w:tmpl w:val="17A41A04"/>
    <w:lvl w:ilvl="0">
      <w:start w:val="1"/>
      <w:numFmt w:val="decimal"/>
      <w:pStyle w:val="4"/>
      <w:lvlText w:val="（%1）"/>
      <w:lvlJc w:val="left"/>
      <w:pPr>
        <w:tabs>
          <w:tab w:val="num" w:pos="420"/>
        </w:tabs>
        <w:ind w:left="420" w:hanging="420"/>
      </w:pPr>
      <w:rPr>
        <w:rFonts w:hint="eastAsia"/>
        <w:lang w:val="en-US"/>
      </w:rPr>
    </w:lvl>
    <w:lvl w:ilvl="1">
      <w:start w:val="1"/>
      <w:numFmt w:val="decimal"/>
      <w:lvlText w:val="（%2）"/>
      <w:lvlJc w:val="left"/>
      <w:pPr>
        <w:tabs>
          <w:tab w:val="num" w:pos="420"/>
        </w:tabs>
        <w:ind w:left="420" w:hanging="420"/>
      </w:pPr>
      <w:rPr>
        <w:rFonts w:hint="eastAsia"/>
      </w:r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8">
    <w:nsid w:val="19075FC1"/>
    <w:multiLevelType w:val="multilevel"/>
    <w:tmpl w:val="19075FC1"/>
    <w:lvl w:ilvl="0">
      <w:start w:val="1"/>
      <w:numFmt w:val="bullet"/>
      <w:pStyle w:val="a1"/>
      <w:lvlText w:val=""/>
      <w:lvlJc w:val="left"/>
      <w:pPr>
        <w:tabs>
          <w:tab w:val="num" w:pos="1380"/>
        </w:tabs>
        <w:ind w:left="1380" w:hanging="420"/>
      </w:pPr>
      <w:rPr>
        <w:rFonts w:ascii="Wingdings" w:hAnsi="Wingdings" w:hint="default"/>
      </w:rPr>
    </w:lvl>
    <w:lvl w:ilvl="1">
      <w:start w:val="1"/>
      <w:numFmt w:val="decimal"/>
      <w:lvlText w:val="（%2）"/>
      <w:lvlJc w:val="left"/>
      <w:pPr>
        <w:tabs>
          <w:tab w:val="num" w:pos="1680"/>
        </w:tabs>
        <w:ind w:left="1680" w:hanging="720"/>
      </w:pPr>
      <w:rPr>
        <w:rFonts w:hint="eastAsia"/>
      </w:rPr>
    </w:lvl>
    <w:lvl w:ilvl="2">
      <w:start w:val="1"/>
      <w:numFmt w:val="decimal"/>
      <w:lvlText w:val="%3．"/>
      <w:lvlJc w:val="left"/>
      <w:pPr>
        <w:tabs>
          <w:tab w:val="num" w:pos="1740"/>
        </w:tabs>
        <w:ind w:left="1740" w:hanging="360"/>
      </w:pPr>
      <w:rPr>
        <w:rFonts w:hint="eastAsia"/>
      </w:r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9">
    <w:nsid w:val="19E1031E"/>
    <w:multiLevelType w:val="hybridMultilevel"/>
    <w:tmpl w:val="31166D3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E10443"/>
    <w:multiLevelType w:val="hybridMultilevel"/>
    <w:tmpl w:val="31166D3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CB1523"/>
    <w:multiLevelType w:val="hybridMultilevel"/>
    <w:tmpl w:val="0B540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6C4902"/>
    <w:multiLevelType w:val="hybridMultilevel"/>
    <w:tmpl w:val="723E282C"/>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A8F7113"/>
    <w:multiLevelType w:val="multilevel"/>
    <w:tmpl w:val="2A8F7113"/>
    <w:lvl w:ilvl="0">
      <w:start w:val="1"/>
      <w:numFmt w:val="upperLetter"/>
      <w:pStyle w:val="a2"/>
      <w:suff w:val="space"/>
      <w:lvlText w:val="%1"/>
      <w:lvlJc w:val="left"/>
      <w:pPr>
        <w:ind w:left="623" w:hanging="425"/>
      </w:pPr>
      <w:rPr>
        <w:rFonts w:hint="eastAsia"/>
      </w:rPr>
    </w:lvl>
    <w:lvl w:ilvl="1">
      <w:start w:val="1"/>
      <w:numFmt w:val="decimal"/>
      <w:pStyle w:val="a3"/>
      <w:suff w:val="nothing"/>
      <w:lvlText w:val="图%1.%2　"/>
      <w:lvlJc w:val="left"/>
      <w:pPr>
        <w:ind w:left="5292"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4">
    <w:nsid w:val="2C5917C3"/>
    <w:multiLevelType w:val="multilevel"/>
    <w:tmpl w:val="2C5917C3"/>
    <w:lvl w:ilvl="0">
      <w:start w:val="1"/>
      <w:numFmt w:val="none"/>
      <w:pStyle w:val="a4"/>
      <w:suff w:val="nothing"/>
      <w:lvlText w:val="%1——"/>
      <w:lvlJc w:val="left"/>
      <w:pPr>
        <w:ind w:left="3669" w:hanging="408"/>
      </w:pPr>
      <w:rPr>
        <w:rFonts w:hint="eastAsia"/>
        <w:lang w:val="en-US"/>
      </w:rPr>
    </w:lvl>
    <w:lvl w:ilvl="1">
      <w:start w:val="1"/>
      <w:numFmt w:val="bullet"/>
      <w:pStyle w:val="a5"/>
      <w:lvlText w:val=""/>
      <w:lvlJc w:val="left"/>
      <w:pPr>
        <w:tabs>
          <w:tab w:val="num" w:pos="760"/>
        </w:tabs>
        <w:ind w:left="1264" w:hanging="413"/>
      </w:pPr>
      <w:rPr>
        <w:rFonts w:ascii="Symbol" w:hAnsi="Symbol" w:hint="default"/>
        <w:color w:val="auto"/>
      </w:rPr>
    </w:lvl>
    <w:lvl w:ilvl="2">
      <w:start w:val="1"/>
      <w:numFmt w:val="bullet"/>
      <w:pStyle w:val="a6"/>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5">
    <w:nsid w:val="2FBC767A"/>
    <w:multiLevelType w:val="multilevel"/>
    <w:tmpl w:val="2FBC767A"/>
    <w:lvl w:ilvl="0">
      <w:start w:val="1"/>
      <w:numFmt w:val="decimal"/>
      <w:lvlText w:val="(%1)"/>
      <w:lvlJc w:val="left"/>
      <w:pPr>
        <w:tabs>
          <w:tab w:val="num" w:pos="1380"/>
        </w:tabs>
        <w:ind w:left="1380" w:hanging="420"/>
      </w:pPr>
      <w:rPr>
        <w:rFonts w:hint="eastAsia"/>
      </w:rPr>
    </w:lvl>
    <w:lvl w:ilvl="1">
      <w:start w:val="1"/>
      <w:numFmt w:val="bullet"/>
      <w:pStyle w:val="a7"/>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16">
    <w:nsid w:val="2FCE1C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BEC04FB"/>
    <w:multiLevelType w:val="hybridMultilevel"/>
    <w:tmpl w:val="A5240052"/>
    <w:lvl w:ilvl="0" w:tplc="1E18CFE0">
      <w:start w:val="1"/>
      <w:numFmt w:val="bullet"/>
      <w:lvlText w:val=""/>
      <w:lvlJc w:val="left"/>
      <w:pPr>
        <w:ind w:left="845" w:hanging="420"/>
      </w:pPr>
      <w:rPr>
        <w:rFonts w:ascii="Wingdings" w:hAnsi="Wingdings" w:hint="default"/>
      </w:rPr>
    </w:lvl>
    <w:lvl w:ilvl="1" w:tplc="3C88A0E2" w:tentative="1">
      <w:start w:val="1"/>
      <w:numFmt w:val="bullet"/>
      <w:lvlText w:val=""/>
      <w:lvlJc w:val="left"/>
      <w:pPr>
        <w:ind w:left="1265" w:hanging="420"/>
      </w:pPr>
      <w:rPr>
        <w:rFonts w:ascii="Wingdings" w:hAnsi="Wingdings" w:hint="default"/>
      </w:rPr>
    </w:lvl>
    <w:lvl w:ilvl="2" w:tplc="6476978E" w:tentative="1">
      <w:start w:val="1"/>
      <w:numFmt w:val="bullet"/>
      <w:lvlText w:val=""/>
      <w:lvlJc w:val="left"/>
      <w:pPr>
        <w:ind w:left="1685" w:hanging="420"/>
      </w:pPr>
      <w:rPr>
        <w:rFonts w:ascii="Wingdings" w:hAnsi="Wingdings" w:hint="default"/>
      </w:rPr>
    </w:lvl>
    <w:lvl w:ilvl="3" w:tplc="B97ECE20" w:tentative="1">
      <w:start w:val="1"/>
      <w:numFmt w:val="bullet"/>
      <w:lvlText w:val=""/>
      <w:lvlJc w:val="left"/>
      <w:pPr>
        <w:ind w:left="2105" w:hanging="420"/>
      </w:pPr>
      <w:rPr>
        <w:rFonts w:ascii="Wingdings" w:hAnsi="Wingdings" w:hint="default"/>
      </w:rPr>
    </w:lvl>
    <w:lvl w:ilvl="4" w:tplc="1C903588" w:tentative="1">
      <w:start w:val="1"/>
      <w:numFmt w:val="bullet"/>
      <w:lvlText w:val=""/>
      <w:lvlJc w:val="left"/>
      <w:pPr>
        <w:ind w:left="2525" w:hanging="420"/>
      </w:pPr>
      <w:rPr>
        <w:rFonts w:ascii="Wingdings" w:hAnsi="Wingdings" w:hint="default"/>
      </w:rPr>
    </w:lvl>
    <w:lvl w:ilvl="5" w:tplc="346EC462" w:tentative="1">
      <w:start w:val="1"/>
      <w:numFmt w:val="bullet"/>
      <w:lvlText w:val=""/>
      <w:lvlJc w:val="left"/>
      <w:pPr>
        <w:ind w:left="2945" w:hanging="420"/>
      </w:pPr>
      <w:rPr>
        <w:rFonts w:ascii="Wingdings" w:hAnsi="Wingdings" w:hint="default"/>
      </w:rPr>
    </w:lvl>
    <w:lvl w:ilvl="6" w:tplc="672EB170" w:tentative="1">
      <w:start w:val="1"/>
      <w:numFmt w:val="bullet"/>
      <w:lvlText w:val=""/>
      <w:lvlJc w:val="left"/>
      <w:pPr>
        <w:ind w:left="3365" w:hanging="420"/>
      </w:pPr>
      <w:rPr>
        <w:rFonts w:ascii="Wingdings" w:hAnsi="Wingdings" w:hint="default"/>
      </w:rPr>
    </w:lvl>
    <w:lvl w:ilvl="7" w:tplc="A6C20864" w:tentative="1">
      <w:start w:val="1"/>
      <w:numFmt w:val="bullet"/>
      <w:lvlText w:val=""/>
      <w:lvlJc w:val="left"/>
      <w:pPr>
        <w:ind w:left="3785" w:hanging="420"/>
      </w:pPr>
      <w:rPr>
        <w:rFonts w:ascii="Wingdings" w:hAnsi="Wingdings" w:hint="default"/>
      </w:rPr>
    </w:lvl>
    <w:lvl w:ilvl="8" w:tplc="45A08B5C" w:tentative="1">
      <w:start w:val="1"/>
      <w:numFmt w:val="bullet"/>
      <w:lvlText w:val=""/>
      <w:lvlJc w:val="left"/>
      <w:pPr>
        <w:ind w:left="4205" w:hanging="420"/>
      </w:pPr>
      <w:rPr>
        <w:rFonts w:ascii="Wingdings" w:hAnsi="Wingdings" w:hint="default"/>
      </w:rPr>
    </w:lvl>
  </w:abstractNum>
  <w:abstractNum w:abstractNumId="18">
    <w:nsid w:val="3C704586"/>
    <w:multiLevelType w:val="hybridMultilevel"/>
    <w:tmpl w:val="BB16AD7C"/>
    <w:lvl w:ilvl="0" w:tplc="D19A99EC">
      <w:numFmt w:val="bullet"/>
      <w:lvlText w:val="-"/>
      <w:lvlJc w:val="left"/>
      <w:pPr>
        <w:ind w:left="360" w:hanging="360"/>
      </w:pPr>
      <w:rPr>
        <w:rFonts w:ascii="宋体" w:eastAsia="宋体" w:hAnsi="宋体" w:cs="Times New Roman" w:hint="eastAsia"/>
      </w:rPr>
    </w:lvl>
    <w:lvl w:ilvl="1" w:tplc="82C8CA02" w:tentative="1">
      <w:start w:val="1"/>
      <w:numFmt w:val="bullet"/>
      <w:lvlText w:val=""/>
      <w:lvlJc w:val="left"/>
      <w:pPr>
        <w:ind w:left="840" w:hanging="420"/>
      </w:pPr>
      <w:rPr>
        <w:rFonts w:ascii="Wingdings" w:hAnsi="Wingdings" w:hint="default"/>
      </w:rPr>
    </w:lvl>
    <w:lvl w:ilvl="2" w:tplc="34B2DA0E" w:tentative="1">
      <w:start w:val="1"/>
      <w:numFmt w:val="bullet"/>
      <w:lvlText w:val=""/>
      <w:lvlJc w:val="left"/>
      <w:pPr>
        <w:ind w:left="1260" w:hanging="420"/>
      </w:pPr>
      <w:rPr>
        <w:rFonts w:ascii="Wingdings" w:hAnsi="Wingdings" w:hint="default"/>
      </w:rPr>
    </w:lvl>
    <w:lvl w:ilvl="3" w:tplc="D3F05266" w:tentative="1">
      <w:start w:val="1"/>
      <w:numFmt w:val="bullet"/>
      <w:lvlText w:val=""/>
      <w:lvlJc w:val="left"/>
      <w:pPr>
        <w:ind w:left="1680" w:hanging="420"/>
      </w:pPr>
      <w:rPr>
        <w:rFonts w:ascii="Wingdings" w:hAnsi="Wingdings" w:hint="default"/>
      </w:rPr>
    </w:lvl>
    <w:lvl w:ilvl="4" w:tplc="721C0612" w:tentative="1">
      <w:start w:val="1"/>
      <w:numFmt w:val="bullet"/>
      <w:lvlText w:val=""/>
      <w:lvlJc w:val="left"/>
      <w:pPr>
        <w:ind w:left="2100" w:hanging="420"/>
      </w:pPr>
      <w:rPr>
        <w:rFonts w:ascii="Wingdings" w:hAnsi="Wingdings" w:hint="default"/>
      </w:rPr>
    </w:lvl>
    <w:lvl w:ilvl="5" w:tplc="35BA6ECE" w:tentative="1">
      <w:start w:val="1"/>
      <w:numFmt w:val="bullet"/>
      <w:lvlText w:val=""/>
      <w:lvlJc w:val="left"/>
      <w:pPr>
        <w:ind w:left="2520" w:hanging="420"/>
      </w:pPr>
      <w:rPr>
        <w:rFonts w:ascii="Wingdings" w:hAnsi="Wingdings" w:hint="default"/>
      </w:rPr>
    </w:lvl>
    <w:lvl w:ilvl="6" w:tplc="41605304" w:tentative="1">
      <w:start w:val="1"/>
      <w:numFmt w:val="bullet"/>
      <w:lvlText w:val=""/>
      <w:lvlJc w:val="left"/>
      <w:pPr>
        <w:ind w:left="2940" w:hanging="420"/>
      </w:pPr>
      <w:rPr>
        <w:rFonts w:ascii="Wingdings" w:hAnsi="Wingdings" w:hint="default"/>
      </w:rPr>
    </w:lvl>
    <w:lvl w:ilvl="7" w:tplc="414A25FA" w:tentative="1">
      <w:start w:val="1"/>
      <w:numFmt w:val="bullet"/>
      <w:lvlText w:val=""/>
      <w:lvlJc w:val="left"/>
      <w:pPr>
        <w:ind w:left="3360" w:hanging="420"/>
      </w:pPr>
      <w:rPr>
        <w:rFonts w:ascii="Wingdings" w:hAnsi="Wingdings" w:hint="default"/>
      </w:rPr>
    </w:lvl>
    <w:lvl w:ilvl="8" w:tplc="625AAF04" w:tentative="1">
      <w:start w:val="1"/>
      <w:numFmt w:val="bullet"/>
      <w:lvlText w:val=""/>
      <w:lvlJc w:val="left"/>
      <w:pPr>
        <w:ind w:left="3780" w:hanging="420"/>
      </w:pPr>
      <w:rPr>
        <w:rFonts w:ascii="Wingdings" w:hAnsi="Wingdings" w:hint="default"/>
      </w:rPr>
    </w:lvl>
  </w:abstractNum>
  <w:abstractNum w:abstractNumId="19">
    <w:nsid w:val="3F0E3B6F"/>
    <w:multiLevelType w:val="multilevel"/>
    <w:tmpl w:val="3F0E3B6F"/>
    <w:lvl w:ilvl="0">
      <w:start w:val="1"/>
      <w:numFmt w:val="decimal"/>
      <w:pStyle w:val="a8"/>
      <w:lvlText w:val="%1."/>
      <w:lvlJc w:val="left"/>
      <w:pPr>
        <w:tabs>
          <w:tab w:val="num" w:pos="420"/>
        </w:tabs>
        <w:ind w:left="420" w:hanging="420"/>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407E65F9"/>
    <w:multiLevelType w:val="multilevel"/>
    <w:tmpl w:val="407E65F9"/>
    <w:lvl w:ilvl="0">
      <w:start w:val="1"/>
      <w:numFmt w:val="none"/>
      <w:pStyle w:val="a9"/>
      <w:lvlText w:val="%1·　"/>
      <w:lvlJc w:val="left"/>
      <w:pPr>
        <w:tabs>
          <w:tab w:val="num" w:pos="1140"/>
        </w:tabs>
        <w:ind w:left="737" w:hanging="317"/>
      </w:pPr>
      <w:rPr>
        <w:rFonts w:ascii="宋体" w:eastAsia="宋体" w:hAnsi="Times New Roman" w:hint="eastAsia"/>
        <w:b w:val="0"/>
        <w:i w:val="0"/>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42CF3FFC"/>
    <w:multiLevelType w:val="multilevel"/>
    <w:tmpl w:val="42CF3FFC"/>
    <w:lvl w:ilvl="0">
      <w:start w:val="1"/>
      <w:numFmt w:val="decimal"/>
      <w:pStyle w:val="A10"/>
      <w:isLgl/>
      <w:lvlText w:val="A.%1"/>
      <w:lvlJc w:val="right"/>
      <w:pPr>
        <w:tabs>
          <w:tab w:val="num" w:pos="425"/>
        </w:tabs>
        <w:ind w:left="425" w:hanging="137"/>
      </w:pPr>
      <w:rPr>
        <w:rFonts w:hint="eastAsia"/>
      </w:rPr>
    </w:lvl>
    <w:lvl w:ilvl="1">
      <w:start w:val="1"/>
      <w:numFmt w:val="decimal"/>
      <w:pStyle w:val="A11"/>
      <w:isLgl/>
      <w:lvlText w:val="A.%1.%2"/>
      <w:lvlJc w:val="right"/>
      <w:pPr>
        <w:tabs>
          <w:tab w:val="num" w:pos="567"/>
        </w:tabs>
        <w:ind w:left="567" w:hanging="279"/>
      </w:pPr>
      <w:rPr>
        <w:rFonts w:hint="eastAsia"/>
      </w:rPr>
    </w:lvl>
    <w:lvl w:ilvl="2">
      <w:start w:val="1"/>
      <w:numFmt w:val="decimal"/>
      <w:pStyle w:val="A111"/>
      <w:isLgl/>
      <w:lvlText w:val="A.%1.%2.%3"/>
      <w:lvlJc w:val="right"/>
      <w:pPr>
        <w:tabs>
          <w:tab w:val="num" w:pos="709"/>
        </w:tabs>
        <w:ind w:left="709" w:hanging="4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44C50F90"/>
    <w:multiLevelType w:val="multilevel"/>
    <w:tmpl w:val="44C50F90"/>
    <w:lvl w:ilvl="0">
      <w:start w:val="1"/>
      <w:numFmt w:val="lowerLetter"/>
      <w:pStyle w:val="aa"/>
      <w:lvlText w:val="%1)"/>
      <w:lvlJc w:val="left"/>
      <w:pPr>
        <w:tabs>
          <w:tab w:val="num" w:pos="840"/>
        </w:tabs>
        <w:ind w:left="839" w:hanging="419"/>
      </w:pPr>
      <w:rPr>
        <w:rFonts w:ascii="宋体" w:eastAsia="宋体" w:hint="eastAsia"/>
        <w:b w:val="0"/>
        <w:i w:val="0"/>
        <w:sz w:val="21"/>
        <w:szCs w:val="21"/>
      </w:rPr>
    </w:lvl>
    <w:lvl w:ilvl="1">
      <w:start w:val="1"/>
      <w:numFmt w:val="decimal"/>
      <w:pStyle w:val="ab"/>
      <w:lvlText w:val="%2)"/>
      <w:lvlJc w:val="left"/>
      <w:pPr>
        <w:tabs>
          <w:tab w:val="num" w:pos="1260"/>
        </w:tabs>
        <w:ind w:left="1259" w:hanging="419"/>
      </w:pPr>
      <w:rPr>
        <w:rFonts w:hint="eastAsia"/>
      </w:rPr>
    </w:lvl>
    <w:lvl w:ilvl="2">
      <w:start w:val="1"/>
      <w:numFmt w:val="decimal"/>
      <w:pStyle w:val="ac"/>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3">
    <w:nsid w:val="4AC079DD"/>
    <w:multiLevelType w:val="hybridMultilevel"/>
    <w:tmpl w:val="D05E26AC"/>
    <w:lvl w:ilvl="0" w:tplc="A8CA01AC">
      <w:start w:val="1"/>
      <w:numFmt w:val="decimal"/>
      <w:lvlText w:val="%1."/>
      <w:lvlJc w:val="left"/>
      <w:pPr>
        <w:ind w:left="420" w:hanging="420"/>
      </w:pPr>
    </w:lvl>
    <w:lvl w:ilvl="1" w:tplc="9F20098E" w:tentative="1">
      <w:start w:val="1"/>
      <w:numFmt w:val="lowerLetter"/>
      <w:lvlText w:val="%2)"/>
      <w:lvlJc w:val="left"/>
      <w:pPr>
        <w:ind w:left="840" w:hanging="420"/>
      </w:pPr>
    </w:lvl>
    <w:lvl w:ilvl="2" w:tplc="D458BFBC" w:tentative="1">
      <w:start w:val="1"/>
      <w:numFmt w:val="lowerRoman"/>
      <w:lvlText w:val="%3."/>
      <w:lvlJc w:val="right"/>
      <w:pPr>
        <w:ind w:left="1260" w:hanging="420"/>
      </w:pPr>
    </w:lvl>
    <w:lvl w:ilvl="3" w:tplc="03A41462" w:tentative="1">
      <w:start w:val="1"/>
      <w:numFmt w:val="decimal"/>
      <w:lvlText w:val="%4."/>
      <w:lvlJc w:val="left"/>
      <w:pPr>
        <w:ind w:left="1680" w:hanging="420"/>
      </w:pPr>
    </w:lvl>
    <w:lvl w:ilvl="4" w:tplc="7BCA6DF0" w:tentative="1">
      <w:start w:val="1"/>
      <w:numFmt w:val="lowerLetter"/>
      <w:lvlText w:val="%5)"/>
      <w:lvlJc w:val="left"/>
      <w:pPr>
        <w:ind w:left="2100" w:hanging="420"/>
      </w:pPr>
    </w:lvl>
    <w:lvl w:ilvl="5" w:tplc="EEC0CFCA" w:tentative="1">
      <w:start w:val="1"/>
      <w:numFmt w:val="lowerRoman"/>
      <w:lvlText w:val="%6."/>
      <w:lvlJc w:val="right"/>
      <w:pPr>
        <w:ind w:left="2520" w:hanging="420"/>
      </w:pPr>
    </w:lvl>
    <w:lvl w:ilvl="6" w:tplc="13BEB062" w:tentative="1">
      <w:start w:val="1"/>
      <w:numFmt w:val="decimal"/>
      <w:lvlText w:val="%7."/>
      <w:lvlJc w:val="left"/>
      <w:pPr>
        <w:ind w:left="2940" w:hanging="420"/>
      </w:pPr>
    </w:lvl>
    <w:lvl w:ilvl="7" w:tplc="1A822C84">
      <w:start w:val="1"/>
      <w:numFmt w:val="lowerLetter"/>
      <w:lvlText w:val="%8)"/>
      <w:lvlJc w:val="left"/>
      <w:pPr>
        <w:ind w:left="3360" w:hanging="420"/>
      </w:pPr>
    </w:lvl>
    <w:lvl w:ilvl="8" w:tplc="389C0692" w:tentative="1">
      <w:start w:val="1"/>
      <w:numFmt w:val="lowerRoman"/>
      <w:lvlText w:val="%9."/>
      <w:lvlJc w:val="right"/>
      <w:pPr>
        <w:ind w:left="3780" w:hanging="420"/>
      </w:pPr>
    </w:lvl>
  </w:abstractNum>
  <w:abstractNum w:abstractNumId="24">
    <w:nsid w:val="557C2AF5"/>
    <w:multiLevelType w:val="multilevel"/>
    <w:tmpl w:val="557C2AF5"/>
    <w:lvl w:ilvl="0">
      <w:start w:val="1"/>
      <w:numFmt w:val="decimal"/>
      <w:pStyle w:val="ad"/>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pStyle w:val="2"/>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nsid w:val="5B773879"/>
    <w:multiLevelType w:val="multilevel"/>
    <w:tmpl w:val="5B773879"/>
    <w:lvl w:ilvl="0">
      <w:start w:val="1"/>
      <w:numFmt w:val="decimal"/>
      <w:lvlText w:val="%1．"/>
      <w:lvlJc w:val="left"/>
      <w:pPr>
        <w:tabs>
          <w:tab w:val="num" w:pos="360"/>
        </w:tabs>
        <w:ind w:left="360" w:hanging="360"/>
      </w:pPr>
      <w:rPr>
        <w:rFonts w:hint="default"/>
      </w:rPr>
    </w:lvl>
    <w:lvl w:ilvl="1">
      <w:start w:val="1"/>
      <w:numFmt w:val="bullet"/>
      <w:pStyle w:val="20"/>
      <w:lvlText w:val=""/>
      <w:lvlJc w:val="left"/>
      <w:pPr>
        <w:tabs>
          <w:tab w:val="num" w:pos="873"/>
        </w:tabs>
        <w:ind w:left="873" w:hanging="453"/>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5D1A7726"/>
    <w:multiLevelType w:val="multilevel"/>
    <w:tmpl w:val="5D1A7726"/>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nsid w:val="5DF25E5C"/>
    <w:multiLevelType w:val="multilevel"/>
    <w:tmpl w:val="5DF25E5C"/>
    <w:lvl w:ilvl="0">
      <w:start w:val="1"/>
      <w:numFmt w:val="lowerLetter"/>
      <w:lvlText w:val="%1)"/>
      <w:lvlJc w:val="left"/>
      <w:pPr>
        <w:ind w:left="840" w:hanging="420"/>
      </w:pPr>
    </w:lvl>
    <w:lvl w:ilvl="1">
      <w:start w:val="1"/>
      <w:numFmt w:val="lowerLetter"/>
      <w:pStyle w:val="1"/>
      <w:lvlText w:val="%2)"/>
      <w:lvlJc w:val="left"/>
      <w:pPr>
        <w:tabs>
          <w:tab w:val="num" w:pos="0"/>
        </w:tabs>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nsid w:val="5FFF0589"/>
    <w:multiLevelType w:val="multilevel"/>
    <w:tmpl w:val="5FFF0589"/>
    <w:lvl w:ilvl="0">
      <w:start w:val="1"/>
      <w:numFmt w:val="lowerLetter"/>
      <w:pStyle w:val="10"/>
      <w:lvlText w:val="%1）"/>
      <w:lvlJc w:val="left"/>
      <w:pPr>
        <w:ind w:left="5807" w:hanging="420"/>
      </w:pPr>
      <w:rPr>
        <w:rFont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29">
    <w:nsid w:val="60B55DC2"/>
    <w:multiLevelType w:val="multilevel"/>
    <w:tmpl w:val="60B55DC2"/>
    <w:lvl w:ilvl="0">
      <w:start w:val="1"/>
      <w:numFmt w:val="upperLetter"/>
      <w:pStyle w:val="ae"/>
      <w:lvlText w:val="%1"/>
      <w:lvlJc w:val="left"/>
      <w:pPr>
        <w:tabs>
          <w:tab w:val="num" w:pos="0"/>
        </w:tabs>
        <w:ind w:left="0" w:hanging="425"/>
      </w:pPr>
      <w:rPr>
        <w:rFonts w:hint="eastAsia"/>
      </w:rPr>
    </w:lvl>
    <w:lvl w:ilvl="1">
      <w:start w:val="1"/>
      <w:numFmt w:val="decimal"/>
      <w:pStyle w:val="af"/>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0">
    <w:nsid w:val="646260FA"/>
    <w:multiLevelType w:val="multilevel"/>
    <w:tmpl w:val="646260FA"/>
    <w:lvl w:ilvl="0">
      <w:start w:val="1"/>
      <w:numFmt w:val="decimal"/>
      <w:pStyle w:val="af0"/>
      <w:suff w:val="nothing"/>
      <w:lvlText w:val="表%1　"/>
      <w:lvlJc w:val="left"/>
      <w:pPr>
        <w:ind w:left="0" w:firstLine="0"/>
      </w:pPr>
      <w:rPr>
        <w:rFonts w:ascii="黑体" w:eastAsia="黑体" w:hAnsi="Times New Roman" w:hint="eastAsia"/>
        <w:b w:val="0"/>
        <w:i w:val="0"/>
        <w:sz w:val="21"/>
        <w:lang w:val="fr-FR"/>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nsid w:val="64DC0A45"/>
    <w:multiLevelType w:val="multilevel"/>
    <w:tmpl w:val="64DC0A45"/>
    <w:lvl w:ilvl="0">
      <w:start w:val="1"/>
      <w:numFmt w:val="upperLetter"/>
      <w:pStyle w:val="AppendixHeading"/>
      <w:lvlText w:val="Appendix %1."/>
      <w:lvlJc w:val="left"/>
      <w:pPr>
        <w:tabs>
          <w:tab w:val="num" w:pos="3060"/>
        </w:tabs>
        <w:ind w:left="3060" w:hanging="3060"/>
      </w:pPr>
      <w:rPr>
        <w:rFonts w:ascii="Arial" w:hAnsi="Arial" w:hint="default"/>
        <w:b/>
        <w:i w:val="0"/>
        <w:sz w:val="48"/>
      </w:rPr>
    </w:lvl>
    <w:lvl w:ilvl="1">
      <w:start w:val="1"/>
      <w:numFmt w:val="decimal"/>
      <w:pStyle w:val="AppendixHeading1"/>
      <w:lvlText w:val="%1.%2"/>
      <w:lvlJc w:val="left"/>
      <w:pPr>
        <w:tabs>
          <w:tab w:val="num" w:pos="648"/>
        </w:tabs>
        <w:ind w:left="648" w:hanging="1296"/>
      </w:pPr>
      <w:rPr>
        <w:rFonts w:ascii="Arial" w:hAnsi="Arial" w:hint="default"/>
        <w:b/>
        <w:i w:val="0"/>
        <w:sz w:val="28"/>
      </w:rPr>
    </w:lvl>
    <w:lvl w:ilvl="2">
      <w:start w:val="1"/>
      <w:numFmt w:val="decimal"/>
      <w:pStyle w:val="AppendixHeading2"/>
      <w:lvlText w:val="%1.%2.%3"/>
      <w:lvlJc w:val="left"/>
      <w:pPr>
        <w:tabs>
          <w:tab w:val="num" w:pos="0"/>
        </w:tabs>
        <w:ind w:left="0" w:hanging="792"/>
      </w:pPr>
      <w:rPr>
        <w:rFonts w:ascii="Arial" w:hAnsi="Arial" w:hint="default"/>
        <w:b/>
        <w:i w:val="0"/>
        <w:sz w:val="24"/>
      </w:rPr>
    </w:lvl>
    <w:lvl w:ilvl="3">
      <w:start w:val="1"/>
      <w:numFmt w:val="decimal"/>
      <w:pStyle w:val="AppendixHeading3"/>
      <w:lvlText w:val="%1.%2.%3.%4"/>
      <w:lvlJc w:val="left"/>
      <w:pPr>
        <w:tabs>
          <w:tab w:val="num" w:pos="0"/>
        </w:tabs>
        <w:ind w:left="0" w:hanging="864"/>
      </w:pPr>
      <w:rPr>
        <w:rFonts w:ascii="Arial" w:hAnsi="Arial"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UC%1.%9"/>
      <w:lvlJc w:val="left"/>
      <w:pPr>
        <w:tabs>
          <w:tab w:val="num" w:pos="1080"/>
        </w:tabs>
        <w:ind w:left="720" w:hanging="720"/>
      </w:pPr>
      <w:rPr>
        <w:rFonts w:hint="default"/>
        <w:b/>
        <w:i w:val="0"/>
        <w:color w:val="000000"/>
      </w:rPr>
    </w:lvl>
  </w:abstractNum>
  <w:abstractNum w:abstractNumId="32">
    <w:nsid w:val="657D3FBC"/>
    <w:multiLevelType w:val="multilevel"/>
    <w:tmpl w:val="657D3FBC"/>
    <w:lvl w:ilvl="0">
      <w:start w:val="1"/>
      <w:numFmt w:val="upperLetter"/>
      <w:pStyle w:val="af1"/>
      <w:suff w:val="nothing"/>
      <w:lvlText w:val="附　录　%1"/>
      <w:lvlJc w:val="left"/>
      <w:pPr>
        <w:ind w:left="5246" w:firstLine="0"/>
      </w:pPr>
      <w:rPr>
        <w:rFonts w:ascii="黑体" w:eastAsia="黑体" w:hAnsi="Times New Roman" w:hint="eastAsia"/>
        <w:b w:val="0"/>
        <w:i w:val="0"/>
        <w:spacing w:val="0"/>
        <w:w w:val="100"/>
        <w:sz w:val="21"/>
      </w:rPr>
    </w:lvl>
    <w:lvl w:ilvl="1">
      <w:start w:val="1"/>
      <w:numFmt w:val="decimal"/>
      <w:pStyle w:val="af2"/>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3"/>
      <w:suff w:val="nothing"/>
      <w:lvlText w:val="%1.%2.%3　"/>
      <w:lvlJc w:val="left"/>
      <w:pPr>
        <w:ind w:left="0" w:firstLine="0"/>
      </w:pPr>
      <w:rPr>
        <w:rFonts w:ascii="黑体" w:eastAsia="黑体" w:hAnsi="Times New Roman" w:hint="eastAsia"/>
        <w:b w:val="0"/>
        <w:i w:val="0"/>
        <w:sz w:val="21"/>
      </w:rPr>
    </w:lvl>
    <w:lvl w:ilvl="3">
      <w:start w:val="1"/>
      <w:numFmt w:val="decimal"/>
      <w:pStyle w:val="af4"/>
      <w:suff w:val="nothing"/>
      <w:lvlText w:val="%1.%2.%3.%4　"/>
      <w:lvlJc w:val="left"/>
      <w:pPr>
        <w:ind w:left="0" w:firstLine="0"/>
      </w:pPr>
      <w:rPr>
        <w:rFonts w:ascii="黑体" w:eastAsia="黑体" w:hAnsi="Times New Roman" w:hint="eastAsia"/>
        <w:b w:val="0"/>
        <w:i w:val="0"/>
        <w:sz w:val="21"/>
      </w:rPr>
    </w:lvl>
    <w:lvl w:ilvl="4">
      <w:start w:val="1"/>
      <w:numFmt w:val="decimal"/>
      <w:pStyle w:val="af5"/>
      <w:suff w:val="nothing"/>
      <w:lvlText w:val="%1.%2.%3.%4.%5　"/>
      <w:lvlJc w:val="left"/>
      <w:pPr>
        <w:ind w:left="0" w:firstLine="0"/>
      </w:pPr>
      <w:rPr>
        <w:rFonts w:ascii="黑体" w:eastAsia="黑体" w:hAnsi="Times New Roman" w:hint="eastAsia"/>
        <w:b w:val="0"/>
        <w:i w:val="0"/>
        <w:sz w:val="21"/>
      </w:rPr>
    </w:lvl>
    <w:lvl w:ilvl="5">
      <w:start w:val="1"/>
      <w:numFmt w:val="decimal"/>
      <w:pStyle w:val="af6"/>
      <w:suff w:val="nothing"/>
      <w:lvlText w:val="%1.%2.%3.%4.%5.%6　"/>
      <w:lvlJc w:val="left"/>
      <w:pPr>
        <w:ind w:left="0" w:firstLine="0"/>
      </w:pPr>
      <w:rPr>
        <w:rFonts w:ascii="黑体" w:eastAsia="黑体" w:hAnsi="Times New Roman" w:hint="eastAsia"/>
        <w:b w:val="0"/>
        <w:i w:val="0"/>
        <w:sz w:val="21"/>
      </w:rPr>
    </w:lvl>
    <w:lvl w:ilvl="6">
      <w:start w:val="1"/>
      <w:numFmt w:val="decimal"/>
      <w:pStyle w:val="af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nsid w:val="68DB727A"/>
    <w:multiLevelType w:val="multilevel"/>
    <w:tmpl w:val="68DB727A"/>
    <w:lvl w:ilvl="0">
      <w:start w:val="1"/>
      <w:numFmt w:val="decimal"/>
      <w:pStyle w:val="af8"/>
      <w:lvlText w:val="图%1"/>
      <w:lvlJc w:val="left"/>
      <w:pPr>
        <w:tabs>
          <w:tab w:val="num" w:pos="1270"/>
        </w:tabs>
        <w:ind w:left="127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6DBF04F4"/>
    <w:multiLevelType w:val="multilevel"/>
    <w:tmpl w:val="6DBF04F4"/>
    <w:lvl w:ilvl="0">
      <w:start w:val="1"/>
      <w:numFmt w:val="decimal"/>
      <w:pStyle w:val="af9"/>
      <w:suff w:val="nothing"/>
      <w:lvlText w:val="注%1："/>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5">
    <w:nsid w:val="72114ED4"/>
    <w:multiLevelType w:val="multilevel"/>
    <w:tmpl w:val="3E4C4320"/>
    <w:lvl w:ilvl="0">
      <w:start w:val="1"/>
      <w:numFmt w:val="decimal"/>
      <w:pStyle w:val="11"/>
      <w:lvlText w:val="%1."/>
      <w:lvlJc w:val="left"/>
      <w:pPr>
        <w:tabs>
          <w:tab w:val="num" w:pos="425"/>
        </w:tabs>
        <w:ind w:left="425" w:hanging="425"/>
      </w:pPr>
      <w:rPr>
        <w:rFonts w:ascii="Times New Roman" w:eastAsia="黑体" w:hAnsi="Times New Roman" w:hint="default"/>
        <w:sz w:val="21"/>
      </w:rPr>
    </w:lvl>
    <w:lvl w:ilvl="1">
      <w:start w:val="1"/>
      <w:numFmt w:val="decimal"/>
      <w:pStyle w:val="QB2"/>
      <w:lvlText w:val="%1.%2."/>
      <w:lvlJc w:val="left"/>
      <w:pPr>
        <w:tabs>
          <w:tab w:val="num" w:pos="567"/>
        </w:tabs>
        <w:ind w:left="567" w:hanging="567"/>
      </w:pPr>
      <w:rPr>
        <w:rFonts w:hint="eastAsia"/>
      </w:rPr>
    </w:lvl>
    <w:lvl w:ilvl="2">
      <w:start w:val="1"/>
      <w:numFmt w:val="decimal"/>
      <w:pStyle w:val="QB3"/>
      <w:lvlText w:val="%1.%2.%3."/>
      <w:lvlJc w:val="left"/>
      <w:pPr>
        <w:tabs>
          <w:tab w:val="num" w:pos="709"/>
        </w:tabs>
        <w:ind w:left="709" w:hanging="709"/>
      </w:pPr>
      <w:rPr>
        <w:rFonts w:hint="eastAsia"/>
      </w:rPr>
    </w:lvl>
    <w:lvl w:ilvl="3">
      <w:start w:val="1"/>
      <w:numFmt w:val="decimal"/>
      <w:pStyle w:val="QB4"/>
      <w:lvlText w:val="%1.%2.%3.%4."/>
      <w:lvlJc w:val="left"/>
      <w:pPr>
        <w:tabs>
          <w:tab w:val="num" w:pos="993"/>
        </w:tabs>
        <w:ind w:left="993" w:hanging="851"/>
      </w:pPr>
      <w:rPr>
        <w:rFonts w:hint="eastAsia"/>
      </w:rPr>
    </w:lvl>
    <w:lvl w:ilvl="4">
      <w:start w:val="1"/>
      <w:numFmt w:val="decimal"/>
      <w:pStyle w:val="QB5"/>
      <w:lvlText w:val="%1.%2.%3.%4.%5."/>
      <w:lvlJc w:val="left"/>
      <w:pPr>
        <w:tabs>
          <w:tab w:val="num" w:pos="992"/>
        </w:tabs>
        <w:ind w:left="992" w:hanging="992"/>
      </w:pPr>
      <w:rPr>
        <w:rFonts w:hint="eastAsia"/>
      </w:rPr>
    </w:lvl>
    <w:lvl w:ilvl="5">
      <w:start w:val="1"/>
      <w:numFmt w:val="decimal"/>
      <w:pStyle w:val="QB6"/>
      <w:lvlText w:val="%1.%2.%3.%4.%5.%6."/>
      <w:lvlJc w:val="left"/>
      <w:pPr>
        <w:tabs>
          <w:tab w:val="num" w:pos="1134"/>
        </w:tabs>
        <w:ind w:left="567" w:hanging="567"/>
      </w:pPr>
      <w:rPr>
        <w:rFonts w:hint="eastAsia"/>
      </w:rPr>
    </w:lvl>
    <w:lvl w:ilvl="6">
      <w:start w:val="1"/>
      <w:numFmt w:val="decimal"/>
      <w:lvlRestart w:val="1"/>
      <w:pStyle w:val="QB0"/>
      <w:suff w:val="space"/>
      <w:lvlText w:val="图%1-%7"/>
      <w:lvlJc w:val="left"/>
      <w:pPr>
        <w:ind w:left="1276" w:hanging="1276"/>
      </w:pPr>
      <w:rPr>
        <w:rFonts w:hAnsi="Times New Roman" w:cs="Times New Roman" w:hint="eastAsia"/>
        <w:b w:val="0"/>
        <w:bCs w:val="0"/>
        <w:i w:val="0"/>
        <w:iCs w:val="0"/>
        <w:caps w:val="0"/>
        <w:smallCaps w:val="0"/>
        <w:strike w:val="0"/>
        <w:dstrike w:val="0"/>
        <w:vanish w:val="0"/>
        <w:spacing w:val="0"/>
        <w:kern w:val="0"/>
        <w:position w:val="0"/>
        <w:u w:val="none"/>
        <w:vertAlign w:val="baseline"/>
        <w:em w:val="none"/>
      </w:rPr>
    </w:lvl>
    <w:lvl w:ilvl="7">
      <w:start w:val="1"/>
      <w:numFmt w:val="decimal"/>
      <w:lvlRestart w:val="1"/>
      <w:pStyle w:val="QB1"/>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744F5D3E"/>
    <w:multiLevelType w:val="hybridMultilevel"/>
    <w:tmpl w:val="D34A43B4"/>
    <w:lvl w:ilvl="0" w:tplc="AA1C9102">
      <w:start w:val="1"/>
      <w:numFmt w:val="decimal"/>
      <w:lvlText w:val="%1."/>
      <w:lvlJc w:val="left"/>
      <w:pPr>
        <w:ind w:left="420" w:hanging="420"/>
      </w:pPr>
      <w:rPr>
        <w:rFonts w:hint="eastAsia"/>
      </w:rPr>
    </w:lvl>
    <w:lvl w:ilvl="1" w:tplc="A5681386" w:tentative="1">
      <w:start w:val="1"/>
      <w:numFmt w:val="lowerLetter"/>
      <w:lvlText w:val="%2)"/>
      <w:lvlJc w:val="left"/>
      <w:pPr>
        <w:ind w:left="840" w:hanging="420"/>
      </w:pPr>
    </w:lvl>
    <w:lvl w:ilvl="2" w:tplc="830AAC62" w:tentative="1">
      <w:start w:val="1"/>
      <w:numFmt w:val="lowerRoman"/>
      <w:lvlText w:val="%3."/>
      <w:lvlJc w:val="right"/>
      <w:pPr>
        <w:ind w:left="1260" w:hanging="420"/>
      </w:pPr>
    </w:lvl>
    <w:lvl w:ilvl="3" w:tplc="9BEA04C8" w:tentative="1">
      <w:start w:val="1"/>
      <w:numFmt w:val="decimal"/>
      <w:lvlText w:val="%4."/>
      <w:lvlJc w:val="left"/>
      <w:pPr>
        <w:ind w:left="1680" w:hanging="420"/>
      </w:pPr>
    </w:lvl>
    <w:lvl w:ilvl="4" w:tplc="E482CCFC" w:tentative="1">
      <w:start w:val="1"/>
      <w:numFmt w:val="lowerLetter"/>
      <w:lvlText w:val="%5)"/>
      <w:lvlJc w:val="left"/>
      <w:pPr>
        <w:ind w:left="2100" w:hanging="420"/>
      </w:pPr>
    </w:lvl>
    <w:lvl w:ilvl="5" w:tplc="5AA2945A" w:tentative="1">
      <w:start w:val="1"/>
      <w:numFmt w:val="lowerRoman"/>
      <w:lvlText w:val="%6."/>
      <w:lvlJc w:val="right"/>
      <w:pPr>
        <w:ind w:left="2520" w:hanging="420"/>
      </w:pPr>
    </w:lvl>
    <w:lvl w:ilvl="6" w:tplc="C6D2E8AC" w:tentative="1">
      <w:start w:val="1"/>
      <w:numFmt w:val="decimal"/>
      <w:lvlText w:val="%7."/>
      <w:lvlJc w:val="left"/>
      <w:pPr>
        <w:ind w:left="2940" w:hanging="420"/>
      </w:pPr>
    </w:lvl>
    <w:lvl w:ilvl="7" w:tplc="B9B6FCC2" w:tentative="1">
      <w:start w:val="1"/>
      <w:numFmt w:val="lowerLetter"/>
      <w:lvlText w:val="%8)"/>
      <w:lvlJc w:val="left"/>
      <w:pPr>
        <w:ind w:left="3360" w:hanging="420"/>
      </w:pPr>
    </w:lvl>
    <w:lvl w:ilvl="8" w:tplc="4AE0D3E4" w:tentative="1">
      <w:start w:val="1"/>
      <w:numFmt w:val="lowerRoman"/>
      <w:lvlText w:val="%9."/>
      <w:lvlJc w:val="right"/>
      <w:pPr>
        <w:ind w:left="3780" w:hanging="420"/>
      </w:pPr>
    </w:lvl>
  </w:abstractNum>
  <w:abstractNum w:abstractNumId="37">
    <w:nsid w:val="75910890"/>
    <w:multiLevelType w:val="hybridMultilevel"/>
    <w:tmpl w:val="6832CE82"/>
    <w:lvl w:ilvl="0" w:tplc="5928B696">
      <w:start w:val="1"/>
      <w:numFmt w:val="decimal"/>
      <w:lvlText w:val="%1."/>
      <w:lvlJc w:val="left"/>
      <w:pPr>
        <w:ind w:left="840" w:hanging="420"/>
      </w:pPr>
    </w:lvl>
    <w:lvl w:ilvl="1" w:tplc="4CE44190" w:tentative="1">
      <w:start w:val="1"/>
      <w:numFmt w:val="lowerLetter"/>
      <w:lvlText w:val="%2)"/>
      <w:lvlJc w:val="left"/>
      <w:pPr>
        <w:ind w:left="1260" w:hanging="420"/>
      </w:pPr>
    </w:lvl>
    <w:lvl w:ilvl="2" w:tplc="A13A995E" w:tentative="1">
      <w:start w:val="1"/>
      <w:numFmt w:val="lowerRoman"/>
      <w:lvlText w:val="%3."/>
      <w:lvlJc w:val="right"/>
      <w:pPr>
        <w:ind w:left="1680" w:hanging="420"/>
      </w:pPr>
    </w:lvl>
    <w:lvl w:ilvl="3" w:tplc="2846723A" w:tentative="1">
      <w:start w:val="1"/>
      <w:numFmt w:val="decimal"/>
      <w:lvlText w:val="%4."/>
      <w:lvlJc w:val="left"/>
      <w:pPr>
        <w:ind w:left="2100" w:hanging="420"/>
      </w:pPr>
    </w:lvl>
    <w:lvl w:ilvl="4" w:tplc="9CA859AA" w:tentative="1">
      <w:start w:val="1"/>
      <w:numFmt w:val="lowerLetter"/>
      <w:lvlText w:val="%5)"/>
      <w:lvlJc w:val="left"/>
      <w:pPr>
        <w:ind w:left="2520" w:hanging="420"/>
      </w:pPr>
    </w:lvl>
    <w:lvl w:ilvl="5" w:tplc="3DF8C914" w:tentative="1">
      <w:start w:val="1"/>
      <w:numFmt w:val="lowerRoman"/>
      <w:lvlText w:val="%6."/>
      <w:lvlJc w:val="right"/>
      <w:pPr>
        <w:ind w:left="2940" w:hanging="420"/>
      </w:pPr>
    </w:lvl>
    <w:lvl w:ilvl="6" w:tplc="9C2CD60E" w:tentative="1">
      <w:start w:val="1"/>
      <w:numFmt w:val="decimal"/>
      <w:lvlText w:val="%7."/>
      <w:lvlJc w:val="left"/>
      <w:pPr>
        <w:ind w:left="3360" w:hanging="420"/>
      </w:pPr>
    </w:lvl>
    <w:lvl w:ilvl="7" w:tplc="8E56125C" w:tentative="1">
      <w:start w:val="1"/>
      <w:numFmt w:val="lowerLetter"/>
      <w:lvlText w:val="%8)"/>
      <w:lvlJc w:val="left"/>
      <w:pPr>
        <w:ind w:left="3780" w:hanging="420"/>
      </w:pPr>
    </w:lvl>
    <w:lvl w:ilvl="8" w:tplc="B6345FAA" w:tentative="1">
      <w:start w:val="1"/>
      <w:numFmt w:val="lowerRoman"/>
      <w:lvlText w:val="%9."/>
      <w:lvlJc w:val="right"/>
      <w:pPr>
        <w:ind w:left="4200" w:hanging="420"/>
      </w:pPr>
    </w:lvl>
  </w:abstractNum>
  <w:abstractNum w:abstractNumId="38">
    <w:nsid w:val="76933334"/>
    <w:multiLevelType w:val="multilevel"/>
    <w:tmpl w:val="76933334"/>
    <w:lvl w:ilvl="0">
      <w:start w:val="1"/>
      <w:numFmt w:val="none"/>
      <w:pStyle w:val="TableRow"/>
      <w:lvlText w:val="%1——"/>
      <w:lvlJc w:val="left"/>
      <w:pPr>
        <w:tabs>
          <w:tab w:val="num" w:pos="1140"/>
        </w:tabs>
        <w:ind w:left="840" w:hanging="420"/>
      </w:pPr>
      <w:rPr>
        <w:rFonts w:hint="eastAsia"/>
      </w:r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20"/>
        </w:tabs>
        <w:ind w:left="1620" w:hanging="360"/>
      </w:pPr>
      <w:rPr>
        <w:rFonts w:hint="eastAsia"/>
      </w:rPr>
    </w:lvl>
    <w:lvl w:ilvl="4">
      <w:start w:val="1"/>
      <w:numFmt w:val="decimal"/>
      <w:lvlText w:val="%5）"/>
      <w:lvlJc w:val="left"/>
      <w:pPr>
        <w:tabs>
          <w:tab w:val="num" w:pos="2400"/>
        </w:tabs>
        <w:ind w:left="2400" w:hanging="7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3"/>
  </w:num>
  <w:num w:numId="2">
    <w:abstractNumId w:val="14"/>
  </w:num>
  <w:num w:numId="3">
    <w:abstractNumId w:val="34"/>
  </w:num>
  <w:num w:numId="4">
    <w:abstractNumId w:val="35"/>
  </w:num>
  <w:num w:numId="5">
    <w:abstractNumId w:val="25"/>
  </w:num>
  <w:num w:numId="6">
    <w:abstractNumId w:val="32"/>
  </w:num>
  <w:num w:numId="7">
    <w:abstractNumId w:val="26"/>
  </w:num>
  <w:num w:numId="8">
    <w:abstractNumId w:val="31"/>
  </w:num>
  <w:num w:numId="9">
    <w:abstractNumId w:val="27"/>
  </w:num>
  <w:num w:numId="10">
    <w:abstractNumId w:val="22"/>
  </w:num>
  <w:num w:numId="11">
    <w:abstractNumId w:val="29"/>
  </w:num>
  <w:num w:numId="12">
    <w:abstractNumId w:val="30"/>
  </w:num>
  <w:num w:numId="13">
    <w:abstractNumId w:val="15"/>
  </w:num>
  <w:num w:numId="14">
    <w:abstractNumId w:val="21"/>
  </w:num>
  <w:num w:numId="15">
    <w:abstractNumId w:val="20"/>
  </w:num>
  <w:num w:numId="16">
    <w:abstractNumId w:val="0"/>
  </w:num>
  <w:num w:numId="17">
    <w:abstractNumId w:val="8"/>
  </w:num>
  <w:num w:numId="18">
    <w:abstractNumId w:val="38"/>
  </w:num>
  <w:num w:numId="19">
    <w:abstractNumId w:val="13"/>
  </w:num>
  <w:num w:numId="20">
    <w:abstractNumId w:val="28"/>
  </w:num>
  <w:num w:numId="21">
    <w:abstractNumId w:val="3"/>
  </w:num>
  <w:num w:numId="22">
    <w:abstractNumId w:val="24"/>
  </w:num>
  <w:num w:numId="23">
    <w:abstractNumId w:val="19"/>
  </w:num>
  <w:num w:numId="24">
    <w:abstractNumId w:val="7"/>
  </w:num>
  <w:num w:numId="25">
    <w:abstractNumId w:val="1"/>
  </w:num>
  <w:num w:numId="26">
    <w:abstractNumId w:val="35"/>
    <w:lvlOverride w:ilvl="0">
      <w:lvl w:ilvl="0">
        <w:start w:val="1"/>
        <w:numFmt w:val="decimal"/>
        <w:pStyle w:val="11"/>
        <w:lvlText w:val="%1."/>
        <w:lvlJc w:val="left"/>
        <w:pPr>
          <w:tabs>
            <w:tab w:val="num" w:pos="425"/>
          </w:tabs>
          <w:ind w:left="425" w:hanging="425"/>
        </w:pPr>
        <w:rPr>
          <w:rFonts w:ascii="Times New Roman" w:eastAsia="黑体" w:hAnsi="Times New Roman" w:hint="default"/>
          <w:sz w:val="21"/>
        </w:rPr>
      </w:lvl>
    </w:lvlOverride>
    <w:lvlOverride w:ilvl="1">
      <w:lvl w:ilvl="1">
        <w:start w:val="1"/>
        <w:numFmt w:val="decimal"/>
        <w:pStyle w:val="QB2"/>
        <w:lvlText w:val="%1.%2."/>
        <w:lvlJc w:val="left"/>
        <w:pPr>
          <w:tabs>
            <w:tab w:val="num" w:pos="567"/>
          </w:tabs>
          <w:ind w:left="567" w:hanging="567"/>
        </w:pPr>
        <w:rPr>
          <w:rFonts w:hint="eastAsia"/>
        </w:rPr>
      </w:lvl>
    </w:lvlOverride>
    <w:lvlOverride w:ilvl="2">
      <w:lvl w:ilvl="2">
        <w:start w:val="1"/>
        <w:numFmt w:val="decimal"/>
        <w:pStyle w:val="QB3"/>
        <w:lvlText w:val="%1.%2.%3."/>
        <w:lvlJc w:val="left"/>
        <w:pPr>
          <w:tabs>
            <w:tab w:val="num" w:pos="709"/>
          </w:tabs>
          <w:ind w:left="709" w:hanging="709"/>
        </w:pPr>
        <w:rPr>
          <w:rFonts w:hint="eastAsia"/>
        </w:rPr>
      </w:lvl>
    </w:lvlOverride>
    <w:lvlOverride w:ilvl="3">
      <w:lvl w:ilvl="3">
        <w:start w:val="1"/>
        <w:numFmt w:val="decimal"/>
        <w:pStyle w:val="QB4"/>
        <w:lvlText w:val="%1.%2.%3.%4."/>
        <w:lvlJc w:val="left"/>
        <w:pPr>
          <w:tabs>
            <w:tab w:val="num" w:pos="851"/>
          </w:tabs>
          <w:ind w:left="851" w:hanging="851"/>
        </w:pPr>
        <w:rPr>
          <w:rFonts w:hint="eastAsia"/>
        </w:rPr>
      </w:lvl>
    </w:lvlOverride>
    <w:lvlOverride w:ilvl="4">
      <w:lvl w:ilvl="4">
        <w:start w:val="1"/>
        <w:numFmt w:val="decimal"/>
        <w:pStyle w:val="QB5"/>
        <w:lvlText w:val="%1.%2.%3.%4.%5."/>
        <w:lvlJc w:val="left"/>
        <w:pPr>
          <w:tabs>
            <w:tab w:val="num" w:pos="992"/>
          </w:tabs>
          <w:ind w:left="992" w:hanging="992"/>
        </w:pPr>
        <w:rPr>
          <w:rFonts w:hint="eastAsia"/>
        </w:rPr>
      </w:lvl>
    </w:lvlOverride>
    <w:lvlOverride w:ilvl="5">
      <w:lvl w:ilvl="5">
        <w:start w:val="1"/>
        <w:numFmt w:val="decimal"/>
        <w:pStyle w:val="QB6"/>
        <w:lvlText w:val="%1.%2.%3.%4.%5.%6."/>
        <w:lvlJc w:val="left"/>
        <w:pPr>
          <w:tabs>
            <w:tab w:val="num" w:pos="1134"/>
          </w:tabs>
          <w:ind w:left="567" w:hanging="567"/>
        </w:pPr>
        <w:rPr>
          <w:rFonts w:hint="eastAsia"/>
        </w:rPr>
      </w:lvl>
    </w:lvlOverride>
    <w:lvlOverride w:ilvl="6">
      <w:lvl w:ilvl="6">
        <w:start w:val="1"/>
        <w:numFmt w:val="decimal"/>
        <w:lvlRestart w:val="1"/>
        <w:pStyle w:val="QB0"/>
        <w:suff w:val="space"/>
        <w:lvlText w:val="图%1-%7"/>
        <w:lvlJc w:val="left"/>
        <w:pPr>
          <w:ind w:left="1276" w:hanging="1276"/>
        </w:pPr>
        <w:rPr>
          <w:rFonts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7">
      <w:lvl w:ilvl="7">
        <w:start w:val="1"/>
        <w:numFmt w:val="decimal"/>
        <w:lvlRestart w:val="1"/>
        <w:pStyle w:val="QB1"/>
        <w:suff w:val="space"/>
        <w:lvlText w:val="表%1-%8"/>
        <w:lvlJc w:val="left"/>
        <w:pPr>
          <w:ind w:left="1276" w:hanging="1276"/>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6"/>
  </w:num>
  <w:num w:numId="30">
    <w:abstractNumId w:val="4"/>
  </w:num>
  <w:num w:numId="31">
    <w:abstractNumId w:val="2"/>
  </w:num>
  <w:num w:numId="32">
    <w:abstractNumId w:val="9"/>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23"/>
  </w:num>
  <w:num w:numId="40">
    <w:abstractNumId w:val="37"/>
  </w:num>
  <w:num w:numId="41">
    <w:abstractNumId w:val="18"/>
  </w:num>
  <w:num w:numId="42">
    <w:abstractNumId w:val="5"/>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num>
  <w:num w:numId="45">
    <w:abstractNumId w:val="35"/>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num>
  <w:num w:numId="48">
    <w:abstractNumId w:val="12"/>
  </w:num>
  <w:num w:numId="49">
    <w:abstractNumId w:val="35"/>
  </w:num>
  <w:num w:numId="50">
    <w:abstractNumId w:val="35"/>
  </w:num>
  <w:num w:numId="51">
    <w:abstractNumId w:val="35"/>
  </w:num>
  <w:num w:numId="52">
    <w:abstractNumId w:val="35"/>
  </w:num>
  <w:num w:numId="53">
    <w:abstractNumId w:val="35"/>
  </w:num>
  <w:num w:numId="54">
    <w:abstractNumId w:val="35"/>
  </w:num>
  <w:num w:numId="55">
    <w:abstractNumId w:val="35"/>
  </w:num>
  <w:num w:numId="56">
    <w:abstractNumId w:val="35"/>
  </w:num>
  <w:num w:numId="57">
    <w:abstractNumId w:val="35"/>
  </w:num>
  <w:num w:numId="58">
    <w:abstractNumId w:val="35"/>
  </w:num>
  <w:num w:numId="59">
    <w:abstractNumId w:val="35"/>
  </w:num>
  <w:num w:numId="60">
    <w:abstractNumId w:val="35"/>
  </w:num>
  <w:num w:numId="61">
    <w:abstractNumId w:val="35"/>
  </w:num>
  <w:num w:numId="62">
    <w:abstractNumId w:val="35"/>
  </w:num>
  <w:num w:numId="63">
    <w:abstractNumId w:val="35"/>
  </w:num>
  <w:num w:numId="64">
    <w:abstractNumId w:val="35"/>
  </w:num>
  <w:num w:numId="65">
    <w:abstractNumId w:val="35"/>
  </w:num>
  <w:num w:numId="66">
    <w:abstractNumId w:val="35"/>
  </w:num>
  <w:num w:numId="67">
    <w:abstractNumId w:val="35"/>
  </w:num>
  <w:num w:numId="68">
    <w:abstractNumId w:val="35"/>
  </w:num>
  <w:num w:numId="69">
    <w:abstractNumId w:val="35"/>
  </w:num>
  <w:num w:numId="70">
    <w:abstractNumId w:val="35"/>
  </w:num>
  <w:num w:numId="71">
    <w:abstractNumId w:val="35"/>
  </w:num>
  <w:num w:numId="72">
    <w:abstractNumId w:val="35"/>
  </w:num>
  <w:num w:numId="73">
    <w:abstractNumId w:val="35"/>
  </w:num>
  <w:num w:numId="74">
    <w:abstractNumId w:val="35"/>
  </w:num>
  <w:num w:numId="75">
    <w:abstractNumId w:val="6"/>
  </w:num>
  <w:num w:numId="76">
    <w:abstractNumId w:val="35"/>
  </w:num>
  <w:num w:numId="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5"/>
  </w:num>
  <w:num w:numId="79">
    <w:abstractNumId w:val="16"/>
  </w:num>
  <w:num w:numId="80">
    <w:abstractNumId w:val="35"/>
  </w:num>
  <w:num w:numId="81">
    <w:abstractNumId w:val="35"/>
  </w:num>
  <w:num w:numId="82">
    <w:abstractNumId w:val="35"/>
  </w:num>
  <w:num w:numId="83">
    <w:abstractNumId w:val="35"/>
  </w:num>
  <w:num w:numId="84">
    <w:abstractNumId w:val="35"/>
  </w:num>
  <w:num w:numId="85">
    <w:abstractNumId w:val="35"/>
  </w:num>
  <w:num w:numId="86">
    <w:abstractNumId w:val="35"/>
  </w:num>
  <w:num w:numId="87">
    <w:abstractNumId w:val="35"/>
  </w:num>
  <w:num w:numId="88">
    <w:abstractNumId w:val="35"/>
  </w:num>
  <w:num w:numId="89">
    <w:abstractNumId w:val="35"/>
  </w:num>
  <w:num w:numId="90">
    <w:abstractNumId w:val="35"/>
  </w:num>
  <w:num w:numId="91">
    <w:abstractNumId w:val="35"/>
  </w:num>
  <w:num w:numId="92">
    <w:abstractNumId w:val="35"/>
  </w:num>
  <w:num w:numId="93">
    <w:abstractNumId w:val="35"/>
  </w:num>
  <w:num w:numId="94">
    <w:abstractNumId w:val="35"/>
  </w:num>
  <w:num w:numId="95">
    <w:abstractNumId w:val="35"/>
  </w:num>
  <w:num w:numId="96">
    <w:abstractNumId w:val="35"/>
  </w:num>
  <w:num w:numId="97">
    <w:abstractNumId w:val="35"/>
  </w:num>
  <w:num w:numId="98">
    <w:abstractNumId w:val="35"/>
  </w:num>
  <w:num w:numId="99">
    <w:abstractNumId w:val="35"/>
  </w:num>
  <w:num w:numId="100">
    <w:abstractNumId w:val="35"/>
  </w:num>
  <w:num w:numId="101">
    <w:abstractNumId w:val="35"/>
  </w:num>
  <w:num w:numId="102">
    <w:abstractNumId w:val="35"/>
  </w:num>
  <w:num w:numId="103">
    <w:abstractNumId w:val="35"/>
  </w:num>
  <w:num w:numId="104">
    <w:abstractNumId w:val="35"/>
  </w:num>
  <w:num w:numId="105">
    <w:abstractNumId w:val="35"/>
  </w:num>
  <w:num w:numId="106">
    <w:abstractNumId w:val="35"/>
  </w:num>
  <w:num w:numId="107">
    <w:abstractNumId w:val="35"/>
  </w:num>
  <w:num w:numId="108">
    <w:abstractNumId w:val="35"/>
  </w:num>
  <w:num w:numId="109">
    <w:abstractNumId w:val="35"/>
  </w:num>
  <w:num w:numId="110">
    <w:abstractNumId w:val="35"/>
  </w:num>
  <w:num w:numId="111">
    <w:abstractNumId w:val="35"/>
  </w:num>
  <w:num w:numId="112">
    <w:abstractNumId w:val="35"/>
  </w:num>
  <w:num w:numId="113">
    <w:abstractNumId w:val="35"/>
  </w:num>
  <w:num w:numId="114">
    <w:abstractNumId w:val="35"/>
  </w:num>
  <w:num w:numId="115">
    <w:abstractNumId w:val="35"/>
  </w:num>
  <w:num w:numId="116">
    <w:abstractNumId w:val="35"/>
  </w:num>
  <w:num w:numId="117">
    <w:abstractNumId w:val="35"/>
  </w:num>
  <w:num w:numId="118">
    <w:abstractNumId w:val="35"/>
  </w:num>
  <w:num w:numId="119">
    <w:abstractNumId w:val="35"/>
  </w:num>
  <w:num w:numId="120">
    <w:abstractNumId w:val="35"/>
  </w:num>
  <w:numIdMacAtCleanup w:val="1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缪云海">
    <w15:presenceInfo w15:providerId="Windows Live" w15:userId="89833edba79124f5"/>
  </w15:person>
  <w15:person w15:author="miaoyh">
    <w15:presenceInfo w15:providerId="None" w15:userId="miaoyh"/>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3989"/>
    <w:rsid w:val="00001C78"/>
    <w:rsid w:val="00030701"/>
    <w:rsid w:val="000315B9"/>
    <w:rsid w:val="0003192D"/>
    <w:rsid w:val="00032F2A"/>
    <w:rsid w:val="00033124"/>
    <w:rsid w:val="000411D1"/>
    <w:rsid w:val="000474B8"/>
    <w:rsid w:val="000476AE"/>
    <w:rsid w:val="000536CD"/>
    <w:rsid w:val="00055B3B"/>
    <w:rsid w:val="000610ED"/>
    <w:rsid w:val="00071D4C"/>
    <w:rsid w:val="00082C80"/>
    <w:rsid w:val="00092C22"/>
    <w:rsid w:val="00095561"/>
    <w:rsid w:val="000966F3"/>
    <w:rsid w:val="000A3021"/>
    <w:rsid w:val="000A3459"/>
    <w:rsid w:val="000A5DBA"/>
    <w:rsid w:val="000B1E1D"/>
    <w:rsid w:val="000B41A2"/>
    <w:rsid w:val="000C371D"/>
    <w:rsid w:val="000D1DB9"/>
    <w:rsid w:val="000D6EB0"/>
    <w:rsid w:val="000F0A6F"/>
    <w:rsid w:val="000F4705"/>
    <w:rsid w:val="000F6A23"/>
    <w:rsid w:val="0010706A"/>
    <w:rsid w:val="00123989"/>
    <w:rsid w:val="00133DB0"/>
    <w:rsid w:val="00134B88"/>
    <w:rsid w:val="0013633E"/>
    <w:rsid w:val="00142B07"/>
    <w:rsid w:val="00151591"/>
    <w:rsid w:val="00152062"/>
    <w:rsid w:val="00155CA6"/>
    <w:rsid w:val="00157A12"/>
    <w:rsid w:val="001926E9"/>
    <w:rsid w:val="00196FA5"/>
    <w:rsid w:val="001B6FBB"/>
    <w:rsid w:val="001C05E3"/>
    <w:rsid w:val="001D036A"/>
    <w:rsid w:val="001E55E3"/>
    <w:rsid w:val="001F3187"/>
    <w:rsid w:val="00203F53"/>
    <w:rsid w:val="00204EF3"/>
    <w:rsid w:val="002060BC"/>
    <w:rsid w:val="00214A05"/>
    <w:rsid w:val="002168BA"/>
    <w:rsid w:val="00224EE4"/>
    <w:rsid w:val="0022776C"/>
    <w:rsid w:val="00233220"/>
    <w:rsid w:val="00235CE5"/>
    <w:rsid w:val="00261A87"/>
    <w:rsid w:val="00264E0A"/>
    <w:rsid w:val="0026574A"/>
    <w:rsid w:val="002665D9"/>
    <w:rsid w:val="002936E0"/>
    <w:rsid w:val="002A2E16"/>
    <w:rsid w:val="002A344F"/>
    <w:rsid w:val="002B21CC"/>
    <w:rsid w:val="002C5014"/>
    <w:rsid w:val="002D0F45"/>
    <w:rsid w:val="002D56F7"/>
    <w:rsid w:val="0030286F"/>
    <w:rsid w:val="0030774A"/>
    <w:rsid w:val="00310D28"/>
    <w:rsid w:val="00311D80"/>
    <w:rsid w:val="0031356D"/>
    <w:rsid w:val="00321F76"/>
    <w:rsid w:val="003230FA"/>
    <w:rsid w:val="0032363A"/>
    <w:rsid w:val="0033527D"/>
    <w:rsid w:val="0034574A"/>
    <w:rsid w:val="00362EB2"/>
    <w:rsid w:val="00366163"/>
    <w:rsid w:val="0036644F"/>
    <w:rsid w:val="00374F35"/>
    <w:rsid w:val="00387013"/>
    <w:rsid w:val="0039009E"/>
    <w:rsid w:val="00393EC2"/>
    <w:rsid w:val="003C6226"/>
    <w:rsid w:val="003C736D"/>
    <w:rsid w:val="003D6126"/>
    <w:rsid w:val="003E2F5A"/>
    <w:rsid w:val="003E507A"/>
    <w:rsid w:val="003E5644"/>
    <w:rsid w:val="003F4162"/>
    <w:rsid w:val="003F43F2"/>
    <w:rsid w:val="00405937"/>
    <w:rsid w:val="00410C5A"/>
    <w:rsid w:val="004237B2"/>
    <w:rsid w:val="00433A0E"/>
    <w:rsid w:val="00434C22"/>
    <w:rsid w:val="00436474"/>
    <w:rsid w:val="00453358"/>
    <w:rsid w:val="00465359"/>
    <w:rsid w:val="00474CB9"/>
    <w:rsid w:val="00475BC3"/>
    <w:rsid w:val="004806F3"/>
    <w:rsid w:val="0048610F"/>
    <w:rsid w:val="00490B14"/>
    <w:rsid w:val="00490BBC"/>
    <w:rsid w:val="004935D5"/>
    <w:rsid w:val="004A048D"/>
    <w:rsid w:val="004A59E2"/>
    <w:rsid w:val="004B110D"/>
    <w:rsid w:val="004B5B0B"/>
    <w:rsid w:val="004C1C3D"/>
    <w:rsid w:val="004C1EDA"/>
    <w:rsid w:val="004C48B6"/>
    <w:rsid w:val="004E480D"/>
    <w:rsid w:val="004F67E1"/>
    <w:rsid w:val="00500D8D"/>
    <w:rsid w:val="00504FFE"/>
    <w:rsid w:val="00505F35"/>
    <w:rsid w:val="00516E65"/>
    <w:rsid w:val="00524BA6"/>
    <w:rsid w:val="00540636"/>
    <w:rsid w:val="005457CA"/>
    <w:rsid w:val="00555F95"/>
    <w:rsid w:val="00560519"/>
    <w:rsid w:val="005735D3"/>
    <w:rsid w:val="00573C40"/>
    <w:rsid w:val="0058302F"/>
    <w:rsid w:val="00593496"/>
    <w:rsid w:val="00596CD2"/>
    <w:rsid w:val="005A30AB"/>
    <w:rsid w:val="005C0637"/>
    <w:rsid w:val="005C3405"/>
    <w:rsid w:val="005D65A2"/>
    <w:rsid w:val="005D69DC"/>
    <w:rsid w:val="005F4CB5"/>
    <w:rsid w:val="005F5782"/>
    <w:rsid w:val="005F6672"/>
    <w:rsid w:val="005F6881"/>
    <w:rsid w:val="00601A67"/>
    <w:rsid w:val="00613A70"/>
    <w:rsid w:val="00626ECF"/>
    <w:rsid w:val="00642A3A"/>
    <w:rsid w:val="00660133"/>
    <w:rsid w:val="0066411E"/>
    <w:rsid w:val="00670245"/>
    <w:rsid w:val="00673ECF"/>
    <w:rsid w:val="00686AE3"/>
    <w:rsid w:val="0069557C"/>
    <w:rsid w:val="006A1D16"/>
    <w:rsid w:val="006A2990"/>
    <w:rsid w:val="006A7157"/>
    <w:rsid w:val="006B2870"/>
    <w:rsid w:val="006B36AD"/>
    <w:rsid w:val="006B463F"/>
    <w:rsid w:val="006D0F1A"/>
    <w:rsid w:val="006D313F"/>
    <w:rsid w:val="006D59BB"/>
    <w:rsid w:val="006F3EE3"/>
    <w:rsid w:val="006F49FF"/>
    <w:rsid w:val="007224BC"/>
    <w:rsid w:val="00726FD3"/>
    <w:rsid w:val="00746051"/>
    <w:rsid w:val="007477B8"/>
    <w:rsid w:val="00760826"/>
    <w:rsid w:val="00762505"/>
    <w:rsid w:val="00766506"/>
    <w:rsid w:val="00772E7C"/>
    <w:rsid w:val="00773A2C"/>
    <w:rsid w:val="007A3D25"/>
    <w:rsid w:val="007A78DF"/>
    <w:rsid w:val="007B10C8"/>
    <w:rsid w:val="007B31A0"/>
    <w:rsid w:val="007B4737"/>
    <w:rsid w:val="007B605C"/>
    <w:rsid w:val="007C1E97"/>
    <w:rsid w:val="007C3DBD"/>
    <w:rsid w:val="007D3075"/>
    <w:rsid w:val="007E3D41"/>
    <w:rsid w:val="007E4262"/>
    <w:rsid w:val="007E4E13"/>
    <w:rsid w:val="007E4FED"/>
    <w:rsid w:val="00803EE3"/>
    <w:rsid w:val="00817872"/>
    <w:rsid w:val="00821862"/>
    <w:rsid w:val="00826440"/>
    <w:rsid w:val="008327D5"/>
    <w:rsid w:val="008354F9"/>
    <w:rsid w:val="008421BC"/>
    <w:rsid w:val="008430FA"/>
    <w:rsid w:val="008436FC"/>
    <w:rsid w:val="0085678C"/>
    <w:rsid w:val="008572AA"/>
    <w:rsid w:val="0086260F"/>
    <w:rsid w:val="00863A81"/>
    <w:rsid w:val="0087761A"/>
    <w:rsid w:val="00881C2B"/>
    <w:rsid w:val="00886C78"/>
    <w:rsid w:val="008A3B57"/>
    <w:rsid w:val="008A5B9D"/>
    <w:rsid w:val="008B1A2E"/>
    <w:rsid w:val="008B46EA"/>
    <w:rsid w:val="008B6996"/>
    <w:rsid w:val="008C1F49"/>
    <w:rsid w:val="008C746F"/>
    <w:rsid w:val="008E12D1"/>
    <w:rsid w:val="008E6148"/>
    <w:rsid w:val="0090511F"/>
    <w:rsid w:val="009142F4"/>
    <w:rsid w:val="00922545"/>
    <w:rsid w:val="00927DD1"/>
    <w:rsid w:val="00931992"/>
    <w:rsid w:val="009342DE"/>
    <w:rsid w:val="00935A40"/>
    <w:rsid w:val="009440D2"/>
    <w:rsid w:val="009527C0"/>
    <w:rsid w:val="009561C0"/>
    <w:rsid w:val="00964206"/>
    <w:rsid w:val="00983C21"/>
    <w:rsid w:val="00993893"/>
    <w:rsid w:val="009A737C"/>
    <w:rsid w:val="009D78E5"/>
    <w:rsid w:val="009E4C98"/>
    <w:rsid w:val="009E50E0"/>
    <w:rsid w:val="009E69FB"/>
    <w:rsid w:val="009F125F"/>
    <w:rsid w:val="009F5BB5"/>
    <w:rsid w:val="009F6E66"/>
    <w:rsid w:val="00A02C56"/>
    <w:rsid w:val="00A23592"/>
    <w:rsid w:val="00A26BC4"/>
    <w:rsid w:val="00A332A3"/>
    <w:rsid w:val="00A368E0"/>
    <w:rsid w:val="00A452CE"/>
    <w:rsid w:val="00A94F7C"/>
    <w:rsid w:val="00AB701D"/>
    <w:rsid w:val="00AB76F9"/>
    <w:rsid w:val="00AC6E77"/>
    <w:rsid w:val="00AD081D"/>
    <w:rsid w:val="00AE12E8"/>
    <w:rsid w:val="00B06693"/>
    <w:rsid w:val="00B21B86"/>
    <w:rsid w:val="00B26D04"/>
    <w:rsid w:val="00B271CA"/>
    <w:rsid w:val="00B30649"/>
    <w:rsid w:val="00B30EE5"/>
    <w:rsid w:val="00B470C0"/>
    <w:rsid w:val="00B601E9"/>
    <w:rsid w:val="00B8032B"/>
    <w:rsid w:val="00B85CA8"/>
    <w:rsid w:val="00B9438F"/>
    <w:rsid w:val="00BA48A8"/>
    <w:rsid w:val="00BB0011"/>
    <w:rsid w:val="00BB2B52"/>
    <w:rsid w:val="00BB3BC6"/>
    <w:rsid w:val="00BB3FD4"/>
    <w:rsid w:val="00BB686A"/>
    <w:rsid w:val="00BE0756"/>
    <w:rsid w:val="00BE4E1D"/>
    <w:rsid w:val="00BF1F23"/>
    <w:rsid w:val="00C10886"/>
    <w:rsid w:val="00C17DA3"/>
    <w:rsid w:val="00C23F35"/>
    <w:rsid w:val="00C24AE1"/>
    <w:rsid w:val="00C270D5"/>
    <w:rsid w:val="00C351E3"/>
    <w:rsid w:val="00C36987"/>
    <w:rsid w:val="00C40189"/>
    <w:rsid w:val="00C4178E"/>
    <w:rsid w:val="00C473EB"/>
    <w:rsid w:val="00C47F33"/>
    <w:rsid w:val="00C514AB"/>
    <w:rsid w:val="00C56348"/>
    <w:rsid w:val="00C57DDD"/>
    <w:rsid w:val="00C642E9"/>
    <w:rsid w:val="00C66872"/>
    <w:rsid w:val="00C66AB8"/>
    <w:rsid w:val="00C802D7"/>
    <w:rsid w:val="00C84AB8"/>
    <w:rsid w:val="00C9155D"/>
    <w:rsid w:val="00C922BC"/>
    <w:rsid w:val="00CA7FD4"/>
    <w:rsid w:val="00CB084D"/>
    <w:rsid w:val="00CB710F"/>
    <w:rsid w:val="00CC0443"/>
    <w:rsid w:val="00CC5CC7"/>
    <w:rsid w:val="00CE1A2B"/>
    <w:rsid w:val="00CE47D9"/>
    <w:rsid w:val="00CF0EE1"/>
    <w:rsid w:val="00CF267D"/>
    <w:rsid w:val="00CF2AF9"/>
    <w:rsid w:val="00CF3F6B"/>
    <w:rsid w:val="00D03175"/>
    <w:rsid w:val="00D06AD8"/>
    <w:rsid w:val="00D14415"/>
    <w:rsid w:val="00D37750"/>
    <w:rsid w:val="00D42845"/>
    <w:rsid w:val="00D535EE"/>
    <w:rsid w:val="00D66FCF"/>
    <w:rsid w:val="00D705CF"/>
    <w:rsid w:val="00D779FA"/>
    <w:rsid w:val="00D83BED"/>
    <w:rsid w:val="00D85CAD"/>
    <w:rsid w:val="00D908A9"/>
    <w:rsid w:val="00DA0B6C"/>
    <w:rsid w:val="00DA17A3"/>
    <w:rsid w:val="00DA3DC7"/>
    <w:rsid w:val="00DB3104"/>
    <w:rsid w:val="00DC47EF"/>
    <w:rsid w:val="00DD01B2"/>
    <w:rsid w:val="00DD5672"/>
    <w:rsid w:val="00DE24E1"/>
    <w:rsid w:val="00DE3012"/>
    <w:rsid w:val="00DE6681"/>
    <w:rsid w:val="00DF5B16"/>
    <w:rsid w:val="00E0246D"/>
    <w:rsid w:val="00E16105"/>
    <w:rsid w:val="00E22E69"/>
    <w:rsid w:val="00E2747A"/>
    <w:rsid w:val="00E300DA"/>
    <w:rsid w:val="00E34DCA"/>
    <w:rsid w:val="00E43AF0"/>
    <w:rsid w:val="00E503E1"/>
    <w:rsid w:val="00E56E11"/>
    <w:rsid w:val="00E60C1D"/>
    <w:rsid w:val="00E72DE1"/>
    <w:rsid w:val="00E82608"/>
    <w:rsid w:val="00E91AA2"/>
    <w:rsid w:val="00E9229A"/>
    <w:rsid w:val="00E955BC"/>
    <w:rsid w:val="00EA19F9"/>
    <w:rsid w:val="00EB0616"/>
    <w:rsid w:val="00EB6F68"/>
    <w:rsid w:val="00EC07A3"/>
    <w:rsid w:val="00EC644D"/>
    <w:rsid w:val="00ED1A8E"/>
    <w:rsid w:val="00ED4DA0"/>
    <w:rsid w:val="00EE31A4"/>
    <w:rsid w:val="00EE7E10"/>
    <w:rsid w:val="00EF170C"/>
    <w:rsid w:val="00EF2035"/>
    <w:rsid w:val="00EF70EE"/>
    <w:rsid w:val="00F2714E"/>
    <w:rsid w:val="00F30DC2"/>
    <w:rsid w:val="00F327AB"/>
    <w:rsid w:val="00F45157"/>
    <w:rsid w:val="00F52FB1"/>
    <w:rsid w:val="00F6677C"/>
    <w:rsid w:val="00F70477"/>
    <w:rsid w:val="00F9759F"/>
    <w:rsid w:val="00FA19F1"/>
    <w:rsid w:val="00FB4F96"/>
    <w:rsid w:val="00FC0234"/>
    <w:rsid w:val="00FC02DB"/>
    <w:rsid w:val="00FD0087"/>
    <w:rsid w:val="00FD0181"/>
    <w:rsid w:val="00FD52FD"/>
    <w:rsid w:val="00FE102C"/>
    <w:rsid w:val="00FE2FAE"/>
    <w:rsid w:val="00FF20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2" w:uiPriority="0"/>
    <w:lsdException w:name="List Bullet 2"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First Indent 2" w:uiPriority="0"/>
    <w:lsdException w:name="Note Heading" w:uiPriority="0"/>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Contemporary" w:uiPriority="0"/>
    <w:lsdException w:name="Table Grid" w:semiHidden="0" w:uiPriority="3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a">
    <w:name w:val="Normal"/>
    <w:qFormat/>
    <w:rsid w:val="00123989"/>
    <w:pPr>
      <w:widowControl w:val="0"/>
      <w:jc w:val="both"/>
    </w:pPr>
    <w:rPr>
      <w:rFonts w:ascii="Times New Roman" w:eastAsia="宋体" w:hAnsi="Times New Roman" w:cs="Times New Roman"/>
      <w:szCs w:val="24"/>
    </w:rPr>
  </w:style>
  <w:style w:type="paragraph" w:styleId="11">
    <w:name w:val="heading 1"/>
    <w:aliases w:val="heading 1,H1,Huvudrubrik,章节,PIM 1,h1,标题 11,Heading 11,level 1,Level 1 Head,Heading 0,1.,标书1,L1,boc,Section Head,l1,1,h:1,h:1app,Level 1 Topic Heading,Normal + Font: Helvetica,Bold,Space Before 12 pt,Not Bold,1st level,H11,H12,H13,H14,H15,H16,H17,标准"/>
    <w:basedOn w:val="afa"/>
    <w:next w:val="afa"/>
    <w:link w:val="1Char"/>
    <w:qFormat/>
    <w:rsid w:val="00123989"/>
    <w:pPr>
      <w:keepNext/>
      <w:keepLines/>
      <w:numPr>
        <w:numId w:val="4"/>
      </w:numPr>
      <w:tabs>
        <w:tab w:val="left" w:pos="425"/>
      </w:tabs>
      <w:spacing w:before="340" w:after="330" w:line="578" w:lineRule="auto"/>
      <w:outlineLvl w:val="0"/>
    </w:pPr>
    <w:rPr>
      <w:b/>
      <w:bCs/>
      <w:kern w:val="44"/>
      <w:sz w:val="44"/>
      <w:szCs w:val="44"/>
    </w:rPr>
  </w:style>
  <w:style w:type="paragraph" w:styleId="21">
    <w:name w:val="heading 2"/>
    <w:aliases w:val="heading 2,H2,UNDERRUBRIK 1-2,第一章 标题 2,Heading 2 Hidden,Heading 2 CCBS,h2,第一层条,Underrubrik1,prop2,Level 2 Topic Heading,PIM2,Titre3,HD2,sect 1.2,H21,sect 1.21,H22,sect 1.22,H211,sect 1.211,H23,sect 1.23,H212,sect 1.212,DO,ISO1,orderpara1,2"/>
    <w:basedOn w:val="afa"/>
    <w:next w:val="afa"/>
    <w:link w:val="2Char"/>
    <w:qFormat/>
    <w:rsid w:val="00123989"/>
    <w:pPr>
      <w:keepNext/>
      <w:keepLines/>
      <w:spacing w:before="260" w:after="260" w:line="416" w:lineRule="auto"/>
      <w:outlineLvl w:val="1"/>
    </w:pPr>
    <w:rPr>
      <w:rFonts w:ascii="Arial" w:eastAsia="黑体" w:hAnsi="Arial"/>
      <w:b/>
      <w:bCs/>
      <w:sz w:val="32"/>
      <w:szCs w:val="32"/>
    </w:rPr>
  </w:style>
  <w:style w:type="paragraph" w:styleId="3">
    <w:name w:val="heading 3"/>
    <w:aliases w:val="heading 3,H3,Underrubrik2,Heading 3 - old,h3,level_3,PIM 3,Level 3 Head,sect1.2.3,sect1.2.31,sect1.2.32,sect1.2.311,sect1.2.33,sect1.2.312,ISO2,l3,CT,3,Bold Head,bh,3rd level,1.1.1,prop3,3heading,Heading 31,1.1.1 Heading 3,E3,H3-Heading 3,l3.3,标题 x"/>
    <w:basedOn w:val="afa"/>
    <w:next w:val="afa"/>
    <w:link w:val="3Char"/>
    <w:qFormat/>
    <w:rsid w:val="00123989"/>
    <w:pPr>
      <w:keepNext/>
      <w:keepLines/>
      <w:spacing w:before="260" w:after="260" w:line="416" w:lineRule="auto"/>
      <w:outlineLvl w:val="2"/>
    </w:pPr>
    <w:rPr>
      <w:b/>
      <w:bCs/>
      <w:sz w:val="32"/>
      <w:szCs w:val="32"/>
    </w:rPr>
  </w:style>
  <w:style w:type="paragraph" w:styleId="40">
    <w:name w:val="heading 4"/>
    <w:aliases w:val="heading 4,H4,PIM 4,h4"/>
    <w:basedOn w:val="afa"/>
    <w:next w:val="afa"/>
    <w:link w:val="4Char"/>
    <w:qFormat/>
    <w:rsid w:val="00123989"/>
    <w:pPr>
      <w:keepNext/>
      <w:keepLines/>
      <w:spacing w:before="280" w:after="290" w:line="376" w:lineRule="auto"/>
      <w:outlineLvl w:val="3"/>
    </w:pPr>
    <w:rPr>
      <w:rFonts w:ascii="Arial" w:eastAsia="黑体" w:hAnsi="Arial"/>
      <w:b/>
      <w:bCs/>
      <w:sz w:val="28"/>
      <w:szCs w:val="28"/>
    </w:rPr>
  </w:style>
  <w:style w:type="paragraph" w:styleId="5">
    <w:name w:val="heading 5"/>
    <w:aliases w:val="标题 5 Char Char,标题 5 Char Char Char Char Char Char Char Char Char,标题 5 Char Char Char Char Char Char Char Char,H5"/>
    <w:link w:val="5Char"/>
    <w:qFormat/>
    <w:rsid w:val="00123989"/>
    <w:pPr>
      <w:tabs>
        <w:tab w:val="left" w:pos="1008"/>
      </w:tabs>
      <w:spacing w:line="360" w:lineRule="auto"/>
      <w:ind w:left="1008" w:hanging="1008"/>
      <w:jc w:val="both"/>
      <w:outlineLvl w:val="4"/>
    </w:pPr>
    <w:rPr>
      <w:rFonts w:ascii="Arial" w:eastAsia="黑体" w:hAnsi="Arial" w:cs="Times New Roman"/>
      <w:kern w:val="0"/>
      <w:szCs w:val="21"/>
    </w:rPr>
  </w:style>
  <w:style w:type="paragraph" w:styleId="6">
    <w:name w:val="heading 6"/>
    <w:basedOn w:val="afa"/>
    <w:link w:val="6Char"/>
    <w:qFormat/>
    <w:rsid w:val="00123989"/>
    <w:pPr>
      <w:tabs>
        <w:tab w:val="left" w:pos="1152"/>
      </w:tabs>
      <w:autoSpaceDE w:val="0"/>
      <w:autoSpaceDN w:val="0"/>
      <w:snapToGrid w:val="0"/>
      <w:spacing w:before="80" w:after="80" w:line="360" w:lineRule="auto"/>
      <w:ind w:left="1152" w:hanging="1152"/>
      <w:outlineLvl w:val="5"/>
    </w:pPr>
    <w:rPr>
      <w:rFonts w:ascii="Arial" w:hAnsi="Arial"/>
      <w:kern w:val="0"/>
      <w:szCs w:val="20"/>
    </w:rPr>
  </w:style>
  <w:style w:type="paragraph" w:styleId="7">
    <w:name w:val="heading 7"/>
    <w:basedOn w:val="afa"/>
    <w:next w:val="afa"/>
    <w:link w:val="7Char"/>
    <w:qFormat/>
    <w:rsid w:val="00123989"/>
    <w:pPr>
      <w:keepNext/>
      <w:keepLines/>
      <w:spacing w:before="240" w:after="64" w:line="320" w:lineRule="auto"/>
      <w:outlineLvl w:val="6"/>
    </w:pPr>
    <w:rPr>
      <w:b/>
      <w:bCs/>
      <w:sz w:val="24"/>
    </w:rPr>
  </w:style>
  <w:style w:type="paragraph" w:styleId="8">
    <w:name w:val="heading 8"/>
    <w:basedOn w:val="afa"/>
    <w:next w:val="afb"/>
    <w:link w:val="8Char"/>
    <w:qFormat/>
    <w:rsid w:val="00123989"/>
    <w:pPr>
      <w:keepNext/>
      <w:keepLines/>
      <w:widowControl/>
      <w:tabs>
        <w:tab w:val="left" w:pos="1440"/>
      </w:tabs>
      <w:snapToGrid w:val="0"/>
      <w:spacing w:before="240" w:after="64" w:line="360" w:lineRule="auto"/>
      <w:ind w:left="1440" w:hanging="1440"/>
      <w:outlineLvl w:val="7"/>
    </w:pPr>
    <w:rPr>
      <w:rFonts w:ascii="Arial" w:hAnsi="Arial"/>
      <w:kern w:val="0"/>
      <w:szCs w:val="20"/>
    </w:rPr>
  </w:style>
  <w:style w:type="paragraph" w:styleId="9">
    <w:name w:val="heading 9"/>
    <w:basedOn w:val="afa"/>
    <w:next w:val="afa"/>
    <w:link w:val="9Char"/>
    <w:qFormat/>
    <w:rsid w:val="00123989"/>
    <w:pPr>
      <w:keepNext/>
      <w:keepLines/>
      <w:widowControl/>
      <w:tabs>
        <w:tab w:val="left" w:pos="1584"/>
      </w:tabs>
      <w:snapToGrid w:val="0"/>
      <w:spacing w:before="240" w:after="64" w:line="360" w:lineRule="auto"/>
      <w:ind w:left="1584" w:hanging="1584"/>
      <w:outlineLvl w:val="8"/>
    </w:pPr>
    <w:rPr>
      <w:rFonts w:ascii="Arial" w:hAnsi="Arial"/>
      <w:kern w:val="0"/>
      <w:szCs w:val="20"/>
    </w:rPr>
  </w:style>
  <w:style w:type="character" w:default="1" w:styleId="afc">
    <w:name w:val="Default Paragraph Font"/>
    <w:uiPriority w:val="1"/>
    <w:semiHidden/>
    <w:unhideWhenUsed/>
  </w:style>
  <w:style w:type="table" w:default="1" w:styleId="afd">
    <w:name w:val="Normal Table"/>
    <w:uiPriority w:val="99"/>
    <w:semiHidden/>
    <w:unhideWhenUsed/>
    <w:qFormat/>
    <w:tblPr>
      <w:tblInd w:w="0" w:type="dxa"/>
      <w:tblCellMar>
        <w:top w:w="0" w:type="dxa"/>
        <w:left w:w="108" w:type="dxa"/>
        <w:bottom w:w="0" w:type="dxa"/>
        <w:right w:w="108" w:type="dxa"/>
      </w:tblCellMar>
    </w:tblPr>
  </w:style>
  <w:style w:type="numbering" w:default="1" w:styleId="afe">
    <w:name w:val="No List"/>
    <w:uiPriority w:val="99"/>
    <w:semiHidden/>
    <w:unhideWhenUsed/>
  </w:style>
  <w:style w:type="character" w:customStyle="1" w:styleId="1Char">
    <w:name w:val="标题 1 Char"/>
    <w:aliases w:val="heading 1 Char,H1 Char,Huvudrubrik Char,章节 Char,PIM 1 Char,h1 Char,标题 11 Char,Heading 11 Char,level 1 Char,Level 1 Head Char,Heading 0 Char,1. Char,标书1 Char,L1 Char,boc Char,Section Head Char,l1 Char,1 Char,h:1 Char,h:1app Char,Bold Char"/>
    <w:basedOn w:val="afc"/>
    <w:link w:val="11"/>
    <w:rsid w:val="00123989"/>
    <w:rPr>
      <w:rFonts w:ascii="Times New Roman" w:eastAsia="宋体" w:hAnsi="Times New Roman" w:cs="Times New Roman"/>
      <w:b/>
      <w:bCs/>
      <w:kern w:val="44"/>
      <w:sz w:val="44"/>
      <w:szCs w:val="44"/>
    </w:rPr>
  </w:style>
  <w:style w:type="character" w:customStyle="1" w:styleId="2Char">
    <w:name w:val="标题 2 Char"/>
    <w:aliases w:val="heading 2 Char,H2 Char,UNDERRUBRIK 1-2 Char,第一章 标题 2 Char,Heading 2 Hidden Char,Heading 2 CCBS Char,h2 Char,第一层条 Char,Underrubrik1 Char,prop2 Char,Level 2 Topic Heading Char,PIM2 Char,Titre3 Char,HD2 Char,sect 1.2 Char,H21 Char,sect 1.21 Char"/>
    <w:basedOn w:val="afc"/>
    <w:link w:val="21"/>
    <w:rsid w:val="00123989"/>
    <w:rPr>
      <w:rFonts w:ascii="Arial" w:eastAsia="黑体" w:hAnsi="Arial" w:cs="Times New Roman"/>
      <w:b/>
      <w:bCs/>
      <w:sz w:val="32"/>
      <w:szCs w:val="32"/>
    </w:rPr>
  </w:style>
  <w:style w:type="character" w:customStyle="1" w:styleId="3Char">
    <w:name w:val="标题 3 Char"/>
    <w:aliases w:val="heading 3 Char,H3 Char,Underrubrik2 Char,Heading 3 - old Char,h3 Char,level_3 Char,PIM 3 Char,Level 3 Head Char,sect1.2.3 Char,sect1.2.31 Char,sect1.2.32 Char,sect1.2.311 Char,sect1.2.33 Char,sect1.2.312 Char,ISO2 Char,l3 Char,CT Char,3 Char"/>
    <w:basedOn w:val="afc"/>
    <w:link w:val="3"/>
    <w:rsid w:val="00123989"/>
    <w:rPr>
      <w:rFonts w:ascii="Times New Roman" w:eastAsia="宋体" w:hAnsi="Times New Roman" w:cs="Times New Roman"/>
      <w:b/>
      <w:bCs/>
      <w:sz w:val="32"/>
      <w:szCs w:val="32"/>
    </w:rPr>
  </w:style>
  <w:style w:type="character" w:customStyle="1" w:styleId="4Char">
    <w:name w:val="标题 4 Char"/>
    <w:aliases w:val="heading 4 Char,H4 Char,PIM 4 Char,h4 Char"/>
    <w:basedOn w:val="afc"/>
    <w:link w:val="40"/>
    <w:rsid w:val="00123989"/>
    <w:rPr>
      <w:rFonts w:ascii="Arial" w:eastAsia="黑体" w:hAnsi="Arial" w:cs="Times New Roman"/>
      <w:b/>
      <w:bCs/>
      <w:sz w:val="28"/>
      <w:szCs w:val="28"/>
    </w:rPr>
  </w:style>
  <w:style w:type="character" w:customStyle="1" w:styleId="5Char">
    <w:name w:val="标题 5 Char"/>
    <w:aliases w:val="标题 5 Char Char Char,标题 5 Char Char Char Char Char Char Char Char Char Char,标题 5 Char Char Char Char Char Char Char Char Char1,H5 Char"/>
    <w:basedOn w:val="afc"/>
    <w:link w:val="5"/>
    <w:rsid w:val="00123989"/>
    <w:rPr>
      <w:rFonts w:ascii="Arial" w:eastAsia="黑体" w:hAnsi="Arial" w:cs="Times New Roman"/>
      <w:kern w:val="0"/>
      <w:szCs w:val="21"/>
    </w:rPr>
  </w:style>
  <w:style w:type="character" w:customStyle="1" w:styleId="6Char">
    <w:name w:val="标题 6 Char"/>
    <w:basedOn w:val="afc"/>
    <w:link w:val="6"/>
    <w:rsid w:val="00123989"/>
    <w:rPr>
      <w:rFonts w:ascii="Arial" w:eastAsia="宋体" w:hAnsi="Arial" w:cs="Times New Roman"/>
      <w:kern w:val="0"/>
      <w:szCs w:val="20"/>
    </w:rPr>
  </w:style>
  <w:style w:type="character" w:customStyle="1" w:styleId="7Char">
    <w:name w:val="标题 7 Char"/>
    <w:basedOn w:val="afc"/>
    <w:link w:val="7"/>
    <w:rsid w:val="00123989"/>
    <w:rPr>
      <w:rFonts w:ascii="Times New Roman" w:eastAsia="宋体" w:hAnsi="Times New Roman" w:cs="Times New Roman"/>
      <w:b/>
      <w:bCs/>
      <w:sz w:val="24"/>
      <w:szCs w:val="24"/>
    </w:rPr>
  </w:style>
  <w:style w:type="character" w:customStyle="1" w:styleId="8Char">
    <w:name w:val="标题 8 Char"/>
    <w:basedOn w:val="afc"/>
    <w:link w:val="8"/>
    <w:rsid w:val="00123989"/>
    <w:rPr>
      <w:rFonts w:ascii="Arial" w:eastAsia="宋体" w:hAnsi="Arial" w:cs="Times New Roman"/>
      <w:kern w:val="0"/>
      <w:szCs w:val="20"/>
    </w:rPr>
  </w:style>
  <w:style w:type="character" w:customStyle="1" w:styleId="9Char">
    <w:name w:val="标题 9 Char"/>
    <w:basedOn w:val="afc"/>
    <w:link w:val="9"/>
    <w:rsid w:val="00123989"/>
    <w:rPr>
      <w:rFonts w:ascii="Arial" w:eastAsia="宋体" w:hAnsi="Arial" w:cs="Times New Roman"/>
      <w:kern w:val="0"/>
      <w:szCs w:val="20"/>
    </w:rPr>
  </w:style>
  <w:style w:type="character" w:styleId="aff">
    <w:name w:val="endnote reference"/>
    <w:rsid w:val="00123989"/>
    <w:rPr>
      <w:vertAlign w:val="superscript"/>
    </w:rPr>
  </w:style>
  <w:style w:type="character" w:styleId="aff0">
    <w:name w:val="Strong"/>
    <w:uiPriority w:val="22"/>
    <w:qFormat/>
    <w:rsid w:val="00123989"/>
    <w:rPr>
      <w:b/>
      <w:bCs/>
    </w:rPr>
  </w:style>
  <w:style w:type="character" w:styleId="aff1">
    <w:name w:val="Hyperlink"/>
    <w:uiPriority w:val="99"/>
    <w:rsid w:val="00123989"/>
    <w:rPr>
      <w:color w:val="0000FF"/>
      <w:u w:val="single"/>
    </w:rPr>
  </w:style>
  <w:style w:type="character" w:styleId="aff2">
    <w:name w:val="FollowedHyperlink"/>
    <w:rsid w:val="00123989"/>
    <w:rPr>
      <w:color w:val="800080"/>
      <w:u w:val="single"/>
    </w:rPr>
  </w:style>
  <w:style w:type="character" w:styleId="aff3">
    <w:name w:val="Emphasis"/>
    <w:uiPriority w:val="20"/>
    <w:qFormat/>
    <w:rsid w:val="00123989"/>
    <w:rPr>
      <w:i/>
      <w:iCs/>
    </w:rPr>
  </w:style>
  <w:style w:type="character" w:styleId="aff4">
    <w:name w:val="page number"/>
    <w:basedOn w:val="afc"/>
    <w:rsid w:val="00123989"/>
  </w:style>
  <w:style w:type="character" w:styleId="aff5">
    <w:name w:val="annotation reference"/>
    <w:uiPriority w:val="99"/>
    <w:rsid w:val="00123989"/>
    <w:rPr>
      <w:sz w:val="21"/>
      <w:szCs w:val="21"/>
    </w:rPr>
  </w:style>
  <w:style w:type="character" w:styleId="aff6">
    <w:name w:val="footnote reference"/>
    <w:rsid w:val="00123989"/>
    <w:rPr>
      <w:vertAlign w:val="superscript"/>
    </w:rPr>
  </w:style>
  <w:style w:type="character" w:customStyle="1" w:styleId="2CharChar">
    <w:name w:val="我的表格2居中 Char Char"/>
    <w:rsid w:val="00123989"/>
    <w:rPr>
      <w:rFonts w:ascii="Times New Roman" w:eastAsia="宋体" w:hAnsi="Times New Roman" w:cs="Times New Roman"/>
      <w:kern w:val="0"/>
      <w:sz w:val="18"/>
      <w:szCs w:val="21"/>
    </w:rPr>
  </w:style>
  <w:style w:type="character" w:customStyle="1" w:styleId="1Char0">
    <w:name w:val="我的图标题格式1 Char"/>
    <w:link w:val="12"/>
    <w:rsid w:val="00123989"/>
    <w:rPr>
      <w:rFonts w:ascii="黑体" w:eastAsia="黑体"/>
      <w:szCs w:val="21"/>
    </w:rPr>
  </w:style>
  <w:style w:type="character" w:customStyle="1" w:styleId="Char">
    <w:name w:val="正文首行缩进 Char"/>
    <w:link w:val="aff7"/>
    <w:rsid w:val="00123989"/>
    <w:rPr>
      <w:szCs w:val="24"/>
    </w:rPr>
  </w:style>
  <w:style w:type="character" w:customStyle="1" w:styleId="3Char0">
    <w:name w:val="正文文本缩进 3 Char"/>
    <w:link w:val="30"/>
    <w:rsid w:val="00123989"/>
    <w:rPr>
      <w:szCs w:val="24"/>
    </w:rPr>
  </w:style>
  <w:style w:type="character" w:customStyle="1" w:styleId="Char0">
    <w:name w:val="标题 Char"/>
    <w:link w:val="aff8"/>
    <w:rsid w:val="00123989"/>
    <w:rPr>
      <w:rFonts w:ascii="Arial" w:hAnsi="Arial" w:cs="Arial"/>
      <w:b/>
      <w:bCs/>
      <w:sz w:val="32"/>
      <w:szCs w:val="32"/>
    </w:rPr>
  </w:style>
  <w:style w:type="character" w:customStyle="1" w:styleId="AltNormalCharCharChar1">
    <w:name w:val="AltNormal Char Char Char1"/>
    <w:link w:val="AltNormalCharChar"/>
    <w:rsid w:val="00123989"/>
    <w:rPr>
      <w:rFonts w:ascii="Arial" w:eastAsia="宋体" w:hAnsi="Arial"/>
      <w:szCs w:val="24"/>
      <w:lang w:val="en-GB" w:eastAsia="en-US"/>
    </w:rPr>
  </w:style>
  <w:style w:type="character" w:customStyle="1" w:styleId="AltNormalCharCharCharCharCharCharChar">
    <w:name w:val="AltNormal Char Char Char Char Char Char Char"/>
    <w:link w:val="AltNormalCharCharCharCharCharChar"/>
    <w:rsid w:val="00123989"/>
    <w:rPr>
      <w:rFonts w:ascii="Arial" w:hAnsi="Arial"/>
      <w:lang w:val="en-GB" w:eastAsia="en-US"/>
    </w:rPr>
  </w:style>
  <w:style w:type="character" w:customStyle="1" w:styleId="TableTextChar">
    <w:name w:val="Table Text Char"/>
    <w:link w:val="TableText"/>
    <w:rsid w:val="00123989"/>
    <w:rPr>
      <w:rFonts w:eastAsia="宋体" w:cs="Arial"/>
      <w:snapToGrid w:val="0"/>
      <w:szCs w:val="21"/>
    </w:rPr>
  </w:style>
  <w:style w:type="character" w:customStyle="1" w:styleId="CharChar3">
    <w:name w:val="Char Char3"/>
    <w:rsid w:val="00123989"/>
    <w:rPr>
      <w:sz w:val="18"/>
    </w:rPr>
  </w:style>
  <w:style w:type="character" w:customStyle="1" w:styleId="Char1">
    <w:name w:val="表格文本 Char"/>
    <w:link w:val="aff9"/>
    <w:rsid w:val="00123989"/>
    <w:rPr>
      <w:szCs w:val="21"/>
      <w:lang w:val="en-US" w:eastAsia="zh-CN"/>
    </w:rPr>
  </w:style>
  <w:style w:type="character" w:customStyle="1" w:styleId="grid-r1">
    <w:name w:val="grid-r1"/>
    <w:rsid w:val="00123989"/>
    <w:rPr>
      <w:vanish w:val="0"/>
    </w:rPr>
  </w:style>
  <w:style w:type="character" w:customStyle="1" w:styleId="shorttext1">
    <w:name w:val="short_text1"/>
    <w:rsid w:val="00123989"/>
    <w:rPr>
      <w:sz w:val="29"/>
      <w:szCs w:val="29"/>
    </w:rPr>
  </w:style>
  <w:style w:type="character" w:customStyle="1" w:styleId="Char2">
    <w:name w:val="尾注文本 Char"/>
    <w:link w:val="affa"/>
    <w:rsid w:val="00123989"/>
  </w:style>
  <w:style w:type="character" w:customStyle="1" w:styleId="1Char1">
    <w:name w:val="章节1 Char"/>
    <w:link w:val="13"/>
    <w:rsid w:val="00123989"/>
    <w:rPr>
      <w:rFonts w:ascii="黑体" w:eastAsia="黑体" w:hAnsi="宋体"/>
    </w:rPr>
  </w:style>
  <w:style w:type="character" w:customStyle="1" w:styleId="1Char2">
    <w:name w:val="我的流程编号1 Char"/>
    <w:link w:val="1"/>
    <w:rsid w:val="00123989"/>
  </w:style>
  <w:style w:type="character" w:customStyle="1" w:styleId="3Char1">
    <w:name w:val="章节3层 Char"/>
    <w:link w:val="31"/>
    <w:rsid w:val="00123989"/>
    <w:rPr>
      <w:rFonts w:ascii="黑体" w:eastAsia="黑体"/>
    </w:rPr>
  </w:style>
  <w:style w:type="character" w:customStyle="1" w:styleId="1Char3">
    <w:name w:val="我的表格1 Char"/>
    <w:link w:val="14"/>
    <w:rsid w:val="00123989"/>
    <w:rPr>
      <w:sz w:val="18"/>
      <w:szCs w:val="18"/>
    </w:rPr>
  </w:style>
  <w:style w:type="character" w:customStyle="1" w:styleId="QBChar">
    <w:name w:val="QB表 Char"/>
    <w:link w:val="QB1"/>
    <w:rsid w:val="00123989"/>
    <w:rPr>
      <w:rFonts w:ascii="宋体"/>
    </w:rPr>
  </w:style>
  <w:style w:type="character" w:customStyle="1" w:styleId="QBChar1">
    <w:name w:val="QB正文 Char1"/>
    <w:basedOn w:val="Char3"/>
    <w:semiHidden/>
    <w:rsid w:val="00123989"/>
    <w:rPr>
      <w:rFonts w:ascii="宋体"/>
    </w:rPr>
  </w:style>
  <w:style w:type="character" w:customStyle="1" w:styleId="Char4">
    <w:name w:val="二级条标题 Char"/>
    <w:rsid w:val="00123989"/>
    <w:rPr>
      <w:kern w:val="2"/>
      <w:sz w:val="21"/>
    </w:rPr>
  </w:style>
  <w:style w:type="character" w:customStyle="1" w:styleId="Char5">
    <w:name w:val="标准正文 Char"/>
    <w:link w:val="affb"/>
    <w:rsid w:val="00123989"/>
    <w:rPr>
      <w:snapToGrid w:val="0"/>
      <w:szCs w:val="21"/>
    </w:rPr>
  </w:style>
  <w:style w:type="character" w:customStyle="1" w:styleId="QB6Char">
    <w:name w:val="QB标题6 Char"/>
    <w:basedOn w:val="QB5Char"/>
    <w:link w:val="QB6"/>
    <w:rsid w:val="00123989"/>
    <w:rPr>
      <w:rFonts w:ascii="Arial" w:eastAsia="黑体" w:hAnsi="Arial"/>
      <w:bCs/>
      <w:szCs w:val="21"/>
    </w:rPr>
  </w:style>
  <w:style w:type="character" w:customStyle="1" w:styleId="QB5Char">
    <w:name w:val="QB标题5 Char"/>
    <w:basedOn w:val="QB4Char"/>
    <w:link w:val="QB5"/>
    <w:rsid w:val="00123989"/>
    <w:rPr>
      <w:rFonts w:ascii="Arial" w:eastAsia="黑体" w:hAnsi="Arial"/>
      <w:bCs/>
      <w:szCs w:val="21"/>
    </w:rPr>
  </w:style>
  <w:style w:type="character" w:customStyle="1" w:styleId="Char6">
    <w:name w:val="脚注文本 Char"/>
    <w:link w:val="affc"/>
    <w:rsid w:val="00123989"/>
    <w:rPr>
      <w:sz w:val="18"/>
      <w:szCs w:val="18"/>
    </w:rPr>
  </w:style>
  <w:style w:type="character" w:customStyle="1" w:styleId="shorttext">
    <w:name w:val="short_text"/>
    <w:rsid w:val="00123989"/>
  </w:style>
  <w:style w:type="character" w:customStyle="1" w:styleId="forum">
    <w:name w:val="forum"/>
    <w:rsid w:val="00123989"/>
    <w:rPr>
      <w:i/>
      <w:color w:val="FF0000"/>
      <w:u w:val="single"/>
    </w:rPr>
  </w:style>
  <w:style w:type="character" w:customStyle="1" w:styleId="2Char0">
    <w:name w:val="章节2 Char"/>
    <w:link w:val="2"/>
    <w:rsid w:val="00123989"/>
    <w:rPr>
      <w:rFonts w:ascii="黑体" w:eastAsia="黑体" w:hAnsi="宋体"/>
    </w:rPr>
  </w:style>
  <w:style w:type="character" w:customStyle="1" w:styleId="Char7">
    <w:name w:val="页眉 Char"/>
    <w:link w:val="affd"/>
    <w:uiPriority w:val="99"/>
    <w:rsid w:val="00123989"/>
    <w:rPr>
      <w:sz w:val="18"/>
      <w:szCs w:val="18"/>
    </w:rPr>
  </w:style>
  <w:style w:type="character" w:customStyle="1" w:styleId="2Char1">
    <w:name w:val="正文文本缩进 2 Char"/>
    <w:link w:val="22"/>
    <w:rsid w:val="00123989"/>
    <w:rPr>
      <w:szCs w:val="24"/>
    </w:rPr>
  </w:style>
  <w:style w:type="character" w:customStyle="1" w:styleId="Char8">
    <w:name w:val="列项——（一级） Char"/>
    <w:link w:val="a4"/>
    <w:rsid w:val="00123989"/>
    <w:rPr>
      <w:rFonts w:ascii="宋体"/>
    </w:rPr>
  </w:style>
  <w:style w:type="character" w:customStyle="1" w:styleId="QB4Char">
    <w:name w:val="QB标题4 Char"/>
    <w:link w:val="QB4"/>
    <w:rsid w:val="00123989"/>
    <w:rPr>
      <w:rFonts w:ascii="Arial" w:eastAsia="黑体" w:hAnsi="Arial"/>
      <w:bCs/>
      <w:szCs w:val="21"/>
    </w:rPr>
  </w:style>
  <w:style w:type="character" w:customStyle="1" w:styleId="Char9">
    <w:name w:val="纯文本 Char"/>
    <w:link w:val="affe"/>
    <w:rsid w:val="00123989"/>
    <w:rPr>
      <w:rFonts w:ascii="宋体" w:hAnsi="Courier New"/>
      <w:szCs w:val="24"/>
    </w:rPr>
  </w:style>
  <w:style w:type="character" w:customStyle="1" w:styleId="Chara">
    <w:name w:val="批注主题 Char"/>
    <w:link w:val="afff"/>
    <w:uiPriority w:val="99"/>
    <w:rsid w:val="00123989"/>
    <w:rPr>
      <w:b/>
      <w:bCs/>
      <w:szCs w:val="24"/>
    </w:rPr>
  </w:style>
  <w:style w:type="character" w:customStyle="1" w:styleId="dict-hilight3">
    <w:name w:val="dict-hilight3"/>
    <w:rsid w:val="00123989"/>
    <w:rPr>
      <w:shd w:val="clear" w:color="auto" w:fill="DDEDFF"/>
    </w:rPr>
  </w:style>
  <w:style w:type="character" w:customStyle="1" w:styleId="Charb">
    <w:name w:val="正文文本缩进 Char"/>
    <w:link w:val="afff0"/>
    <w:rsid w:val="00123989"/>
  </w:style>
  <w:style w:type="character" w:customStyle="1" w:styleId="2Char2">
    <w:name w:val="我的列项2 Char"/>
    <w:link w:val="23"/>
    <w:rsid w:val="00123989"/>
    <w:rPr>
      <w:rFonts w:ascii="宋体"/>
    </w:rPr>
  </w:style>
  <w:style w:type="character" w:customStyle="1" w:styleId="2Char3">
    <w:name w:val="正文首行缩进 2 Char"/>
    <w:basedOn w:val="Charb"/>
    <w:link w:val="24"/>
    <w:rsid w:val="00123989"/>
  </w:style>
  <w:style w:type="character" w:customStyle="1" w:styleId="javascript">
    <w:name w:val="javascript"/>
    <w:rsid w:val="00123989"/>
  </w:style>
  <w:style w:type="character" w:customStyle="1" w:styleId="CharCharCharCharChar">
    <w:name w:val="正文文本 Char Char Char Char Char"/>
    <w:rsid w:val="00123989"/>
    <w:rPr>
      <w:rFonts w:eastAsia="宋体"/>
      <w:kern w:val="2"/>
      <w:sz w:val="24"/>
      <w:lang w:val="en-US" w:eastAsia="zh-CN" w:bidi="ar-SA"/>
    </w:rPr>
  </w:style>
  <w:style w:type="character" w:customStyle="1" w:styleId="QBChar0">
    <w:name w:val="QB正文 Char"/>
    <w:basedOn w:val="Char3"/>
    <w:link w:val="QB7"/>
    <w:qFormat/>
    <w:rsid w:val="00123989"/>
    <w:rPr>
      <w:rFonts w:ascii="宋体"/>
    </w:rPr>
  </w:style>
  <w:style w:type="character" w:customStyle="1" w:styleId="Charc">
    <w:name w:val="批注文字 Char"/>
    <w:link w:val="afff1"/>
    <w:uiPriority w:val="99"/>
    <w:rsid w:val="00123989"/>
    <w:rPr>
      <w:szCs w:val="24"/>
    </w:rPr>
  </w:style>
  <w:style w:type="character" w:customStyle="1" w:styleId="tag-name">
    <w:name w:val="tag-name"/>
    <w:rsid w:val="00123989"/>
  </w:style>
  <w:style w:type="character" w:customStyle="1" w:styleId="CharChar">
    <w:name w:val="二级条标题 Char Char"/>
    <w:link w:val="afff2"/>
    <w:rsid w:val="00123989"/>
    <w:rPr>
      <w:rFonts w:ascii="黑体" w:eastAsia="黑体"/>
      <w:szCs w:val="21"/>
    </w:rPr>
  </w:style>
  <w:style w:type="character" w:customStyle="1" w:styleId="Chard">
    <w:name w:val="文档结构图 Char"/>
    <w:link w:val="afff3"/>
    <w:uiPriority w:val="99"/>
    <w:rsid w:val="00123989"/>
    <w:rPr>
      <w:szCs w:val="24"/>
      <w:shd w:val="clear" w:color="auto" w:fill="000080"/>
    </w:rPr>
  </w:style>
  <w:style w:type="character" w:customStyle="1" w:styleId="Chare">
    <w:name w:val="注释标题 Char"/>
    <w:link w:val="afff4"/>
    <w:rsid w:val="00123989"/>
    <w:rPr>
      <w:rFonts w:eastAsia="宋体"/>
      <w:szCs w:val="24"/>
    </w:rPr>
  </w:style>
  <w:style w:type="character" w:customStyle="1" w:styleId="1Char4">
    <w:name w:val="我的列项1 Char"/>
    <w:link w:val="10"/>
    <w:rsid w:val="00123989"/>
  </w:style>
  <w:style w:type="character" w:customStyle="1" w:styleId="Charf">
    <w:name w:val="一级条标题 Char"/>
    <w:link w:val="afff5"/>
    <w:rsid w:val="00123989"/>
    <w:rPr>
      <w:rFonts w:ascii="黑体" w:eastAsia="黑体"/>
      <w:szCs w:val="21"/>
    </w:rPr>
  </w:style>
  <w:style w:type="character" w:customStyle="1" w:styleId="afff6">
    <w:name w:val="发布"/>
    <w:rsid w:val="00123989"/>
    <w:rPr>
      <w:rFonts w:ascii="黑体" w:eastAsia="黑体"/>
      <w:spacing w:val="85"/>
      <w:w w:val="100"/>
      <w:position w:val="3"/>
      <w:sz w:val="28"/>
      <w:szCs w:val="28"/>
    </w:rPr>
  </w:style>
  <w:style w:type="character" w:customStyle="1" w:styleId="Charf0">
    <w:name w:val="标准正文一 Char"/>
    <w:link w:val="afff7"/>
    <w:rsid w:val="00123989"/>
  </w:style>
  <w:style w:type="character" w:customStyle="1" w:styleId="2Char4">
    <w:name w:val="我的表格2居中 Char"/>
    <w:link w:val="25"/>
    <w:rsid w:val="00123989"/>
    <w:rPr>
      <w:sz w:val="18"/>
      <w:szCs w:val="21"/>
      <w:lang w:val="en-US" w:eastAsia="zh-CN"/>
    </w:rPr>
  </w:style>
  <w:style w:type="character" w:customStyle="1" w:styleId="1CharChar">
    <w:name w:val="我的表格1 Char Char"/>
    <w:rsid w:val="00123989"/>
    <w:rPr>
      <w:rFonts w:ascii="Times New Roman" w:eastAsia="宋体" w:hAnsi="Times New Roman" w:cs="Times New Roman"/>
      <w:sz w:val="18"/>
      <w:szCs w:val="18"/>
    </w:rPr>
  </w:style>
  <w:style w:type="character" w:customStyle="1" w:styleId="afff8">
    <w:name w:val="样式 加粗 倾斜 下划线"/>
    <w:rsid w:val="00123989"/>
    <w:rPr>
      <w:b/>
      <w:bCs/>
      <w:iCs/>
      <w:u w:val="single"/>
    </w:rPr>
  </w:style>
  <w:style w:type="character" w:customStyle="1" w:styleId="1Char5">
    <w:name w:val="表格标题1 Char"/>
    <w:link w:val="15"/>
    <w:rsid w:val="00123989"/>
    <w:rPr>
      <w:rFonts w:ascii="黑体" w:eastAsia="黑体" w:hAnsi="Tahoma"/>
      <w:szCs w:val="21"/>
    </w:rPr>
  </w:style>
  <w:style w:type="character" w:customStyle="1" w:styleId="apple-converted-space">
    <w:name w:val="apple-converted-space"/>
    <w:rsid w:val="00123989"/>
  </w:style>
  <w:style w:type="character" w:customStyle="1" w:styleId="Charf1">
    <w:name w:val="章标题 Char"/>
    <w:link w:val="a8"/>
    <w:rsid w:val="00123989"/>
    <w:rPr>
      <w:rFonts w:ascii="黑体" w:eastAsia="黑体"/>
      <w:snapToGrid w:val="0"/>
    </w:rPr>
  </w:style>
  <w:style w:type="character" w:customStyle="1" w:styleId="high-light-bg4">
    <w:name w:val="high-light-bg4"/>
    <w:rsid w:val="00123989"/>
  </w:style>
  <w:style w:type="character" w:customStyle="1" w:styleId="Char3">
    <w:name w:val="段 Char"/>
    <w:link w:val="afff9"/>
    <w:rsid w:val="00123989"/>
    <w:rPr>
      <w:rFonts w:ascii="宋体"/>
    </w:rPr>
  </w:style>
  <w:style w:type="character" w:customStyle="1" w:styleId="Charf2">
    <w:name w:val="页脚 Char"/>
    <w:link w:val="afffa"/>
    <w:rsid w:val="00123989"/>
    <w:rPr>
      <w:sz w:val="18"/>
      <w:szCs w:val="18"/>
    </w:rPr>
  </w:style>
  <w:style w:type="character" w:customStyle="1" w:styleId="Charf3">
    <w:name w:val="宏文本 Char"/>
    <w:link w:val="afffb"/>
    <w:rsid w:val="00123989"/>
    <w:rPr>
      <w:rFonts w:ascii="Courier New" w:hAnsi="Courier New" w:cs="Courier New"/>
      <w:sz w:val="24"/>
      <w:szCs w:val="24"/>
    </w:rPr>
  </w:style>
  <w:style w:type="character" w:customStyle="1" w:styleId="QBCharChar">
    <w:name w:val="QB正文 Char Char"/>
    <w:basedOn w:val="Char3"/>
    <w:semiHidden/>
    <w:rsid w:val="00123989"/>
    <w:rPr>
      <w:rFonts w:ascii="宋体"/>
    </w:rPr>
  </w:style>
  <w:style w:type="character" w:customStyle="1" w:styleId="CharChar31">
    <w:name w:val="Char Char31"/>
    <w:rsid w:val="00123989"/>
    <w:rPr>
      <w:sz w:val="18"/>
    </w:rPr>
  </w:style>
  <w:style w:type="character" w:customStyle="1" w:styleId="Char10">
    <w:name w:val="批注文字 Char1"/>
    <w:uiPriority w:val="99"/>
    <w:semiHidden/>
    <w:rsid w:val="00123989"/>
  </w:style>
  <w:style w:type="character" w:customStyle="1" w:styleId="1Char6">
    <w:name w:val="表注1 Char"/>
    <w:link w:val="16"/>
    <w:rsid w:val="00123989"/>
    <w:rPr>
      <w:rFonts w:ascii="宋体" w:hAnsi="宋体"/>
      <w:sz w:val="18"/>
      <w:szCs w:val="18"/>
    </w:rPr>
  </w:style>
  <w:style w:type="character" w:customStyle="1" w:styleId="Charf4">
    <w:name w:val="正文文本 Char"/>
    <w:rsid w:val="00123989"/>
    <w:rPr>
      <w:kern w:val="2"/>
      <w:sz w:val="21"/>
      <w:szCs w:val="24"/>
    </w:rPr>
  </w:style>
  <w:style w:type="character" w:customStyle="1" w:styleId="CharChar2CharChar">
    <w:name w:val="Char Char2 Char Char"/>
    <w:link w:val="CharChar2Char"/>
    <w:rsid w:val="00123989"/>
    <w:rPr>
      <w:rFonts w:ascii="Tahoma" w:hAnsi="Tahoma"/>
      <w:sz w:val="24"/>
    </w:rPr>
  </w:style>
  <w:style w:type="character" w:customStyle="1" w:styleId="Charf5">
    <w:name w:val="批注框文本 Char"/>
    <w:link w:val="afffc"/>
    <w:uiPriority w:val="99"/>
    <w:rsid w:val="00123989"/>
    <w:rPr>
      <w:sz w:val="18"/>
      <w:szCs w:val="18"/>
    </w:rPr>
  </w:style>
  <w:style w:type="character" w:customStyle="1" w:styleId="term">
    <w:name w:val="term"/>
    <w:rsid w:val="00123989"/>
    <w:rPr>
      <w:i/>
    </w:rPr>
  </w:style>
  <w:style w:type="character" w:customStyle="1" w:styleId="CharChar0">
    <w:name w:val="正文首行缩进 Char Char"/>
    <w:rsid w:val="00123989"/>
    <w:rPr>
      <w:snapToGrid/>
      <w:color w:val="000000"/>
    </w:rPr>
  </w:style>
  <w:style w:type="character" w:customStyle="1" w:styleId="QB2Char">
    <w:name w:val="QB标题2 Char"/>
    <w:link w:val="QB2"/>
    <w:rsid w:val="00123989"/>
    <w:rPr>
      <w:rFonts w:ascii="Arial" w:eastAsia="黑体" w:hAnsi="Arial"/>
      <w:bCs/>
      <w:szCs w:val="21"/>
    </w:rPr>
  </w:style>
  <w:style w:type="paragraph" w:styleId="80">
    <w:name w:val="toc 8"/>
    <w:basedOn w:val="afa"/>
    <w:next w:val="afa"/>
    <w:uiPriority w:val="39"/>
    <w:rsid w:val="00123989"/>
    <w:pPr>
      <w:ind w:leftChars="1400" w:left="2940"/>
    </w:pPr>
  </w:style>
  <w:style w:type="paragraph" w:customStyle="1" w:styleId="af8">
    <w:name w:val="图号"/>
    <w:basedOn w:val="afa"/>
    <w:rsid w:val="00123989"/>
    <w:pPr>
      <w:numPr>
        <w:numId w:val="1"/>
      </w:numPr>
      <w:tabs>
        <w:tab w:val="clear" w:pos="1270"/>
        <w:tab w:val="left" w:pos="360"/>
      </w:tabs>
      <w:spacing w:line="360" w:lineRule="auto"/>
      <w:ind w:left="0" w:firstLine="0"/>
      <w:jc w:val="center"/>
    </w:pPr>
  </w:style>
  <w:style w:type="paragraph" w:customStyle="1" w:styleId="a5">
    <w:name w:val="列项●（二级）"/>
    <w:rsid w:val="00123989"/>
    <w:pPr>
      <w:numPr>
        <w:ilvl w:val="1"/>
        <w:numId w:val="2"/>
      </w:numPr>
      <w:tabs>
        <w:tab w:val="clear" w:pos="760"/>
        <w:tab w:val="left" w:pos="840"/>
      </w:tabs>
      <w:spacing w:before="53" w:afterLines="5"/>
      <w:jc w:val="both"/>
    </w:pPr>
    <w:rPr>
      <w:rFonts w:ascii="宋体" w:eastAsia="宋体" w:hAnsi="Times New Roman" w:cs="Times New Roman"/>
      <w:kern w:val="0"/>
      <w:szCs w:val="20"/>
    </w:rPr>
  </w:style>
  <w:style w:type="paragraph" w:styleId="32">
    <w:name w:val="List Number 3"/>
    <w:basedOn w:val="afa"/>
    <w:rsid w:val="00123989"/>
    <w:pPr>
      <w:tabs>
        <w:tab w:val="left" w:pos="360"/>
        <w:tab w:val="left" w:pos="1361"/>
      </w:tabs>
      <w:spacing w:line="360" w:lineRule="auto"/>
      <w:ind w:left="1361" w:firstLineChars="200" w:hanging="454"/>
    </w:pPr>
  </w:style>
  <w:style w:type="paragraph" w:styleId="22">
    <w:name w:val="Body Text Indent 2"/>
    <w:basedOn w:val="afa"/>
    <w:link w:val="2Char1"/>
    <w:rsid w:val="00123989"/>
    <w:pPr>
      <w:spacing w:line="360" w:lineRule="auto"/>
      <w:ind w:firstLineChars="171" w:firstLine="359"/>
    </w:pPr>
    <w:rPr>
      <w:rFonts w:asciiTheme="minorHAnsi" w:eastAsiaTheme="minorEastAsia" w:hAnsiTheme="minorHAnsi" w:cstheme="minorBidi"/>
    </w:rPr>
  </w:style>
  <w:style w:type="character" w:customStyle="1" w:styleId="2Char10">
    <w:name w:val="正文文本缩进 2 Char1"/>
    <w:basedOn w:val="afc"/>
    <w:uiPriority w:val="99"/>
    <w:semiHidden/>
    <w:rsid w:val="00123989"/>
    <w:rPr>
      <w:rFonts w:ascii="Times New Roman" w:eastAsia="宋体" w:hAnsi="Times New Roman" w:cs="Times New Roman"/>
      <w:szCs w:val="24"/>
    </w:rPr>
  </w:style>
  <w:style w:type="paragraph" w:customStyle="1" w:styleId="af9">
    <w:name w:val="注："/>
    <w:next w:val="afff9"/>
    <w:rsid w:val="00123989"/>
    <w:pPr>
      <w:widowControl w:val="0"/>
      <w:numPr>
        <w:numId w:val="3"/>
      </w:numPr>
      <w:autoSpaceDE w:val="0"/>
      <w:autoSpaceDN w:val="0"/>
      <w:spacing w:before="53" w:afterLines="5"/>
      <w:jc w:val="both"/>
    </w:pPr>
    <w:rPr>
      <w:rFonts w:ascii="宋体" w:eastAsia="宋体" w:hAnsi="Times New Roman" w:cs="Times New Roman"/>
      <w:kern w:val="0"/>
      <w:sz w:val="18"/>
      <w:szCs w:val="18"/>
    </w:rPr>
  </w:style>
  <w:style w:type="paragraph" w:styleId="affe">
    <w:name w:val="Plain Text"/>
    <w:basedOn w:val="afa"/>
    <w:link w:val="Char9"/>
    <w:rsid w:val="00123989"/>
    <w:pPr>
      <w:adjustRightInd w:val="0"/>
      <w:spacing w:line="312" w:lineRule="atLeast"/>
      <w:textAlignment w:val="baseline"/>
    </w:pPr>
    <w:rPr>
      <w:rFonts w:ascii="宋体" w:eastAsiaTheme="minorEastAsia" w:hAnsi="Courier New" w:cstheme="minorBidi"/>
    </w:rPr>
  </w:style>
  <w:style w:type="character" w:customStyle="1" w:styleId="Char11">
    <w:name w:val="纯文本 Char1"/>
    <w:basedOn w:val="afc"/>
    <w:uiPriority w:val="99"/>
    <w:semiHidden/>
    <w:rsid w:val="00123989"/>
    <w:rPr>
      <w:rFonts w:ascii="宋体" w:eastAsia="宋体" w:hAnsi="Courier New" w:cs="Courier New"/>
      <w:szCs w:val="21"/>
    </w:rPr>
  </w:style>
  <w:style w:type="paragraph" w:customStyle="1" w:styleId="B2">
    <w:name w:val="B2"/>
    <w:basedOn w:val="26"/>
    <w:rsid w:val="00123989"/>
    <w:pPr>
      <w:widowControl/>
      <w:overflowPunct w:val="0"/>
      <w:autoSpaceDE w:val="0"/>
      <w:autoSpaceDN w:val="0"/>
      <w:adjustRightInd w:val="0"/>
      <w:spacing w:after="180"/>
      <w:ind w:leftChars="0" w:left="851" w:firstLineChars="0" w:hanging="284"/>
      <w:jc w:val="left"/>
      <w:textAlignment w:val="baseline"/>
    </w:pPr>
    <w:rPr>
      <w:kern w:val="0"/>
      <w:sz w:val="20"/>
      <w:szCs w:val="20"/>
      <w:lang w:val="en-GB"/>
    </w:rPr>
  </w:style>
  <w:style w:type="paragraph" w:styleId="41">
    <w:name w:val="index 4"/>
    <w:basedOn w:val="afa"/>
    <w:next w:val="afa"/>
    <w:rsid w:val="00123989"/>
    <w:pPr>
      <w:ind w:leftChars="600" w:left="600" w:firstLineChars="200" w:firstLine="200"/>
    </w:pPr>
    <w:rPr>
      <w:szCs w:val="20"/>
    </w:rPr>
  </w:style>
  <w:style w:type="paragraph" w:customStyle="1" w:styleId="QB6">
    <w:name w:val="QB标题6"/>
    <w:basedOn w:val="QB5"/>
    <w:link w:val="QB6Char"/>
    <w:qFormat/>
    <w:rsid w:val="00123989"/>
    <w:pPr>
      <w:numPr>
        <w:ilvl w:val="5"/>
      </w:numPr>
      <w:tabs>
        <w:tab w:val="left" w:pos="1134"/>
      </w:tabs>
    </w:pPr>
  </w:style>
  <w:style w:type="paragraph" w:styleId="afffd">
    <w:name w:val="table of authorities"/>
    <w:basedOn w:val="afa"/>
    <w:next w:val="afa"/>
    <w:rsid w:val="00123989"/>
    <w:pPr>
      <w:ind w:leftChars="200" w:left="420" w:firstLineChars="200" w:firstLine="200"/>
    </w:pPr>
    <w:rPr>
      <w:szCs w:val="20"/>
    </w:rPr>
  </w:style>
  <w:style w:type="paragraph" w:styleId="20">
    <w:name w:val="List Bullet 2"/>
    <w:basedOn w:val="afa"/>
    <w:rsid w:val="00123989"/>
    <w:pPr>
      <w:widowControl/>
      <w:numPr>
        <w:ilvl w:val="1"/>
        <w:numId w:val="5"/>
      </w:numPr>
      <w:tabs>
        <w:tab w:val="left" w:pos="873"/>
      </w:tabs>
      <w:spacing w:line="300" w:lineRule="auto"/>
      <w:ind w:firstLineChars="200" w:firstLine="200"/>
      <w:jc w:val="left"/>
    </w:pPr>
    <w:rPr>
      <w:kern w:val="0"/>
      <w:sz w:val="22"/>
    </w:rPr>
  </w:style>
  <w:style w:type="paragraph" w:customStyle="1" w:styleId="225">
    <w:name w:val="样式 首行缩进:  2.25 字符"/>
    <w:basedOn w:val="afa"/>
    <w:rsid w:val="00123989"/>
    <w:pPr>
      <w:spacing w:line="360" w:lineRule="auto"/>
      <w:ind w:firstLineChars="225" w:firstLine="225"/>
    </w:pPr>
    <w:rPr>
      <w:rFonts w:cs="宋体"/>
      <w:szCs w:val="20"/>
    </w:rPr>
  </w:style>
  <w:style w:type="paragraph" w:styleId="afffa">
    <w:name w:val="footer"/>
    <w:basedOn w:val="afa"/>
    <w:link w:val="Charf2"/>
    <w:rsid w:val="0012398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2">
    <w:name w:val="页脚 Char1"/>
    <w:basedOn w:val="afc"/>
    <w:uiPriority w:val="99"/>
    <w:semiHidden/>
    <w:rsid w:val="00123989"/>
    <w:rPr>
      <w:rFonts w:ascii="Times New Roman" w:eastAsia="宋体" w:hAnsi="Times New Roman" w:cs="Times New Roman"/>
      <w:sz w:val="18"/>
      <w:szCs w:val="18"/>
    </w:rPr>
  </w:style>
  <w:style w:type="paragraph" w:customStyle="1" w:styleId="afffe">
    <w:name w:val="实施日期"/>
    <w:basedOn w:val="affff"/>
    <w:rsid w:val="00123989"/>
    <w:pPr>
      <w:framePr w:wrap="around" w:vAnchor="page" w:hAnchor="text"/>
      <w:jc w:val="right"/>
    </w:pPr>
  </w:style>
  <w:style w:type="paragraph" w:styleId="33">
    <w:name w:val="toc 3"/>
    <w:basedOn w:val="afa"/>
    <w:next w:val="afa"/>
    <w:uiPriority w:val="39"/>
    <w:rsid w:val="00123989"/>
    <w:pPr>
      <w:tabs>
        <w:tab w:val="left" w:pos="1560"/>
        <w:tab w:val="right" w:leader="dot" w:pos="8296"/>
      </w:tabs>
      <w:ind w:leftChars="400" w:left="840"/>
    </w:pPr>
  </w:style>
  <w:style w:type="paragraph" w:styleId="affff0">
    <w:name w:val="toa heading"/>
    <w:basedOn w:val="afa"/>
    <w:next w:val="afa"/>
    <w:rsid w:val="00123989"/>
    <w:pPr>
      <w:spacing w:before="120"/>
      <w:ind w:firstLineChars="200" w:firstLine="200"/>
    </w:pPr>
    <w:rPr>
      <w:rFonts w:ascii="Arial" w:hAnsi="Arial" w:cs="Arial"/>
    </w:rPr>
  </w:style>
  <w:style w:type="paragraph" w:styleId="afff0">
    <w:name w:val="Body Text Indent"/>
    <w:basedOn w:val="afa"/>
    <w:link w:val="Charb"/>
    <w:rsid w:val="00123989"/>
    <w:pPr>
      <w:spacing w:after="120"/>
      <w:ind w:left="420" w:firstLineChars="200" w:firstLine="200"/>
    </w:pPr>
    <w:rPr>
      <w:rFonts w:asciiTheme="minorHAnsi" w:eastAsiaTheme="minorEastAsia" w:hAnsiTheme="minorHAnsi" w:cstheme="minorBidi"/>
      <w:szCs w:val="22"/>
    </w:rPr>
  </w:style>
  <w:style w:type="character" w:customStyle="1" w:styleId="Char13">
    <w:name w:val="正文文本缩进 Char1"/>
    <w:basedOn w:val="afc"/>
    <w:uiPriority w:val="99"/>
    <w:semiHidden/>
    <w:rsid w:val="00123989"/>
    <w:rPr>
      <w:rFonts w:ascii="Times New Roman" w:eastAsia="宋体" w:hAnsi="Times New Roman" w:cs="Times New Roman"/>
      <w:szCs w:val="24"/>
    </w:rPr>
  </w:style>
  <w:style w:type="paragraph" w:customStyle="1" w:styleId="affff1">
    <w:name w:val="表格标题"/>
    <w:basedOn w:val="afa"/>
    <w:rsid w:val="00123989"/>
    <w:pPr>
      <w:ind w:firstLineChars="200" w:firstLine="200"/>
      <w:jc w:val="right"/>
    </w:pPr>
    <w:rPr>
      <w:rFonts w:cs="宋体"/>
      <w:b/>
      <w:bCs/>
      <w:szCs w:val="20"/>
    </w:rPr>
  </w:style>
  <w:style w:type="paragraph" w:styleId="afff1">
    <w:name w:val="annotation text"/>
    <w:basedOn w:val="afa"/>
    <w:link w:val="Charc"/>
    <w:uiPriority w:val="99"/>
    <w:rsid w:val="00123989"/>
    <w:pPr>
      <w:jc w:val="left"/>
    </w:pPr>
    <w:rPr>
      <w:rFonts w:asciiTheme="minorHAnsi" w:eastAsiaTheme="minorEastAsia" w:hAnsiTheme="minorHAnsi" w:cstheme="minorBidi"/>
    </w:rPr>
  </w:style>
  <w:style w:type="character" w:customStyle="1" w:styleId="Char20">
    <w:name w:val="批注文字 Char2"/>
    <w:basedOn w:val="afc"/>
    <w:uiPriority w:val="99"/>
    <w:semiHidden/>
    <w:rsid w:val="00123989"/>
    <w:rPr>
      <w:rFonts w:ascii="Times New Roman" w:eastAsia="宋体" w:hAnsi="Times New Roman" w:cs="Times New Roman"/>
      <w:szCs w:val="24"/>
    </w:rPr>
  </w:style>
  <w:style w:type="paragraph" w:customStyle="1" w:styleId="Char1CharChar">
    <w:name w:val="Char1 Char Char"/>
    <w:basedOn w:val="afa"/>
    <w:rsid w:val="00123989"/>
    <w:pPr>
      <w:keepNext/>
      <w:keepLines/>
      <w:pageBreakBefore/>
      <w:tabs>
        <w:tab w:val="left" w:pos="1380"/>
      </w:tabs>
      <w:ind w:left="1380" w:firstLineChars="200" w:hanging="420"/>
    </w:pPr>
    <w:rPr>
      <w:rFonts w:ascii="Tahoma" w:hAnsi="Tahoma"/>
      <w:szCs w:val="20"/>
    </w:rPr>
  </w:style>
  <w:style w:type="paragraph" w:styleId="26">
    <w:name w:val="List 2"/>
    <w:basedOn w:val="afa"/>
    <w:rsid w:val="00123989"/>
    <w:pPr>
      <w:ind w:leftChars="200" w:left="100" w:hangingChars="200" w:hanging="200"/>
    </w:pPr>
  </w:style>
  <w:style w:type="paragraph" w:styleId="afffc">
    <w:name w:val="Balloon Text"/>
    <w:basedOn w:val="afa"/>
    <w:link w:val="Charf5"/>
    <w:uiPriority w:val="99"/>
    <w:rsid w:val="00123989"/>
    <w:rPr>
      <w:rFonts w:asciiTheme="minorHAnsi" w:eastAsiaTheme="minorEastAsia" w:hAnsiTheme="minorHAnsi" w:cstheme="minorBidi"/>
      <w:sz w:val="18"/>
      <w:szCs w:val="18"/>
    </w:rPr>
  </w:style>
  <w:style w:type="character" w:customStyle="1" w:styleId="Char14">
    <w:name w:val="批注框文本 Char1"/>
    <w:basedOn w:val="afc"/>
    <w:uiPriority w:val="99"/>
    <w:semiHidden/>
    <w:rsid w:val="00123989"/>
    <w:rPr>
      <w:rFonts w:ascii="Times New Roman" w:eastAsia="宋体" w:hAnsi="Times New Roman" w:cs="Times New Roman"/>
      <w:sz w:val="18"/>
      <w:szCs w:val="18"/>
    </w:rPr>
  </w:style>
  <w:style w:type="paragraph" w:customStyle="1" w:styleId="TAL">
    <w:name w:val="TAL"/>
    <w:basedOn w:val="afa"/>
    <w:rsid w:val="00123989"/>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50">
    <w:name w:val="index 5"/>
    <w:basedOn w:val="afa"/>
    <w:next w:val="afa"/>
    <w:rsid w:val="00123989"/>
    <w:pPr>
      <w:ind w:leftChars="800" w:left="800" w:firstLineChars="200" w:firstLine="200"/>
    </w:pPr>
    <w:rPr>
      <w:szCs w:val="20"/>
    </w:rPr>
  </w:style>
  <w:style w:type="paragraph" w:customStyle="1" w:styleId="1202">
    <w:name w:val="样式 表格标题1 + 首行缩进:  2.02 字符"/>
    <w:basedOn w:val="15"/>
    <w:rsid w:val="00123989"/>
    <w:pPr>
      <w:ind w:firstLineChars="0" w:firstLine="0"/>
    </w:pPr>
    <w:rPr>
      <w:rFonts w:cs="宋体"/>
      <w:szCs w:val="20"/>
    </w:rPr>
  </w:style>
  <w:style w:type="paragraph" w:styleId="affff2">
    <w:name w:val="Body Text"/>
    <w:basedOn w:val="afa"/>
    <w:link w:val="Char15"/>
    <w:unhideWhenUsed/>
    <w:rsid w:val="00123989"/>
    <w:pPr>
      <w:spacing w:after="120"/>
    </w:pPr>
  </w:style>
  <w:style w:type="character" w:customStyle="1" w:styleId="Char15">
    <w:name w:val="正文文本 Char1"/>
    <w:basedOn w:val="afc"/>
    <w:link w:val="affff2"/>
    <w:uiPriority w:val="99"/>
    <w:semiHidden/>
    <w:rsid w:val="00123989"/>
    <w:rPr>
      <w:rFonts w:ascii="Times New Roman" w:eastAsia="宋体" w:hAnsi="Times New Roman" w:cs="Times New Roman"/>
      <w:szCs w:val="24"/>
    </w:rPr>
  </w:style>
  <w:style w:type="paragraph" w:styleId="aff7">
    <w:name w:val="Body Text First Indent"/>
    <w:basedOn w:val="affff2"/>
    <w:link w:val="Char"/>
    <w:rsid w:val="00123989"/>
    <w:pPr>
      <w:ind w:firstLineChars="100" w:firstLine="420"/>
    </w:pPr>
    <w:rPr>
      <w:rFonts w:asciiTheme="minorHAnsi" w:eastAsiaTheme="minorEastAsia" w:hAnsiTheme="minorHAnsi" w:cstheme="minorBidi"/>
    </w:rPr>
  </w:style>
  <w:style w:type="character" w:customStyle="1" w:styleId="Char16">
    <w:name w:val="正文首行缩进 Char1"/>
    <w:basedOn w:val="Char15"/>
    <w:uiPriority w:val="99"/>
    <w:semiHidden/>
    <w:rsid w:val="00123989"/>
    <w:rPr>
      <w:rFonts w:ascii="Times New Roman" w:eastAsia="宋体" w:hAnsi="Times New Roman" w:cs="Times New Roman"/>
      <w:szCs w:val="24"/>
    </w:rPr>
  </w:style>
  <w:style w:type="paragraph" w:customStyle="1" w:styleId="QB5">
    <w:name w:val="QB标题5"/>
    <w:basedOn w:val="QB4"/>
    <w:link w:val="QB5Char"/>
    <w:qFormat/>
    <w:rsid w:val="00123989"/>
    <w:pPr>
      <w:numPr>
        <w:ilvl w:val="4"/>
      </w:numPr>
      <w:outlineLvl w:val="4"/>
    </w:pPr>
  </w:style>
  <w:style w:type="paragraph" w:styleId="afff4">
    <w:name w:val="Note Heading"/>
    <w:basedOn w:val="afa"/>
    <w:next w:val="afa"/>
    <w:link w:val="Chare"/>
    <w:rsid w:val="00123989"/>
    <w:pPr>
      <w:jc w:val="center"/>
    </w:pPr>
    <w:rPr>
      <w:rFonts w:asciiTheme="minorHAnsi" w:hAnsiTheme="minorHAnsi" w:cstheme="minorBidi"/>
    </w:rPr>
  </w:style>
  <w:style w:type="character" w:customStyle="1" w:styleId="Char17">
    <w:name w:val="注释标题 Char1"/>
    <w:basedOn w:val="afc"/>
    <w:uiPriority w:val="99"/>
    <w:semiHidden/>
    <w:rsid w:val="00123989"/>
    <w:rPr>
      <w:rFonts w:ascii="Times New Roman" w:eastAsia="宋体" w:hAnsi="Times New Roman" w:cs="Times New Roman"/>
      <w:szCs w:val="24"/>
    </w:rPr>
  </w:style>
  <w:style w:type="paragraph" w:customStyle="1" w:styleId="15">
    <w:name w:val="表格标题1"/>
    <w:basedOn w:val="afa"/>
    <w:link w:val="1Char5"/>
    <w:qFormat/>
    <w:rsid w:val="00123989"/>
    <w:pPr>
      <w:ind w:firstLineChars="200" w:firstLine="420"/>
      <w:jc w:val="center"/>
    </w:pPr>
    <w:rPr>
      <w:rFonts w:ascii="黑体" w:eastAsia="黑体" w:hAnsi="Tahoma" w:cstheme="minorBidi"/>
      <w:szCs w:val="21"/>
    </w:rPr>
  </w:style>
  <w:style w:type="paragraph" w:styleId="27">
    <w:name w:val="List Number 2"/>
    <w:basedOn w:val="afa"/>
    <w:rsid w:val="00123989"/>
    <w:pPr>
      <w:tabs>
        <w:tab w:val="left" w:pos="907"/>
      </w:tabs>
      <w:spacing w:line="360" w:lineRule="auto"/>
      <w:ind w:left="907" w:firstLineChars="200" w:hanging="453"/>
    </w:pPr>
  </w:style>
  <w:style w:type="paragraph" w:customStyle="1" w:styleId="17">
    <w:name w:val="样式 我的表格1 +"/>
    <w:basedOn w:val="14"/>
    <w:rsid w:val="00123989"/>
    <w:rPr>
      <w:kern w:val="0"/>
    </w:rPr>
  </w:style>
  <w:style w:type="paragraph" w:styleId="34">
    <w:name w:val="index 3"/>
    <w:basedOn w:val="afa"/>
    <w:next w:val="afa"/>
    <w:rsid w:val="00123989"/>
    <w:pPr>
      <w:ind w:leftChars="400" w:left="400" w:firstLineChars="200" w:firstLine="200"/>
    </w:pPr>
    <w:rPr>
      <w:szCs w:val="20"/>
    </w:rPr>
  </w:style>
  <w:style w:type="paragraph" w:customStyle="1" w:styleId="affff3">
    <w:name w:val="封面英文名称"/>
    <w:basedOn w:val="affff2"/>
    <w:rsid w:val="00123989"/>
    <w:pPr>
      <w:jc w:val="center"/>
    </w:pPr>
    <w:rPr>
      <w:rFonts w:ascii="黑体"/>
      <w:b/>
      <w:spacing w:val="60"/>
      <w:sz w:val="28"/>
    </w:rPr>
  </w:style>
  <w:style w:type="paragraph" w:styleId="51">
    <w:name w:val="toc 5"/>
    <w:basedOn w:val="afa"/>
    <w:next w:val="afa"/>
    <w:uiPriority w:val="39"/>
    <w:rsid w:val="00123989"/>
    <w:pPr>
      <w:ind w:leftChars="800" w:left="1680"/>
    </w:pPr>
  </w:style>
  <w:style w:type="paragraph" w:styleId="afffb">
    <w:name w:val="macro"/>
    <w:link w:val="Charf3"/>
    <w:rsid w:val="0012398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Char18">
    <w:name w:val="宏文本 Char1"/>
    <w:basedOn w:val="afc"/>
    <w:uiPriority w:val="99"/>
    <w:semiHidden/>
    <w:rsid w:val="00123989"/>
    <w:rPr>
      <w:rFonts w:ascii="Courier New" w:eastAsia="宋体" w:hAnsi="Courier New" w:cs="Courier New"/>
      <w:sz w:val="24"/>
      <w:szCs w:val="24"/>
    </w:rPr>
  </w:style>
  <w:style w:type="paragraph" w:customStyle="1" w:styleId="af5">
    <w:name w:val="附录三级条标题"/>
    <w:basedOn w:val="af4"/>
    <w:next w:val="afff9"/>
    <w:rsid w:val="00123989"/>
    <w:pPr>
      <w:numPr>
        <w:ilvl w:val="4"/>
      </w:numPr>
      <w:tabs>
        <w:tab w:val="left" w:pos="360"/>
      </w:tabs>
      <w:outlineLvl w:val="4"/>
    </w:pPr>
  </w:style>
  <w:style w:type="paragraph" w:styleId="70">
    <w:name w:val="toc 7"/>
    <w:basedOn w:val="afa"/>
    <w:next w:val="afa"/>
    <w:uiPriority w:val="39"/>
    <w:rsid w:val="00123989"/>
    <w:pPr>
      <w:ind w:leftChars="1200" w:left="2520"/>
    </w:pPr>
  </w:style>
  <w:style w:type="paragraph" w:styleId="afff3">
    <w:name w:val="Document Map"/>
    <w:basedOn w:val="afa"/>
    <w:link w:val="Chard"/>
    <w:uiPriority w:val="99"/>
    <w:rsid w:val="00123989"/>
    <w:pPr>
      <w:shd w:val="clear" w:color="auto" w:fill="000080"/>
    </w:pPr>
    <w:rPr>
      <w:rFonts w:asciiTheme="minorHAnsi" w:eastAsiaTheme="minorEastAsia" w:hAnsiTheme="minorHAnsi" w:cstheme="minorBidi"/>
    </w:rPr>
  </w:style>
  <w:style w:type="character" w:customStyle="1" w:styleId="Char19">
    <w:name w:val="文档结构图 Char1"/>
    <w:basedOn w:val="afc"/>
    <w:uiPriority w:val="99"/>
    <w:semiHidden/>
    <w:rsid w:val="00123989"/>
    <w:rPr>
      <w:rFonts w:ascii="Microsoft YaHei UI" w:eastAsia="Microsoft YaHei UI" w:hAnsi="Times New Roman" w:cs="Times New Roman"/>
      <w:sz w:val="18"/>
      <w:szCs w:val="18"/>
    </w:rPr>
  </w:style>
  <w:style w:type="paragraph" w:customStyle="1" w:styleId="QB2">
    <w:name w:val="QB标题2"/>
    <w:basedOn w:val="21"/>
    <w:link w:val="QB2Char"/>
    <w:qFormat/>
    <w:rsid w:val="00123989"/>
    <w:pPr>
      <w:numPr>
        <w:ilvl w:val="1"/>
        <w:numId w:val="4"/>
      </w:numPr>
      <w:spacing w:before="0" w:after="0" w:line="300" w:lineRule="auto"/>
    </w:pPr>
    <w:rPr>
      <w:rFonts w:cstheme="minorBidi"/>
      <w:b w:val="0"/>
      <w:sz w:val="21"/>
      <w:szCs w:val="21"/>
    </w:rPr>
  </w:style>
  <w:style w:type="paragraph" w:styleId="afff">
    <w:name w:val="annotation subject"/>
    <w:basedOn w:val="afff1"/>
    <w:next w:val="afff1"/>
    <w:link w:val="Chara"/>
    <w:uiPriority w:val="99"/>
    <w:rsid w:val="00123989"/>
    <w:rPr>
      <w:b/>
      <w:bCs/>
    </w:rPr>
  </w:style>
  <w:style w:type="character" w:customStyle="1" w:styleId="Char1a">
    <w:name w:val="批注主题 Char1"/>
    <w:basedOn w:val="Char20"/>
    <w:uiPriority w:val="99"/>
    <w:semiHidden/>
    <w:rsid w:val="00123989"/>
    <w:rPr>
      <w:rFonts w:ascii="Times New Roman" w:eastAsia="宋体" w:hAnsi="Times New Roman" w:cs="Times New Roman"/>
      <w:b/>
      <w:bCs/>
      <w:szCs w:val="24"/>
    </w:rPr>
  </w:style>
  <w:style w:type="paragraph" w:customStyle="1" w:styleId="085674">
    <w:name w:val="样式 注释 + 左侧:  0.85 字符 悬挂缩进: 6.74 字符"/>
    <w:basedOn w:val="affff4"/>
    <w:rsid w:val="00123989"/>
    <w:pPr>
      <w:tabs>
        <w:tab w:val="clear" w:pos="1800"/>
      </w:tabs>
      <w:ind w:leftChars="405" w:left="850" w:firstLineChars="200" w:firstLine="360"/>
    </w:pPr>
    <w:rPr>
      <w:rFonts w:cs="宋体"/>
      <w:sz w:val="18"/>
      <w:szCs w:val="20"/>
    </w:rPr>
  </w:style>
  <w:style w:type="paragraph" w:customStyle="1" w:styleId="CharCharCharCharCharCharCharCharCharCharCharCharChar">
    <w:name w:val="Char Char Char Char Char Char Char Char Char Char Char Char Char"/>
    <w:basedOn w:val="afa"/>
    <w:next w:val="afa"/>
    <w:rsid w:val="00123989"/>
    <w:pPr>
      <w:keepNext/>
      <w:tabs>
        <w:tab w:val="left" w:pos="5"/>
      </w:tabs>
      <w:autoSpaceDE w:val="0"/>
      <w:autoSpaceDN w:val="0"/>
      <w:adjustRightInd w:val="0"/>
      <w:ind w:left="5" w:hanging="425"/>
      <w:jc w:val="left"/>
    </w:pPr>
    <w:rPr>
      <w:rFonts w:eastAsia="黑体"/>
      <w:szCs w:val="20"/>
    </w:rPr>
  </w:style>
  <w:style w:type="paragraph" w:styleId="affa">
    <w:name w:val="endnote text"/>
    <w:basedOn w:val="afa"/>
    <w:link w:val="Char2"/>
    <w:rsid w:val="00123989"/>
    <w:pPr>
      <w:snapToGrid w:val="0"/>
      <w:ind w:firstLineChars="200" w:firstLine="200"/>
      <w:jc w:val="left"/>
    </w:pPr>
    <w:rPr>
      <w:rFonts w:asciiTheme="minorHAnsi" w:eastAsiaTheme="minorEastAsia" w:hAnsiTheme="minorHAnsi" w:cstheme="minorBidi"/>
      <w:szCs w:val="22"/>
    </w:rPr>
  </w:style>
  <w:style w:type="character" w:customStyle="1" w:styleId="Char1b">
    <w:name w:val="尾注文本 Char1"/>
    <w:basedOn w:val="afc"/>
    <w:uiPriority w:val="99"/>
    <w:semiHidden/>
    <w:rsid w:val="00123989"/>
    <w:rPr>
      <w:rFonts w:ascii="Times New Roman" w:eastAsia="宋体" w:hAnsi="Times New Roman" w:cs="Times New Roman"/>
      <w:szCs w:val="24"/>
    </w:rPr>
  </w:style>
  <w:style w:type="paragraph" w:styleId="60">
    <w:name w:val="index 6"/>
    <w:basedOn w:val="afa"/>
    <w:next w:val="afa"/>
    <w:rsid w:val="00123989"/>
    <w:pPr>
      <w:ind w:leftChars="1000" w:left="1000" w:firstLineChars="200" w:firstLine="200"/>
    </w:pPr>
    <w:rPr>
      <w:szCs w:val="20"/>
    </w:rPr>
  </w:style>
  <w:style w:type="paragraph" w:customStyle="1" w:styleId="tabb">
    <w:name w:val="tab_b"/>
    <w:basedOn w:val="cont"/>
    <w:rsid w:val="00123989"/>
    <w:pPr>
      <w:spacing w:beforeLines="10" w:afterLines="10"/>
      <w:ind w:leftChars="0" w:left="0"/>
    </w:pPr>
    <w:rPr>
      <w:sz w:val="18"/>
    </w:rPr>
  </w:style>
  <w:style w:type="paragraph" w:styleId="affff5">
    <w:name w:val="caption"/>
    <w:basedOn w:val="afa"/>
    <w:next w:val="afa"/>
    <w:qFormat/>
    <w:rsid w:val="00123989"/>
    <w:rPr>
      <w:rFonts w:ascii="Arial" w:eastAsia="黑体" w:hAnsi="Arial" w:cs="Arial"/>
      <w:sz w:val="20"/>
      <w:szCs w:val="20"/>
    </w:rPr>
  </w:style>
  <w:style w:type="paragraph" w:customStyle="1" w:styleId="CharChar1CharCharCharCharCharChar">
    <w:name w:val="Char Char1 Char Char Char Char Char Char"/>
    <w:basedOn w:val="afa"/>
    <w:rsid w:val="00123989"/>
    <w:pPr>
      <w:keepNext/>
      <w:tabs>
        <w:tab w:val="left" w:pos="2940"/>
      </w:tabs>
      <w:autoSpaceDE w:val="0"/>
      <w:autoSpaceDN w:val="0"/>
      <w:adjustRightInd w:val="0"/>
      <w:ind w:hanging="420"/>
      <w:jc w:val="left"/>
    </w:pPr>
    <w:rPr>
      <w:sz w:val="20"/>
      <w:szCs w:val="20"/>
    </w:rPr>
  </w:style>
  <w:style w:type="paragraph" w:styleId="81">
    <w:name w:val="index 8"/>
    <w:basedOn w:val="afa"/>
    <w:next w:val="afa"/>
    <w:rsid w:val="00123989"/>
    <w:pPr>
      <w:ind w:leftChars="1400" w:left="1400" w:firstLineChars="200" w:firstLine="200"/>
    </w:pPr>
    <w:rPr>
      <w:szCs w:val="20"/>
    </w:rPr>
  </w:style>
  <w:style w:type="paragraph" w:styleId="afb">
    <w:name w:val="Normal Indent"/>
    <w:aliases w:val="正文-段前3磅,表正文,正文非缩进,正文不缩进,首行缩进,正文（首行缩进两字）＋行距：1.5倍行距,正文缩进 Char,正文缩进 Char Char Char Char Char,正文缩进 Char Char Char,特点,段1,正文缩进（首行缩进两字）,四号,ALT+Z,Alt+X,mr正文缩进,正文对齐,正文缩进William,缩进,正文（首行缩进两字） Char Char Char Char,正文（首行缩进两字） Char Char,特点 Char,水上软件,bt"/>
    <w:basedOn w:val="afa"/>
    <w:rsid w:val="00123989"/>
    <w:pPr>
      <w:autoSpaceDE w:val="0"/>
      <w:autoSpaceDN w:val="0"/>
      <w:adjustRightInd w:val="0"/>
      <w:spacing w:line="318" w:lineRule="atLeast"/>
      <w:ind w:left="425"/>
      <w:jc w:val="left"/>
    </w:pPr>
    <w:rPr>
      <w:rFonts w:ascii="宋体"/>
      <w:kern w:val="0"/>
      <w:sz w:val="20"/>
      <w:szCs w:val="20"/>
    </w:rPr>
  </w:style>
  <w:style w:type="paragraph" w:styleId="90">
    <w:name w:val="index 9"/>
    <w:basedOn w:val="afa"/>
    <w:next w:val="afa"/>
    <w:rsid w:val="00123989"/>
    <w:pPr>
      <w:ind w:leftChars="1600" w:left="1600" w:firstLineChars="200" w:firstLine="200"/>
    </w:pPr>
    <w:rPr>
      <w:szCs w:val="20"/>
    </w:rPr>
  </w:style>
  <w:style w:type="paragraph" w:styleId="24">
    <w:name w:val="Body Text First Indent 2"/>
    <w:basedOn w:val="afff0"/>
    <w:link w:val="2Char3"/>
    <w:rsid w:val="00123989"/>
    <w:pPr>
      <w:spacing w:after="0"/>
      <w:ind w:left="709" w:firstLineChars="0" w:firstLine="0"/>
      <w:jc w:val="left"/>
    </w:pPr>
  </w:style>
  <w:style w:type="character" w:customStyle="1" w:styleId="2Char11">
    <w:name w:val="正文首行缩进 2 Char1"/>
    <w:basedOn w:val="Char13"/>
    <w:uiPriority w:val="99"/>
    <w:semiHidden/>
    <w:rsid w:val="00123989"/>
    <w:rPr>
      <w:rFonts w:ascii="Times New Roman" w:eastAsia="宋体" w:hAnsi="Times New Roman" w:cs="Times New Roman"/>
      <w:szCs w:val="24"/>
    </w:rPr>
  </w:style>
  <w:style w:type="paragraph" w:styleId="91">
    <w:name w:val="toc 9"/>
    <w:basedOn w:val="afa"/>
    <w:next w:val="afa"/>
    <w:uiPriority w:val="39"/>
    <w:rsid w:val="00123989"/>
    <w:pPr>
      <w:ind w:leftChars="1600" w:left="3360"/>
    </w:pPr>
  </w:style>
  <w:style w:type="paragraph" w:styleId="affd">
    <w:name w:val="header"/>
    <w:basedOn w:val="afa"/>
    <w:link w:val="Char7"/>
    <w:uiPriority w:val="99"/>
    <w:rsid w:val="0012398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c">
    <w:name w:val="页眉 Char1"/>
    <w:basedOn w:val="afc"/>
    <w:uiPriority w:val="99"/>
    <w:semiHidden/>
    <w:rsid w:val="00123989"/>
    <w:rPr>
      <w:rFonts w:ascii="Times New Roman" w:eastAsia="宋体" w:hAnsi="Times New Roman" w:cs="Times New Roman"/>
      <w:sz w:val="18"/>
      <w:szCs w:val="18"/>
    </w:rPr>
  </w:style>
  <w:style w:type="paragraph" w:styleId="affff6">
    <w:name w:val="Normal (Web)"/>
    <w:basedOn w:val="afa"/>
    <w:rsid w:val="00123989"/>
    <w:pPr>
      <w:widowControl/>
      <w:spacing w:before="100" w:beforeAutospacing="1" w:after="100" w:afterAutospacing="1"/>
      <w:jc w:val="left"/>
    </w:pPr>
    <w:rPr>
      <w:rFonts w:ascii="宋体" w:hAnsi="宋体" w:cs="宋体"/>
      <w:kern w:val="0"/>
      <w:sz w:val="24"/>
    </w:rPr>
  </w:style>
  <w:style w:type="paragraph" w:styleId="18">
    <w:name w:val="index 1"/>
    <w:basedOn w:val="afa"/>
    <w:next w:val="afa"/>
    <w:rsid w:val="00123989"/>
    <w:pPr>
      <w:ind w:firstLineChars="200" w:firstLine="200"/>
    </w:pPr>
    <w:rPr>
      <w:szCs w:val="20"/>
    </w:rPr>
  </w:style>
  <w:style w:type="paragraph" w:styleId="19">
    <w:name w:val="toc 1"/>
    <w:basedOn w:val="afa"/>
    <w:next w:val="afa"/>
    <w:uiPriority w:val="39"/>
    <w:rsid w:val="00123989"/>
  </w:style>
  <w:style w:type="paragraph" w:styleId="42">
    <w:name w:val="toc 4"/>
    <w:basedOn w:val="afa"/>
    <w:next w:val="afa"/>
    <w:uiPriority w:val="39"/>
    <w:rsid w:val="00123989"/>
    <w:pPr>
      <w:tabs>
        <w:tab w:val="left" w:pos="2127"/>
        <w:tab w:val="right" w:leader="dot" w:pos="8296"/>
      </w:tabs>
      <w:ind w:leftChars="600" w:left="1260"/>
    </w:pPr>
  </w:style>
  <w:style w:type="paragraph" w:styleId="aff8">
    <w:name w:val="Title"/>
    <w:basedOn w:val="afa"/>
    <w:link w:val="Char0"/>
    <w:qFormat/>
    <w:rsid w:val="00123989"/>
    <w:pPr>
      <w:tabs>
        <w:tab w:val="left" w:pos="1320"/>
      </w:tabs>
      <w:spacing w:before="240" w:after="60"/>
      <w:ind w:firstLineChars="200" w:firstLine="200"/>
      <w:jc w:val="center"/>
      <w:outlineLvl w:val="0"/>
    </w:pPr>
    <w:rPr>
      <w:rFonts w:ascii="Arial" w:eastAsiaTheme="minorEastAsia" w:hAnsi="Arial" w:cs="Arial"/>
      <w:b/>
      <w:bCs/>
      <w:sz w:val="32"/>
      <w:szCs w:val="32"/>
    </w:rPr>
  </w:style>
  <w:style w:type="character" w:customStyle="1" w:styleId="Char1d">
    <w:name w:val="标题 Char1"/>
    <w:basedOn w:val="afc"/>
    <w:uiPriority w:val="10"/>
    <w:rsid w:val="00123989"/>
    <w:rPr>
      <w:rFonts w:asciiTheme="majorHAnsi" w:eastAsia="宋体" w:hAnsiTheme="majorHAnsi" w:cstheme="majorBidi"/>
      <w:b/>
      <w:bCs/>
      <w:sz w:val="32"/>
      <w:szCs w:val="32"/>
    </w:rPr>
  </w:style>
  <w:style w:type="paragraph" w:styleId="71">
    <w:name w:val="index 7"/>
    <w:basedOn w:val="afa"/>
    <w:next w:val="afa"/>
    <w:rsid w:val="00123989"/>
    <w:pPr>
      <w:ind w:leftChars="1200" w:left="1200" w:firstLineChars="200" w:firstLine="200"/>
    </w:pPr>
    <w:rPr>
      <w:szCs w:val="20"/>
    </w:rPr>
  </w:style>
  <w:style w:type="paragraph" w:styleId="affc">
    <w:name w:val="footnote text"/>
    <w:basedOn w:val="afa"/>
    <w:link w:val="Char6"/>
    <w:rsid w:val="00123989"/>
    <w:pPr>
      <w:snapToGrid w:val="0"/>
      <w:ind w:firstLineChars="200" w:firstLine="200"/>
      <w:jc w:val="left"/>
    </w:pPr>
    <w:rPr>
      <w:rFonts w:asciiTheme="minorHAnsi" w:eastAsiaTheme="minorEastAsia" w:hAnsiTheme="minorHAnsi" w:cstheme="minorBidi"/>
      <w:sz w:val="18"/>
      <w:szCs w:val="18"/>
    </w:rPr>
  </w:style>
  <w:style w:type="character" w:customStyle="1" w:styleId="Char1e">
    <w:name w:val="脚注文本 Char1"/>
    <w:basedOn w:val="afc"/>
    <w:uiPriority w:val="99"/>
    <w:semiHidden/>
    <w:rsid w:val="00123989"/>
    <w:rPr>
      <w:rFonts w:ascii="Times New Roman" w:eastAsia="宋体" w:hAnsi="Times New Roman" w:cs="Times New Roman"/>
      <w:sz w:val="18"/>
      <w:szCs w:val="18"/>
    </w:rPr>
  </w:style>
  <w:style w:type="paragraph" w:styleId="affff7">
    <w:name w:val="index heading"/>
    <w:basedOn w:val="afa"/>
    <w:next w:val="18"/>
    <w:rsid w:val="00123989"/>
    <w:pPr>
      <w:ind w:firstLineChars="200" w:firstLine="200"/>
    </w:pPr>
    <w:rPr>
      <w:rFonts w:ascii="Arial" w:hAnsi="Arial" w:cs="Arial"/>
      <w:b/>
      <w:bCs/>
      <w:szCs w:val="20"/>
    </w:rPr>
  </w:style>
  <w:style w:type="paragraph" w:styleId="28">
    <w:name w:val="index 2"/>
    <w:basedOn w:val="afa"/>
    <w:next w:val="afa"/>
    <w:rsid w:val="00123989"/>
    <w:pPr>
      <w:ind w:leftChars="200" w:left="200" w:firstLineChars="200" w:firstLine="200"/>
    </w:pPr>
    <w:rPr>
      <w:szCs w:val="20"/>
    </w:rPr>
  </w:style>
  <w:style w:type="paragraph" w:styleId="61">
    <w:name w:val="toc 6"/>
    <w:basedOn w:val="afa"/>
    <w:next w:val="afa"/>
    <w:uiPriority w:val="39"/>
    <w:rsid w:val="00123989"/>
    <w:pPr>
      <w:ind w:leftChars="1000" w:left="2100"/>
    </w:pPr>
  </w:style>
  <w:style w:type="paragraph" w:styleId="30">
    <w:name w:val="Body Text Indent 3"/>
    <w:basedOn w:val="afa"/>
    <w:link w:val="3Char0"/>
    <w:rsid w:val="00123989"/>
    <w:pPr>
      <w:ind w:firstLineChars="200" w:firstLine="420"/>
    </w:pPr>
    <w:rPr>
      <w:rFonts w:asciiTheme="minorHAnsi" w:eastAsiaTheme="minorEastAsia" w:hAnsiTheme="minorHAnsi" w:cstheme="minorBidi"/>
    </w:rPr>
  </w:style>
  <w:style w:type="character" w:customStyle="1" w:styleId="3Char10">
    <w:name w:val="正文文本缩进 3 Char1"/>
    <w:basedOn w:val="afc"/>
    <w:uiPriority w:val="99"/>
    <w:semiHidden/>
    <w:rsid w:val="00123989"/>
    <w:rPr>
      <w:rFonts w:ascii="Times New Roman" w:eastAsia="宋体" w:hAnsi="Times New Roman" w:cs="Times New Roman"/>
      <w:sz w:val="16"/>
      <w:szCs w:val="16"/>
    </w:rPr>
  </w:style>
  <w:style w:type="paragraph" w:styleId="29">
    <w:name w:val="Body Text 2"/>
    <w:basedOn w:val="afa"/>
    <w:link w:val="2Char5"/>
    <w:rsid w:val="00123989"/>
    <w:pPr>
      <w:spacing w:after="120" w:line="480" w:lineRule="auto"/>
    </w:pPr>
  </w:style>
  <w:style w:type="character" w:customStyle="1" w:styleId="2Char5">
    <w:name w:val="正文文本 2 Char"/>
    <w:basedOn w:val="afc"/>
    <w:link w:val="29"/>
    <w:rsid w:val="00123989"/>
    <w:rPr>
      <w:rFonts w:ascii="Times New Roman" w:eastAsia="宋体" w:hAnsi="Times New Roman" w:cs="Times New Roman"/>
      <w:szCs w:val="24"/>
    </w:rPr>
  </w:style>
  <w:style w:type="paragraph" w:styleId="affff8">
    <w:name w:val="table of figures"/>
    <w:basedOn w:val="afa"/>
    <w:next w:val="afa"/>
    <w:rsid w:val="00123989"/>
    <w:pPr>
      <w:ind w:left="840" w:firstLineChars="200" w:hanging="420"/>
      <w:jc w:val="center"/>
    </w:pPr>
    <w:rPr>
      <w:b/>
      <w:i/>
      <w:szCs w:val="20"/>
    </w:rPr>
  </w:style>
  <w:style w:type="paragraph" w:styleId="2a">
    <w:name w:val="toc 2"/>
    <w:basedOn w:val="afa"/>
    <w:next w:val="afa"/>
    <w:uiPriority w:val="39"/>
    <w:rsid w:val="00123989"/>
    <w:pPr>
      <w:tabs>
        <w:tab w:val="left" w:pos="993"/>
        <w:tab w:val="right" w:leader="dot" w:pos="8296"/>
      </w:tabs>
      <w:ind w:leftChars="200" w:left="420"/>
    </w:pPr>
  </w:style>
  <w:style w:type="paragraph" w:customStyle="1" w:styleId="TableHeading">
    <w:name w:val="Table Heading"/>
    <w:basedOn w:val="afa"/>
    <w:rsid w:val="00123989"/>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affff">
    <w:name w:val="发布日期"/>
    <w:rsid w:val="00123989"/>
    <w:pPr>
      <w:framePr w:w="3997" w:h="471" w:hRule="exact" w:vSpace="181" w:wrap="around" w:hAnchor="page" w:x="7089" w:y="14097" w:anchorLock="1"/>
      <w:spacing w:before="53" w:afterLines="5"/>
    </w:pPr>
    <w:rPr>
      <w:rFonts w:ascii="Times New Roman" w:eastAsia="黑体" w:hAnsi="Times New Roman" w:cs="Times New Roman"/>
      <w:kern w:val="0"/>
      <w:sz w:val="28"/>
      <w:szCs w:val="20"/>
    </w:rPr>
  </w:style>
  <w:style w:type="paragraph" w:customStyle="1" w:styleId="QB8">
    <w:name w:val="QB目录前言"/>
    <w:basedOn w:val="QB7"/>
    <w:rsid w:val="00123989"/>
    <w:pPr>
      <w:ind w:firstLineChars="62" w:firstLine="198"/>
      <w:jc w:val="center"/>
    </w:pPr>
    <w:rPr>
      <w:rFonts w:ascii="黑体" w:eastAsia="黑体"/>
      <w:sz w:val="32"/>
      <w:szCs w:val="32"/>
    </w:rPr>
  </w:style>
  <w:style w:type="paragraph" w:customStyle="1" w:styleId="CharCharChar1CharCharChar">
    <w:name w:val="Char Char Char1 Char Char Char"/>
    <w:basedOn w:val="afa"/>
    <w:rsid w:val="00123989"/>
    <w:pPr>
      <w:ind w:firstLineChars="200" w:firstLine="200"/>
    </w:pPr>
    <w:rPr>
      <w:rFonts w:ascii="Tahoma" w:hAnsi="Tahoma"/>
      <w:szCs w:val="20"/>
    </w:rPr>
  </w:style>
  <w:style w:type="paragraph" w:customStyle="1" w:styleId="QB7">
    <w:name w:val="QB正文"/>
    <w:basedOn w:val="afff9"/>
    <w:link w:val="QBChar0"/>
    <w:qFormat/>
    <w:rsid w:val="00123989"/>
  </w:style>
  <w:style w:type="paragraph" w:customStyle="1" w:styleId="TableText">
    <w:name w:val="Table Text"/>
    <w:basedOn w:val="afa"/>
    <w:link w:val="TableTextChar"/>
    <w:rsid w:val="00123989"/>
    <w:pPr>
      <w:topLinePunct/>
      <w:adjustRightInd w:val="0"/>
      <w:snapToGrid w:val="0"/>
      <w:spacing w:before="80" w:after="80" w:line="240" w:lineRule="atLeast"/>
      <w:jc w:val="left"/>
    </w:pPr>
    <w:rPr>
      <w:rFonts w:asciiTheme="minorHAnsi" w:hAnsiTheme="minorHAnsi" w:cs="Arial"/>
      <w:snapToGrid w:val="0"/>
      <w:szCs w:val="21"/>
    </w:rPr>
  </w:style>
  <w:style w:type="paragraph" w:customStyle="1" w:styleId="72">
    <w:name w:val="7"/>
    <w:basedOn w:val="afa"/>
    <w:rsid w:val="00123989"/>
    <w:pPr>
      <w:keepNext/>
      <w:keepLines/>
      <w:pageBreakBefore/>
      <w:ind w:left="2897" w:firstLineChars="200" w:hanging="855"/>
    </w:pPr>
    <w:rPr>
      <w:rFonts w:ascii="Tahoma" w:hAnsi="Tahoma"/>
      <w:szCs w:val="20"/>
    </w:rPr>
  </w:style>
  <w:style w:type="paragraph" w:customStyle="1" w:styleId="afff9">
    <w:name w:val="段"/>
    <w:link w:val="Char3"/>
    <w:rsid w:val="00123989"/>
    <w:pPr>
      <w:autoSpaceDE w:val="0"/>
      <w:autoSpaceDN w:val="0"/>
      <w:ind w:firstLineChars="200" w:firstLine="200"/>
      <w:jc w:val="both"/>
    </w:pPr>
    <w:rPr>
      <w:rFonts w:ascii="宋体"/>
    </w:rPr>
  </w:style>
  <w:style w:type="paragraph" w:customStyle="1" w:styleId="affff9">
    <w:name w:val="封面中文名称"/>
    <w:basedOn w:val="affff2"/>
    <w:rsid w:val="00123989"/>
    <w:pPr>
      <w:jc w:val="center"/>
    </w:pPr>
    <w:rPr>
      <w:rFonts w:ascii="黑体" w:eastAsia="黑体"/>
      <w:b/>
      <w:spacing w:val="80"/>
      <w:sz w:val="44"/>
    </w:rPr>
  </w:style>
  <w:style w:type="paragraph" w:customStyle="1" w:styleId="affffa">
    <w:name w:val="五级条标题"/>
    <w:basedOn w:val="affffb"/>
    <w:next w:val="afff9"/>
    <w:rsid w:val="00123989"/>
    <w:pPr>
      <w:tabs>
        <w:tab w:val="clear" w:pos="2520"/>
        <w:tab w:val="left" w:pos="2940"/>
      </w:tabs>
      <w:ind w:left="2940"/>
      <w:outlineLvl w:val="6"/>
    </w:pPr>
  </w:style>
  <w:style w:type="paragraph" w:customStyle="1" w:styleId="not">
    <w:name w:val="not"/>
    <w:basedOn w:val="cont"/>
    <w:rsid w:val="00123989"/>
    <w:pPr>
      <w:ind w:leftChars="771" w:left="1619"/>
    </w:pPr>
    <w:rPr>
      <w:i/>
      <w:iCs/>
    </w:rPr>
  </w:style>
  <w:style w:type="paragraph" w:customStyle="1" w:styleId="CharChar2Char">
    <w:name w:val="Char Char2 Char"/>
    <w:basedOn w:val="afa"/>
    <w:link w:val="CharChar2CharChar"/>
    <w:rsid w:val="00123989"/>
    <w:pPr>
      <w:keepNext/>
      <w:keepLines/>
      <w:pageBreakBefore/>
      <w:tabs>
        <w:tab w:val="left" w:pos="420"/>
      </w:tabs>
      <w:spacing w:line="360" w:lineRule="auto"/>
      <w:ind w:left="420"/>
    </w:pPr>
    <w:rPr>
      <w:rFonts w:ascii="Tahoma" w:eastAsiaTheme="minorEastAsia" w:hAnsi="Tahoma" w:cstheme="minorBidi"/>
      <w:sz w:val="24"/>
      <w:szCs w:val="22"/>
    </w:rPr>
  </w:style>
  <w:style w:type="paragraph" w:customStyle="1" w:styleId="affffb">
    <w:name w:val="四级条标题"/>
    <w:basedOn w:val="affffc"/>
    <w:next w:val="afff9"/>
    <w:rsid w:val="00123989"/>
    <w:pPr>
      <w:tabs>
        <w:tab w:val="clear" w:pos="2100"/>
        <w:tab w:val="left" w:pos="2520"/>
      </w:tabs>
      <w:ind w:left="2520"/>
      <w:outlineLvl w:val="5"/>
    </w:pPr>
  </w:style>
  <w:style w:type="paragraph" w:styleId="affffd">
    <w:name w:val="List Paragraph"/>
    <w:basedOn w:val="afa"/>
    <w:uiPriority w:val="34"/>
    <w:qFormat/>
    <w:rsid w:val="00123989"/>
    <w:pPr>
      <w:ind w:firstLineChars="200" w:firstLine="420"/>
    </w:pPr>
  </w:style>
  <w:style w:type="paragraph" w:customStyle="1" w:styleId="Char1CharChar1CharCharCharChar">
    <w:name w:val="Char1 Char Char1 Char Char Char Char"/>
    <w:basedOn w:val="afa"/>
    <w:rsid w:val="00123989"/>
    <w:pPr>
      <w:keepNext/>
      <w:keepLines/>
      <w:pageBreakBefore/>
      <w:tabs>
        <w:tab w:val="left" w:pos="1380"/>
      </w:tabs>
      <w:ind w:left="1380" w:firstLineChars="200" w:hanging="420"/>
    </w:pPr>
    <w:rPr>
      <w:rFonts w:ascii="Tahoma" w:hAnsi="Tahoma"/>
      <w:szCs w:val="20"/>
    </w:rPr>
  </w:style>
  <w:style w:type="paragraph" w:customStyle="1" w:styleId="affffe">
    <w:name w:val="标准书眉_奇数页"/>
    <w:next w:val="afa"/>
    <w:rsid w:val="00123989"/>
    <w:pPr>
      <w:tabs>
        <w:tab w:val="center" w:pos="4154"/>
        <w:tab w:val="right" w:pos="8306"/>
      </w:tabs>
      <w:spacing w:before="53" w:afterLines="5"/>
      <w:jc w:val="right"/>
    </w:pPr>
    <w:rPr>
      <w:rFonts w:ascii="黑体" w:eastAsia="黑体" w:hAnsi="Times New Roman" w:cs="Times New Roman"/>
      <w:kern w:val="0"/>
      <w:szCs w:val="21"/>
    </w:rPr>
  </w:style>
  <w:style w:type="paragraph" w:customStyle="1" w:styleId="affffc">
    <w:name w:val="三级条标题"/>
    <w:basedOn w:val="afff2"/>
    <w:next w:val="afff9"/>
    <w:rsid w:val="00123989"/>
    <w:pPr>
      <w:tabs>
        <w:tab w:val="left" w:pos="2100"/>
      </w:tabs>
      <w:ind w:left="2100" w:hanging="420"/>
      <w:outlineLvl w:val="4"/>
    </w:pPr>
  </w:style>
  <w:style w:type="paragraph" w:customStyle="1" w:styleId="afffff">
    <w:name w:val="缺省文本"/>
    <w:basedOn w:val="afa"/>
    <w:rsid w:val="00123989"/>
    <w:pPr>
      <w:autoSpaceDE w:val="0"/>
      <w:autoSpaceDN w:val="0"/>
      <w:adjustRightInd w:val="0"/>
      <w:ind w:firstLineChars="200" w:firstLine="200"/>
      <w:jc w:val="left"/>
      <w:textAlignment w:val="baseline"/>
    </w:pPr>
    <w:rPr>
      <w:kern w:val="0"/>
      <w:szCs w:val="20"/>
    </w:rPr>
  </w:style>
  <w:style w:type="paragraph" w:customStyle="1" w:styleId="afff2">
    <w:name w:val="二级条标题"/>
    <w:basedOn w:val="afff5"/>
    <w:next w:val="afff9"/>
    <w:link w:val="CharChar"/>
    <w:rsid w:val="00123989"/>
    <w:pPr>
      <w:spacing w:before="50" w:after="50"/>
      <w:ind w:left="0"/>
      <w:outlineLvl w:val="3"/>
    </w:pPr>
  </w:style>
  <w:style w:type="paragraph" w:customStyle="1" w:styleId="QB9">
    <w:name w:val="QB表内文字"/>
    <w:basedOn w:val="afff9"/>
    <w:link w:val="QBChar2"/>
    <w:qFormat/>
    <w:rsid w:val="00123989"/>
    <w:pPr>
      <w:widowControl w:val="0"/>
      <w:ind w:firstLineChars="0" w:firstLine="0"/>
    </w:pPr>
  </w:style>
  <w:style w:type="paragraph" w:customStyle="1" w:styleId="afff5">
    <w:name w:val="一级条标题"/>
    <w:next w:val="afff9"/>
    <w:link w:val="Charf"/>
    <w:rsid w:val="00123989"/>
    <w:pPr>
      <w:spacing w:beforeLines="50" w:afterLines="50"/>
      <w:ind w:left="1844"/>
      <w:outlineLvl w:val="2"/>
    </w:pPr>
    <w:rPr>
      <w:rFonts w:ascii="黑体" w:eastAsia="黑体"/>
      <w:szCs w:val="21"/>
    </w:rPr>
  </w:style>
  <w:style w:type="paragraph" w:customStyle="1" w:styleId="PL1005">
    <w:name w:val="样式 PL + (西文) 宋体 10 磅 方框: (单实线 自动设置  0.5 磅 行宽)"/>
    <w:basedOn w:val="PL"/>
    <w:semiHidden/>
    <w:rsid w:val="00123989"/>
    <w:pPr>
      <w:pBdr>
        <w:top w:val="single" w:sz="4" w:space="1" w:color="auto"/>
        <w:left w:val="single" w:sz="4" w:space="4" w:color="auto"/>
        <w:bottom w:val="single" w:sz="4" w:space="1" w:color="auto"/>
        <w:right w:val="single" w:sz="4" w:space="4" w:color="auto"/>
      </w:pBdr>
    </w:pPr>
    <w:rPr>
      <w:rFonts w:ascii="宋体" w:hAnsi="宋体" w:cs="宋体"/>
      <w:sz w:val="20"/>
    </w:rPr>
  </w:style>
  <w:style w:type="paragraph" w:customStyle="1" w:styleId="43">
    <w:name w:val="标题4"/>
    <w:basedOn w:val="afa"/>
    <w:semiHidden/>
    <w:rsid w:val="00123989"/>
    <w:rPr>
      <w:b/>
      <w:bCs/>
      <w:i/>
      <w:iCs/>
    </w:rPr>
  </w:style>
  <w:style w:type="paragraph" w:customStyle="1" w:styleId="Char30">
    <w:name w:val="Char3"/>
    <w:basedOn w:val="afa"/>
    <w:rsid w:val="00123989"/>
    <w:pPr>
      <w:keepNext/>
      <w:keepLines/>
      <w:pageBreakBefore/>
      <w:tabs>
        <w:tab w:val="left" w:pos="1380"/>
      </w:tabs>
      <w:ind w:left="1380" w:firstLineChars="200" w:hanging="420"/>
    </w:pPr>
    <w:rPr>
      <w:rFonts w:ascii="Tahoma" w:hAnsi="Tahoma"/>
      <w:szCs w:val="20"/>
    </w:rPr>
  </w:style>
  <w:style w:type="paragraph" w:customStyle="1" w:styleId="14">
    <w:name w:val="我的表格1"/>
    <w:basedOn w:val="afa"/>
    <w:link w:val="1Char3"/>
    <w:qFormat/>
    <w:rsid w:val="00123989"/>
    <w:pPr>
      <w:jc w:val="left"/>
    </w:pPr>
    <w:rPr>
      <w:rFonts w:asciiTheme="minorHAnsi" w:eastAsiaTheme="minorEastAsia" w:hAnsiTheme="minorHAnsi" w:cstheme="minorBidi"/>
      <w:sz w:val="18"/>
      <w:szCs w:val="18"/>
    </w:rPr>
  </w:style>
  <w:style w:type="paragraph" w:customStyle="1" w:styleId="QB10">
    <w:name w:val="QB标题1"/>
    <w:basedOn w:val="11"/>
    <w:link w:val="QB1Char"/>
    <w:qFormat/>
    <w:rsid w:val="00123989"/>
    <w:pPr>
      <w:tabs>
        <w:tab w:val="num" w:pos="425"/>
      </w:tabs>
      <w:spacing w:before="0" w:after="0"/>
      <w:ind w:right="210"/>
    </w:pPr>
    <w:rPr>
      <w:rFonts w:ascii="黑体" w:eastAsia="黑体"/>
      <w:b w:val="0"/>
      <w:sz w:val="21"/>
      <w:szCs w:val="21"/>
    </w:rPr>
  </w:style>
  <w:style w:type="paragraph" w:customStyle="1" w:styleId="QB4">
    <w:name w:val="QB标题4"/>
    <w:basedOn w:val="QB2"/>
    <w:link w:val="QB4Char"/>
    <w:qFormat/>
    <w:rsid w:val="00123989"/>
    <w:pPr>
      <w:numPr>
        <w:ilvl w:val="3"/>
      </w:numPr>
      <w:spacing w:line="415" w:lineRule="auto"/>
      <w:outlineLvl w:val="3"/>
    </w:pPr>
  </w:style>
  <w:style w:type="paragraph" w:customStyle="1" w:styleId="12">
    <w:name w:val="我的图标题格式1"/>
    <w:basedOn w:val="afa"/>
    <w:link w:val="1Char0"/>
    <w:qFormat/>
    <w:rsid w:val="00123989"/>
    <w:pPr>
      <w:spacing w:beforeLines="50" w:afterLines="50"/>
      <w:ind w:firstLine="420"/>
      <w:jc w:val="center"/>
    </w:pPr>
    <w:rPr>
      <w:rFonts w:ascii="黑体" w:eastAsia="黑体" w:hAnsiTheme="minorHAnsi" w:cstheme="minorBidi"/>
      <w:szCs w:val="21"/>
    </w:rPr>
  </w:style>
  <w:style w:type="paragraph" w:customStyle="1" w:styleId="Char1f">
    <w:name w:val="Char1"/>
    <w:basedOn w:val="afa"/>
    <w:rsid w:val="00123989"/>
    <w:pPr>
      <w:keepNext/>
      <w:keepLines/>
      <w:pageBreakBefore/>
      <w:tabs>
        <w:tab w:val="left" w:pos="1380"/>
      </w:tabs>
      <w:ind w:left="1380" w:firstLineChars="200" w:hanging="420"/>
    </w:pPr>
    <w:rPr>
      <w:rFonts w:ascii="Tahoma" w:hAnsi="Tahoma"/>
      <w:szCs w:val="20"/>
    </w:rPr>
  </w:style>
  <w:style w:type="paragraph" w:customStyle="1" w:styleId="QB">
    <w:name w:val="QB附录"/>
    <w:basedOn w:val="QB7"/>
    <w:rsid w:val="00123989"/>
    <w:pPr>
      <w:numPr>
        <w:numId w:val="7"/>
      </w:numPr>
      <w:tabs>
        <w:tab w:val="left" w:pos="425"/>
      </w:tabs>
      <w:ind w:firstLineChars="0"/>
    </w:pPr>
  </w:style>
  <w:style w:type="paragraph" w:customStyle="1" w:styleId="16">
    <w:name w:val="表注1"/>
    <w:basedOn w:val="afa"/>
    <w:link w:val="1Char6"/>
    <w:qFormat/>
    <w:rsid w:val="00123989"/>
    <w:rPr>
      <w:rFonts w:ascii="宋体" w:eastAsiaTheme="minorEastAsia" w:hAnsi="宋体" w:cstheme="minorBidi"/>
      <w:sz w:val="18"/>
      <w:szCs w:val="18"/>
    </w:rPr>
  </w:style>
  <w:style w:type="paragraph" w:customStyle="1" w:styleId="afffff0">
    <w:name w:val="封面抬头标题"/>
    <w:basedOn w:val="29"/>
    <w:rsid w:val="00123989"/>
    <w:pPr>
      <w:spacing w:after="0" w:line="240" w:lineRule="auto"/>
    </w:pPr>
    <w:rPr>
      <w:rFonts w:eastAsia="黑体"/>
      <w:b/>
      <w:bCs/>
      <w:spacing w:val="160"/>
      <w:sz w:val="52"/>
    </w:rPr>
  </w:style>
  <w:style w:type="paragraph" w:customStyle="1" w:styleId="CharCharCharCharChar0">
    <w:name w:val="Char Char Char Char Char"/>
    <w:basedOn w:val="afa"/>
    <w:rsid w:val="00123989"/>
    <w:pPr>
      <w:keepNext/>
      <w:keepLines/>
      <w:pageBreakBefore/>
      <w:tabs>
        <w:tab w:val="left" w:pos="1380"/>
      </w:tabs>
      <w:ind w:left="1380" w:firstLineChars="200" w:hanging="420"/>
    </w:pPr>
    <w:rPr>
      <w:rFonts w:ascii="Tahoma" w:hAnsi="Tahoma"/>
      <w:szCs w:val="20"/>
    </w:rPr>
  </w:style>
  <w:style w:type="paragraph" w:customStyle="1" w:styleId="af2">
    <w:name w:val="附录章标题"/>
    <w:next w:val="afff9"/>
    <w:rsid w:val="00123989"/>
    <w:pPr>
      <w:numPr>
        <w:ilvl w:val="1"/>
        <w:numId w:val="6"/>
      </w:numPr>
      <w:wordWrap w:val="0"/>
      <w:overflowPunct w:val="0"/>
      <w:autoSpaceDE w:val="0"/>
      <w:spacing w:beforeLines="100" w:afterLines="100"/>
      <w:jc w:val="both"/>
      <w:textAlignment w:val="baseline"/>
      <w:outlineLvl w:val="1"/>
    </w:pPr>
    <w:rPr>
      <w:rFonts w:ascii="黑体" w:eastAsia="黑体" w:hAnsi="Times New Roman" w:cs="Times New Roman"/>
      <w:kern w:val="21"/>
      <w:szCs w:val="20"/>
    </w:rPr>
  </w:style>
  <w:style w:type="paragraph" w:customStyle="1" w:styleId="afffff1">
    <w:name w:val="标准书眉_偶数页"/>
    <w:basedOn w:val="affffe"/>
    <w:next w:val="afa"/>
    <w:rsid w:val="00123989"/>
    <w:pPr>
      <w:jc w:val="left"/>
    </w:pPr>
  </w:style>
  <w:style w:type="paragraph" w:customStyle="1" w:styleId="tabhead">
    <w:name w:val="tab_head"/>
    <w:basedOn w:val="cont"/>
    <w:rsid w:val="00123989"/>
    <w:pPr>
      <w:spacing w:beforeLines="0" w:afterLines="0"/>
      <w:ind w:leftChars="0" w:left="0"/>
    </w:pPr>
    <w:rPr>
      <w:b/>
      <w:bCs/>
    </w:rPr>
  </w:style>
  <w:style w:type="paragraph" w:customStyle="1" w:styleId="115">
    <w:name w:val="样式 标题 1 + 行距: 1.5 倍行距"/>
    <w:basedOn w:val="11"/>
    <w:rsid w:val="00123989"/>
    <w:pPr>
      <w:pageBreakBefore/>
      <w:numPr>
        <w:numId w:val="0"/>
      </w:numPr>
      <w:tabs>
        <w:tab w:val="left" w:pos="425"/>
      </w:tabs>
      <w:spacing w:before="120" w:after="320" w:line="360" w:lineRule="auto"/>
      <w:ind w:left="869"/>
      <w:jc w:val="left"/>
    </w:pPr>
    <w:rPr>
      <w:rFonts w:ascii="Arial" w:eastAsia="黑体" w:hAnsi="Arial" w:cs="宋体"/>
      <w:szCs w:val="20"/>
    </w:rPr>
  </w:style>
  <w:style w:type="paragraph" w:customStyle="1" w:styleId="AppendixHeading2">
    <w:name w:val="Appendix Heading 2"/>
    <w:basedOn w:val="21"/>
    <w:rsid w:val="00123989"/>
    <w:pPr>
      <w:keepLines w:val="0"/>
      <w:widowControl/>
      <w:numPr>
        <w:ilvl w:val="2"/>
        <w:numId w:val="8"/>
      </w:numPr>
      <w:tabs>
        <w:tab w:val="left" w:pos="0"/>
      </w:tabs>
      <w:spacing w:before="240" w:after="60" w:line="240" w:lineRule="auto"/>
      <w:ind w:firstLineChars="200" w:firstLine="200"/>
      <w:jc w:val="left"/>
    </w:pPr>
    <w:rPr>
      <w:rFonts w:eastAsia="宋体"/>
      <w:bCs w:val="0"/>
      <w:kern w:val="0"/>
      <w:sz w:val="24"/>
      <w:szCs w:val="20"/>
      <w:lang w:eastAsia="en-US"/>
    </w:rPr>
  </w:style>
  <w:style w:type="paragraph" w:customStyle="1" w:styleId="1">
    <w:name w:val="我的流程编号1"/>
    <w:basedOn w:val="24"/>
    <w:link w:val="1Char2"/>
    <w:qFormat/>
    <w:rsid w:val="00123989"/>
    <w:pPr>
      <w:numPr>
        <w:ilvl w:val="1"/>
        <w:numId w:val="9"/>
      </w:numPr>
      <w:tabs>
        <w:tab w:val="left" w:pos="0"/>
      </w:tabs>
    </w:pPr>
  </w:style>
  <w:style w:type="paragraph" w:customStyle="1" w:styleId="CharCharCharChar">
    <w:name w:val="Char Char Char Char"/>
    <w:basedOn w:val="afa"/>
    <w:rsid w:val="00123989"/>
    <w:pPr>
      <w:keepNext/>
      <w:keepLines/>
      <w:pageBreakBefore/>
      <w:ind w:left="855" w:firstLineChars="200" w:hanging="855"/>
    </w:pPr>
    <w:rPr>
      <w:rFonts w:ascii="Tahoma" w:hAnsi="Tahoma"/>
      <w:szCs w:val="20"/>
    </w:rPr>
  </w:style>
  <w:style w:type="paragraph" w:customStyle="1" w:styleId="affff4">
    <w:name w:val="注释"/>
    <w:basedOn w:val="afa"/>
    <w:rsid w:val="00123989"/>
    <w:pPr>
      <w:tabs>
        <w:tab w:val="left" w:pos="1800"/>
      </w:tabs>
      <w:ind w:leftChars="85" w:left="1796" w:hangingChars="674" w:hanging="1618"/>
    </w:pPr>
  </w:style>
  <w:style w:type="paragraph" w:customStyle="1" w:styleId="CharCharCharCharCharCharChar">
    <w:name w:val="Char Char Char Char Char Char Char"/>
    <w:basedOn w:val="afa"/>
    <w:rsid w:val="00123989"/>
    <w:pPr>
      <w:keepNext/>
      <w:keepLines/>
      <w:pageBreakBefore/>
      <w:ind w:firstLineChars="200" w:firstLine="200"/>
    </w:pPr>
    <w:rPr>
      <w:rFonts w:ascii="Tahoma" w:hAnsi="Tahoma"/>
      <w:szCs w:val="20"/>
    </w:rPr>
  </w:style>
  <w:style w:type="paragraph" w:customStyle="1" w:styleId="31">
    <w:name w:val="章节3层"/>
    <w:basedOn w:val="afff2"/>
    <w:link w:val="3Char1"/>
    <w:qFormat/>
    <w:rsid w:val="00123989"/>
    <w:pPr>
      <w:numPr>
        <w:ilvl w:val="3"/>
      </w:numPr>
      <w:spacing w:before="0" w:after="0"/>
      <w:jc w:val="both"/>
    </w:pPr>
    <w:rPr>
      <w:szCs w:val="22"/>
    </w:rPr>
  </w:style>
  <w:style w:type="paragraph" w:customStyle="1" w:styleId="ab">
    <w:name w:val="数字编号列项（二级）"/>
    <w:rsid w:val="00123989"/>
    <w:pPr>
      <w:numPr>
        <w:ilvl w:val="1"/>
        <w:numId w:val="10"/>
      </w:numPr>
      <w:tabs>
        <w:tab w:val="left" w:pos="1260"/>
      </w:tabs>
      <w:spacing w:before="53" w:afterLines="5"/>
      <w:jc w:val="both"/>
    </w:pPr>
    <w:rPr>
      <w:rFonts w:ascii="宋体" w:eastAsia="宋体" w:hAnsi="Times New Roman" w:cs="Times New Roman"/>
      <w:kern w:val="0"/>
      <w:szCs w:val="20"/>
    </w:rPr>
  </w:style>
  <w:style w:type="paragraph" w:customStyle="1" w:styleId="QB0">
    <w:name w:val="QB图"/>
    <w:basedOn w:val="QB7"/>
    <w:next w:val="QB7"/>
    <w:qFormat/>
    <w:rsid w:val="00123989"/>
    <w:pPr>
      <w:numPr>
        <w:ilvl w:val="6"/>
        <w:numId w:val="4"/>
      </w:numPr>
      <w:ind w:firstLineChars="0" w:firstLine="0"/>
      <w:jc w:val="center"/>
    </w:pPr>
  </w:style>
  <w:style w:type="paragraph" w:customStyle="1" w:styleId="ae">
    <w:name w:val="附录表标号"/>
    <w:basedOn w:val="afa"/>
    <w:next w:val="afff9"/>
    <w:rsid w:val="00123989"/>
    <w:pPr>
      <w:numPr>
        <w:numId w:val="11"/>
      </w:numPr>
      <w:tabs>
        <w:tab w:val="clear" w:pos="0"/>
      </w:tabs>
      <w:spacing w:before="53" w:afterLines="5" w:line="14" w:lineRule="exact"/>
      <w:ind w:left="811" w:hanging="448"/>
      <w:jc w:val="center"/>
      <w:outlineLvl w:val="0"/>
    </w:pPr>
    <w:rPr>
      <w:color w:val="FFFFFF"/>
    </w:rPr>
  </w:style>
  <w:style w:type="paragraph" w:customStyle="1" w:styleId="af0">
    <w:name w:val="正文表标题"/>
    <w:next w:val="afff9"/>
    <w:rsid w:val="00123989"/>
    <w:pPr>
      <w:numPr>
        <w:numId w:val="12"/>
      </w:numPr>
      <w:spacing w:beforeLines="50" w:afterLines="50"/>
      <w:jc w:val="center"/>
    </w:pPr>
    <w:rPr>
      <w:rFonts w:ascii="黑体" w:eastAsia="黑体" w:hAnsi="Times New Roman" w:cs="Times New Roman"/>
      <w:kern w:val="0"/>
      <w:szCs w:val="20"/>
    </w:rPr>
  </w:style>
  <w:style w:type="paragraph" w:customStyle="1" w:styleId="PL">
    <w:name w:val="PL"/>
    <w:rsid w:val="001239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cs="Times New Roman"/>
      <w:kern w:val="0"/>
      <w:sz w:val="16"/>
      <w:szCs w:val="20"/>
      <w:lang w:val="en-GB" w:eastAsia="en-US"/>
    </w:rPr>
  </w:style>
  <w:style w:type="paragraph" w:customStyle="1" w:styleId="CharCharCharCharCharCharCharCharCharCharCharCharCharCharCharCharCharCharCharCharChar">
    <w:name w:val="Char Char Char Char Char Char Char Char Char Char Char Char Char Char Char Char Char Char Char Char Char"/>
    <w:next w:val="afa"/>
    <w:semiHidden/>
    <w:rsid w:val="00123989"/>
    <w:pPr>
      <w:keepNext/>
      <w:keepLines/>
      <w:spacing w:before="240" w:after="240"/>
      <w:ind w:hanging="624"/>
      <w:outlineLvl w:val="7"/>
    </w:pPr>
    <w:rPr>
      <w:rFonts w:ascii="Arial" w:eastAsia="黑体" w:hAnsi="Arial" w:cs="Arial"/>
      <w:snapToGrid w:val="0"/>
      <w:kern w:val="0"/>
      <w:szCs w:val="21"/>
    </w:rPr>
  </w:style>
  <w:style w:type="paragraph" w:customStyle="1" w:styleId="074cm">
    <w:name w:val="正文首行缩进:0.74cm"/>
    <w:basedOn w:val="afa"/>
    <w:qFormat/>
    <w:rsid w:val="00123989"/>
    <w:pPr>
      <w:spacing w:line="360" w:lineRule="auto"/>
      <w:ind w:firstLine="420"/>
    </w:pPr>
    <w:rPr>
      <w:rFonts w:cs="宋体"/>
      <w:szCs w:val="20"/>
    </w:rPr>
  </w:style>
  <w:style w:type="paragraph" w:customStyle="1" w:styleId="af7">
    <w:name w:val="附录五级条标题"/>
    <w:basedOn w:val="af6"/>
    <w:next w:val="afff9"/>
    <w:rsid w:val="00123989"/>
    <w:pPr>
      <w:numPr>
        <w:ilvl w:val="6"/>
      </w:numPr>
      <w:outlineLvl w:val="6"/>
    </w:pPr>
  </w:style>
  <w:style w:type="paragraph" w:customStyle="1" w:styleId="AltNormalCharCharCharCharChar">
    <w:name w:val="AltNormal Char Char Char Char Char"/>
    <w:basedOn w:val="afa"/>
    <w:rsid w:val="00123989"/>
    <w:pPr>
      <w:widowControl/>
      <w:spacing w:before="120"/>
      <w:jc w:val="left"/>
    </w:pPr>
    <w:rPr>
      <w:rFonts w:ascii="Arial" w:hAnsi="Arial"/>
      <w:kern w:val="0"/>
      <w:sz w:val="20"/>
      <w:szCs w:val="20"/>
      <w:lang w:val="en-GB" w:eastAsia="en-US"/>
    </w:rPr>
  </w:style>
  <w:style w:type="paragraph" w:customStyle="1" w:styleId="Char3CharCharCharCharChar1Char">
    <w:name w:val="Char3 Char Char Char Char Char1 Char"/>
    <w:basedOn w:val="afa"/>
    <w:rsid w:val="00123989"/>
    <w:pPr>
      <w:tabs>
        <w:tab w:val="left" w:pos="794"/>
        <w:tab w:val="left" w:pos="1191"/>
        <w:tab w:val="left" w:pos="1588"/>
        <w:tab w:val="left" w:pos="1985"/>
      </w:tabs>
      <w:autoSpaceDE w:val="0"/>
      <w:autoSpaceDN w:val="0"/>
      <w:adjustRightInd w:val="0"/>
      <w:spacing w:before="136"/>
      <w:ind w:firstLineChars="200" w:firstLine="200"/>
    </w:pPr>
    <w:rPr>
      <w:rFonts w:ascii="Tahoma" w:hAnsi="Tahoma"/>
      <w:kern w:val="0"/>
      <w:szCs w:val="20"/>
      <w:lang w:val="en-GB"/>
    </w:rPr>
  </w:style>
  <w:style w:type="paragraph" w:customStyle="1" w:styleId="TabCell">
    <w:name w:val="TabCell"/>
    <w:basedOn w:val="afa"/>
    <w:rsid w:val="00123989"/>
    <w:pPr>
      <w:widowControl/>
      <w:spacing w:before="40" w:after="40"/>
      <w:jc w:val="left"/>
    </w:pPr>
    <w:rPr>
      <w:rFonts w:ascii="Arial" w:hAnsi="Arial"/>
      <w:kern w:val="0"/>
      <w:sz w:val="20"/>
      <w:szCs w:val="20"/>
      <w:lang w:val="en-GB" w:eastAsia="en-US"/>
    </w:rPr>
  </w:style>
  <w:style w:type="paragraph" w:customStyle="1" w:styleId="QB1">
    <w:name w:val="QB表"/>
    <w:basedOn w:val="QB7"/>
    <w:next w:val="QB7"/>
    <w:link w:val="QBChar"/>
    <w:qFormat/>
    <w:rsid w:val="00123989"/>
    <w:pPr>
      <w:numPr>
        <w:ilvl w:val="7"/>
        <w:numId w:val="4"/>
      </w:numPr>
      <w:ind w:firstLineChars="0" w:firstLine="0"/>
      <w:jc w:val="center"/>
    </w:pPr>
  </w:style>
  <w:style w:type="paragraph" w:customStyle="1" w:styleId="af6">
    <w:name w:val="附录四级条标题"/>
    <w:basedOn w:val="af5"/>
    <w:next w:val="afff9"/>
    <w:rsid w:val="00123989"/>
    <w:pPr>
      <w:numPr>
        <w:ilvl w:val="5"/>
      </w:numPr>
      <w:outlineLvl w:val="5"/>
    </w:pPr>
  </w:style>
  <w:style w:type="paragraph" w:customStyle="1" w:styleId="af3">
    <w:name w:val="附录一级条标题"/>
    <w:basedOn w:val="af2"/>
    <w:next w:val="afff9"/>
    <w:rsid w:val="00123989"/>
    <w:pPr>
      <w:numPr>
        <w:ilvl w:val="2"/>
      </w:numPr>
      <w:autoSpaceDN w:val="0"/>
      <w:spacing w:beforeLines="50" w:afterLines="50"/>
      <w:outlineLvl w:val="2"/>
    </w:pPr>
  </w:style>
  <w:style w:type="paragraph" w:customStyle="1" w:styleId="PL100505">
    <w:name w:val="样式 PL + 10 磅 顶端: (单实线 自动设置  0.5 磅 行宽) 底端: (单实线 自动设置  0.5 磅..."/>
    <w:basedOn w:val="PL"/>
    <w:semiHidden/>
    <w:rsid w:val="00123989"/>
    <w:pPr>
      <w:pBdr>
        <w:top w:val="single" w:sz="4" w:space="1" w:color="auto"/>
        <w:left w:val="single" w:sz="4" w:space="4" w:color="auto"/>
        <w:bottom w:val="single" w:sz="4" w:space="1" w:color="auto"/>
        <w:right w:val="single" w:sz="4" w:space="0" w:color="auto"/>
      </w:pBdr>
    </w:pPr>
    <w:rPr>
      <w:rFonts w:cs="宋体"/>
      <w:sz w:val="20"/>
    </w:rPr>
  </w:style>
  <w:style w:type="paragraph" w:customStyle="1" w:styleId="PL0505">
    <w:name w:val="样式 PL + 顶端: (单实线 自动设置  0.5 磅 行宽) 底端: (单实线 自动设置  0.5 磅 行宽) ..."/>
    <w:basedOn w:val="PL"/>
    <w:semiHidden/>
    <w:rsid w:val="00123989"/>
    <w:pPr>
      <w:pBdr>
        <w:top w:val="single" w:sz="4" w:space="1" w:color="auto"/>
        <w:left w:val="single" w:sz="4" w:space="4" w:color="auto"/>
        <w:bottom w:val="single" w:sz="4" w:space="1" w:color="auto"/>
        <w:right w:val="single" w:sz="4" w:space="0" w:color="auto"/>
      </w:pBdr>
    </w:pPr>
    <w:rPr>
      <w:rFonts w:cs="宋体"/>
    </w:rPr>
  </w:style>
  <w:style w:type="paragraph" w:customStyle="1" w:styleId="Char21">
    <w:name w:val="Char2"/>
    <w:basedOn w:val="afa"/>
    <w:rsid w:val="00123989"/>
    <w:pPr>
      <w:keepNext/>
      <w:keepLines/>
      <w:pageBreakBefore/>
      <w:tabs>
        <w:tab w:val="left" w:pos="420"/>
      </w:tabs>
      <w:ind w:left="420" w:firstLineChars="200" w:hanging="420"/>
    </w:pPr>
    <w:rPr>
      <w:rFonts w:ascii="Tahoma" w:hAnsi="Tahoma"/>
      <w:szCs w:val="20"/>
    </w:rPr>
  </w:style>
  <w:style w:type="paragraph" w:customStyle="1" w:styleId="a7">
    <w:name w:val="标准标号一"/>
    <w:basedOn w:val="afff7"/>
    <w:rsid w:val="00123989"/>
    <w:pPr>
      <w:numPr>
        <w:ilvl w:val="1"/>
        <w:numId w:val="13"/>
      </w:numPr>
      <w:tabs>
        <w:tab w:val="clear" w:pos="1380"/>
        <w:tab w:val="left" w:pos="57"/>
        <w:tab w:val="left" w:pos="1260"/>
      </w:tabs>
      <w:ind w:leftChars="0" w:left="0" w:firstLineChars="0" w:firstLine="0"/>
    </w:pPr>
    <w:rPr>
      <w:rFonts w:ascii="宋体" w:hAnsi="Arial"/>
    </w:rPr>
  </w:style>
  <w:style w:type="paragraph" w:customStyle="1" w:styleId="af4">
    <w:name w:val="附录二级条标题"/>
    <w:basedOn w:val="afa"/>
    <w:next w:val="afff9"/>
    <w:rsid w:val="00123989"/>
    <w:pPr>
      <w:widowControl/>
      <w:numPr>
        <w:ilvl w:val="3"/>
        <w:numId w:val="6"/>
      </w:numPr>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SN1TABLEbegin">
    <w:name w:val="样式 ASN.1 TABLE begin + 加粗"/>
    <w:basedOn w:val="ASN1TABLEbegin0"/>
    <w:semiHidden/>
    <w:rsid w:val="00123989"/>
    <w:rPr>
      <w:b/>
      <w:bCs/>
    </w:rPr>
  </w:style>
  <w:style w:type="paragraph" w:customStyle="1" w:styleId="ASN1Source">
    <w:name w:val="ASN.1 Source"/>
    <w:rsid w:val="00123989"/>
    <w:pPr>
      <w:overflowPunct w:val="0"/>
      <w:autoSpaceDE w:val="0"/>
      <w:autoSpaceDN w:val="0"/>
      <w:adjustRightInd w:val="0"/>
      <w:textAlignment w:val="baseline"/>
    </w:pPr>
    <w:rPr>
      <w:rFonts w:ascii="Courier" w:eastAsia="宋体" w:hAnsi="Courier" w:cs="Times New Roman"/>
      <w:kern w:val="0"/>
      <w:sz w:val="18"/>
      <w:szCs w:val="20"/>
    </w:rPr>
  </w:style>
  <w:style w:type="paragraph" w:customStyle="1" w:styleId="a4">
    <w:name w:val="列项——（一级）"/>
    <w:link w:val="Char8"/>
    <w:rsid w:val="00123989"/>
    <w:pPr>
      <w:widowControl w:val="0"/>
      <w:numPr>
        <w:numId w:val="2"/>
      </w:numPr>
      <w:spacing w:before="53" w:afterLines="5"/>
      <w:ind w:left="976"/>
      <w:jc w:val="both"/>
    </w:pPr>
    <w:rPr>
      <w:rFonts w:ascii="宋体"/>
    </w:rPr>
  </w:style>
  <w:style w:type="paragraph" w:customStyle="1" w:styleId="afffff2">
    <w:name w:val="标准书眉一"/>
    <w:rsid w:val="00123989"/>
    <w:pPr>
      <w:spacing w:before="53" w:afterLines="5"/>
      <w:jc w:val="both"/>
    </w:pPr>
    <w:rPr>
      <w:rFonts w:ascii="Times New Roman" w:eastAsia="宋体" w:hAnsi="Times New Roman" w:cs="Times New Roman"/>
      <w:kern w:val="0"/>
      <w:sz w:val="20"/>
      <w:szCs w:val="20"/>
    </w:rPr>
  </w:style>
  <w:style w:type="paragraph" w:customStyle="1" w:styleId="A111">
    <w:name w:val="A.1.1.1"/>
    <w:basedOn w:val="A11"/>
    <w:next w:val="cont"/>
    <w:rsid w:val="00123989"/>
    <w:pPr>
      <w:numPr>
        <w:ilvl w:val="2"/>
      </w:numPr>
      <w:tabs>
        <w:tab w:val="clear" w:pos="709"/>
        <w:tab w:val="clear" w:pos="851"/>
      </w:tabs>
      <w:ind w:left="851" w:hanging="567"/>
    </w:pPr>
    <w:rPr>
      <w:sz w:val="21"/>
    </w:rPr>
  </w:style>
  <w:style w:type="paragraph" w:customStyle="1" w:styleId="PL10050">
    <w:name w:val="样式 PL + 10 磅 方框: (单实线 自动设置  0.5 磅 行宽)"/>
    <w:basedOn w:val="PL"/>
    <w:semiHidden/>
    <w:rsid w:val="00123989"/>
    <w:pPr>
      <w:pBdr>
        <w:top w:val="single" w:sz="4" w:space="1" w:color="auto"/>
        <w:left w:val="single" w:sz="4" w:space="4" w:color="auto"/>
        <w:bottom w:val="single" w:sz="4" w:space="1" w:color="auto"/>
        <w:right w:val="single" w:sz="4" w:space="4" w:color="auto"/>
      </w:pBdr>
    </w:pPr>
    <w:rPr>
      <w:rFonts w:cs="宋体"/>
      <w:sz w:val="20"/>
    </w:rPr>
  </w:style>
  <w:style w:type="paragraph" w:customStyle="1" w:styleId="PL05">
    <w:name w:val="样式 PL + 方框: (单实线 自动设置  0.5 磅 行宽)"/>
    <w:basedOn w:val="PL"/>
    <w:semiHidden/>
    <w:rsid w:val="00123989"/>
    <w:pPr>
      <w:pBdr>
        <w:top w:val="single" w:sz="4" w:space="1" w:color="auto"/>
        <w:left w:val="single" w:sz="4" w:space="4" w:color="auto"/>
        <w:bottom w:val="single" w:sz="4" w:space="1" w:color="auto"/>
        <w:right w:val="single" w:sz="4" w:space="4" w:color="auto"/>
      </w:pBdr>
    </w:pPr>
    <w:rPr>
      <w:rFonts w:cs="宋体"/>
    </w:rPr>
  </w:style>
  <w:style w:type="paragraph" w:customStyle="1" w:styleId="afffff3">
    <w:name w:val="标准书脚_奇数页"/>
    <w:rsid w:val="00123989"/>
    <w:pPr>
      <w:spacing w:before="120" w:afterLines="5"/>
      <w:ind w:right="198"/>
      <w:jc w:val="right"/>
    </w:pPr>
    <w:rPr>
      <w:rFonts w:ascii="宋体" w:eastAsia="宋体" w:hAnsi="Times New Roman" w:cs="Times New Roman"/>
      <w:kern w:val="0"/>
      <w:sz w:val="18"/>
      <w:szCs w:val="18"/>
    </w:rPr>
  </w:style>
  <w:style w:type="paragraph" w:customStyle="1" w:styleId="FieldName">
    <w:name w:val="Field Name"/>
    <w:basedOn w:val="afa"/>
    <w:rsid w:val="00123989"/>
    <w:pPr>
      <w:widowControl/>
      <w:spacing w:before="40" w:after="40"/>
      <w:ind w:firstLineChars="200" w:firstLine="200"/>
      <w:jc w:val="left"/>
    </w:pPr>
    <w:rPr>
      <w:rFonts w:ascii="Courier New" w:hAnsi="Courier New" w:cs="Courier New"/>
      <w:kern w:val="0"/>
      <w:sz w:val="18"/>
      <w:szCs w:val="20"/>
      <w:lang w:eastAsia="en-US"/>
    </w:rPr>
  </w:style>
  <w:style w:type="paragraph" w:customStyle="1" w:styleId="ac">
    <w:name w:val="编号列项（三级）"/>
    <w:rsid w:val="00123989"/>
    <w:pPr>
      <w:numPr>
        <w:ilvl w:val="2"/>
        <w:numId w:val="10"/>
      </w:numPr>
      <w:tabs>
        <w:tab w:val="left" w:pos="0"/>
      </w:tabs>
      <w:spacing w:before="53" w:afterLines="5"/>
    </w:pPr>
    <w:rPr>
      <w:rFonts w:ascii="宋体" w:eastAsia="宋体" w:hAnsi="Times New Roman" w:cs="Times New Roman"/>
      <w:kern w:val="0"/>
      <w:szCs w:val="20"/>
    </w:rPr>
  </w:style>
  <w:style w:type="paragraph" w:customStyle="1" w:styleId="Fig">
    <w:name w:val="Fig"/>
    <w:basedOn w:val="afa"/>
    <w:next w:val="afa"/>
    <w:rsid w:val="00123989"/>
    <w:pPr>
      <w:widowControl/>
      <w:tabs>
        <w:tab w:val="left" w:pos="794"/>
        <w:tab w:val="left" w:pos="1191"/>
        <w:tab w:val="left" w:pos="1588"/>
        <w:tab w:val="left" w:pos="1985"/>
      </w:tabs>
      <w:overflowPunct w:val="0"/>
      <w:autoSpaceDE w:val="0"/>
      <w:autoSpaceDN w:val="0"/>
      <w:adjustRightInd w:val="0"/>
      <w:spacing w:before="136"/>
      <w:ind w:firstLineChars="200" w:firstLine="200"/>
      <w:jc w:val="center"/>
      <w:textAlignment w:val="baseline"/>
    </w:pPr>
    <w:rPr>
      <w:kern w:val="0"/>
      <w:sz w:val="20"/>
      <w:szCs w:val="20"/>
    </w:rPr>
  </w:style>
  <w:style w:type="paragraph" w:customStyle="1" w:styleId="afffff4">
    <w:name w:val="图表脚注说明"/>
    <w:basedOn w:val="afa"/>
    <w:rsid w:val="00123989"/>
    <w:pPr>
      <w:tabs>
        <w:tab w:val="left" w:pos="840"/>
      </w:tabs>
      <w:spacing w:before="53" w:afterLines="5"/>
      <w:ind w:left="839" w:hanging="419"/>
    </w:pPr>
    <w:rPr>
      <w:rFonts w:ascii="宋体"/>
      <w:sz w:val="18"/>
      <w:szCs w:val="18"/>
    </w:rPr>
  </w:style>
  <w:style w:type="paragraph" w:customStyle="1" w:styleId="QB3">
    <w:name w:val="QB标题3"/>
    <w:basedOn w:val="QB2"/>
    <w:qFormat/>
    <w:rsid w:val="00123989"/>
    <w:pPr>
      <w:numPr>
        <w:ilvl w:val="2"/>
      </w:numPr>
      <w:spacing w:line="415" w:lineRule="auto"/>
      <w:outlineLvl w:val="2"/>
    </w:pPr>
  </w:style>
  <w:style w:type="paragraph" w:customStyle="1" w:styleId="af1">
    <w:name w:val="附录标识"/>
    <w:basedOn w:val="afa"/>
    <w:next w:val="afff9"/>
    <w:rsid w:val="00123989"/>
    <w:pPr>
      <w:keepNext/>
      <w:widowControl/>
      <w:numPr>
        <w:numId w:val="6"/>
      </w:numPr>
      <w:shd w:val="clear" w:color="FFFFFF" w:fill="FFFFFF"/>
      <w:tabs>
        <w:tab w:val="left" w:pos="6405"/>
      </w:tabs>
      <w:spacing w:before="640" w:afterLines="5"/>
      <w:jc w:val="center"/>
      <w:outlineLvl w:val="0"/>
    </w:pPr>
    <w:rPr>
      <w:rFonts w:ascii="黑体" w:eastAsia="黑体"/>
      <w:kern w:val="0"/>
      <w:szCs w:val="20"/>
    </w:rPr>
  </w:style>
  <w:style w:type="paragraph" w:customStyle="1" w:styleId="AppendixHeading1">
    <w:name w:val="Appendix Heading 1"/>
    <w:basedOn w:val="afa"/>
    <w:rsid w:val="00123989"/>
    <w:pPr>
      <w:keepNext/>
      <w:widowControl/>
      <w:numPr>
        <w:ilvl w:val="1"/>
        <w:numId w:val="8"/>
      </w:numPr>
      <w:tabs>
        <w:tab w:val="clear" w:pos="648"/>
        <w:tab w:val="left" w:pos="0"/>
      </w:tabs>
      <w:spacing w:before="240" w:after="60"/>
      <w:ind w:firstLineChars="200" w:firstLine="200"/>
      <w:jc w:val="left"/>
      <w:outlineLvl w:val="0"/>
    </w:pPr>
    <w:rPr>
      <w:rFonts w:ascii="Arial" w:hAnsi="Arial"/>
      <w:b/>
      <w:kern w:val="0"/>
      <w:sz w:val="28"/>
      <w:szCs w:val="20"/>
      <w:lang w:eastAsia="en-US"/>
    </w:rPr>
  </w:style>
  <w:style w:type="paragraph" w:customStyle="1" w:styleId="a9">
    <w:name w:val="列项·"/>
    <w:rsid w:val="00123989"/>
    <w:pPr>
      <w:numPr>
        <w:numId w:val="15"/>
      </w:numPr>
      <w:tabs>
        <w:tab w:val="clear" w:pos="1140"/>
        <w:tab w:val="left" w:pos="840"/>
      </w:tabs>
      <w:ind w:leftChars="200" w:left="840" w:hangingChars="200" w:hanging="420"/>
      <w:jc w:val="both"/>
    </w:pPr>
    <w:rPr>
      <w:rFonts w:ascii="宋体" w:eastAsia="宋体" w:hAnsi="Times New Roman" w:cs="Times New Roman"/>
      <w:kern w:val="0"/>
      <w:szCs w:val="20"/>
    </w:rPr>
  </w:style>
  <w:style w:type="paragraph" w:customStyle="1" w:styleId="afffff5">
    <w:name w:val="标准编号"/>
    <w:basedOn w:val="afa"/>
    <w:rsid w:val="00123989"/>
    <w:pPr>
      <w:jc w:val="center"/>
    </w:pPr>
    <w:rPr>
      <w:rFonts w:ascii="黑体" w:eastAsia="黑体"/>
      <w:b/>
      <w:bCs/>
      <w:sz w:val="30"/>
    </w:rPr>
  </w:style>
  <w:style w:type="paragraph" w:customStyle="1" w:styleId="afffff6">
    <w:name w:val="文献分类号"/>
    <w:rsid w:val="00123989"/>
    <w:pPr>
      <w:framePr w:hSpace="180" w:vSpace="180" w:wrap="around" w:hAnchor="margin" w:y="1" w:anchorLock="1"/>
      <w:widowControl w:val="0"/>
      <w:textAlignment w:val="center"/>
    </w:pPr>
    <w:rPr>
      <w:rFonts w:ascii="Times New Roman" w:eastAsia="黑体" w:hAnsi="Times New Roman" w:cs="Times New Roman"/>
      <w:kern w:val="0"/>
      <w:szCs w:val="20"/>
    </w:rPr>
  </w:style>
  <w:style w:type="paragraph" w:customStyle="1" w:styleId="ASN1--TABLEmiddle">
    <w:name w:val="ASN.1 -- TABLE middle"/>
    <w:rsid w:val="00123989"/>
    <w:pPr>
      <w:keepNext/>
      <w:pBdr>
        <w:left w:val="single" w:sz="6" w:space="0" w:color="000000"/>
        <w:right w:val="single" w:sz="6" w:space="0" w:color="000000"/>
      </w:pBdr>
      <w:tabs>
        <w:tab w:val="left" w:pos="454"/>
        <w:tab w:val="left" w:pos="907"/>
        <w:tab w:val="left" w:pos="1361"/>
        <w:tab w:val="left" w:pos="3969"/>
        <w:tab w:val="left" w:pos="4423"/>
        <w:tab w:val="left" w:pos="4876"/>
        <w:tab w:val="left" w:pos="7258"/>
      </w:tabs>
      <w:overflowPunct w:val="0"/>
      <w:autoSpaceDE w:val="0"/>
      <w:autoSpaceDN w:val="0"/>
      <w:adjustRightInd w:val="0"/>
      <w:ind w:right="567"/>
      <w:textAlignment w:val="baseline"/>
    </w:pPr>
    <w:rPr>
      <w:rFonts w:ascii="Courier" w:eastAsia="宋体" w:hAnsi="Courier" w:cs="Times New Roman"/>
      <w:i/>
      <w:kern w:val="0"/>
      <w:sz w:val="18"/>
      <w:szCs w:val="20"/>
    </w:rPr>
  </w:style>
  <w:style w:type="paragraph" w:customStyle="1" w:styleId="AbbrLabel">
    <w:name w:val="AbbrLabel"/>
    <w:basedOn w:val="afa"/>
    <w:rsid w:val="00123989"/>
    <w:pPr>
      <w:widowControl/>
      <w:spacing w:before="60" w:after="60"/>
      <w:jc w:val="left"/>
    </w:pPr>
    <w:rPr>
      <w:b/>
      <w:bCs/>
      <w:kern w:val="0"/>
      <w:sz w:val="20"/>
      <w:szCs w:val="20"/>
      <w:lang w:val="en-GB" w:eastAsia="en-US"/>
    </w:rPr>
  </w:style>
  <w:style w:type="paragraph" w:customStyle="1" w:styleId="afffff7">
    <w:name w:val="标准书脚_偶数页"/>
    <w:rsid w:val="00123989"/>
    <w:pPr>
      <w:spacing w:before="120" w:afterLines="5"/>
      <w:ind w:left="221"/>
    </w:pPr>
    <w:rPr>
      <w:rFonts w:ascii="宋体" w:eastAsia="宋体" w:hAnsi="Times New Roman" w:cs="Times New Roman"/>
      <w:kern w:val="0"/>
      <w:sz w:val="18"/>
      <w:szCs w:val="18"/>
    </w:rPr>
  </w:style>
  <w:style w:type="paragraph" w:customStyle="1" w:styleId="ASN1HeadingComment">
    <w:name w:val="ASN.1 Heading Comment"/>
    <w:rsid w:val="00123989"/>
    <w:pPr>
      <w:keepNext/>
      <w:overflowPunct w:val="0"/>
      <w:autoSpaceDE w:val="0"/>
      <w:autoSpaceDN w:val="0"/>
      <w:adjustRightInd w:val="0"/>
      <w:textAlignment w:val="baseline"/>
    </w:pPr>
    <w:rPr>
      <w:rFonts w:ascii="Courier" w:eastAsia="宋体" w:hAnsi="Courier" w:cs="Times New Roman"/>
      <w:i/>
      <w:kern w:val="0"/>
      <w:sz w:val="18"/>
      <w:szCs w:val="20"/>
    </w:rPr>
  </w:style>
  <w:style w:type="paragraph" w:customStyle="1" w:styleId="cont">
    <w:name w:val="cont"/>
    <w:basedOn w:val="afa"/>
    <w:rsid w:val="00123989"/>
    <w:pPr>
      <w:adjustRightInd w:val="0"/>
      <w:snapToGrid w:val="0"/>
      <w:spacing w:beforeLines="50" w:afterLines="50"/>
      <w:ind w:leftChars="428" w:left="899" w:firstLineChars="200" w:firstLine="200"/>
      <w:jc w:val="left"/>
    </w:pPr>
  </w:style>
  <w:style w:type="paragraph" w:customStyle="1" w:styleId="Char1CharChar1Char1CharCharCharCharCharChar">
    <w:name w:val="Char1 Char Char1 Char1 Char Char Char Char Char Char"/>
    <w:basedOn w:val="afa"/>
    <w:rsid w:val="00123989"/>
    <w:pPr>
      <w:keepNext/>
      <w:keepLines/>
      <w:pageBreakBefore/>
      <w:tabs>
        <w:tab w:val="left" w:pos="1320"/>
      </w:tabs>
      <w:ind w:left="1320" w:firstLineChars="200" w:hanging="480"/>
    </w:pPr>
    <w:rPr>
      <w:rFonts w:ascii="Tahoma" w:hAnsi="Tahoma"/>
      <w:szCs w:val="20"/>
    </w:rPr>
  </w:style>
  <w:style w:type="paragraph" w:customStyle="1" w:styleId="Char2CharCharCharCharCharChar">
    <w:name w:val="Char2 Char Char Char Char Char Char"/>
    <w:basedOn w:val="afa"/>
    <w:rsid w:val="00123989"/>
    <w:pPr>
      <w:keepNext/>
      <w:keepLines/>
      <w:pageBreakBefore/>
      <w:numPr>
        <w:numId w:val="16"/>
      </w:numPr>
      <w:tabs>
        <w:tab w:val="left" w:pos="3680"/>
      </w:tabs>
      <w:ind w:firstLineChars="200" w:firstLine="200"/>
    </w:pPr>
    <w:rPr>
      <w:rFonts w:ascii="Tahoma" w:hAnsi="Tahoma"/>
      <w:szCs w:val="20"/>
    </w:rPr>
  </w:style>
  <w:style w:type="paragraph" w:customStyle="1" w:styleId="a1">
    <w:name w:val="标准标号二"/>
    <w:basedOn w:val="afff7"/>
    <w:rsid w:val="00123989"/>
    <w:pPr>
      <w:numPr>
        <w:numId w:val="17"/>
      </w:numPr>
      <w:tabs>
        <w:tab w:val="clear" w:pos="1380"/>
      </w:tabs>
      <w:ind w:leftChars="0" w:left="0" w:firstLineChars="0" w:firstLine="0"/>
    </w:pPr>
  </w:style>
  <w:style w:type="paragraph" w:customStyle="1" w:styleId="2b">
    <w:name w:val="样式 正文首行缩进 2 +"/>
    <w:basedOn w:val="24"/>
    <w:rsid w:val="00123989"/>
    <w:pPr>
      <w:ind w:firstLineChars="400" w:firstLine="400"/>
    </w:pPr>
    <w:rPr>
      <w:kern w:val="0"/>
    </w:rPr>
  </w:style>
  <w:style w:type="paragraph" w:customStyle="1" w:styleId="afff7">
    <w:name w:val="标准正文一"/>
    <w:basedOn w:val="afa"/>
    <w:link w:val="Charf0"/>
    <w:rsid w:val="00123989"/>
    <w:pPr>
      <w:spacing w:line="480" w:lineRule="atLeast"/>
      <w:ind w:leftChars="257" w:left="540" w:firstLineChars="200" w:firstLine="480"/>
    </w:pPr>
    <w:rPr>
      <w:rFonts w:asciiTheme="minorHAnsi" w:eastAsiaTheme="minorEastAsia" w:hAnsiTheme="minorHAnsi" w:cstheme="minorBidi"/>
      <w:szCs w:val="22"/>
    </w:rPr>
  </w:style>
  <w:style w:type="paragraph" w:customStyle="1" w:styleId="25">
    <w:name w:val="我的表格2居中"/>
    <w:basedOn w:val="aff9"/>
    <w:link w:val="2Char4"/>
    <w:qFormat/>
    <w:rsid w:val="00123989"/>
    <w:pPr>
      <w:jc w:val="center"/>
    </w:pPr>
    <w:rPr>
      <w:sz w:val="18"/>
    </w:rPr>
  </w:style>
  <w:style w:type="paragraph" w:customStyle="1" w:styleId="a6">
    <w:name w:val="列项◆（三级）"/>
    <w:basedOn w:val="afa"/>
    <w:rsid w:val="00123989"/>
    <w:pPr>
      <w:numPr>
        <w:ilvl w:val="2"/>
        <w:numId w:val="2"/>
      </w:numPr>
      <w:tabs>
        <w:tab w:val="left" w:pos="1678"/>
      </w:tabs>
      <w:spacing w:before="53" w:afterLines="5"/>
    </w:pPr>
    <w:rPr>
      <w:rFonts w:ascii="宋体"/>
      <w:szCs w:val="21"/>
    </w:rPr>
  </w:style>
  <w:style w:type="paragraph" w:customStyle="1" w:styleId="aff9">
    <w:name w:val="表格文本"/>
    <w:basedOn w:val="afa"/>
    <w:link w:val="Char1"/>
    <w:rsid w:val="00123989"/>
    <w:pPr>
      <w:tabs>
        <w:tab w:val="decimal" w:pos="0"/>
      </w:tabs>
      <w:autoSpaceDE w:val="0"/>
      <w:autoSpaceDN w:val="0"/>
      <w:adjustRightInd w:val="0"/>
      <w:jc w:val="left"/>
    </w:pPr>
    <w:rPr>
      <w:rFonts w:asciiTheme="minorHAnsi" w:eastAsiaTheme="minorEastAsia" w:hAnsiTheme="minorHAnsi" w:cstheme="minorBidi"/>
      <w:szCs w:val="21"/>
    </w:rPr>
  </w:style>
  <w:style w:type="paragraph" w:customStyle="1" w:styleId="afffff8">
    <w:name w:val="图表标题"/>
    <w:basedOn w:val="afa"/>
    <w:next w:val="afa"/>
    <w:rsid w:val="00123989"/>
    <w:pPr>
      <w:spacing w:line="360" w:lineRule="auto"/>
      <w:ind w:firstLineChars="200" w:firstLine="480"/>
      <w:jc w:val="center"/>
    </w:pPr>
    <w:rPr>
      <w:szCs w:val="20"/>
    </w:rPr>
  </w:style>
  <w:style w:type="paragraph" w:customStyle="1" w:styleId="afffff9">
    <w:name w:val="目次、标准名称标题"/>
    <w:basedOn w:val="afa"/>
    <w:next w:val="afff9"/>
    <w:rsid w:val="00123989"/>
    <w:pPr>
      <w:keepNext/>
      <w:pageBreakBefore/>
      <w:widowControl/>
      <w:shd w:val="clear" w:color="FFFFFF" w:fill="FFFFFF"/>
      <w:spacing w:before="640" w:afterLines="5" w:line="460" w:lineRule="exact"/>
      <w:jc w:val="center"/>
      <w:outlineLvl w:val="0"/>
    </w:pPr>
    <w:rPr>
      <w:rFonts w:ascii="黑体" w:eastAsia="黑体"/>
      <w:kern w:val="0"/>
      <w:sz w:val="32"/>
      <w:szCs w:val="20"/>
    </w:rPr>
  </w:style>
  <w:style w:type="paragraph" w:customStyle="1" w:styleId="4heading2Subheadh4heading4h41heading41h42headi">
    <w:name w:val="样式 标题 4heading 2Subhead+h4heading 4h41heading 41h42headi..."/>
    <w:basedOn w:val="40"/>
    <w:rsid w:val="00123989"/>
    <w:pPr>
      <w:spacing w:before="160" w:after="160" w:line="240" w:lineRule="auto"/>
      <w:ind w:left="855"/>
    </w:pPr>
    <w:rPr>
      <w:rFonts w:cs="宋体"/>
      <w:bCs w:val="0"/>
      <w:color w:val="000000"/>
    </w:rPr>
  </w:style>
  <w:style w:type="paragraph" w:customStyle="1" w:styleId="TableRow">
    <w:name w:val="Table Row"/>
    <w:basedOn w:val="afa"/>
    <w:rsid w:val="00123989"/>
    <w:pPr>
      <w:widowControl/>
      <w:numPr>
        <w:numId w:val="18"/>
      </w:numPr>
      <w:tabs>
        <w:tab w:val="clear" w:pos="1140"/>
      </w:tabs>
      <w:spacing w:before="20" w:after="20"/>
      <w:ind w:left="0" w:firstLine="0"/>
      <w:jc w:val="left"/>
    </w:pPr>
    <w:rPr>
      <w:kern w:val="0"/>
      <w:sz w:val="20"/>
      <w:szCs w:val="20"/>
      <w:lang w:val="en-GB" w:eastAsia="en-US"/>
    </w:rPr>
  </w:style>
  <w:style w:type="paragraph" w:customStyle="1" w:styleId="afffffa">
    <w:name w:val="其他发布部门"/>
    <w:basedOn w:val="afa"/>
    <w:rsid w:val="00123989"/>
    <w:pPr>
      <w:framePr w:w="7938" w:h="1134" w:hRule="exact" w:hSpace="125" w:vSpace="181" w:wrap="around" w:vAnchor="page" w:hAnchor="page" w:x="2150" w:y="15310" w:anchorLock="1"/>
      <w:widowControl/>
      <w:spacing w:before="53" w:afterLines="5" w:line="0" w:lineRule="atLeast"/>
      <w:jc w:val="center"/>
    </w:pPr>
    <w:rPr>
      <w:rFonts w:ascii="黑体" w:eastAsia="黑体"/>
      <w:spacing w:val="20"/>
      <w:w w:val="135"/>
      <w:kern w:val="0"/>
      <w:sz w:val="28"/>
      <w:szCs w:val="20"/>
    </w:rPr>
  </w:style>
  <w:style w:type="paragraph" w:customStyle="1" w:styleId="afffffb">
    <w:name w:val="封面主标题"/>
    <w:basedOn w:val="afa"/>
    <w:rsid w:val="00123989"/>
    <w:pPr>
      <w:spacing w:before="156" w:after="156"/>
      <w:ind w:firstLineChars="200" w:firstLine="200"/>
      <w:jc w:val="center"/>
    </w:pPr>
    <w:rPr>
      <w:rFonts w:ascii="黑体" w:eastAsia="黑体" w:cs="宋体"/>
      <w:b/>
      <w:bCs/>
      <w:color w:val="000000"/>
      <w:sz w:val="44"/>
      <w:szCs w:val="20"/>
    </w:rPr>
  </w:style>
  <w:style w:type="paragraph" w:customStyle="1" w:styleId="afffffc">
    <w:name w:val="封面标准名称"/>
    <w:rsid w:val="00123989"/>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13">
    <w:name w:val="章节1"/>
    <w:basedOn w:val="a8"/>
    <w:link w:val="1Char1"/>
    <w:qFormat/>
    <w:rsid w:val="00123989"/>
    <w:pPr>
      <w:numPr>
        <w:ilvl w:val="1"/>
        <w:numId w:val="0"/>
      </w:numPr>
      <w:spacing w:beforeLines="100" w:afterLines="100"/>
      <w:jc w:val="both"/>
    </w:pPr>
    <w:rPr>
      <w:rFonts w:hAnsi="宋体"/>
      <w:snapToGrid/>
    </w:rPr>
  </w:style>
  <w:style w:type="paragraph" w:customStyle="1" w:styleId="afffffd">
    <w:name w:val="列项——"/>
    <w:rsid w:val="00123989"/>
    <w:pPr>
      <w:widowControl w:val="0"/>
      <w:tabs>
        <w:tab w:val="left" w:pos="1140"/>
      </w:tabs>
      <w:ind w:left="840" w:hanging="420"/>
      <w:jc w:val="both"/>
    </w:pPr>
    <w:rPr>
      <w:rFonts w:ascii="宋体" w:eastAsia="宋体" w:hAnsi="Times New Roman" w:cs="Times New Roman"/>
      <w:kern w:val="0"/>
      <w:szCs w:val="20"/>
    </w:rPr>
  </w:style>
  <w:style w:type="paragraph" w:customStyle="1" w:styleId="CharCharCharChar0">
    <w:name w:val="Char Char Char Char"/>
    <w:next w:val="afa"/>
    <w:rsid w:val="00123989"/>
    <w:pPr>
      <w:keepNext/>
      <w:keepLines/>
      <w:tabs>
        <w:tab w:val="left" w:pos="3780"/>
      </w:tabs>
      <w:spacing w:before="240" w:after="240"/>
      <w:ind w:left="3780" w:hanging="420"/>
      <w:outlineLvl w:val="7"/>
    </w:pPr>
    <w:rPr>
      <w:rFonts w:ascii="Arial" w:eastAsia="黑体" w:hAnsi="Arial" w:cs="Arial"/>
      <w:snapToGrid w:val="0"/>
      <w:kern w:val="0"/>
      <w:szCs w:val="21"/>
    </w:rPr>
  </w:style>
  <w:style w:type="paragraph" w:customStyle="1" w:styleId="a2">
    <w:name w:val="附录图标号"/>
    <w:basedOn w:val="afa"/>
    <w:rsid w:val="00123989"/>
    <w:pPr>
      <w:keepNext/>
      <w:pageBreakBefore/>
      <w:widowControl/>
      <w:numPr>
        <w:numId w:val="19"/>
      </w:numPr>
      <w:spacing w:before="53" w:afterLines="5" w:line="14" w:lineRule="exact"/>
      <w:ind w:left="0" w:firstLine="363"/>
      <w:jc w:val="center"/>
      <w:outlineLvl w:val="0"/>
    </w:pPr>
    <w:rPr>
      <w:color w:val="FFFFFF"/>
    </w:rPr>
  </w:style>
  <w:style w:type="paragraph" w:customStyle="1" w:styleId="afffffe">
    <w:name w:val="封面标准文稿编辑信息"/>
    <w:rsid w:val="00123989"/>
    <w:pPr>
      <w:spacing w:before="180" w:line="180" w:lineRule="exact"/>
      <w:jc w:val="center"/>
    </w:pPr>
    <w:rPr>
      <w:rFonts w:ascii="宋体" w:eastAsia="宋体" w:hAnsi="Times New Roman" w:cs="Times New Roman"/>
      <w:kern w:val="0"/>
      <w:szCs w:val="20"/>
    </w:rPr>
  </w:style>
  <w:style w:type="paragraph" w:customStyle="1" w:styleId="CharCharChar">
    <w:name w:val="Char Char Char"/>
    <w:basedOn w:val="afa"/>
    <w:rsid w:val="00123989"/>
    <w:pPr>
      <w:ind w:firstLineChars="200" w:firstLine="200"/>
    </w:pPr>
    <w:rPr>
      <w:rFonts w:ascii="Tahoma" w:hAnsi="Tahoma"/>
      <w:szCs w:val="20"/>
    </w:rPr>
  </w:style>
  <w:style w:type="paragraph" w:customStyle="1" w:styleId="affffff">
    <w:name w:val="封面副标题"/>
    <w:basedOn w:val="afa"/>
    <w:rsid w:val="00123989"/>
    <w:pPr>
      <w:ind w:firstLineChars="200" w:firstLine="200"/>
      <w:jc w:val="center"/>
    </w:pPr>
    <w:rPr>
      <w:rFonts w:ascii="宋体" w:hAnsi="宋体"/>
      <w:color w:val="000000"/>
      <w:sz w:val="44"/>
      <w:szCs w:val="20"/>
    </w:rPr>
  </w:style>
  <w:style w:type="paragraph" w:customStyle="1" w:styleId="Default">
    <w:name w:val="Default"/>
    <w:rsid w:val="00123989"/>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Charf6">
    <w:name w:val="Char"/>
    <w:basedOn w:val="afff3"/>
    <w:rsid w:val="00123989"/>
    <w:rPr>
      <w:rFonts w:ascii="宋体" w:hAnsi="宋体"/>
      <w:szCs w:val="21"/>
    </w:rPr>
  </w:style>
  <w:style w:type="paragraph" w:customStyle="1" w:styleId="1a">
    <w:name w:val="列出段落1"/>
    <w:basedOn w:val="afa"/>
    <w:uiPriority w:val="99"/>
    <w:qFormat/>
    <w:rsid w:val="00123989"/>
    <w:pPr>
      <w:ind w:firstLineChars="200" w:firstLine="420"/>
    </w:pPr>
    <w:rPr>
      <w:rFonts w:ascii="Calibri" w:hAnsi="Calibri" w:cs="黑体"/>
      <w:szCs w:val="22"/>
    </w:rPr>
  </w:style>
  <w:style w:type="paragraph" w:customStyle="1" w:styleId="Char2CharCharCharCharChar">
    <w:name w:val="Char2 Char Char Char Char Char"/>
    <w:basedOn w:val="afa"/>
    <w:rsid w:val="00123989"/>
    <w:pPr>
      <w:keepNext/>
      <w:keepLines/>
      <w:pageBreakBefore/>
      <w:tabs>
        <w:tab w:val="left" w:pos="360"/>
      </w:tabs>
      <w:spacing w:line="360" w:lineRule="auto"/>
      <w:ind w:firstLineChars="200" w:firstLine="200"/>
    </w:pPr>
    <w:rPr>
      <w:rFonts w:ascii="Tahoma" w:hAnsi="Tahoma"/>
      <w:szCs w:val="20"/>
    </w:rPr>
  </w:style>
  <w:style w:type="paragraph" w:customStyle="1" w:styleId="TAC">
    <w:name w:val="TAC"/>
    <w:basedOn w:val="TAL"/>
    <w:rsid w:val="00123989"/>
    <w:pPr>
      <w:overflowPunct/>
      <w:autoSpaceDE/>
      <w:autoSpaceDN/>
      <w:adjustRightInd/>
      <w:jc w:val="center"/>
      <w:textAlignment w:val="auto"/>
    </w:pPr>
  </w:style>
  <w:style w:type="paragraph" w:customStyle="1" w:styleId="affffff0">
    <w:name w:val="封面正文"/>
    <w:rsid w:val="00123989"/>
    <w:pPr>
      <w:spacing w:before="53" w:afterLines="5"/>
      <w:jc w:val="both"/>
    </w:pPr>
    <w:rPr>
      <w:rFonts w:ascii="Times New Roman" w:eastAsia="宋体" w:hAnsi="Times New Roman" w:cs="Times New Roman"/>
      <w:kern w:val="0"/>
      <w:sz w:val="20"/>
      <w:szCs w:val="20"/>
    </w:rPr>
  </w:style>
  <w:style w:type="paragraph" w:customStyle="1" w:styleId="Char1CharChar1CharCharCharChar1">
    <w:name w:val="Char1 Char Char1 Char Char Char Char1"/>
    <w:basedOn w:val="afa"/>
    <w:rsid w:val="00123989"/>
    <w:pPr>
      <w:keepNext/>
      <w:keepLines/>
      <w:pageBreakBefore/>
      <w:tabs>
        <w:tab w:val="left" w:pos="1380"/>
      </w:tabs>
      <w:ind w:left="1380" w:firstLineChars="200" w:hanging="420"/>
    </w:pPr>
    <w:rPr>
      <w:rFonts w:ascii="Tahoma" w:hAnsi="Tahoma"/>
      <w:szCs w:val="20"/>
    </w:rPr>
  </w:style>
  <w:style w:type="paragraph" w:customStyle="1" w:styleId="QBa">
    <w:name w:val="QB前言正文"/>
    <w:basedOn w:val="QB7"/>
    <w:rsid w:val="00123989"/>
    <w:pPr>
      <w:spacing w:line="360" w:lineRule="auto"/>
    </w:pPr>
    <w:rPr>
      <w:sz w:val="24"/>
      <w:szCs w:val="24"/>
    </w:rPr>
  </w:style>
  <w:style w:type="paragraph" w:customStyle="1" w:styleId="af">
    <w:name w:val="附录表标题"/>
    <w:basedOn w:val="afa"/>
    <w:next w:val="afff9"/>
    <w:rsid w:val="00123989"/>
    <w:pPr>
      <w:numPr>
        <w:ilvl w:val="1"/>
        <w:numId w:val="11"/>
      </w:numPr>
      <w:tabs>
        <w:tab w:val="left" w:pos="180"/>
      </w:tabs>
      <w:spacing w:beforeLines="50" w:afterLines="50"/>
      <w:ind w:left="0" w:firstLine="0"/>
      <w:jc w:val="center"/>
    </w:pPr>
    <w:rPr>
      <w:rFonts w:ascii="黑体" w:eastAsia="黑体"/>
      <w:szCs w:val="21"/>
    </w:rPr>
  </w:style>
  <w:style w:type="paragraph" w:customStyle="1" w:styleId="10">
    <w:name w:val="我的列项1"/>
    <w:basedOn w:val="24"/>
    <w:link w:val="1Char4"/>
    <w:qFormat/>
    <w:rsid w:val="00123989"/>
    <w:pPr>
      <w:numPr>
        <w:numId w:val="20"/>
      </w:numPr>
    </w:pPr>
  </w:style>
  <w:style w:type="paragraph" w:customStyle="1" w:styleId="TableHead">
    <w:name w:val="TableHead"/>
    <w:basedOn w:val="afa"/>
    <w:rsid w:val="00123989"/>
    <w:pPr>
      <w:widowControl/>
      <w:spacing w:before="20" w:after="20"/>
      <w:jc w:val="center"/>
    </w:pPr>
    <w:rPr>
      <w:b/>
      <w:snapToGrid w:val="0"/>
      <w:kern w:val="0"/>
      <w:sz w:val="18"/>
      <w:szCs w:val="20"/>
      <w:lang w:val="en-GB" w:eastAsia="en-US"/>
    </w:rPr>
  </w:style>
  <w:style w:type="paragraph" w:customStyle="1" w:styleId="AppendixHeading3">
    <w:name w:val="Appendix Heading 3"/>
    <w:basedOn w:val="AppendixHeading2"/>
    <w:rsid w:val="00123989"/>
    <w:pPr>
      <w:numPr>
        <w:ilvl w:val="3"/>
      </w:numPr>
      <w:tabs>
        <w:tab w:val="left" w:pos="0"/>
      </w:tabs>
    </w:pPr>
    <w:rPr>
      <w:sz w:val="20"/>
    </w:rPr>
  </w:style>
  <w:style w:type="paragraph" w:customStyle="1" w:styleId="affffff1">
    <w:name w:val="封面版本"/>
    <w:basedOn w:val="afa"/>
    <w:rsid w:val="00123989"/>
    <w:pPr>
      <w:ind w:firstLineChars="200" w:firstLine="200"/>
      <w:jc w:val="center"/>
    </w:pPr>
    <w:rPr>
      <w:rFonts w:ascii="宋体" w:hAnsi="宋体" w:cs="宋体"/>
      <w:sz w:val="30"/>
      <w:szCs w:val="20"/>
    </w:rPr>
  </w:style>
  <w:style w:type="paragraph" w:customStyle="1" w:styleId="Char1CharCharCharCharChar">
    <w:name w:val="Char1 Char Char Char Char Char"/>
    <w:basedOn w:val="afa"/>
    <w:rsid w:val="00123989"/>
    <w:pPr>
      <w:keepNext/>
      <w:keepLines/>
      <w:pageBreakBefore/>
      <w:tabs>
        <w:tab w:val="left" w:pos="1380"/>
      </w:tabs>
      <w:ind w:left="1380" w:firstLineChars="200" w:hanging="420"/>
    </w:pPr>
    <w:rPr>
      <w:rFonts w:ascii="Tahoma" w:hAnsi="Tahoma"/>
      <w:szCs w:val="20"/>
    </w:rPr>
  </w:style>
  <w:style w:type="paragraph" w:customStyle="1" w:styleId="AltNormalCharChar">
    <w:name w:val="AltNormal Char Char"/>
    <w:basedOn w:val="afa"/>
    <w:link w:val="AltNormalCharCharChar1"/>
    <w:rsid w:val="00123989"/>
    <w:pPr>
      <w:widowControl/>
      <w:spacing w:before="120"/>
      <w:jc w:val="left"/>
    </w:pPr>
    <w:rPr>
      <w:rFonts w:ascii="Arial" w:hAnsi="Arial" w:cstheme="minorBidi"/>
      <w:lang w:val="en-GB" w:eastAsia="en-US"/>
    </w:rPr>
  </w:style>
  <w:style w:type="paragraph" w:customStyle="1" w:styleId="AppendixHeading">
    <w:name w:val="Appendix Heading"/>
    <w:basedOn w:val="11"/>
    <w:next w:val="11"/>
    <w:rsid w:val="00123989"/>
    <w:pPr>
      <w:keepLines w:val="0"/>
      <w:pageBreakBefore/>
      <w:widowControl/>
      <w:numPr>
        <w:numId w:val="8"/>
      </w:numPr>
      <w:pBdr>
        <w:top w:val="single" w:sz="4" w:space="1" w:color="auto"/>
        <w:left w:val="single" w:sz="4" w:space="4" w:color="auto"/>
        <w:bottom w:val="single" w:sz="4" w:space="1" w:color="auto"/>
        <w:right w:val="single" w:sz="4" w:space="4" w:color="auto"/>
      </w:pBdr>
      <w:tabs>
        <w:tab w:val="clear" w:pos="3060"/>
        <w:tab w:val="left" w:pos="0"/>
        <w:tab w:val="left" w:pos="425"/>
      </w:tabs>
      <w:spacing w:before="0" w:after="1680" w:line="240" w:lineRule="auto"/>
      <w:jc w:val="left"/>
    </w:pPr>
    <w:rPr>
      <w:rFonts w:ascii="Arial" w:hAnsi="Arial"/>
      <w:bCs w:val="0"/>
      <w:kern w:val="28"/>
      <w:sz w:val="48"/>
      <w:szCs w:val="20"/>
      <w:lang w:eastAsia="en-US"/>
    </w:rPr>
  </w:style>
  <w:style w:type="paragraph" w:customStyle="1" w:styleId="A11">
    <w:name w:val="A.1.1"/>
    <w:basedOn w:val="A10"/>
    <w:next w:val="cont"/>
    <w:rsid w:val="00123989"/>
    <w:pPr>
      <w:numPr>
        <w:ilvl w:val="1"/>
      </w:numPr>
      <w:tabs>
        <w:tab w:val="clear" w:pos="567"/>
      </w:tabs>
      <w:ind w:left="851" w:hanging="567"/>
    </w:pPr>
    <w:rPr>
      <w:sz w:val="28"/>
    </w:rPr>
  </w:style>
  <w:style w:type="paragraph" w:customStyle="1" w:styleId="1b">
    <w:name w:val="封面标准号1"/>
    <w:rsid w:val="00123989"/>
    <w:pPr>
      <w:widowControl w:val="0"/>
      <w:kinsoku w:val="0"/>
      <w:overflowPunct w:val="0"/>
      <w:autoSpaceDE w:val="0"/>
      <w:autoSpaceDN w:val="0"/>
      <w:spacing w:before="308" w:afterLines="5"/>
      <w:jc w:val="right"/>
      <w:textAlignment w:val="center"/>
    </w:pPr>
    <w:rPr>
      <w:rFonts w:ascii="Times New Roman" w:eastAsia="宋体" w:hAnsi="Times New Roman" w:cs="Times New Roman"/>
      <w:kern w:val="0"/>
      <w:sz w:val="28"/>
      <w:szCs w:val="20"/>
    </w:rPr>
  </w:style>
  <w:style w:type="paragraph" w:customStyle="1" w:styleId="A10">
    <w:name w:val="A.1"/>
    <w:basedOn w:val="cont"/>
    <w:next w:val="cont"/>
    <w:rsid w:val="00123989"/>
    <w:pPr>
      <w:keepNext/>
      <w:numPr>
        <w:numId w:val="14"/>
      </w:numPr>
      <w:tabs>
        <w:tab w:val="clear" w:pos="425"/>
        <w:tab w:val="left" w:pos="851"/>
      </w:tabs>
      <w:spacing w:beforeLines="100" w:after="50"/>
      <w:ind w:leftChars="0" w:left="851" w:hanging="567"/>
    </w:pPr>
    <w:rPr>
      <w:rFonts w:ascii="Trebuchet MS" w:eastAsia="黑体" w:hAnsi="Trebuchet MS"/>
      <w:sz w:val="30"/>
    </w:rPr>
  </w:style>
  <w:style w:type="paragraph" w:customStyle="1" w:styleId="a0">
    <w:name w:val="示例"/>
    <w:next w:val="afa"/>
    <w:rsid w:val="00123989"/>
    <w:pPr>
      <w:widowControl w:val="0"/>
      <w:numPr>
        <w:numId w:val="21"/>
      </w:numPr>
      <w:spacing w:before="53" w:afterLines="5"/>
      <w:jc w:val="both"/>
    </w:pPr>
    <w:rPr>
      <w:rFonts w:ascii="宋体" w:eastAsia="宋体" w:hAnsi="Times New Roman" w:cs="Times New Roman"/>
      <w:kern w:val="0"/>
      <w:sz w:val="18"/>
      <w:szCs w:val="18"/>
    </w:rPr>
  </w:style>
  <w:style w:type="paragraph" w:customStyle="1" w:styleId="fig0">
    <w:name w:val="fig"/>
    <w:basedOn w:val="cont"/>
    <w:next w:val="cont"/>
    <w:rsid w:val="00123989"/>
    <w:pPr>
      <w:keepNext/>
      <w:spacing w:beforeLines="100"/>
    </w:pPr>
    <w:rPr>
      <w:b/>
      <w:bCs/>
      <w:sz w:val="24"/>
    </w:rPr>
  </w:style>
  <w:style w:type="paragraph" w:customStyle="1" w:styleId="1c">
    <w:name w:val="样式1"/>
    <w:basedOn w:val="QB6"/>
    <w:next w:val="QB6"/>
    <w:rsid w:val="00123989"/>
    <w:pPr>
      <w:numPr>
        <w:ilvl w:val="0"/>
        <w:numId w:val="0"/>
      </w:numPr>
      <w:tabs>
        <w:tab w:val="clear" w:pos="1134"/>
        <w:tab w:val="left" w:pos="2940"/>
      </w:tabs>
      <w:ind w:left="2940" w:hanging="420"/>
      <w:outlineLvl w:val="5"/>
    </w:pPr>
  </w:style>
  <w:style w:type="paragraph" w:customStyle="1" w:styleId="2">
    <w:name w:val="章节2"/>
    <w:basedOn w:val="afff5"/>
    <w:link w:val="2Char0"/>
    <w:qFormat/>
    <w:rsid w:val="00123989"/>
    <w:pPr>
      <w:numPr>
        <w:ilvl w:val="2"/>
        <w:numId w:val="22"/>
      </w:numPr>
    </w:pPr>
    <w:rPr>
      <w:rFonts w:hAnsi="宋体"/>
      <w:szCs w:val="22"/>
    </w:rPr>
  </w:style>
  <w:style w:type="paragraph" w:customStyle="1" w:styleId="ASN1TABLEend">
    <w:name w:val="ASN.1 TABLE end"/>
    <w:basedOn w:val="QB7"/>
    <w:rsid w:val="00123989"/>
    <w:pPr>
      <w:pBdr>
        <w:left w:val="single" w:sz="6" w:space="0" w:color="000000"/>
        <w:bottom w:val="single" w:sz="6" w:space="0" w:color="000000"/>
        <w:right w:val="single" w:sz="6" w:space="0" w:color="000000"/>
      </w:pBdr>
      <w:tabs>
        <w:tab w:val="left" w:pos="454"/>
        <w:tab w:val="left" w:pos="907"/>
        <w:tab w:val="left" w:pos="1361"/>
        <w:tab w:val="left" w:pos="3969"/>
        <w:tab w:val="left" w:pos="4423"/>
        <w:tab w:val="left" w:pos="4876"/>
        <w:tab w:val="left" w:pos="7258"/>
      </w:tabs>
      <w:overflowPunct w:val="0"/>
      <w:adjustRightInd w:val="0"/>
      <w:ind w:right="567"/>
      <w:textAlignment w:val="baseline"/>
    </w:pPr>
    <w:rPr>
      <w:rFonts w:ascii="Courier" w:hAnsi="Courier"/>
      <w:sz w:val="18"/>
    </w:rPr>
  </w:style>
  <w:style w:type="paragraph" w:customStyle="1" w:styleId="affffff2">
    <w:name w:val="发布实施"/>
    <w:basedOn w:val="affffff3"/>
    <w:rsid w:val="00123989"/>
  </w:style>
  <w:style w:type="paragraph" w:customStyle="1" w:styleId="affffff4">
    <w:name w:val="封面公司名称"/>
    <w:basedOn w:val="afa"/>
    <w:rsid w:val="00123989"/>
    <w:rPr>
      <w:rFonts w:ascii="黑体" w:eastAsia="黑体"/>
      <w:b/>
      <w:bCs/>
      <w:sz w:val="36"/>
    </w:rPr>
  </w:style>
  <w:style w:type="paragraph" w:customStyle="1" w:styleId="affb">
    <w:name w:val="标准正文"/>
    <w:link w:val="Char5"/>
    <w:rsid w:val="00123989"/>
    <w:pPr>
      <w:widowControl w:val="0"/>
      <w:jc w:val="both"/>
    </w:pPr>
    <w:rPr>
      <w:snapToGrid w:val="0"/>
      <w:szCs w:val="21"/>
    </w:rPr>
  </w:style>
  <w:style w:type="paragraph" w:customStyle="1" w:styleId="affffff3">
    <w:name w:val="封面版本号"/>
    <w:basedOn w:val="29"/>
    <w:rsid w:val="00123989"/>
    <w:pPr>
      <w:spacing w:after="0" w:line="240" w:lineRule="auto"/>
      <w:jc w:val="center"/>
    </w:pPr>
    <w:rPr>
      <w:rFonts w:ascii="黑体" w:eastAsia="黑体"/>
      <w:b/>
      <w:spacing w:val="40"/>
      <w:sz w:val="24"/>
    </w:rPr>
  </w:style>
  <w:style w:type="paragraph" w:customStyle="1" w:styleId="257">
    <w:name w:val="样式 标准正文一 + 左侧:  2.57 字符"/>
    <w:basedOn w:val="afff7"/>
    <w:rsid w:val="00123989"/>
    <w:pPr>
      <w:spacing w:line="360" w:lineRule="auto"/>
      <w:ind w:leftChars="0" w:left="0" w:firstLine="200"/>
    </w:pPr>
    <w:rPr>
      <w:rFonts w:cs="宋体"/>
    </w:rPr>
  </w:style>
  <w:style w:type="paragraph" w:customStyle="1" w:styleId="a8">
    <w:name w:val="章标题"/>
    <w:next w:val="afff9"/>
    <w:link w:val="Charf1"/>
    <w:rsid w:val="00123989"/>
    <w:pPr>
      <w:numPr>
        <w:numId w:val="23"/>
      </w:numPr>
      <w:tabs>
        <w:tab w:val="left" w:pos="420"/>
      </w:tabs>
      <w:spacing w:beforeLines="50" w:afterLines="50"/>
      <w:outlineLvl w:val="1"/>
    </w:pPr>
    <w:rPr>
      <w:rFonts w:ascii="黑体" w:eastAsia="黑体"/>
      <w:snapToGrid w:val="0"/>
    </w:rPr>
  </w:style>
  <w:style w:type="paragraph" w:customStyle="1" w:styleId="ASN1TABLEmiddle">
    <w:name w:val="ASN.1 TABLE middle"/>
    <w:rsid w:val="00123989"/>
    <w:pPr>
      <w:keepNext/>
      <w:pBdr>
        <w:left w:val="single" w:sz="6" w:space="0" w:color="000000"/>
        <w:right w:val="single" w:sz="6" w:space="0" w:color="000000"/>
      </w:pBdr>
      <w:tabs>
        <w:tab w:val="left" w:pos="454"/>
        <w:tab w:val="left" w:pos="907"/>
        <w:tab w:val="left" w:pos="1361"/>
        <w:tab w:val="left" w:pos="3969"/>
        <w:tab w:val="left" w:pos="4423"/>
        <w:tab w:val="left" w:pos="4876"/>
        <w:tab w:val="left" w:pos="7258"/>
      </w:tabs>
      <w:overflowPunct w:val="0"/>
      <w:autoSpaceDE w:val="0"/>
      <w:autoSpaceDN w:val="0"/>
      <w:adjustRightInd w:val="0"/>
      <w:ind w:right="567"/>
      <w:textAlignment w:val="baseline"/>
    </w:pPr>
    <w:rPr>
      <w:rFonts w:ascii="Courier" w:eastAsia="宋体" w:hAnsi="Courier" w:cs="Times New Roman"/>
      <w:kern w:val="0"/>
      <w:sz w:val="18"/>
      <w:szCs w:val="20"/>
    </w:rPr>
  </w:style>
  <w:style w:type="paragraph" w:customStyle="1" w:styleId="Heading21">
    <w:name w:val="Heading 21"/>
    <w:basedOn w:val="Default"/>
    <w:next w:val="Default"/>
    <w:rsid w:val="00123989"/>
    <w:pPr>
      <w:spacing w:before="240" w:after="60"/>
    </w:pPr>
    <w:rPr>
      <w:color w:val="auto"/>
    </w:rPr>
  </w:style>
  <w:style w:type="paragraph" w:customStyle="1" w:styleId="Char1CharChar1CharCharCharChar11">
    <w:name w:val="Char1 Char Char1 Char Char Char Char11"/>
    <w:basedOn w:val="afa"/>
    <w:rsid w:val="00123989"/>
    <w:pPr>
      <w:keepNext/>
      <w:keepLines/>
      <w:pageBreakBefore/>
      <w:tabs>
        <w:tab w:val="left" w:pos="360"/>
      </w:tabs>
      <w:ind w:firstLineChars="200" w:firstLine="200"/>
    </w:pPr>
    <w:rPr>
      <w:rFonts w:ascii="Tahoma" w:hAnsi="Tahoma"/>
      <w:szCs w:val="20"/>
    </w:rPr>
  </w:style>
  <w:style w:type="paragraph" w:customStyle="1" w:styleId="23">
    <w:name w:val="我的列项2"/>
    <w:basedOn w:val="a4"/>
    <w:link w:val="2Char2"/>
    <w:qFormat/>
    <w:rsid w:val="00123989"/>
    <w:pPr>
      <w:numPr>
        <w:numId w:val="0"/>
      </w:numPr>
      <w:tabs>
        <w:tab w:val="left" w:pos="1380"/>
      </w:tabs>
      <w:spacing w:after="15"/>
      <w:ind w:left="1380" w:hanging="420"/>
    </w:pPr>
  </w:style>
  <w:style w:type="paragraph" w:customStyle="1" w:styleId="120">
    <w:name w:val="12"/>
    <w:basedOn w:val="afa"/>
    <w:rsid w:val="00123989"/>
    <w:pPr>
      <w:widowControl/>
      <w:spacing w:before="100" w:beforeAutospacing="1" w:after="100" w:afterAutospacing="1"/>
      <w:ind w:firstLineChars="200" w:firstLine="200"/>
      <w:jc w:val="left"/>
    </w:pPr>
    <w:rPr>
      <w:rFonts w:ascii="宋体" w:hAnsi="宋体" w:cs="宋体"/>
      <w:kern w:val="0"/>
    </w:rPr>
  </w:style>
  <w:style w:type="paragraph" w:customStyle="1" w:styleId="ASN1TABLEbeginend">
    <w:name w:val="ASN.1 TABLE begin &amp; end"/>
    <w:rsid w:val="00123989"/>
    <w:pPr>
      <w:pBdr>
        <w:top w:val="single" w:sz="6" w:space="0" w:color="000000"/>
        <w:left w:val="single" w:sz="6" w:space="0" w:color="000000"/>
        <w:bottom w:val="single" w:sz="6" w:space="0" w:color="000000"/>
        <w:right w:val="single" w:sz="6" w:space="0" w:color="000000"/>
      </w:pBdr>
      <w:tabs>
        <w:tab w:val="left" w:pos="454"/>
        <w:tab w:val="left" w:pos="907"/>
        <w:tab w:val="left" w:pos="1361"/>
        <w:tab w:val="left" w:pos="3969"/>
        <w:tab w:val="left" w:pos="4423"/>
        <w:tab w:val="left" w:pos="4876"/>
        <w:tab w:val="left" w:pos="7258"/>
      </w:tabs>
      <w:overflowPunct w:val="0"/>
      <w:autoSpaceDE w:val="0"/>
      <w:autoSpaceDN w:val="0"/>
      <w:adjustRightInd w:val="0"/>
      <w:ind w:right="567"/>
      <w:textAlignment w:val="baseline"/>
    </w:pPr>
    <w:rPr>
      <w:rFonts w:ascii="Courier" w:eastAsia="宋体" w:hAnsi="Courier" w:cs="Times New Roman"/>
      <w:kern w:val="0"/>
      <w:sz w:val="18"/>
      <w:szCs w:val="20"/>
    </w:rPr>
  </w:style>
  <w:style w:type="paragraph" w:customStyle="1" w:styleId="affffff5">
    <w:name w:val="封面标准英文名称"/>
    <w:basedOn w:val="afa"/>
    <w:rsid w:val="00123989"/>
    <w:pPr>
      <w:framePr w:w="9639" w:h="6917" w:hRule="exact" w:wrap="around" w:vAnchor="page" w:hAnchor="page" w:xAlign="center" w:y="6408" w:anchorLock="1"/>
      <w:spacing w:before="370" w:afterLines="5" w:line="400" w:lineRule="exact"/>
      <w:jc w:val="center"/>
      <w:textAlignment w:val="center"/>
    </w:pPr>
    <w:rPr>
      <w:rFonts w:eastAsia="黑体"/>
      <w:kern w:val="0"/>
      <w:sz w:val="28"/>
      <w:szCs w:val="28"/>
    </w:rPr>
  </w:style>
  <w:style w:type="paragraph" w:customStyle="1" w:styleId="QB20">
    <w:name w:val="样式 QB正文 + 首行缩进:  2 字符"/>
    <w:basedOn w:val="QB7"/>
    <w:rsid w:val="00123989"/>
    <w:rPr>
      <w:rFonts w:cs="宋体"/>
    </w:rPr>
  </w:style>
  <w:style w:type="paragraph" w:customStyle="1" w:styleId="121">
    <w:name w:val="样式 正文缩进1 + 首行缩进:  2 字符"/>
    <w:basedOn w:val="afa"/>
    <w:rsid w:val="00123989"/>
    <w:pPr>
      <w:spacing w:line="360" w:lineRule="auto"/>
      <w:ind w:firstLineChars="200" w:firstLine="200"/>
    </w:pPr>
    <w:rPr>
      <w:rFonts w:cs="宋体"/>
      <w:szCs w:val="20"/>
    </w:rPr>
  </w:style>
  <w:style w:type="paragraph" w:customStyle="1" w:styleId="affffff6">
    <w:name w:val="封面单位"/>
    <w:basedOn w:val="afa"/>
    <w:rsid w:val="00123989"/>
    <w:pPr>
      <w:ind w:firstLineChars="200" w:firstLine="200"/>
      <w:jc w:val="center"/>
    </w:pPr>
    <w:rPr>
      <w:rFonts w:ascii="楷体_GB2312" w:eastAsia="楷体_GB2312" w:cs="宋体"/>
      <w:b/>
      <w:bCs/>
      <w:sz w:val="32"/>
      <w:szCs w:val="20"/>
    </w:rPr>
  </w:style>
  <w:style w:type="paragraph" w:customStyle="1" w:styleId="ParaCharCharCharChar">
    <w:name w:val="默认段落字体 Para Char Char Char Char"/>
    <w:basedOn w:val="afa"/>
    <w:rsid w:val="00123989"/>
    <w:rPr>
      <w:rFonts w:ascii="Arial" w:hAnsi="Arial" w:cs="Arial"/>
      <w:szCs w:val="21"/>
    </w:rPr>
  </w:style>
  <w:style w:type="paragraph" w:customStyle="1" w:styleId="Charf7">
    <w:name w:val="Char"/>
    <w:basedOn w:val="afa"/>
    <w:rsid w:val="00123989"/>
    <w:rPr>
      <w:rFonts w:ascii="Tahoma" w:hAnsi="Tahoma"/>
      <w:sz w:val="24"/>
      <w:szCs w:val="20"/>
    </w:rPr>
  </w:style>
  <w:style w:type="paragraph" w:customStyle="1" w:styleId="aa">
    <w:name w:val="字母编号列项（一级）"/>
    <w:rsid w:val="00123989"/>
    <w:pPr>
      <w:numPr>
        <w:numId w:val="10"/>
      </w:numPr>
      <w:tabs>
        <w:tab w:val="left" w:pos="840"/>
      </w:tabs>
      <w:spacing w:before="53" w:afterLines="5"/>
      <w:jc w:val="both"/>
    </w:pPr>
    <w:rPr>
      <w:rFonts w:ascii="宋体" w:eastAsia="宋体" w:hAnsi="Times New Roman" w:cs="Times New Roman"/>
      <w:kern w:val="0"/>
      <w:szCs w:val="20"/>
    </w:rPr>
  </w:style>
  <w:style w:type="paragraph" w:customStyle="1" w:styleId="ad">
    <w:name w:val="正文图标题"/>
    <w:next w:val="afff9"/>
    <w:rsid w:val="00123989"/>
    <w:pPr>
      <w:numPr>
        <w:numId w:val="22"/>
      </w:numPr>
      <w:spacing w:beforeLines="50" w:afterLines="50"/>
      <w:jc w:val="center"/>
    </w:pPr>
    <w:rPr>
      <w:rFonts w:ascii="黑体" w:eastAsia="黑体" w:hAnsi="Times New Roman" w:cs="Times New Roman"/>
      <w:kern w:val="0"/>
      <w:szCs w:val="20"/>
    </w:rPr>
  </w:style>
  <w:style w:type="paragraph" w:customStyle="1" w:styleId="4">
    <w:name w:val="正文4"/>
    <w:basedOn w:val="afa"/>
    <w:rsid w:val="00123989"/>
    <w:pPr>
      <w:numPr>
        <w:numId w:val="24"/>
      </w:numPr>
      <w:tabs>
        <w:tab w:val="left" w:pos="420"/>
      </w:tabs>
      <w:spacing w:before="100" w:beforeAutospacing="1" w:after="100" w:afterAutospacing="1" w:line="360" w:lineRule="auto"/>
      <w:ind w:firstLineChars="200" w:firstLine="200"/>
      <w:contextualSpacing/>
    </w:pPr>
  </w:style>
  <w:style w:type="paragraph" w:customStyle="1" w:styleId="affffff7">
    <w:name w:val="前言、引言标题"/>
    <w:next w:val="afff9"/>
    <w:rsid w:val="00123989"/>
    <w:pPr>
      <w:keepNext/>
      <w:pageBreakBefore/>
      <w:shd w:val="clear" w:color="FFFFFF" w:fill="FFFFFF"/>
      <w:spacing w:before="640" w:afterLines="5"/>
      <w:jc w:val="center"/>
      <w:outlineLvl w:val="0"/>
    </w:pPr>
    <w:rPr>
      <w:rFonts w:ascii="黑体" w:eastAsia="黑体" w:hAnsi="Times New Roman" w:cs="Times New Roman"/>
      <w:kern w:val="0"/>
      <w:sz w:val="32"/>
      <w:szCs w:val="20"/>
    </w:rPr>
  </w:style>
  <w:style w:type="paragraph" w:customStyle="1" w:styleId="affffff8">
    <w:name w:val="表格头"/>
    <w:basedOn w:val="afa"/>
    <w:rsid w:val="00123989"/>
    <w:pPr>
      <w:ind w:firstLineChars="200" w:firstLine="200"/>
      <w:jc w:val="center"/>
    </w:pPr>
    <w:rPr>
      <w:rFonts w:cs="宋体"/>
      <w:b/>
      <w:bCs/>
      <w:szCs w:val="20"/>
    </w:rPr>
  </w:style>
  <w:style w:type="paragraph" w:customStyle="1" w:styleId="2c">
    <w:name w:val="样式 首行缩进:  2 字符"/>
    <w:basedOn w:val="afa"/>
    <w:rsid w:val="00123989"/>
    <w:pPr>
      <w:spacing w:line="360" w:lineRule="auto"/>
      <w:ind w:firstLineChars="200" w:firstLine="200"/>
    </w:pPr>
    <w:rPr>
      <w:rFonts w:cs="宋体"/>
      <w:szCs w:val="20"/>
    </w:rPr>
  </w:style>
  <w:style w:type="paragraph" w:customStyle="1" w:styleId="a">
    <w:name w:val="注×："/>
    <w:rsid w:val="00123989"/>
    <w:pPr>
      <w:widowControl w:val="0"/>
      <w:numPr>
        <w:numId w:val="25"/>
      </w:numPr>
      <w:autoSpaceDE w:val="0"/>
      <w:autoSpaceDN w:val="0"/>
      <w:spacing w:before="53" w:afterLines="5"/>
      <w:jc w:val="both"/>
    </w:pPr>
    <w:rPr>
      <w:rFonts w:ascii="宋体" w:eastAsia="宋体" w:hAnsi="Times New Roman" w:cs="Times New Roman"/>
      <w:kern w:val="0"/>
      <w:sz w:val="18"/>
      <w:szCs w:val="18"/>
    </w:rPr>
  </w:style>
  <w:style w:type="paragraph" w:customStyle="1" w:styleId="CharChar1CharCharCharCharCharChar0">
    <w:name w:val="Char Char1 Char Char Char Char Char Char"/>
    <w:basedOn w:val="afa"/>
    <w:rsid w:val="00123989"/>
    <w:pPr>
      <w:widowControl/>
      <w:spacing w:after="160" w:line="240" w:lineRule="exact"/>
      <w:jc w:val="left"/>
    </w:pPr>
    <w:rPr>
      <w:rFonts w:ascii="Verdana" w:hAnsi="Verdana"/>
      <w:b/>
      <w:kern w:val="0"/>
      <w:sz w:val="36"/>
      <w:szCs w:val="20"/>
      <w:lang w:eastAsia="en-US"/>
    </w:rPr>
  </w:style>
  <w:style w:type="paragraph" w:customStyle="1" w:styleId="TAH">
    <w:name w:val="TAH"/>
    <w:basedOn w:val="afa"/>
    <w:rsid w:val="00123989"/>
    <w:pPr>
      <w:keepNext/>
      <w:keepLines/>
      <w:widowControl/>
      <w:overflowPunct w:val="0"/>
      <w:autoSpaceDE w:val="0"/>
      <w:autoSpaceDN w:val="0"/>
      <w:adjustRightInd w:val="0"/>
      <w:jc w:val="center"/>
      <w:textAlignment w:val="baseline"/>
    </w:pPr>
    <w:rPr>
      <w:rFonts w:ascii="Arial" w:hAnsi="Arial"/>
      <w:b/>
      <w:kern w:val="0"/>
      <w:sz w:val="18"/>
      <w:szCs w:val="18"/>
      <w:lang w:val="en-GB" w:eastAsia="en-US"/>
    </w:rPr>
  </w:style>
  <w:style w:type="paragraph" w:customStyle="1" w:styleId="Char1CharChar1CharCharCharChar1CharCharCharCharCharChar">
    <w:name w:val="Char1 Char Char1 Char Char Char Char1 Char Char Char Char Char Char"/>
    <w:basedOn w:val="afa"/>
    <w:rsid w:val="00123989"/>
    <w:pPr>
      <w:adjustRightInd w:val="0"/>
      <w:spacing w:line="360" w:lineRule="auto"/>
      <w:ind w:firstLineChars="200" w:firstLine="200"/>
    </w:pPr>
    <w:rPr>
      <w:rFonts w:ascii="Tahoma" w:hAnsi="Tahoma"/>
      <w:szCs w:val="20"/>
    </w:rPr>
  </w:style>
  <w:style w:type="paragraph" w:customStyle="1" w:styleId="affffff9">
    <w:name w:val="目录标题"/>
    <w:basedOn w:val="afa"/>
    <w:rsid w:val="00123989"/>
    <w:pPr>
      <w:ind w:firstLineChars="200" w:firstLine="200"/>
      <w:jc w:val="center"/>
    </w:pPr>
    <w:rPr>
      <w:rFonts w:eastAsia="华文新魏" w:cs="宋体"/>
      <w:b/>
      <w:bCs/>
      <w:sz w:val="52"/>
      <w:szCs w:val="20"/>
    </w:rPr>
  </w:style>
  <w:style w:type="paragraph" w:customStyle="1" w:styleId="a3">
    <w:name w:val="附录图标题"/>
    <w:basedOn w:val="afa"/>
    <w:next w:val="afff9"/>
    <w:rsid w:val="00123989"/>
    <w:pPr>
      <w:numPr>
        <w:ilvl w:val="1"/>
        <w:numId w:val="19"/>
      </w:numPr>
      <w:tabs>
        <w:tab w:val="left" w:pos="363"/>
      </w:tabs>
      <w:spacing w:beforeLines="50" w:afterLines="50"/>
      <w:ind w:left="0" w:firstLine="0"/>
      <w:jc w:val="center"/>
    </w:pPr>
    <w:rPr>
      <w:rFonts w:ascii="黑体" w:eastAsia="黑体"/>
      <w:szCs w:val="21"/>
    </w:rPr>
  </w:style>
  <w:style w:type="paragraph" w:customStyle="1" w:styleId="ASN1TABLEbegin0">
    <w:name w:val="ASN.1 TABLE begin"/>
    <w:rsid w:val="00123989"/>
    <w:pPr>
      <w:keepNext/>
      <w:pBdr>
        <w:top w:val="single" w:sz="6" w:space="0" w:color="000000"/>
        <w:left w:val="single" w:sz="6" w:space="0" w:color="000000"/>
        <w:right w:val="single" w:sz="6" w:space="0" w:color="000000"/>
      </w:pBdr>
      <w:tabs>
        <w:tab w:val="left" w:pos="454"/>
        <w:tab w:val="left" w:pos="907"/>
        <w:tab w:val="left" w:pos="1361"/>
        <w:tab w:val="left" w:pos="3969"/>
        <w:tab w:val="left" w:pos="4423"/>
        <w:tab w:val="left" w:pos="4876"/>
        <w:tab w:val="left" w:pos="7258"/>
      </w:tabs>
      <w:overflowPunct w:val="0"/>
      <w:autoSpaceDE w:val="0"/>
      <w:autoSpaceDN w:val="0"/>
      <w:adjustRightInd w:val="0"/>
      <w:ind w:right="567"/>
      <w:textAlignment w:val="baseline"/>
    </w:pPr>
    <w:rPr>
      <w:rFonts w:ascii="Courier" w:eastAsia="宋体" w:hAnsi="Courier" w:cs="Times New Roman"/>
      <w:kern w:val="0"/>
      <w:sz w:val="18"/>
      <w:szCs w:val="20"/>
    </w:rPr>
  </w:style>
  <w:style w:type="paragraph" w:customStyle="1" w:styleId="affffffa">
    <w:name w:val="其他标准称谓"/>
    <w:next w:val="afa"/>
    <w:rsid w:val="00123989"/>
    <w:pPr>
      <w:framePr w:hSpace="181" w:vSpace="181" w:wrap="around" w:vAnchor="page" w:hAnchor="page" w:x="1419" w:y="2286" w:anchorLock="1"/>
      <w:spacing w:before="53" w:afterLines="5" w:line="0" w:lineRule="atLeast"/>
      <w:jc w:val="distribute"/>
    </w:pPr>
    <w:rPr>
      <w:rFonts w:ascii="黑体" w:eastAsia="黑体" w:hAnsi="宋体" w:cs="Times New Roman"/>
      <w:spacing w:val="-40"/>
      <w:kern w:val="0"/>
      <w:sz w:val="48"/>
      <w:szCs w:val="52"/>
    </w:rPr>
  </w:style>
  <w:style w:type="paragraph" w:customStyle="1" w:styleId="affffffb">
    <w:name w:val="样式 表格文本 + 居中"/>
    <w:basedOn w:val="aff9"/>
    <w:rsid w:val="00123989"/>
    <w:rPr>
      <w:rFonts w:cs="宋体"/>
      <w:szCs w:val="20"/>
    </w:rPr>
  </w:style>
  <w:style w:type="paragraph" w:customStyle="1" w:styleId="CharChar1">
    <w:name w:val="Char Char"/>
    <w:basedOn w:val="afa"/>
    <w:rsid w:val="00123989"/>
    <w:pPr>
      <w:keepNext/>
      <w:keepLines/>
      <w:pageBreakBefore/>
      <w:tabs>
        <w:tab w:val="left" w:pos="1380"/>
      </w:tabs>
      <w:ind w:left="1380" w:firstLineChars="200" w:hanging="420"/>
    </w:pPr>
    <w:rPr>
      <w:rFonts w:ascii="Tahoma" w:hAnsi="Tahoma"/>
      <w:szCs w:val="20"/>
    </w:rPr>
  </w:style>
  <w:style w:type="paragraph" w:customStyle="1" w:styleId="2d">
    <w:name w:val="样式2"/>
    <w:basedOn w:val="QB6"/>
    <w:rsid w:val="00123989"/>
    <w:pPr>
      <w:numPr>
        <w:ilvl w:val="0"/>
        <w:numId w:val="0"/>
      </w:numPr>
      <w:tabs>
        <w:tab w:val="clear" w:pos="1134"/>
        <w:tab w:val="left" w:pos="2940"/>
      </w:tabs>
      <w:ind w:left="2940" w:hanging="420"/>
      <w:outlineLvl w:val="5"/>
    </w:pPr>
  </w:style>
  <w:style w:type="paragraph" w:customStyle="1" w:styleId="affffffc">
    <w:name w:val="文档正文"/>
    <w:basedOn w:val="afa"/>
    <w:rsid w:val="00123989"/>
    <w:pPr>
      <w:adjustRightInd w:val="0"/>
      <w:ind w:firstLineChars="200" w:firstLine="200"/>
      <w:textAlignment w:val="baseline"/>
    </w:pPr>
    <w:rPr>
      <w:rFonts w:ascii="宋体" w:hAnsi="Arial"/>
      <w:kern w:val="0"/>
    </w:rPr>
  </w:style>
  <w:style w:type="paragraph" w:customStyle="1" w:styleId="affffffd">
    <w:name w:val="终结线"/>
    <w:basedOn w:val="afa"/>
    <w:rsid w:val="00123989"/>
    <w:pPr>
      <w:framePr w:hSpace="181" w:vSpace="181" w:wrap="around" w:vAnchor="text" w:hAnchor="margin" w:xAlign="center" w:y="285"/>
      <w:spacing w:before="53" w:afterLines="5"/>
    </w:pPr>
  </w:style>
  <w:style w:type="paragraph" w:customStyle="1" w:styleId="AltNormalCharCharCharCharCharChar">
    <w:name w:val="AltNormal Char Char Char Char Char Char"/>
    <w:basedOn w:val="afa"/>
    <w:link w:val="AltNormalCharCharCharCharCharCharChar"/>
    <w:rsid w:val="00123989"/>
    <w:pPr>
      <w:widowControl/>
      <w:spacing w:before="120"/>
      <w:jc w:val="left"/>
    </w:pPr>
    <w:rPr>
      <w:rFonts w:ascii="Arial" w:eastAsiaTheme="minorEastAsia" w:hAnsi="Arial" w:cstheme="minorBidi"/>
      <w:szCs w:val="22"/>
      <w:lang w:val="en-GB" w:eastAsia="en-US"/>
    </w:rPr>
  </w:style>
  <w:style w:type="paragraph" w:customStyle="1" w:styleId="1d">
    <w:name w:val="正文缩进1"/>
    <w:basedOn w:val="afa"/>
    <w:rsid w:val="00123989"/>
    <w:pPr>
      <w:ind w:firstLineChars="200" w:firstLine="480"/>
    </w:pPr>
    <w:rPr>
      <w:rFonts w:cs="宋体"/>
      <w:szCs w:val="20"/>
    </w:rPr>
  </w:style>
  <w:style w:type="paragraph" w:customStyle="1" w:styleId="affffffe">
    <w:name w:val="版本控制标题"/>
    <w:basedOn w:val="afa"/>
    <w:rsid w:val="00123989"/>
    <w:pPr>
      <w:spacing w:before="156" w:after="156"/>
      <w:ind w:firstLineChars="200" w:firstLine="200"/>
    </w:pPr>
    <w:rPr>
      <w:rFonts w:cs="宋体"/>
      <w:b/>
      <w:bCs/>
      <w:szCs w:val="20"/>
    </w:rPr>
  </w:style>
  <w:style w:type="table" w:customStyle="1" w:styleId="1e">
    <w:name w:val="网格型1"/>
    <w:basedOn w:val="afd"/>
    <w:rsid w:val="0012398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
    <w:name w:val="网格表 4 - 着色 21"/>
    <w:basedOn w:val="afd"/>
    <w:uiPriority w:val="49"/>
    <w:rsid w:val="00123989"/>
    <w:rPr>
      <w:rFonts w:ascii="Times New Roman" w:eastAsia="宋体" w:hAnsi="Times New Roman" w:cs="Times New Roman"/>
      <w:kern w:val="0"/>
      <w:sz w:val="20"/>
      <w:szCs w:val="20"/>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l2br w:val="nil"/>
          <w:tr2bl w:val="nil"/>
        </w:tcBorders>
        <w:shd w:val="clear" w:color="auto" w:fill="ED7D31"/>
      </w:tcPr>
    </w:tblStylePr>
    <w:tblStylePr w:type="lastRow">
      <w:rPr>
        <w:b/>
        <w:bCs/>
      </w:rPr>
      <w:tblPr/>
      <w:tcPr>
        <w:tcBorders>
          <w:top w:val="double" w:sz="4" w:space="0" w:color="ED7D31"/>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4-11">
    <w:name w:val="网格表 4 - 着色 11"/>
    <w:basedOn w:val="afd"/>
    <w:uiPriority w:val="49"/>
    <w:rsid w:val="00123989"/>
    <w:rPr>
      <w:rFonts w:ascii="Times New Roman" w:eastAsia="宋体" w:hAnsi="Times New Roman" w:cs="Times New Roman"/>
      <w:kern w:val="0"/>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l2br w:val="nil"/>
          <w:tr2bl w:val="nil"/>
        </w:tcBorders>
        <w:shd w:val="clear" w:color="auto" w:fill="5B9BD5"/>
      </w:tcPr>
    </w:tblStylePr>
    <w:tblStylePr w:type="lastRow">
      <w:rPr>
        <w:b/>
        <w:bCs/>
      </w:rPr>
      <w:tblPr/>
      <w:tcPr>
        <w:tcBorders>
          <w:top w:val="double" w:sz="4" w:space="0" w:color="5B9BD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e">
    <w:name w:val="网格型2"/>
    <w:basedOn w:val="afd"/>
    <w:rsid w:val="0012398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fff">
    <w:name w:val="Table Grid"/>
    <w:basedOn w:val="afd"/>
    <w:uiPriority w:val="39"/>
    <w:rsid w:val="0012398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fff0">
    <w:name w:val="Table Contemporary"/>
    <w:basedOn w:val="afd"/>
    <w:rsid w:val="00123989"/>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4-51">
    <w:name w:val="清单表 4 - 着色 51"/>
    <w:basedOn w:val="afd"/>
    <w:uiPriority w:val="49"/>
    <w:rsid w:val="00123989"/>
    <w:rPr>
      <w:rFonts w:ascii="Times New Roman" w:eastAsia="宋体" w:hAnsi="Times New Roman" w:cs="Times New Roman"/>
      <w:kern w:val="0"/>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35">
    <w:name w:val="样式3"/>
    <w:basedOn w:val="afd"/>
    <w:rsid w:val="00123989"/>
    <w:rPr>
      <w:rFonts w:ascii="Times New Roman" w:eastAsia="宋体" w:hAnsi="Times New Roman" w:cs="Times New Roman"/>
      <w:kern w:val="0"/>
      <w:sz w:val="20"/>
      <w:szCs w:val="20"/>
    </w:rPr>
    <w:tblPr>
      <w:tblStyleRowBandSize w:val="1"/>
      <w:tblInd w:w="0"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CellMar>
        <w:top w:w="0" w:type="dxa"/>
        <w:left w:w="108" w:type="dxa"/>
        <w:bottom w:w="0" w:type="dxa"/>
        <w:right w:w="108" w:type="dxa"/>
      </w:tblCellMar>
    </w:tblPr>
    <w:tcPr>
      <w:shd w:val="clear" w:color="auto" w:fill="auto"/>
    </w:tcPr>
    <w:tblStylePr w:type="firstRow">
      <w:tblPr/>
      <w:tcPr>
        <w:shd w:val="clear" w:color="auto" w:fill="4472C4"/>
      </w:tcPr>
    </w:tblStylePr>
    <w:tblStylePr w:type="band2Horz">
      <w:pPr>
        <w:jc w:val="center"/>
      </w:pPr>
      <w:rPr>
        <w:rFonts w:eastAsia="宋体"/>
        <w:color w:val="auto"/>
        <w:sz w:val="21"/>
      </w:rPr>
      <w:tblPr/>
      <w:tcPr>
        <w:shd w:val="clear" w:color="auto" w:fill="DEEAF6"/>
      </w:tcPr>
    </w:tblStylePr>
  </w:style>
  <w:style w:type="table" w:styleId="afffffff1">
    <w:name w:val="Table Theme"/>
    <w:basedOn w:val="afd"/>
    <w:rsid w:val="0012398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ff2">
    <w:name w:val="Revision"/>
    <w:hidden/>
    <w:uiPriority w:val="99"/>
    <w:semiHidden/>
    <w:rsid w:val="00123989"/>
    <w:rPr>
      <w:rFonts w:ascii="Times New Roman" w:eastAsia="宋体" w:hAnsi="Times New Roman" w:cs="Times New Roman"/>
      <w:szCs w:val="24"/>
    </w:rPr>
  </w:style>
  <w:style w:type="character" w:customStyle="1" w:styleId="QB1Char">
    <w:name w:val="QB标题1 Char"/>
    <w:link w:val="QB10"/>
    <w:rsid w:val="00123989"/>
    <w:rPr>
      <w:rFonts w:ascii="黑体" w:eastAsia="黑体" w:hAnsi="Times New Roman" w:cs="Times New Roman"/>
      <w:bCs/>
      <w:kern w:val="44"/>
      <w:szCs w:val="21"/>
    </w:rPr>
  </w:style>
  <w:style w:type="character" w:customStyle="1" w:styleId="QBChar2">
    <w:name w:val="QB表内文字 Char"/>
    <w:link w:val="QB9"/>
    <w:rsid w:val="00123989"/>
    <w:rPr>
      <w:rFonts w:ascii="宋体"/>
    </w:rPr>
  </w:style>
  <w:style w:type="paragraph" w:styleId="TOC">
    <w:name w:val="TOC Heading"/>
    <w:basedOn w:val="11"/>
    <w:next w:val="afa"/>
    <w:uiPriority w:val="39"/>
    <w:unhideWhenUsed/>
    <w:qFormat/>
    <w:rsid w:val="00FC02DB"/>
    <w:pPr>
      <w:widowControl/>
      <w:numPr>
        <w:numId w:val="0"/>
      </w:numPr>
      <w:tabs>
        <w:tab w:val="left" w:pos="425"/>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4-12">
    <w:name w:val="网格表 4 - 着色 12"/>
    <w:basedOn w:val="afd"/>
    <w:uiPriority w:val="49"/>
    <w:rsid w:val="00524BA6"/>
    <w:rPr>
      <w:kern w:val="0"/>
      <w:sz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76556528">
      <w:bodyDiv w:val="1"/>
      <w:marLeft w:val="0"/>
      <w:marRight w:val="0"/>
      <w:marTop w:val="0"/>
      <w:marBottom w:val="0"/>
      <w:divBdr>
        <w:top w:val="none" w:sz="0" w:space="0" w:color="auto"/>
        <w:left w:val="none" w:sz="0" w:space="0" w:color="auto"/>
        <w:bottom w:val="none" w:sz="0" w:space="0" w:color="auto"/>
        <w:right w:val="none" w:sz="0" w:space="0" w:color="auto"/>
      </w:divBdr>
      <w:divsChild>
        <w:div w:id="591550327">
          <w:marLeft w:val="0"/>
          <w:marRight w:val="0"/>
          <w:marTop w:val="0"/>
          <w:marBottom w:val="0"/>
          <w:divBdr>
            <w:top w:val="none" w:sz="0" w:space="0" w:color="auto"/>
            <w:left w:val="none" w:sz="0" w:space="0" w:color="auto"/>
            <w:bottom w:val="none" w:sz="0" w:space="0" w:color="auto"/>
            <w:right w:val="none" w:sz="0" w:space="0" w:color="auto"/>
          </w:divBdr>
          <w:divsChild>
            <w:div w:id="1627615104">
              <w:marLeft w:val="0"/>
              <w:marRight w:val="0"/>
              <w:marTop w:val="250"/>
              <w:marBottom w:val="0"/>
              <w:divBdr>
                <w:top w:val="none" w:sz="0" w:space="0" w:color="auto"/>
                <w:left w:val="none" w:sz="0" w:space="0" w:color="auto"/>
                <w:bottom w:val="none" w:sz="0" w:space="0" w:color="auto"/>
                <w:right w:val="none" w:sz="0" w:space="0" w:color="auto"/>
              </w:divBdr>
              <w:divsChild>
                <w:div w:id="1976326580">
                  <w:marLeft w:val="0"/>
                  <w:marRight w:val="0"/>
                  <w:marTop w:val="0"/>
                  <w:marBottom w:val="0"/>
                  <w:divBdr>
                    <w:top w:val="single" w:sz="4" w:space="0" w:color="E5E5E5"/>
                    <w:left w:val="single" w:sz="4" w:space="0" w:color="E5E5E5"/>
                    <w:bottom w:val="single" w:sz="4" w:space="0" w:color="E5E5E5"/>
                    <w:right w:val="single" w:sz="4" w:space="0" w:color="E5E5E5"/>
                  </w:divBdr>
                  <w:divsChild>
                    <w:div w:id="1904674673">
                      <w:marLeft w:val="0"/>
                      <w:marRight w:val="0"/>
                      <w:marTop w:val="0"/>
                      <w:marBottom w:val="0"/>
                      <w:divBdr>
                        <w:top w:val="none" w:sz="0" w:space="0" w:color="auto"/>
                        <w:left w:val="none" w:sz="0" w:space="0" w:color="auto"/>
                        <w:bottom w:val="none" w:sz="0" w:space="0" w:color="auto"/>
                        <w:right w:val="none" w:sz="0" w:space="0" w:color="auto"/>
                      </w:divBdr>
                      <w:divsChild>
                        <w:div w:id="191263448">
                          <w:marLeft w:val="0"/>
                          <w:marRight w:val="0"/>
                          <w:marTop w:val="0"/>
                          <w:marBottom w:val="188"/>
                          <w:divBdr>
                            <w:top w:val="none" w:sz="0" w:space="0" w:color="auto"/>
                            <w:left w:val="none" w:sz="0" w:space="0" w:color="auto"/>
                            <w:bottom w:val="none" w:sz="0" w:space="0" w:color="auto"/>
                            <w:right w:val="none" w:sz="0" w:space="0" w:color="auto"/>
                          </w:divBdr>
                          <w:divsChild>
                            <w:div w:id="827669026">
                              <w:marLeft w:val="0"/>
                              <w:marRight w:val="0"/>
                              <w:marTop w:val="0"/>
                              <w:marBottom w:val="188"/>
                              <w:divBdr>
                                <w:top w:val="none" w:sz="0" w:space="0" w:color="auto"/>
                                <w:left w:val="none" w:sz="0" w:space="0" w:color="auto"/>
                                <w:bottom w:val="none" w:sz="0" w:space="0" w:color="auto"/>
                                <w:right w:val="none" w:sz="0" w:space="0" w:color="auto"/>
                              </w:divBdr>
                            </w:div>
                            <w:div w:id="1255094427">
                              <w:marLeft w:val="0"/>
                              <w:marRight w:val="0"/>
                              <w:marTop w:val="0"/>
                              <w:marBottom w:val="188"/>
                              <w:divBdr>
                                <w:top w:val="none" w:sz="0" w:space="0" w:color="auto"/>
                                <w:left w:val="none" w:sz="0" w:space="0" w:color="auto"/>
                                <w:bottom w:val="none" w:sz="0" w:space="0" w:color="auto"/>
                                <w:right w:val="none" w:sz="0" w:space="0" w:color="auto"/>
                              </w:divBdr>
                            </w:div>
                            <w:div w:id="609698798">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702689">
      <w:bodyDiv w:val="1"/>
      <w:marLeft w:val="0"/>
      <w:marRight w:val="0"/>
      <w:marTop w:val="0"/>
      <w:marBottom w:val="0"/>
      <w:divBdr>
        <w:top w:val="none" w:sz="0" w:space="0" w:color="auto"/>
        <w:left w:val="none" w:sz="0" w:space="0" w:color="auto"/>
        <w:bottom w:val="none" w:sz="0" w:space="0" w:color="auto"/>
        <w:right w:val="none" w:sz="0" w:space="0" w:color="auto"/>
      </w:divBdr>
    </w:div>
    <w:div w:id="621806776">
      <w:bodyDiv w:val="1"/>
      <w:marLeft w:val="0"/>
      <w:marRight w:val="0"/>
      <w:marTop w:val="0"/>
      <w:marBottom w:val="0"/>
      <w:divBdr>
        <w:top w:val="none" w:sz="0" w:space="0" w:color="auto"/>
        <w:left w:val="none" w:sz="0" w:space="0" w:color="auto"/>
        <w:bottom w:val="none" w:sz="0" w:space="0" w:color="auto"/>
        <w:right w:val="none" w:sz="0" w:space="0" w:color="auto"/>
      </w:divBdr>
    </w:div>
    <w:div w:id="14633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3425814.htm"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baike.baidu.com/view/33738.htm" TargetMode="External"/><Relationship Id="rId17" Type="http://schemas.openxmlformats.org/officeDocument/2006/relationships/hyperlink" Target="http://baike.baidu.com/view/239605.htm" TargetMode="External"/><Relationship Id="rId2" Type="http://schemas.openxmlformats.org/officeDocument/2006/relationships/numbering" Target="numbering.xml"/><Relationship Id="rId16" Type="http://schemas.openxmlformats.org/officeDocument/2006/relationships/hyperlink" Target="http://baike.baidu.com/view/547398.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880.ht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1048.htm" TargetMode="External"/><Relationship Id="rId22"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92D7-E10F-43FE-B9D5-F2D5A292D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140</Pages>
  <Words>14307</Words>
  <Characters>81551</Characters>
  <Application>Microsoft Office Word</Application>
  <DocSecurity>0</DocSecurity>
  <Lines>679</Lines>
  <Paragraphs>191</Paragraphs>
  <ScaleCrop>false</ScaleCrop>
  <Company/>
  <LinksUpToDate>false</LinksUpToDate>
  <CharactersWithSpaces>95667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缪云海</dc:creator>
  <cp:lastModifiedBy>Daniel Locust</cp:lastModifiedBy>
  <cp:revision>6</cp:revision>
  <dcterms:created xsi:type="dcterms:W3CDTF">2016-04-26T04:27:00Z</dcterms:created>
  <dcterms:modified xsi:type="dcterms:W3CDTF">2016-04-26T07:04:00Z</dcterms:modified>
</cp:coreProperties>
</file>